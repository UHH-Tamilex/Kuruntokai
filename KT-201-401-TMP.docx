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F914" w14:textId="77777777" w:rsidR="0074055C" w:rsidRPr="004D5A2F" w:rsidRDefault="0074055C">
      <w:pPr>
        <w:pStyle w:val="Textbody"/>
        <w:spacing w:after="29"/>
        <w:jc w:val="both"/>
        <w:rPr>
          <w:rFonts w:ascii="Gandhari Unicode" w:hAnsi="Gandhari Unicode" w:cs="e-Tamil OTC"/>
          <w:b/>
          <w:noProof/>
          <w:lang w:val="en-GB"/>
        </w:rPr>
      </w:pPr>
    </w:p>
    <w:p w14:paraId="58E07511" w14:textId="77777777" w:rsidR="0074055C" w:rsidRPr="004D5A2F" w:rsidRDefault="0074055C">
      <w:pPr>
        <w:pStyle w:val="Textbody"/>
        <w:spacing w:after="29"/>
        <w:jc w:val="both"/>
        <w:rPr>
          <w:rFonts w:ascii="Gandhari Unicode" w:hAnsi="Gandhari Unicode" w:cs="e-Tamil OTC"/>
          <w:b/>
          <w:noProof/>
          <w:lang w:val="en-GB"/>
        </w:rPr>
      </w:pPr>
    </w:p>
    <w:p w14:paraId="35F7F04F" w14:textId="77777777" w:rsidR="0074055C" w:rsidRPr="004D5A2F" w:rsidRDefault="0074055C">
      <w:pPr>
        <w:pStyle w:val="Textbody"/>
        <w:spacing w:after="29"/>
        <w:jc w:val="both"/>
        <w:rPr>
          <w:rFonts w:ascii="Gandhari Unicode" w:hAnsi="Gandhari Unicode" w:cs="e-Tamil OTC"/>
          <w:b/>
          <w:noProof/>
          <w:lang w:val="en-GB"/>
        </w:rPr>
      </w:pPr>
    </w:p>
    <w:p w14:paraId="03CAC618" w14:textId="77777777" w:rsidR="0074055C" w:rsidRPr="004D5A2F" w:rsidRDefault="0074055C">
      <w:pPr>
        <w:pStyle w:val="Textbody"/>
        <w:spacing w:after="29"/>
        <w:jc w:val="both"/>
        <w:rPr>
          <w:rFonts w:ascii="Gandhari Unicode" w:hAnsi="Gandhari Unicode" w:cs="e-Tamil OTC"/>
          <w:b/>
          <w:noProof/>
          <w:lang w:val="en-GB"/>
        </w:rPr>
      </w:pPr>
    </w:p>
    <w:p w14:paraId="151E2D76" w14:textId="77777777" w:rsidR="0074055C" w:rsidRPr="004D5A2F" w:rsidRDefault="0074055C">
      <w:pPr>
        <w:pStyle w:val="Textbody"/>
        <w:spacing w:after="29"/>
        <w:jc w:val="both"/>
        <w:rPr>
          <w:rFonts w:ascii="Gandhari Unicode" w:hAnsi="Gandhari Unicode" w:cs="e-Tamil OTC"/>
          <w:b/>
          <w:noProof/>
          <w:lang w:val="en-GB"/>
        </w:rPr>
      </w:pPr>
    </w:p>
    <w:p w14:paraId="41C2B7D2" w14:textId="77777777" w:rsidR="0074055C" w:rsidRPr="004D5A2F" w:rsidRDefault="0074055C">
      <w:pPr>
        <w:pStyle w:val="Textbody"/>
        <w:spacing w:after="29"/>
        <w:jc w:val="both"/>
        <w:rPr>
          <w:rFonts w:ascii="Gandhari Unicode" w:hAnsi="Gandhari Unicode" w:cs="e-Tamil OTC"/>
          <w:b/>
          <w:noProof/>
          <w:lang w:val="en-GB"/>
        </w:rPr>
      </w:pPr>
    </w:p>
    <w:p w14:paraId="6612D6B8" w14:textId="77777777" w:rsidR="0074055C" w:rsidRPr="004D5A2F" w:rsidRDefault="0074055C">
      <w:pPr>
        <w:pStyle w:val="Textbody"/>
        <w:spacing w:after="29"/>
        <w:jc w:val="both"/>
        <w:rPr>
          <w:rFonts w:ascii="Gandhari Unicode" w:hAnsi="Gandhari Unicode" w:cs="e-Tamil OTC"/>
          <w:b/>
          <w:noProof/>
          <w:lang w:val="en-GB"/>
        </w:rPr>
      </w:pPr>
    </w:p>
    <w:p w14:paraId="7BC42C1A" w14:textId="77777777" w:rsidR="0074055C" w:rsidRPr="004D5A2F" w:rsidRDefault="0074055C">
      <w:pPr>
        <w:pStyle w:val="Textbody"/>
        <w:spacing w:after="29"/>
        <w:jc w:val="both"/>
        <w:rPr>
          <w:rFonts w:ascii="Gandhari Unicode" w:hAnsi="Gandhari Unicode" w:cs="e-Tamil OTC"/>
          <w:b/>
          <w:noProof/>
          <w:lang w:val="en-GB"/>
        </w:rPr>
      </w:pPr>
    </w:p>
    <w:p w14:paraId="2FDCEACA" w14:textId="77777777" w:rsidR="0074055C" w:rsidRPr="004D5A2F" w:rsidRDefault="0074055C">
      <w:pPr>
        <w:pStyle w:val="Textbody"/>
        <w:spacing w:after="29"/>
        <w:jc w:val="both"/>
        <w:rPr>
          <w:rFonts w:ascii="Gandhari Unicode" w:hAnsi="Gandhari Unicode" w:cs="e-Tamil OTC"/>
          <w:b/>
          <w:noProof/>
          <w:lang w:val="en-GB"/>
        </w:rPr>
      </w:pPr>
    </w:p>
    <w:p w14:paraId="49281F46" w14:textId="77777777" w:rsidR="0074055C" w:rsidRPr="004D5A2F" w:rsidRDefault="0074055C">
      <w:pPr>
        <w:pStyle w:val="Textbody"/>
        <w:spacing w:after="29"/>
        <w:jc w:val="both"/>
        <w:rPr>
          <w:rFonts w:ascii="Gandhari Unicode" w:hAnsi="Gandhari Unicode" w:cs="e-Tamil OTC"/>
          <w:b/>
          <w:noProof/>
          <w:lang w:val="en-GB"/>
        </w:rPr>
      </w:pPr>
    </w:p>
    <w:p w14:paraId="23449CBE" w14:textId="77777777" w:rsidR="0074055C" w:rsidRPr="004D5A2F" w:rsidRDefault="0074055C">
      <w:pPr>
        <w:pStyle w:val="Textbody"/>
        <w:spacing w:after="29"/>
        <w:jc w:val="both"/>
        <w:rPr>
          <w:rFonts w:ascii="Gandhari Unicode" w:hAnsi="Gandhari Unicode" w:cs="e-Tamil OTC"/>
          <w:b/>
          <w:noProof/>
          <w:lang w:val="en-GB"/>
        </w:rPr>
      </w:pPr>
    </w:p>
    <w:p w14:paraId="1A3DF679" w14:textId="77777777" w:rsidR="0074055C" w:rsidRPr="004D5A2F" w:rsidRDefault="0074055C">
      <w:pPr>
        <w:pStyle w:val="Textbody"/>
        <w:spacing w:after="29"/>
        <w:jc w:val="both"/>
        <w:rPr>
          <w:rFonts w:ascii="Gandhari Unicode" w:hAnsi="Gandhari Unicode" w:cs="e-Tamil OTC"/>
          <w:b/>
          <w:noProof/>
          <w:lang w:val="en-GB"/>
        </w:rPr>
      </w:pPr>
    </w:p>
    <w:p w14:paraId="56254471" w14:textId="77777777" w:rsidR="0074055C" w:rsidRPr="004D5A2F" w:rsidRDefault="0074055C">
      <w:pPr>
        <w:pStyle w:val="Textbody"/>
        <w:spacing w:after="29"/>
        <w:jc w:val="both"/>
        <w:rPr>
          <w:rFonts w:ascii="Gandhari Unicode" w:hAnsi="Gandhari Unicode" w:cs="e-Tamil OTC"/>
          <w:b/>
          <w:noProof/>
          <w:lang w:val="en-GB"/>
        </w:rPr>
      </w:pPr>
    </w:p>
    <w:p w14:paraId="6EBF7DA3" w14:textId="77777777" w:rsidR="0074055C" w:rsidRPr="004D5A2F" w:rsidRDefault="0074055C">
      <w:pPr>
        <w:pStyle w:val="Textbody"/>
        <w:spacing w:after="29"/>
        <w:jc w:val="both"/>
        <w:rPr>
          <w:rFonts w:ascii="Gandhari Unicode" w:hAnsi="Gandhari Unicode" w:cs="e-Tamil OTC"/>
          <w:b/>
          <w:noProof/>
          <w:lang w:val="en-GB"/>
        </w:rPr>
      </w:pPr>
    </w:p>
    <w:p w14:paraId="4343C735" w14:textId="77777777" w:rsidR="0074055C" w:rsidRPr="004D5A2F" w:rsidRDefault="00CF70BD">
      <w:pPr>
        <w:pStyle w:val="Textbody"/>
        <w:spacing w:after="29"/>
        <w:jc w:val="center"/>
        <w:rPr>
          <w:rFonts w:ascii="Gandhari Unicode" w:hAnsi="Gandhari Unicode" w:cs="e-Tamil OTC"/>
          <w:noProof/>
          <w:sz w:val="56"/>
          <w:szCs w:val="56"/>
          <w:lang w:val="en-GB"/>
        </w:rPr>
      </w:pPr>
      <w:r w:rsidRPr="004D5A2F">
        <w:rPr>
          <w:rFonts w:ascii="Gandhari Unicode" w:hAnsi="Gandhari Unicode" w:cs="e-Tamil OTC"/>
          <w:noProof/>
          <w:sz w:val="56"/>
          <w:szCs w:val="56"/>
          <w:cs/>
          <w:lang w:val="en-GB"/>
        </w:rPr>
        <w:t>குறுந்தொகை</w:t>
      </w:r>
    </w:p>
    <w:p w14:paraId="1A3E12CC" w14:textId="77777777" w:rsidR="0074055C" w:rsidRPr="004D5A2F" w:rsidRDefault="0074055C">
      <w:pPr>
        <w:pStyle w:val="Textbody"/>
        <w:spacing w:after="29"/>
        <w:jc w:val="center"/>
        <w:rPr>
          <w:rFonts w:ascii="Gandhari Unicode" w:hAnsi="Gandhari Unicode" w:cs="e-Tamil OTC"/>
          <w:noProof/>
          <w:sz w:val="56"/>
          <w:szCs w:val="56"/>
          <w:lang w:val="en-GB"/>
        </w:rPr>
      </w:pPr>
    </w:p>
    <w:p w14:paraId="5A63EE14" w14:textId="77777777" w:rsidR="0074055C" w:rsidRPr="004D5A2F" w:rsidRDefault="00CF70BD">
      <w:pPr>
        <w:pStyle w:val="Textbody"/>
        <w:spacing w:after="29"/>
        <w:jc w:val="center"/>
        <w:rPr>
          <w:rFonts w:ascii="Gandhari Unicode" w:hAnsi="Gandhari Unicode" w:cs="e-Tamil OTC"/>
          <w:noProof/>
          <w:sz w:val="40"/>
          <w:szCs w:val="40"/>
          <w:lang w:val="en-GB"/>
        </w:rPr>
      </w:pPr>
      <w:r w:rsidRPr="004D5A2F">
        <w:rPr>
          <w:rFonts w:ascii="Gandhari Unicode" w:hAnsi="Gandhari Unicode" w:cs="e-Tamil OTC"/>
          <w:noProof/>
          <w:sz w:val="40"/>
          <w:szCs w:val="40"/>
          <w:lang w:val="en-GB"/>
        </w:rPr>
        <w:t>The Kuṟuntokai</w:t>
      </w:r>
    </w:p>
    <w:p w14:paraId="46B16A87" w14:textId="77777777" w:rsidR="0074055C" w:rsidRPr="004D5A2F" w:rsidRDefault="0074055C">
      <w:pPr>
        <w:pStyle w:val="Textbody"/>
        <w:spacing w:after="29"/>
        <w:jc w:val="center"/>
        <w:rPr>
          <w:rFonts w:ascii="Gandhari Unicode" w:hAnsi="Gandhari Unicode" w:cs="e-Tamil OTC"/>
          <w:b/>
          <w:noProof/>
          <w:lang w:val="en-GB"/>
        </w:rPr>
      </w:pPr>
    </w:p>
    <w:p w14:paraId="1F50A126" w14:textId="77777777" w:rsidR="0074055C" w:rsidRPr="004D5A2F" w:rsidRDefault="00CF70BD">
      <w:pPr>
        <w:pStyle w:val="Textbody"/>
        <w:spacing w:after="29"/>
        <w:jc w:val="center"/>
        <w:rPr>
          <w:rFonts w:ascii="Gandhari Unicode" w:hAnsi="Gandhari Unicode" w:cs="e-Tamil OTC"/>
          <w:noProof/>
          <w:lang w:val="en-GB"/>
        </w:rPr>
      </w:pPr>
      <w:r w:rsidRPr="004D5A2F">
        <w:rPr>
          <w:rFonts w:ascii="Gandhari Unicode" w:hAnsi="Gandhari Unicode" w:cs="e-Tamil OTC"/>
          <w:noProof/>
          <w:lang w:val="en-GB"/>
        </w:rPr>
        <w:t>(201-401)</w:t>
      </w:r>
    </w:p>
    <w:p w14:paraId="7342FC0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BCC895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201 </w:t>
      </w:r>
      <w:r w:rsidRPr="004D5A2F">
        <w:rPr>
          <w:rFonts w:ascii="Gandhari Unicode" w:hAnsi="Gandhari Unicode"/>
          <w:i w:val="0"/>
          <w:iCs w:val="0"/>
          <w:color w:val="auto"/>
        </w:rPr>
        <w:t>Anonymous: SHE</w:t>
      </w:r>
    </w:p>
    <w:p w14:paraId="20BDA9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785561"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78556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72D6C93" w14:textId="77777777" w:rsidR="0074055C" w:rsidRPr="004D5A2F" w:rsidRDefault="0074055C">
      <w:pPr>
        <w:pStyle w:val="Textbody"/>
        <w:spacing w:after="29"/>
        <w:rPr>
          <w:rFonts w:ascii="Gandhari Unicode" w:hAnsi="Gandhari Unicode" w:cs="e-Tamil OTC"/>
          <w:noProof/>
          <w:lang w:val="en-GB"/>
        </w:rPr>
      </w:pPr>
    </w:p>
    <w:p w14:paraId="14AB1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w:t>
      </w:r>
      <w:r w:rsidRPr="004D5A2F">
        <w:rPr>
          <w:rFonts w:ascii="Gandhari Unicode" w:hAnsi="Gandhari Unicode" w:cs="e-Tamil OTC"/>
          <w:noProof/>
          <w:cs/>
          <w:lang w:val="en-GB"/>
        </w:rPr>
        <w:t xml:space="preserve"> முண்கநம் </w:t>
      </w:r>
      <w:r w:rsidRPr="004D5A2F">
        <w:rPr>
          <w:rFonts w:ascii="Gandhari Unicode" w:hAnsi="Gandhari Unicode" w:cs="e-Tamil OTC"/>
          <w:noProof/>
          <w:u w:val="wave"/>
          <w:cs/>
          <w:lang w:val="en-GB"/>
        </w:rPr>
        <w:t>மயலி லாட்டி</w:t>
      </w:r>
    </w:p>
    <w:p w14:paraId="03AD43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பால்கலப் பன்ன தேக்கொக் கருந்துபு</w:t>
      </w:r>
    </w:p>
    <w:p w14:paraId="290DD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 மென்சிறை வள்ளுகிர்ப் பறவை</w:t>
      </w:r>
    </w:p>
    <w:p w14:paraId="12BEB0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நெல்லி யம்புளி மாந்தி </w:t>
      </w:r>
      <w:r w:rsidRPr="004D5A2F">
        <w:rPr>
          <w:rFonts w:ascii="Gandhari Unicode" w:hAnsi="Gandhari Unicode" w:cs="e-Tamil OTC"/>
          <w:noProof/>
          <w:u w:val="wave"/>
          <w:cs/>
          <w:lang w:val="en-GB"/>
        </w:rPr>
        <w:t>யயலது</w:t>
      </w:r>
    </w:p>
    <w:p w14:paraId="3874616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முள்ளி லம்பணை </w:t>
      </w:r>
      <w:r w:rsidRPr="004D5A2F">
        <w:rPr>
          <w:rFonts w:ascii="Gandhari Unicode" w:hAnsi="Gandhari Unicode" w:cs="e-Tamil OTC"/>
          <w:noProof/>
          <w:u w:val="wave"/>
          <w:cs/>
          <w:lang w:val="en-GB"/>
        </w:rPr>
        <w:t>மூங்கிற்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றூங்குங்</w:t>
      </w:r>
    </w:p>
    <w:p w14:paraId="63C86F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கழைநிவந் தோங்கிய </w:t>
      </w:r>
      <w:r w:rsidRPr="004D5A2F">
        <w:rPr>
          <w:rFonts w:ascii="Gandhari Unicode" w:hAnsi="Gandhari Unicode" w:cs="e-Tamil OTC"/>
          <w:noProof/>
          <w:u w:val="wave"/>
          <w:cs/>
          <w:lang w:val="en-GB"/>
        </w:rPr>
        <w:t>சோலை</w:t>
      </w:r>
    </w:p>
    <w:p w14:paraId="1B658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மலைகெழு நாடனை வருமென் றோளே.</w:t>
      </w:r>
    </w:p>
    <w:p w14:paraId="20AC23A6" w14:textId="77777777" w:rsidR="0074055C" w:rsidRPr="004D5A2F" w:rsidRDefault="0074055C">
      <w:pPr>
        <w:pStyle w:val="Textbody"/>
        <w:spacing w:after="29"/>
        <w:rPr>
          <w:rFonts w:ascii="Gandhari Unicode" w:hAnsi="Gandhari Unicode" w:cs="e-Tamil OTC"/>
          <w:noProof/>
          <w:lang w:val="en-GB"/>
        </w:rPr>
      </w:pPr>
    </w:p>
    <w:p w14:paraId="06E058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 </w:t>
      </w:r>
      <w:r w:rsidRPr="004D5A2F">
        <w:rPr>
          <w:rFonts w:ascii="Gandhari Unicode" w:hAnsi="Gandhari Unicode" w:cs="e-Tamil OTC"/>
          <w:noProof/>
          <w:lang w:val="en-GB"/>
        </w:rPr>
        <w:t xml:space="preserve">L1, C1+2+3, G1, Cām.v; </w:t>
      </w:r>
      <w:r w:rsidRPr="004D5A2F">
        <w:rPr>
          <w:rFonts w:ascii="Gandhari Unicode" w:hAnsi="Gandhari Unicode" w:cs="e-Tamil OTC"/>
          <w:noProof/>
          <w:cs/>
          <w:lang w:val="en-GB"/>
        </w:rPr>
        <w:t xml:space="preserve">அமுத </w:t>
      </w:r>
      <w:r w:rsidRPr="004D5A2F">
        <w:rPr>
          <w:rFonts w:ascii="Gandhari Unicode" w:hAnsi="Gandhari Unicode" w:cs="e-Tamil OTC"/>
          <w:noProof/>
          <w:lang w:val="en-GB"/>
        </w:rPr>
        <w:t xml:space="preserve">May.,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முண்கநம்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முண்கந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C2+3v, G2v, May., EA, ATv, Cām.; </w:t>
      </w:r>
      <w:r w:rsidRPr="004D5A2F">
        <w:rPr>
          <w:rFonts w:ascii="Gandhari Unicode" w:hAnsi="Gandhari Unicode" w:cs="e-Tamil OTC"/>
          <w:noProof/>
          <w:cs/>
          <w:lang w:val="en-GB"/>
        </w:rPr>
        <w:t xml:space="preserve">மயிலிய லாட்டி </w:t>
      </w:r>
      <w:r w:rsidRPr="004D5A2F">
        <w:rPr>
          <w:rFonts w:ascii="Gandhari Unicode" w:hAnsi="Gandhari Unicode" w:cs="e-Tamil OTC"/>
          <w:noProof/>
          <w:lang w:val="en-GB"/>
        </w:rPr>
        <w:t>C3v, G2, I, AT, Cām.v</w:t>
      </w:r>
      <w:r w:rsidRPr="004D5A2F">
        <w:rPr>
          <w:rStyle w:val="FootnoteReference"/>
          <w:rFonts w:ascii="Gandhari Unicode" w:hAnsi="Gandhari Unicode" w:cs="e-Tamil OTC"/>
          <w:noProof/>
          <w:lang w:val="en-GB"/>
        </w:rPr>
        <w:footnoteReference w:id="1"/>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வயலி லாட்டி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யயலது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யல்லது </w:t>
      </w:r>
      <w:r w:rsidRPr="004D5A2F">
        <w:rPr>
          <w:rFonts w:ascii="Gandhari Unicode" w:hAnsi="Gandhari Unicode" w:cs="e-Tamil OTC"/>
          <w:noProof/>
          <w:lang w:val="en-GB"/>
        </w:rPr>
        <w:t>L1, C1+3, G1, Cām.v</w:t>
      </w:r>
      <w:r w:rsidRPr="004D5A2F">
        <w:rPr>
          <w:rStyle w:val="FootnoteReference"/>
          <w:rFonts w:ascii="Gandhari Unicode" w:hAnsi="Gandhari Unicode" w:cs="e-Tamil OTC"/>
          <w:noProof/>
          <w:lang w:val="en-GB"/>
        </w:rPr>
        <w:footnoteReference w:id="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மூங்கிற்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மூங்கிலிற்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றூங்குங்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C3v, Cām.v</w:t>
      </w:r>
    </w:p>
    <w:p w14:paraId="67A4352D" w14:textId="77777777" w:rsidR="0074055C" w:rsidRPr="004D5A2F" w:rsidRDefault="0074055C">
      <w:pPr>
        <w:pStyle w:val="Textbody"/>
        <w:spacing w:after="29"/>
        <w:rPr>
          <w:rFonts w:ascii="Gandhari Unicode" w:hAnsi="Gandhari Unicode" w:cs="e-Tamil OTC"/>
          <w:noProof/>
          <w:lang w:val="en-GB"/>
        </w:rPr>
      </w:pPr>
    </w:p>
    <w:p w14:paraId="2198F656" w14:textId="7E9500A1" w:rsidR="0074055C" w:rsidRPr="004D5A2F" w:rsidRDefault="00CF70BD" w:rsidP="009A7970">
      <w:pPr>
        <w:pStyle w:val="Textbody"/>
        <w:tabs>
          <w:tab w:val="center" w:pos="4677"/>
          <w:tab w:val="left" w:pos="5088"/>
        </w:tabs>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uṇka nam </w:t>
      </w:r>
      <w:r w:rsidR="005966F6" w:rsidRPr="004D5A2F">
        <w:rPr>
          <w:rFonts w:ascii="Gandhari Unicode" w:hAnsi="Gandhari Unicode" w:cs="e-Tamil OTC"/>
          <w:noProof/>
          <w:lang w:val="en-GB"/>
        </w:rPr>
        <w:t>+</w:t>
      </w:r>
      <w:r w:rsidRPr="004D5A2F">
        <w:rPr>
          <w:rFonts w:ascii="Gandhari Unicode" w:hAnsi="Gandhari Unicode" w:cs="e-Tamil OTC"/>
          <w:i/>
          <w:iCs/>
          <w:noProof/>
          <w:lang w:val="en-GB"/>
        </w:rPr>
        <w:t>ayal il</w:t>
      </w:r>
      <w:r w:rsidRPr="004D5A2F">
        <w:rPr>
          <w:rFonts w:ascii="Gandhari Unicode" w:hAnsi="Gandhari Unicode" w:cs="e-Tamil OTC"/>
          <w:noProof/>
          <w:lang w:val="en-GB"/>
        </w:rPr>
        <w:t xml:space="preserve"> āṭṭi</w:t>
      </w:r>
      <w:r w:rsidR="009A7970" w:rsidRPr="004D5A2F">
        <w:rPr>
          <w:rFonts w:ascii="Gandhari Unicode" w:hAnsi="Gandhari Unicode" w:cs="e-Tamil OTC"/>
          <w:noProof/>
          <w:lang w:val="en-GB"/>
        </w:rPr>
        <w:tab/>
      </w:r>
      <w:r w:rsidR="009A7970" w:rsidRPr="004D5A2F">
        <w:rPr>
          <w:rFonts w:ascii="Gandhari Unicode" w:hAnsi="Gandhari Unicode" w:cs="e-Tamil OTC"/>
          <w:noProof/>
          <w:lang w:val="en-GB"/>
        </w:rPr>
        <w:tab/>
      </w:r>
    </w:p>
    <w:p w14:paraId="042F05CE" w14:textId="77777777" w:rsidR="0074055C" w:rsidRPr="004D5A2F" w:rsidRDefault="006617AC">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 kalapp*</w:t>
      </w:r>
      <w:r w:rsidR="00CF70BD" w:rsidRPr="004D5A2F">
        <w:rPr>
          <w:rFonts w:ascii="Gandhari Unicode" w:hAnsi="Gandhari Unicode" w:cs="e-Tamil OTC"/>
          <w:noProof/>
          <w:lang w:val="en-GB"/>
        </w:rPr>
        <w:t xml:space="preserve"> aṉṉ</w:t>
      </w:r>
      <w:r w:rsidRPr="004D5A2F">
        <w:rPr>
          <w:rFonts w:ascii="Gandhari Unicode" w:hAnsi="Gandhari Unicode" w:cs="e-Tamil OTC"/>
          <w:noProof/>
          <w:lang w:val="en-GB"/>
        </w:rPr>
        <w:t>a tē+ kokk*</w:t>
      </w:r>
      <w:r w:rsidR="00CF70BD" w:rsidRPr="004D5A2F">
        <w:rPr>
          <w:rFonts w:ascii="Gandhari Unicode" w:hAnsi="Gandhari Unicode" w:cs="e-Tamil OTC"/>
          <w:noProof/>
          <w:lang w:val="en-GB"/>
        </w:rPr>
        <w:t xml:space="preserve"> aruntupu</w:t>
      </w:r>
    </w:p>
    <w:p w14:paraId="1AFE6B08" w14:textId="12E8E7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nīla</w:t>
      </w:r>
      <w:r w:rsidR="005966F6" w:rsidRPr="004D5A2F">
        <w:rPr>
          <w:rFonts w:ascii="Gandhari Unicode" w:hAnsi="Gandhari Unicode" w:cs="e-Tamil OTC"/>
          <w:noProof/>
          <w:lang w:val="en-GB"/>
        </w:rPr>
        <w:t>m</w:t>
      </w:r>
      <w:r w:rsidRPr="004D5A2F">
        <w:rPr>
          <w:rFonts w:ascii="Gandhari Unicode" w:hAnsi="Gandhari Unicode" w:cs="e-Tamil OTC"/>
          <w:noProof/>
          <w:lang w:val="en-GB"/>
        </w:rPr>
        <w:t xml:space="preserve"> me</w:t>
      </w:r>
      <w:r w:rsidR="006617AC" w:rsidRPr="004D5A2F">
        <w:rPr>
          <w:rFonts w:ascii="Gandhari Unicode" w:hAnsi="Gandhari Unicode" w:cs="e-Tamil OTC"/>
          <w:noProof/>
          <w:lang w:val="en-GB"/>
        </w:rPr>
        <w:t>l</w:t>
      </w:r>
      <w:r w:rsidRPr="004D5A2F">
        <w:rPr>
          <w:rFonts w:ascii="Gandhari Unicode" w:hAnsi="Gandhari Unicode" w:cs="e-Tamil OTC"/>
          <w:noProof/>
          <w:lang w:val="en-GB"/>
        </w:rPr>
        <w:t xml:space="preserve"> ciṟai vaḷ </w:t>
      </w:r>
      <w:r w:rsidR="005966F6" w:rsidRPr="004D5A2F">
        <w:rPr>
          <w:rFonts w:ascii="Gandhari Unicode" w:hAnsi="Gandhari Unicode" w:cs="e-Tamil OTC"/>
          <w:noProof/>
          <w:lang w:val="en-GB"/>
        </w:rPr>
        <w:t>+</w:t>
      </w:r>
      <w:r w:rsidRPr="004D5A2F">
        <w:rPr>
          <w:rFonts w:ascii="Gandhari Unicode" w:hAnsi="Gandhari Unicode" w:cs="e-Tamil OTC"/>
          <w:noProof/>
          <w:lang w:val="en-GB"/>
        </w:rPr>
        <w:t>ukir</w:t>
      </w:r>
      <w:r w:rsidR="006617AC"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r w:rsidR="004D5A2F" w:rsidRPr="004D5A2F">
        <w:rPr>
          <w:rFonts w:ascii="Gandhari Unicode" w:hAnsi="Gandhari Unicode" w:cs="e-Tamil OTC"/>
          <w:noProof/>
          <w:lang w:val="en-GB"/>
        </w:rPr>
        <w:t xml:space="preserve"> </w:t>
      </w:r>
    </w:p>
    <w:p w14:paraId="2D5CD8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nelliyam puḷi mānti </w:t>
      </w:r>
      <w:r w:rsidR="006617AC" w:rsidRPr="004D5A2F">
        <w:rPr>
          <w:rFonts w:ascii="Gandhari Unicode" w:hAnsi="Gandhari Unicode" w:cs="e-Tamil OTC"/>
          <w:noProof/>
          <w:lang w:val="en-GB"/>
        </w:rPr>
        <w:t>~</w:t>
      </w:r>
      <w:r w:rsidRPr="004D5A2F">
        <w:rPr>
          <w:rFonts w:ascii="Gandhari Unicode" w:hAnsi="Gandhari Unicode" w:cs="e-Tamil OTC"/>
          <w:i/>
          <w:iCs/>
          <w:noProof/>
          <w:lang w:val="en-GB"/>
        </w:rPr>
        <w:t>ayalatu</w:t>
      </w:r>
    </w:p>
    <w:p w14:paraId="5DE7316C" w14:textId="1527261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muḷ</w:t>
      </w:r>
      <w:ins w:id="0" w:author="Narmada Hansani Polgampalage" w:date="2023-09-26T16:40:00Z">
        <w:r w:rsidR="004D5A2F">
          <w:rPr>
            <w:rFonts w:ascii="Gandhari Unicode" w:hAnsi="Gandhari Unicode" w:cs="e-Tamil OTC"/>
            <w:noProof/>
            <w:lang w:val="en-GB"/>
          </w:rPr>
          <w:t>-</w:t>
        </w:r>
      </w:ins>
      <w:del w:id="1" w:author="Narmada Hansani Polgampalage" w:date="2023-09-26T16:40:00Z">
        <w:r w:rsidR="004D5A2F" w:rsidDel="004D5A2F">
          <w:rPr>
            <w:rFonts w:ascii="Gandhari Unicode" w:hAnsi="Gandhari Unicode" w:cs="e-Tamil OTC"/>
            <w:noProof/>
            <w:lang w:val="en-GB"/>
          </w:rPr>
          <w:delText xml:space="preserve"> </w:delText>
        </w:r>
      </w:del>
      <w:r w:rsidR="006617AC" w:rsidRPr="004D5A2F">
        <w:rPr>
          <w:rFonts w:ascii="Gandhari Unicode" w:hAnsi="Gandhari Unicode" w:cs="e-Tamil OTC"/>
          <w:noProof/>
          <w:lang w:val="en-GB"/>
        </w:rPr>
        <w:t>+</w:t>
      </w:r>
      <w:r w:rsidRPr="004D5A2F">
        <w:rPr>
          <w:rFonts w:ascii="Gandhari Unicode" w:hAnsi="Gandhari Unicode" w:cs="e-Tamil OTC"/>
          <w:noProof/>
          <w:lang w:val="en-GB"/>
        </w:rPr>
        <w:t xml:space="preserve">il am paṇai </w:t>
      </w:r>
      <w:r w:rsidRPr="004D5A2F">
        <w:rPr>
          <w:rFonts w:ascii="Gandhari Unicode" w:hAnsi="Gandhari Unicode" w:cs="e-Tamil OTC"/>
          <w:i/>
          <w:iCs/>
          <w:noProof/>
          <w:lang w:val="en-GB"/>
        </w:rPr>
        <w:t>mūṅkil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tūṅkum</w:t>
      </w:r>
    </w:p>
    <w:p w14:paraId="095FF1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6617AC" w:rsidRPr="004D5A2F">
        <w:rPr>
          <w:rFonts w:ascii="Gandhari Unicode" w:hAnsi="Gandhari Unicode" w:cs="e-Tamil OTC"/>
          <w:noProof/>
          <w:lang w:val="en-GB"/>
        </w:rPr>
        <w:t>ai nivant*</w:t>
      </w:r>
      <w:r w:rsidRPr="004D5A2F">
        <w:rPr>
          <w:rFonts w:ascii="Gandhari Unicode" w:hAnsi="Gandhari Unicode" w:cs="e-Tamil OTC"/>
          <w:noProof/>
          <w:lang w:val="en-GB"/>
        </w:rPr>
        <w:t xml:space="preserve"> ōṅkiya </w:t>
      </w:r>
      <w:r w:rsidRPr="004D5A2F">
        <w:rPr>
          <w:rFonts w:ascii="Gandhari Unicode" w:hAnsi="Gandhari Unicode" w:cs="e-Tamil OTC"/>
          <w:i/>
          <w:iCs/>
          <w:noProof/>
          <w:lang w:val="en-GB"/>
        </w:rPr>
        <w:t>cōlai</w:t>
      </w:r>
    </w:p>
    <w:p w14:paraId="40AF3A0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malai keḻu nāṭaṉai varum eṉṟōḷ</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D51916F" w14:textId="77777777" w:rsidR="0074055C" w:rsidRPr="004D5A2F" w:rsidRDefault="0074055C">
      <w:pPr>
        <w:pStyle w:val="Textbody"/>
        <w:spacing w:after="29" w:line="260" w:lineRule="exact"/>
        <w:rPr>
          <w:rFonts w:ascii="Gandhari Unicode" w:hAnsi="Gandhari Unicode" w:cs="e-Tamil OTC"/>
          <w:noProof/>
          <w:lang w:val="en-GB"/>
        </w:rPr>
      </w:pPr>
    </w:p>
    <w:p w14:paraId="5D450AF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w:t>
      </w:r>
      <w:r w:rsidR="001A02A0" w:rsidRPr="004D5A2F">
        <w:rPr>
          <w:rFonts w:ascii="Gandhari Unicode" w:hAnsi="Gandhari Unicode" w:cs="e-Tamil OTC"/>
          <w:noProof/>
          <w:lang w:val="en-GB"/>
        </w:rPr>
        <w:t>HER to the confidante who said “</w:t>
      </w:r>
      <w:r w:rsidRPr="004D5A2F">
        <w:rPr>
          <w:rFonts w:ascii="Gandhari Unicode" w:hAnsi="Gandhari Unicode" w:cs="e-Tamil OTC"/>
          <w:noProof/>
          <w:lang w:val="en-GB"/>
        </w:rPr>
        <w:t>you had enough strength not to change</w:t>
      </w:r>
      <w:r w:rsidR="001A02A0" w:rsidRPr="004D5A2F">
        <w:rPr>
          <w:rFonts w:ascii="Gandhari Unicode" w:hAnsi="Gandhari Unicode" w:cs="e-Tamil OTC"/>
          <w:noProof/>
          <w:lang w:val="en-GB"/>
        </w:rPr>
        <w:t>”</w:t>
      </w:r>
      <w:r w:rsidRPr="004D5A2F">
        <w:rPr>
          <w:rFonts w:ascii="Gandhari Unicode" w:hAnsi="Gandhari Unicode" w:cs="e-Tamil OTC"/>
          <w:noProof/>
          <w:lang w:val="en-GB"/>
        </w:rPr>
        <w:t>, in the marriage house.</w:t>
      </w:r>
    </w:p>
    <w:p w14:paraId="3CC2960C" w14:textId="77777777" w:rsidR="0074055C" w:rsidRPr="004D5A2F" w:rsidRDefault="0074055C">
      <w:pPr>
        <w:pStyle w:val="Textbody"/>
        <w:spacing w:after="29" w:line="260" w:lineRule="exact"/>
        <w:rPr>
          <w:rFonts w:ascii="Gandhari Unicode" w:hAnsi="Gandhari Unicode" w:cs="e-Tamil OTC"/>
          <w:noProof/>
          <w:lang w:val="en-GB"/>
        </w:rPr>
      </w:pPr>
    </w:p>
    <w:p w14:paraId="10032E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may-eat our- neighbourhood house woman</w:t>
      </w:r>
    </w:p>
    <w:p w14:paraId="652B97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 mixture like honey mango eaten</w:t>
      </w:r>
    </w:p>
    <w:p w14:paraId="5467C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soft wing sharpness nail bat(?)</w:t>
      </w:r>
    </w:p>
    <w:p w14:paraId="2C2E95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sour(-fruit) fed neighbourhood-it</w:t>
      </w:r>
    </w:p>
    <w:p w14:paraId="122DAF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thorn-not pretty bamboo(1) bamboo(2) hanging-</w:t>
      </w:r>
    </w:p>
    <w:p w14:paraId="7DA34BD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bamboo(3)</w:t>
      </w:r>
      <w:r w:rsidRPr="004D5A2F">
        <w:rPr>
          <w:rStyle w:val="FootnoteReference"/>
          <w:rFonts w:ascii="Gandhari Unicode" w:hAnsi="Gandhari Unicode" w:cs="e-Tamil OTC"/>
          <w:noProof/>
          <w:lang w:val="en-GB"/>
        </w:rPr>
        <w:footnoteReference w:id="3"/>
      </w:r>
      <w:r w:rsidRPr="004D5A2F">
        <w:rPr>
          <w:rFonts w:ascii="Gandhari Unicode" w:hAnsi="Gandhari Unicode" w:cs="e-Tamil OTC"/>
          <w:noProof/>
          <w:lang w:val="en-GB"/>
        </w:rPr>
        <w:t xml:space="preserve"> come-up(abs.) become-high- wood</w:t>
      </w:r>
    </w:p>
    <w:p w14:paraId="7CA15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have- land-he(acc.) coming- said-she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9F7A98" w14:textId="77777777" w:rsidR="0074055C" w:rsidRPr="004D5A2F" w:rsidRDefault="0074055C">
      <w:pPr>
        <w:pStyle w:val="Textbody"/>
        <w:spacing w:after="29"/>
        <w:rPr>
          <w:rFonts w:ascii="Gandhari Unicode" w:hAnsi="Gandhari Unicode" w:cs="e-Tamil OTC"/>
          <w:noProof/>
          <w:lang w:val="en-GB"/>
        </w:rPr>
      </w:pPr>
    </w:p>
    <w:p w14:paraId="052EEDAB" w14:textId="77777777" w:rsidR="0074055C" w:rsidRPr="004D5A2F" w:rsidRDefault="0074055C">
      <w:pPr>
        <w:pStyle w:val="Textbody"/>
        <w:spacing w:after="29"/>
        <w:rPr>
          <w:rFonts w:ascii="Gandhari Unicode" w:hAnsi="Gandhari Unicode" w:cs="e-Tamil OTC"/>
          <w:noProof/>
          <w:lang w:val="en-GB"/>
        </w:rPr>
      </w:pPr>
    </w:p>
    <w:p w14:paraId="7460616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Ambrosia may eat the woman from the neighbouring house,</w:t>
      </w:r>
    </w:p>
    <w:p w14:paraId="3086AE8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said he would come, the man from a land full of mountains</w:t>
      </w:r>
    </w:p>
    <w:p w14:paraId="39E2245F"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with woods of bamboo grown high,</w:t>
      </w:r>
    </w:p>
    <w:p w14:paraId="339A143F"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where the bats with sharp nails [and] blue soft wings,</w:t>
      </w:r>
    </w:p>
    <w:p w14:paraId="39079685" w14:textId="77777777" w:rsidR="0074055C" w:rsidRPr="004D5A2F" w:rsidRDefault="00CF70BD">
      <w:pPr>
        <w:pStyle w:val="Textbody"/>
        <w:tabs>
          <w:tab w:val="left" w:pos="43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after eating mangos, [sweet] as honey in a milk mixture</w:t>
      </w:r>
      <w:r w:rsidRPr="004D5A2F">
        <w:rPr>
          <w:rStyle w:val="FootnoteReference"/>
          <w:rFonts w:ascii="Gandhari Unicode" w:hAnsi="Gandhari Unicode" w:cs="e-Tamil OTC"/>
          <w:noProof/>
          <w:lang w:val="en-GB"/>
        </w:rPr>
        <w:footnoteReference w:id="4"/>
      </w:r>
      <w:r w:rsidRPr="004D5A2F">
        <w:rPr>
          <w:rFonts w:ascii="Gandhari Unicode" w:hAnsi="Gandhari Unicode" w:cs="e-Tamil OTC"/>
          <w:noProof/>
          <w:lang w:val="en-GB"/>
        </w:rPr>
        <w:t>,</w:t>
      </w:r>
    </w:p>
    <w:p w14:paraId="732639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feed on the sour Nelli fruit [and] nearby</w:t>
      </w:r>
    </w:p>
    <w:p w14:paraId="1C83F38B" w14:textId="6510DC6B"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AF1872" w:rsidRPr="004D5A2F">
        <w:rPr>
          <w:rFonts w:ascii="Gandhari Unicode" w:hAnsi="Gandhari Unicode" w:cs="e-Tamil OTC"/>
          <w:noProof/>
          <w:lang w:val="en-GB"/>
        </w:rPr>
        <w:t>c</w:t>
      </w:r>
      <w:r w:rsidRPr="004D5A2F">
        <w:rPr>
          <w:rStyle w:val="FootnoteReference"/>
          <w:rFonts w:ascii="Gandhari Unicode" w:hAnsi="Gandhari Unicode" w:cs="e-Tamil OTC"/>
          <w:noProof/>
          <w:lang w:val="en-GB"/>
        </w:rPr>
        <w:footnoteReference w:id="5"/>
      </w:r>
    </w:p>
    <w:p w14:paraId="0D22EA66" w14:textId="77777777" w:rsidR="0074055C" w:rsidRPr="004D5A2F" w:rsidRDefault="0074055C">
      <w:pPr>
        <w:pStyle w:val="Textbody"/>
        <w:spacing w:after="0"/>
        <w:rPr>
          <w:rFonts w:ascii="Gandhari Unicode" w:hAnsi="Gandhari Unicode" w:cs="e-Tamil OTC"/>
          <w:noProof/>
          <w:lang w:val="en-GB"/>
        </w:rPr>
      </w:pPr>
    </w:p>
    <w:p w14:paraId="0F8708C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A69475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SHE</w:t>
      </w:r>
    </w:p>
    <w:p w14:paraId="43E37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வாயின் மறுத்தது.</w:t>
      </w:r>
    </w:p>
    <w:p w14:paraId="0899600A" w14:textId="77777777" w:rsidR="0074055C" w:rsidRPr="004D5A2F" w:rsidRDefault="0074055C">
      <w:pPr>
        <w:pStyle w:val="Textbody"/>
        <w:spacing w:after="29"/>
        <w:rPr>
          <w:rFonts w:ascii="Gandhari Unicode" w:hAnsi="Gandhari Unicode" w:cs="e-Tamil OTC"/>
          <w:noProof/>
          <w:lang w:val="en-GB"/>
        </w:rPr>
      </w:pPr>
    </w:p>
    <w:p w14:paraId="7F06154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நோமென் னெஞ்சே நோமென் னெஞ்சே</w:t>
      </w:r>
    </w:p>
    <w:p w14:paraId="276B47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புன்புலத் தமன்ற சிறியிலை </w:t>
      </w:r>
      <w:r w:rsidRPr="004D5A2F">
        <w:rPr>
          <w:rFonts w:ascii="Gandhari Unicode" w:hAnsi="Gandhari Unicode" w:cs="e-Tamil OTC"/>
          <w:noProof/>
          <w:u w:val="wave"/>
          <w:cs/>
          <w:lang w:val="en-GB"/>
        </w:rPr>
        <w:t>நெருஞ்சிக்</w:t>
      </w:r>
    </w:p>
    <w:p w14:paraId="59933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கட்கின் புதுமலர் முட்பயந் தாஅங்</w:t>
      </w:r>
    </w:p>
    <w:p w14:paraId="7FF570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கினிய </w:t>
      </w:r>
      <w:r w:rsidRPr="004D5A2F">
        <w:rPr>
          <w:rFonts w:ascii="Gandhari Unicode" w:hAnsi="Gandhari Unicode" w:cs="e-Tamil OTC"/>
          <w:noProof/>
          <w:u w:val="wave"/>
          <w:cs/>
          <w:lang w:val="en-GB"/>
        </w:rPr>
        <w:t>செய்தநங்</w:t>
      </w:r>
      <w:r w:rsidRPr="004D5A2F">
        <w:rPr>
          <w:rFonts w:ascii="Gandhari Unicode" w:hAnsi="Gandhari Unicode" w:cs="e-Tamil OTC"/>
          <w:noProof/>
          <w:cs/>
          <w:lang w:val="en-GB"/>
        </w:rPr>
        <w:t xml:space="preserve"> காதல</w:t>
      </w:r>
    </w:p>
    <w:p w14:paraId="05F8F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ரின்னா </w:t>
      </w:r>
      <w:r w:rsidRPr="004D5A2F">
        <w:rPr>
          <w:rFonts w:ascii="Gandhari Unicode" w:hAnsi="Gandhari Unicode" w:cs="e-Tamil OTC"/>
          <w:noProof/>
          <w:u w:val="wave"/>
          <w:cs/>
          <w:lang w:val="en-GB"/>
        </w:rPr>
        <w:t>செய்த னோமென் னெஞ்சே</w:t>
      </w:r>
      <w:r w:rsidRPr="004D5A2F">
        <w:rPr>
          <w:rFonts w:ascii="Gandhari Unicode" w:hAnsi="Gandhari Unicode" w:cs="e-Tamil OTC"/>
          <w:noProof/>
          <w:cs/>
          <w:lang w:val="en-GB"/>
        </w:rPr>
        <w:t>.</w:t>
      </w:r>
    </w:p>
    <w:p w14:paraId="3BEE1A7E" w14:textId="77777777" w:rsidR="0074055C" w:rsidRPr="004D5A2F" w:rsidRDefault="0074055C">
      <w:pPr>
        <w:pStyle w:val="Textbody"/>
        <w:spacing w:after="29"/>
        <w:rPr>
          <w:rFonts w:ascii="Gandhari Unicode" w:hAnsi="Gandhari Unicode" w:cs="e-Tamil OTC"/>
          <w:noProof/>
          <w:lang w:val="en-GB"/>
        </w:rPr>
      </w:pPr>
    </w:p>
    <w:p w14:paraId="387B21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நோமென் னெஞ்சே </w:t>
      </w:r>
      <w:r w:rsidRPr="004D5A2F">
        <w:rPr>
          <w:rFonts w:ascii="Gandhari Unicode" w:hAnsi="Gandhari Unicode" w:cs="e-Tamil OTC"/>
          <w:noProof/>
          <w:lang w:val="en-GB"/>
        </w:rPr>
        <w:t xml:space="preserve">L1, C1, G2, EA, Cām.;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C2+3, Cām.v; </w:t>
      </w:r>
      <w:r w:rsidRPr="004D5A2F">
        <w:rPr>
          <w:rFonts w:ascii="Gandhari Unicode" w:hAnsi="Gandhari Unicode" w:cs="e-Tamil OTC"/>
          <w:noProof/>
          <w:cs/>
          <w:lang w:val="en-GB"/>
        </w:rPr>
        <w:t xml:space="preserve">நெறிஞ்சிக்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செய்தநங்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செய்தியல்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இன்னா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 னோமென் னெஞ்சே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செய்த னோமெ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செய்த நோமெ(ன்) னெஞ்சே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செய்யி னோமென் னெஞ்சே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செய்த னோமே நெஞ்சே </w:t>
      </w:r>
      <w:r w:rsidRPr="004D5A2F">
        <w:rPr>
          <w:rFonts w:ascii="Gandhari Unicode" w:hAnsi="Gandhari Unicode" w:cs="e-Tamil OTC"/>
          <w:noProof/>
          <w:lang w:val="en-GB"/>
        </w:rPr>
        <w:t>Cām.v</w:t>
      </w:r>
    </w:p>
    <w:p w14:paraId="66C8A645" w14:textId="77777777" w:rsidR="0074055C" w:rsidRPr="004D5A2F" w:rsidRDefault="0074055C">
      <w:pPr>
        <w:pStyle w:val="Textbody"/>
        <w:spacing w:after="29"/>
        <w:rPr>
          <w:rFonts w:ascii="Gandhari Unicode" w:hAnsi="Gandhari Unicode" w:cs="e-Tamil OTC"/>
          <w:noProof/>
          <w:lang w:val="en-GB"/>
        </w:rPr>
      </w:pPr>
    </w:p>
    <w:p w14:paraId="3A9F81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 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438F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w:t>
      </w:r>
      <w:r w:rsidR="00523482" w:rsidRPr="004D5A2F">
        <w:rPr>
          <w:rFonts w:ascii="Gandhari Unicode" w:hAnsi="Gandhari Unicode" w:cs="e-Tamil OTC"/>
          <w:noProof/>
          <w:lang w:val="en-GB"/>
        </w:rPr>
        <w:t xml:space="preserve"> pulatt*</w:t>
      </w:r>
      <w:r w:rsidRPr="004D5A2F">
        <w:rPr>
          <w:rFonts w:ascii="Gandhari Unicode" w:hAnsi="Gandhari Unicode" w:cs="e-Tamil OTC"/>
          <w:noProof/>
          <w:lang w:val="en-GB"/>
        </w:rPr>
        <w:t xml:space="preserve"> amaṉṟa ciṟ</w:t>
      </w:r>
      <w:r w:rsidR="00523482" w:rsidRPr="004D5A2F">
        <w:rPr>
          <w:rFonts w:ascii="Gandhari Unicode" w:hAnsi="Gandhari Unicode" w:cs="e-Tamil OTC"/>
          <w:noProof/>
          <w:lang w:val="en-GB"/>
        </w:rPr>
        <w:t>(i</w:t>
      </w:r>
      <w:r w:rsidRPr="004D5A2F">
        <w:rPr>
          <w:rFonts w:ascii="Gandhari Unicode" w:hAnsi="Gandhari Unicode" w:cs="e-Tamil OTC"/>
          <w:noProof/>
          <w:lang w:val="en-GB"/>
        </w:rPr>
        <w:t xml:space="preserve">) </w:t>
      </w:r>
      <w:r w:rsidR="00523482" w:rsidRPr="004D5A2F">
        <w:rPr>
          <w:rFonts w:ascii="Gandhari Unicode" w:hAnsi="Gandhari Unicode" w:cs="e-Tamil OTC"/>
          <w:noProof/>
          <w:lang w:val="en-GB"/>
        </w:rPr>
        <w:t>~</w:t>
      </w:r>
      <w:r w:rsidRPr="004D5A2F">
        <w:rPr>
          <w:rFonts w:ascii="Gandhari Unicode" w:hAnsi="Gandhari Unicode" w:cs="e-Tamil OTC"/>
          <w:noProof/>
          <w:lang w:val="en-GB"/>
        </w:rPr>
        <w:t xml:space="preserve">ilai </w:t>
      </w:r>
      <w:r w:rsidRPr="004D5A2F">
        <w:rPr>
          <w:rFonts w:ascii="Gandhari Unicode" w:hAnsi="Gandhari Unicode" w:cs="e-Tamil OTC"/>
          <w:i/>
          <w:iCs/>
          <w:noProof/>
          <w:lang w:val="en-GB"/>
        </w:rPr>
        <w:t>neruñci</w:t>
      </w:r>
      <w:r w:rsidR="00523482" w:rsidRPr="004D5A2F">
        <w:rPr>
          <w:rFonts w:ascii="Gandhari Unicode" w:hAnsi="Gandhari Unicode" w:cs="e-Tamil OTC"/>
          <w:i/>
          <w:iCs/>
          <w:noProof/>
          <w:lang w:val="en-GB"/>
        </w:rPr>
        <w:t>+</w:t>
      </w:r>
    </w:p>
    <w:p w14:paraId="6878F3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w:t>
      </w:r>
      <w:r w:rsidR="00523482" w:rsidRPr="004D5A2F">
        <w:rPr>
          <w:rFonts w:ascii="Gandhari Unicode" w:hAnsi="Gandhari Unicode" w:cs="e-Tamil OTC"/>
          <w:noProof/>
          <w:lang w:val="en-GB"/>
        </w:rPr>
        <w:t>k*</w:t>
      </w:r>
      <w:r w:rsidRPr="004D5A2F">
        <w:rPr>
          <w:rFonts w:ascii="Gandhari Unicode" w:hAnsi="Gandhari Unicode" w:cs="e-Tamil OTC"/>
          <w:noProof/>
          <w:lang w:val="en-GB"/>
        </w:rPr>
        <w:t xml:space="preserve"> iṉ putu malar muḷ</w:t>
      </w:r>
      <w:r w:rsidR="00523482" w:rsidRPr="004D5A2F">
        <w:rPr>
          <w:rFonts w:ascii="Gandhari Unicode" w:hAnsi="Gandhari Unicode" w:cs="e-Tamil OTC"/>
          <w:noProof/>
          <w:lang w:val="en-GB"/>
        </w:rPr>
        <w:t xml:space="preserve"> payant</w:t>
      </w:r>
      <w:r w:rsidRPr="004D5A2F">
        <w:rPr>
          <w:rFonts w:ascii="Gandhari Unicode" w:hAnsi="Gandhari Unicode" w:cs="e-Tamil OTC"/>
          <w:noProof/>
          <w:lang w:val="en-GB"/>
        </w:rPr>
        <w:t>āaṅ</w:t>
      </w:r>
      <w:r w:rsidR="00523482" w:rsidRPr="004D5A2F">
        <w:rPr>
          <w:rFonts w:ascii="Gandhari Unicode" w:hAnsi="Gandhari Unicode" w:cs="e-Tamil OTC"/>
          <w:noProof/>
          <w:lang w:val="en-GB"/>
        </w:rPr>
        <w:t>k*</w:t>
      </w:r>
    </w:p>
    <w:p w14:paraId="0316ED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iṉiya </w:t>
      </w:r>
      <w:r w:rsidRPr="004D5A2F">
        <w:rPr>
          <w:rFonts w:ascii="Gandhari Unicode" w:hAnsi="Gandhari Unicode" w:cs="e-Tamil OTC"/>
          <w:i/>
          <w:iCs/>
          <w:noProof/>
          <w:lang w:val="en-GB"/>
        </w:rPr>
        <w:t>ceyta nam</w:t>
      </w:r>
      <w:r w:rsidRPr="004D5A2F">
        <w:rPr>
          <w:rFonts w:ascii="Gandhari Unicode" w:hAnsi="Gandhari Unicode" w:cs="e-Tamil OTC"/>
          <w:noProof/>
          <w:lang w:val="en-GB"/>
        </w:rPr>
        <w:t xml:space="preserve"> kātalar</w:t>
      </w:r>
    </w:p>
    <w:p w14:paraId="2197B40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iṉṉā </w:t>
      </w:r>
      <w:r w:rsidRPr="004D5A2F">
        <w:rPr>
          <w:rFonts w:ascii="Gandhari Unicode" w:hAnsi="Gandhari Unicode" w:cs="e-Tamil OTC"/>
          <w:i/>
          <w:iCs/>
          <w:noProof/>
          <w:lang w:val="en-GB"/>
        </w:rPr>
        <w:t>ceytal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nōm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53E1F783" w14:textId="77777777" w:rsidR="0074055C" w:rsidRPr="004D5A2F" w:rsidRDefault="0074055C">
      <w:pPr>
        <w:pStyle w:val="Textbody"/>
        <w:spacing w:after="29" w:line="260" w:lineRule="exact"/>
        <w:rPr>
          <w:rFonts w:ascii="Gandhari Unicode" w:hAnsi="Gandhari Unicode" w:cs="e-Tamil OTC"/>
          <w:noProof/>
          <w:u w:val="single"/>
          <w:lang w:val="en-GB"/>
        </w:rPr>
      </w:pPr>
    </w:p>
    <w:p w14:paraId="1EE14950" w14:textId="77777777" w:rsidR="0074055C" w:rsidRPr="004D5A2F" w:rsidRDefault="0074055C">
      <w:pPr>
        <w:pStyle w:val="Textbody"/>
        <w:spacing w:after="29" w:line="260" w:lineRule="exact"/>
        <w:rPr>
          <w:rFonts w:ascii="Gandhari Unicode" w:hAnsi="Gandhari Unicode" w:cs="e-Tamil OTC"/>
          <w:noProof/>
          <w:u w:val="single"/>
          <w:lang w:val="en-GB"/>
        </w:rPr>
      </w:pPr>
    </w:p>
    <w:p w14:paraId="43C64B0B" w14:textId="77777777" w:rsidR="0074055C" w:rsidRPr="004D5A2F" w:rsidRDefault="0074055C">
      <w:pPr>
        <w:pStyle w:val="Textbody"/>
        <w:spacing w:after="29" w:line="260" w:lineRule="exact"/>
        <w:rPr>
          <w:rFonts w:ascii="Gandhari Unicode" w:hAnsi="Gandhari Unicode" w:cs="e-Tamil OTC"/>
          <w:noProof/>
          <w:u w:val="single"/>
          <w:lang w:val="en-GB"/>
        </w:rPr>
      </w:pPr>
    </w:p>
    <w:p w14:paraId="2939BB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refusing the door/mediation to the confidante who enters as a mediator.</w:t>
      </w:r>
    </w:p>
    <w:p w14:paraId="26E22ED9" w14:textId="77777777" w:rsidR="0074055C" w:rsidRPr="004D5A2F" w:rsidRDefault="0074055C">
      <w:pPr>
        <w:pStyle w:val="Textbody"/>
        <w:spacing w:after="29" w:line="260" w:lineRule="exact"/>
        <w:rPr>
          <w:rFonts w:ascii="Gandhari Unicode" w:hAnsi="Gandhari Unicode" w:cs="e-Tamil OTC"/>
          <w:noProof/>
          <w:lang w:val="en-GB"/>
        </w:rPr>
      </w:pPr>
    </w:p>
    <w:p w14:paraId="4E2C01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aching- my- heart</w:t>
      </w:r>
      <w:r w:rsidRPr="004D5A2F">
        <w:rPr>
          <w:rFonts w:ascii="Gandhari Unicode" w:hAnsi="Gandhari Unicode" w:cs="e-Tamil OTC"/>
          <w:noProof/>
          <w:position w:val="6"/>
          <w:lang w:val="en-GB"/>
        </w:rPr>
        <w:t>ē</w:t>
      </w:r>
    </w:p>
    <w:p w14:paraId="0941FD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grass/low field- become-dense(p.)- little</w:t>
      </w:r>
      <w:r w:rsidRPr="004D5A2F">
        <w:rPr>
          <w:rStyle w:val="FootnoteReference"/>
          <w:rFonts w:ascii="Gandhari Unicode" w:hAnsi="Gandhari Unicode" w:cs="e-Tamil OTC"/>
          <w:noProof/>
          <w:lang w:val="en-GB"/>
        </w:rPr>
        <w:footnoteReference w:id="6"/>
      </w:r>
      <w:r w:rsidRPr="004D5A2F">
        <w:rPr>
          <w:rFonts w:ascii="Gandhari Unicode" w:hAnsi="Gandhari Unicode" w:cs="e-Tamil OTC"/>
          <w:noProof/>
          <w:lang w:val="en-GB"/>
        </w:rPr>
        <w:t xml:space="preserve"> leaf Neruñci</w:t>
      </w:r>
    </w:p>
    <w:p w14:paraId="439DDF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eye(dat.) pleasant new blossom thorn yielded like</w:t>
      </w:r>
    </w:p>
    <w:p w14:paraId="1AA3C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pleasant-they(n.pl.) made- our- lover(h.)</w:t>
      </w:r>
    </w:p>
    <w:p w14:paraId="194B04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making 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DFE8030" w14:textId="77777777" w:rsidR="0074055C" w:rsidRPr="004D5A2F" w:rsidRDefault="0074055C">
      <w:pPr>
        <w:pStyle w:val="Textbody"/>
        <w:spacing w:after="29"/>
        <w:rPr>
          <w:rFonts w:ascii="Gandhari Unicode" w:hAnsi="Gandhari Unicode" w:cs="e-Tamil OTC"/>
          <w:noProof/>
          <w:lang w:val="en-GB"/>
        </w:rPr>
      </w:pPr>
    </w:p>
    <w:p w14:paraId="5788A580" w14:textId="77777777" w:rsidR="0074055C" w:rsidRPr="004D5A2F" w:rsidRDefault="0074055C">
      <w:pPr>
        <w:pStyle w:val="Textbody"/>
        <w:spacing w:after="29"/>
        <w:rPr>
          <w:rFonts w:ascii="Gandhari Unicode" w:hAnsi="Gandhari Unicode" w:cs="e-Tamil OTC"/>
          <w:noProof/>
          <w:lang w:val="en-GB"/>
        </w:rPr>
      </w:pPr>
    </w:p>
    <w:p w14:paraId="304207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Aches my heart. Aches my heart.</w:t>
      </w:r>
    </w:p>
    <w:p w14:paraId="701DF83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Since, just like the new flowers, sweet to the eye, bear thorns</w:t>
      </w:r>
    </w:p>
    <w:p w14:paraId="48C87CD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small-leaved Neruñci</w:t>
      </w:r>
      <w:r w:rsidRPr="004D5A2F">
        <w:rPr>
          <w:rStyle w:val="FootnoteReference"/>
          <w:rFonts w:ascii="Gandhari Unicode" w:hAnsi="Gandhari Unicode" w:cs="e-Tamil OTC"/>
          <w:noProof/>
          <w:lang w:val="en-GB"/>
        </w:rPr>
        <w:footnoteReference w:id="7"/>
      </w:r>
      <w:r w:rsidRPr="004D5A2F">
        <w:rPr>
          <w:rFonts w:ascii="Gandhari Unicode" w:hAnsi="Gandhari Unicode" w:cs="e-Tamil OTC"/>
          <w:noProof/>
          <w:lang w:val="en-GB"/>
        </w:rPr>
        <w:t>, grown dense in the grassy fields,</w:t>
      </w:r>
    </w:p>
    <w:p w14:paraId="4E6A581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our lover who did sweet things [to us],</w:t>
      </w:r>
    </w:p>
    <w:p w14:paraId="60C23A3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[now] does unsweet ones,</w:t>
      </w:r>
    </w:p>
    <w:p w14:paraId="1640B5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aches my heart.</w:t>
      </w:r>
    </w:p>
    <w:p w14:paraId="4B6DFEA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5CFF59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நெடும்பல்லியத்தன் (</w:t>
      </w:r>
      <w:r w:rsidRPr="004D5A2F">
        <w:rPr>
          <w:rFonts w:ascii="Gandhari Unicode" w:hAnsi="Gandhari Unicode"/>
          <w:i w:val="0"/>
          <w:iCs w:val="0"/>
          <w:color w:val="auto"/>
        </w:rPr>
        <w:t>C1+G2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நெடும்பல்லியத்தை): </w:t>
      </w:r>
      <w:r w:rsidRPr="004D5A2F">
        <w:rPr>
          <w:rFonts w:ascii="Gandhari Unicode" w:hAnsi="Gandhari Unicode"/>
          <w:i w:val="0"/>
          <w:iCs w:val="0"/>
          <w:color w:val="auto"/>
        </w:rPr>
        <w:t>SHE</w:t>
      </w:r>
    </w:p>
    <w:p w14:paraId="260E35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0A250CBE" w14:textId="77777777" w:rsidR="0074055C" w:rsidRPr="004D5A2F" w:rsidRDefault="0074055C">
      <w:pPr>
        <w:pStyle w:val="Textbody"/>
        <w:spacing w:after="29"/>
        <w:rPr>
          <w:rFonts w:ascii="Gandhari Unicode" w:hAnsi="Gandhari Unicode" w:cs="e-Tamil OTC"/>
          <w:noProof/>
          <w:lang w:val="en-GB"/>
        </w:rPr>
      </w:pPr>
    </w:p>
    <w:p w14:paraId="4A667C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மலையிடை யிட்ட நாட்டரு மல்லர்</w:t>
      </w:r>
    </w:p>
    <w:p w14:paraId="58C65C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மரந்தலை தோன்றா வூரரு மல்லர்</w:t>
      </w:r>
    </w:p>
    <w:p w14:paraId="4CE074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கண்ணிற் காண நண்ணுவழி </w:t>
      </w:r>
      <w:r w:rsidRPr="004D5A2F">
        <w:rPr>
          <w:rFonts w:ascii="Gandhari Unicode" w:hAnsi="Gandhari Unicode" w:cs="e-Tamil OTC"/>
          <w:noProof/>
          <w:u w:val="wave"/>
          <w:cs/>
          <w:lang w:val="en-GB"/>
        </w:rPr>
        <w:t>யிருந்துங்</w:t>
      </w:r>
    </w:p>
    <w:p w14:paraId="59EC15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 </w:t>
      </w:r>
      <w:r w:rsidRPr="004D5A2F">
        <w:rPr>
          <w:rFonts w:ascii="Gandhari Unicode" w:hAnsi="Gandhari Unicode" w:cs="e-Tamil OTC"/>
          <w:noProof/>
          <w:u w:val="wave"/>
          <w:cs/>
          <w:lang w:val="en-GB"/>
        </w:rPr>
        <w:t>ணண்ணிய</w:t>
      </w:r>
      <w:r w:rsidRPr="004D5A2F">
        <w:rPr>
          <w:rFonts w:ascii="Gandhari Unicode" w:hAnsi="Gandhari Unicode" w:cs="e-Tamil OTC"/>
          <w:noProof/>
          <w:cs/>
          <w:lang w:val="en-GB"/>
        </w:rPr>
        <w:t xml:space="preserve"> பாலோர் போல</w:t>
      </w:r>
    </w:p>
    <w:p w14:paraId="510F7B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வொரீஇ யொழுகு</w:t>
      </w:r>
      <w:r w:rsidRPr="004D5A2F">
        <w:rPr>
          <w:rFonts w:ascii="Gandhari Unicode" w:hAnsi="Gandhari Unicode" w:cs="e-Tamil OTC"/>
          <w:noProof/>
          <w:cs/>
          <w:lang w:val="en-GB"/>
        </w:rPr>
        <w:t xml:space="preserve"> மென்னைக்குப்</w:t>
      </w:r>
    </w:p>
    <w:p w14:paraId="5A02C5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பரியலென் மன்யான்</w:t>
      </w:r>
      <w:r w:rsidRPr="004D5A2F">
        <w:rPr>
          <w:rFonts w:ascii="Gandhari Unicode" w:hAnsi="Gandhari Unicode" w:cs="e-Tamil OTC"/>
          <w:noProof/>
          <w:cs/>
          <w:lang w:val="en-GB"/>
        </w:rPr>
        <w:t xml:space="preserve"> பண்டொரு காலே.</w:t>
      </w:r>
    </w:p>
    <w:p w14:paraId="375B0430" w14:textId="77777777" w:rsidR="0074055C" w:rsidRPr="004D5A2F" w:rsidRDefault="0074055C">
      <w:pPr>
        <w:pStyle w:val="Textbody"/>
        <w:spacing w:after="29"/>
        <w:rPr>
          <w:rFonts w:ascii="Gandhari Unicode" w:hAnsi="Gandhari Unicode" w:cs="e-Tamil OTC"/>
          <w:noProof/>
          <w:lang w:val="en-GB"/>
        </w:rPr>
      </w:pPr>
    </w:p>
    <w:p w14:paraId="39BC79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2 </w:t>
      </w:r>
      <w:r w:rsidRPr="004D5A2F">
        <w:rPr>
          <w:rFonts w:ascii="Gandhari Unicode" w:eastAsia="URW Palladio UNI" w:hAnsi="Gandhari Unicode" w:cs="e-Tamil OTC"/>
          <w:noProof/>
          <w:lang w:val="en-GB"/>
        </w:rPr>
        <w:t xml:space="preserve">[missing in G2]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யிருந்துங்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யிருந்தும்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யி</w:t>
      </w:r>
      <w:bookmarkStart w:id="2" w:name="DDE_LINK66"/>
      <w:r w:rsidRPr="004D5A2F">
        <w:rPr>
          <w:rFonts w:ascii="Gandhari Unicode" w:hAnsi="Gandhari Unicode" w:cs="e-Tamil OTC"/>
          <w:noProof/>
          <w:cs/>
          <w:lang w:val="en-GB"/>
        </w:rPr>
        <w:t>ருந்து</w:t>
      </w:r>
      <w:bookmarkEnd w:id="2"/>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 ணண்ணிய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கடவுண்ணிய </w:t>
      </w:r>
      <w:r w:rsidRPr="004D5A2F">
        <w:rPr>
          <w:rFonts w:ascii="Gandhari Unicode" w:hAnsi="Gandhari Unicode" w:cs="e-Tamil OTC"/>
          <w:noProof/>
          <w:lang w:val="en-GB"/>
        </w:rPr>
        <w:t xml:space="preserve">L1, C3, G1, Cām.v; </w:t>
      </w:r>
      <w:r w:rsidRPr="004D5A2F">
        <w:rPr>
          <w:rFonts w:ascii="Gandhari Unicode" w:hAnsi="Gandhari Unicode" w:cs="e-Tamil OTC"/>
          <w:noProof/>
          <w:cs/>
          <w:lang w:val="en-GB"/>
        </w:rPr>
        <w:t xml:space="preserve">கடவு ணணியர்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C2v, Iḷ., AT, Cām.; </w:t>
      </w:r>
      <w:r w:rsidRPr="004D5A2F">
        <w:rPr>
          <w:rFonts w:ascii="Gandhari Unicode" w:hAnsi="Gandhari Unicode" w:cs="e-Tamil OTC"/>
          <w:noProof/>
          <w:cs/>
          <w:lang w:val="en-GB"/>
        </w:rPr>
        <w:t xml:space="preserve">வொரீஇயி னொழுகு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C2+3v, Nacc., Cām.v; </w:t>
      </w:r>
      <w:r w:rsidRPr="004D5A2F">
        <w:rPr>
          <w:rFonts w:ascii="Gandhari Unicode" w:hAnsi="Gandhari Unicode" w:cs="e-Tamil OTC"/>
          <w:noProof/>
          <w:cs/>
          <w:lang w:val="en-GB"/>
        </w:rPr>
        <w:t xml:space="preserve">வொரீஇன னொழுகு </w:t>
      </w:r>
      <w:r w:rsidRPr="004D5A2F">
        <w:rPr>
          <w:rFonts w:ascii="Gandhari Unicode" w:hAnsi="Gandhari Unicode" w:cs="e-Tamil OTC"/>
          <w:noProof/>
          <w:color w:val="000000"/>
          <w:lang w:val="en-GB"/>
        </w:rPr>
        <w:t xml:space="preserve">VP,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G2, EA, I; </w:t>
      </w:r>
      <w:bookmarkStart w:id="3" w:name="DDE_LINK87"/>
      <w:r w:rsidRPr="004D5A2F">
        <w:rPr>
          <w:rFonts w:ascii="Gandhari Unicode" w:hAnsi="Gandhari Unicode" w:cs="e-Tamil OTC"/>
          <w:noProof/>
          <w:cs/>
          <w:lang w:val="en-GB"/>
        </w:rPr>
        <w:t>வெரீஇயி னொழுகு</w:t>
      </w:r>
      <w:bookmarkEnd w:id="3"/>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C3, G1+2v, Cām.v;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Iḷ.v, Cām.v; </w:t>
      </w:r>
      <w:r w:rsidRPr="004D5A2F">
        <w:rPr>
          <w:rFonts w:ascii="Gandhari Unicode" w:hAnsi="Gandhari Unicode" w:cs="e-Tamil OTC"/>
          <w:noProof/>
          <w:cs/>
          <w:lang w:val="en-GB"/>
        </w:rPr>
        <w:t xml:space="preserve">வெரியி னொழுகு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பரியலென் மன்யான்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பரியலெ மன்யான்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பரியலெ மன்யாம் </w:t>
      </w:r>
      <w:r w:rsidRPr="004D5A2F">
        <w:rPr>
          <w:rFonts w:ascii="Gandhari Unicode" w:hAnsi="Gandhari Unicode" w:cs="e-Tamil OTC"/>
          <w:noProof/>
          <w:lang w:val="en-GB"/>
        </w:rPr>
        <w:t>Cām.v</w:t>
      </w:r>
    </w:p>
    <w:p w14:paraId="0E7FE313" w14:textId="77777777" w:rsidR="0074055C" w:rsidRPr="004D5A2F" w:rsidRDefault="0074055C">
      <w:pPr>
        <w:pStyle w:val="Textbody"/>
        <w:spacing w:after="29"/>
        <w:rPr>
          <w:rFonts w:ascii="Gandhari Unicode" w:hAnsi="Gandhari Unicode" w:cs="e-Tamil OTC"/>
          <w:noProof/>
          <w:lang w:val="en-GB"/>
        </w:rPr>
      </w:pPr>
    </w:p>
    <w:p w14:paraId="5B36FB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malai </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iṭai </w:t>
      </w:r>
      <w:r w:rsidR="00810F83" w:rsidRPr="004D5A2F">
        <w:rPr>
          <w:rFonts w:ascii="Gandhari Unicode" w:hAnsi="Gandhari Unicode" w:cs="e-Tamil OTC"/>
          <w:noProof/>
          <w:lang w:val="en-GB"/>
        </w:rPr>
        <w:t>~</w:t>
      </w:r>
      <w:r w:rsidRPr="004D5A2F">
        <w:rPr>
          <w:rFonts w:ascii="Gandhari Unicode" w:hAnsi="Gandhari Unicode" w:cs="e-Tamil OTC"/>
          <w:noProof/>
          <w:lang w:val="en-GB"/>
        </w:rPr>
        <w:t>iṭṭa nāṭṭar</w:t>
      </w:r>
      <w:r w:rsidR="00810F83" w:rsidRPr="004D5A2F">
        <w:rPr>
          <w:rFonts w:ascii="Gandhari Unicode" w:hAnsi="Gandhari Unicode" w:cs="e-Tamil OTC"/>
          <w:noProof/>
          <w:lang w:val="en-GB"/>
        </w:rPr>
        <w:t>-</w:t>
      </w:r>
      <w:r w:rsidRPr="004D5A2F">
        <w:rPr>
          <w:rFonts w:ascii="Gandhari Unicode" w:hAnsi="Gandhari Unicode" w:cs="e-Tamil OTC"/>
          <w:noProof/>
          <w:lang w:val="en-GB"/>
        </w:rPr>
        <w:t>um allar</w:t>
      </w:r>
    </w:p>
    <w:p w14:paraId="675E7F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maram talai tōṉṟā </w:t>
      </w:r>
      <w:r w:rsidR="00810F83" w:rsidRPr="004D5A2F">
        <w:rPr>
          <w:rFonts w:ascii="Gandhari Unicode" w:hAnsi="Gandhari Unicode" w:cs="e-Tamil OTC"/>
          <w:noProof/>
          <w:lang w:val="en-GB"/>
        </w:rPr>
        <w:t>~</w:t>
      </w:r>
      <w:r w:rsidRPr="004D5A2F">
        <w:rPr>
          <w:rFonts w:ascii="Gandhari Unicode" w:hAnsi="Gandhari Unicode" w:cs="e-Tamil OTC"/>
          <w:noProof/>
          <w:lang w:val="en-GB"/>
        </w:rPr>
        <w:t>ūraru</w:t>
      </w:r>
      <w:r w:rsidR="00810F83" w:rsidRPr="004D5A2F">
        <w:rPr>
          <w:rFonts w:ascii="Gandhari Unicode" w:hAnsi="Gandhari Unicode" w:cs="e-Tamil OTC"/>
          <w:noProof/>
          <w:lang w:val="en-GB"/>
        </w:rPr>
        <w:t>-</w:t>
      </w:r>
      <w:r w:rsidRPr="004D5A2F">
        <w:rPr>
          <w:rFonts w:ascii="Gandhari Unicode" w:hAnsi="Gandhari Unicode" w:cs="e-Tamil OTC"/>
          <w:noProof/>
          <w:lang w:val="en-GB"/>
        </w:rPr>
        <w:t>m allar</w:t>
      </w:r>
    </w:p>
    <w:p w14:paraId="2F48CC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kaṇṇiṉ kāṇa naṇṇu vaḻi </w:t>
      </w:r>
      <w:r w:rsidR="00810F83" w:rsidRPr="004D5A2F">
        <w:rPr>
          <w:rFonts w:ascii="Gandhari Unicode" w:hAnsi="Gandhari Unicode" w:cs="e-Tamil OTC"/>
          <w:noProof/>
          <w:lang w:val="en-GB"/>
        </w:rPr>
        <w:t>~</w:t>
      </w:r>
      <w:r w:rsidRPr="004D5A2F">
        <w:rPr>
          <w:rFonts w:ascii="Gandhari Unicode" w:hAnsi="Gandhari Unicode" w:cs="e-Tamil OTC"/>
          <w:i/>
          <w:iCs/>
          <w:noProof/>
          <w:lang w:val="en-GB"/>
        </w:rPr>
        <w:t>irunt</w:t>
      </w:r>
      <w:r w:rsidR="00810F83"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16D67F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kaṭavuḷ </w:t>
      </w:r>
      <w:r w:rsidRPr="004D5A2F">
        <w:rPr>
          <w:rFonts w:ascii="Gandhari Unicode" w:hAnsi="Gandhari Unicode" w:cs="e-Tamil OTC"/>
          <w:i/>
          <w:iCs/>
          <w:noProof/>
          <w:lang w:val="en-GB"/>
        </w:rPr>
        <w:t>naṇṇiya</w:t>
      </w:r>
      <w:r w:rsidRPr="004D5A2F">
        <w:rPr>
          <w:rFonts w:ascii="Gandhari Unicode" w:hAnsi="Gandhari Unicode" w:cs="e-Tamil OTC"/>
          <w:noProof/>
          <w:lang w:val="en-GB"/>
        </w:rPr>
        <w:t xml:space="preserve"> pālōr pōla</w:t>
      </w:r>
    </w:p>
    <w:p w14:paraId="3DE29984" w14:textId="77777777"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orīi</w:t>
      </w:r>
      <w:r w:rsidRPr="004D5A2F">
        <w:rPr>
          <w:rFonts w:ascii="Gandhari Unicode" w:hAnsi="Gandhari Unicode" w:cs="e-Tamil OTC"/>
          <w:i/>
          <w:iCs/>
          <w:noProof/>
          <w:lang w:val="en-GB"/>
        </w:rPr>
        <w: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oḻukum eṉ </w:t>
      </w:r>
      <w:r w:rsidRPr="004D5A2F">
        <w:rPr>
          <w:rFonts w:ascii="Gandhari Unicode" w:hAnsi="Gandhari Unicode" w:cs="e-Tamil OTC"/>
          <w:noProof/>
          <w:lang w:val="en-GB"/>
        </w:rPr>
        <w:t>+</w:t>
      </w:r>
      <w:r w:rsidR="00CF70BD" w:rsidRPr="004D5A2F">
        <w:rPr>
          <w:rFonts w:ascii="Gandhari Unicode" w:hAnsi="Gandhari Unicode" w:cs="e-Tamil OTC"/>
          <w:noProof/>
          <w:lang w:val="en-GB"/>
        </w:rPr>
        <w:t>aikku</w:t>
      </w:r>
      <w:r w:rsidRPr="004D5A2F">
        <w:rPr>
          <w:rFonts w:ascii="Gandhari Unicode" w:hAnsi="Gandhari Unicode" w:cs="e-Tamil OTC"/>
          <w:noProof/>
          <w:lang w:val="en-GB"/>
        </w:rPr>
        <w:t>+</w:t>
      </w:r>
    </w:p>
    <w:p w14:paraId="392823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pariyaleṉ-</w:t>
      </w:r>
      <w:r w:rsidRPr="004D5A2F">
        <w:rPr>
          <w:rFonts w:ascii="Gandhari Unicode" w:hAnsi="Gandhari Unicode" w:cs="e-Tamil OTC"/>
          <w:noProof/>
          <w:lang w:val="en-GB"/>
        </w:rPr>
        <w:t>maṉ</w:t>
      </w:r>
      <w:r w:rsidRPr="004D5A2F">
        <w:rPr>
          <w:rFonts w:ascii="Gandhari Unicode" w:hAnsi="Gandhari Unicode" w:cs="e-Tamil OTC"/>
          <w:i/>
          <w:iCs/>
          <w:noProof/>
          <w:lang w:val="en-GB"/>
        </w:rPr>
        <w:t xml:space="preserve"> yāṉ</w:t>
      </w:r>
      <w:r w:rsidRPr="004D5A2F">
        <w:rPr>
          <w:rFonts w:ascii="Gandhari Unicode" w:hAnsi="Gandhari Unicode" w:cs="e-Tamil OTC"/>
          <w:noProof/>
          <w:lang w:val="en-GB"/>
        </w:rPr>
        <w:t xml:space="preserve"> paṇṭ</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 oru kāl</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53E81CA7" w14:textId="77777777" w:rsidR="0074055C" w:rsidRPr="004D5A2F" w:rsidRDefault="0074055C">
      <w:pPr>
        <w:pStyle w:val="Textbody"/>
        <w:spacing w:after="29" w:line="260" w:lineRule="exact"/>
        <w:rPr>
          <w:rFonts w:ascii="Gandhari Unicode" w:hAnsi="Gandhari Unicode" w:cs="e-Tamil OTC"/>
          <w:noProof/>
          <w:lang w:val="en-GB"/>
        </w:rPr>
      </w:pPr>
    </w:p>
    <w:p w14:paraId="0AA0235D" w14:textId="77777777" w:rsidR="0074055C" w:rsidRPr="004D5A2F" w:rsidRDefault="0074055C">
      <w:pPr>
        <w:pStyle w:val="Textbody"/>
        <w:spacing w:after="29" w:line="260" w:lineRule="exact"/>
        <w:rPr>
          <w:rFonts w:ascii="Gandhari Unicode" w:hAnsi="Gandhari Unicode" w:cs="e-Tamil OTC"/>
          <w:noProof/>
          <w:lang w:val="en-GB"/>
        </w:rPr>
      </w:pPr>
    </w:p>
    <w:p w14:paraId="3C796174" w14:textId="77777777" w:rsidR="0074055C" w:rsidRPr="004D5A2F" w:rsidRDefault="0074055C">
      <w:pPr>
        <w:pStyle w:val="Textbody"/>
        <w:spacing w:after="29" w:line="260" w:lineRule="exact"/>
        <w:rPr>
          <w:rFonts w:ascii="Gandhari Unicode" w:hAnsi="Gandhari Unicode" w:cs="e-Tamil OTC"/>
          <w:noProof/>
          <w:lang w:val="en-GB"/>
        </w:rPr>
      </w:pPr>
    </w:p>
    <w:p w14:paraId="179C819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she enters as a mediator.</w:t>
      </w:r>
    </w:p>
    <w:p w14:paraId="6A2497FB" w14:textId="77777777" w:rsidR="0074055C" w:rsidRPr="004D5A2F" w:rsidRDefault="0074055C">
      <w:pPr>
        <w:pStyle w:val="Textbody"/>
        <w:spacing w:after="28" w:line="260" w:lineRule="exact"/>
        <w:rPr>
          <w:rFonts w:ascii="Gandhari Unicode" w:hAnsi="Gandhari Unicode" w:cs="e-Tamil OTC"/>
          <w:noProof/>
          <w:lang w:val="en-GB"/>
        </w:rPr>
      </w:pPr>
    </w:p>
    <w:p w14:paraId="18E76A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between placed- land-he(h.)</w:t>
      </w:r>
      <w:r w:rsidRPr="004D5A2F">
        <w:rPr>
          <w:rStyle w:val="FootnoteReference"/>
          <w:rFonts w:ascii="Gandhari Unicode" w:hAnsi="Gandhari Unicode" w:cs="e-Tamil OTC"/>
          <w:noProof/>
          <w:lang w:val="en-GB"/>
        </w:rPr>
        <w:footnoteReference w:id="8"/>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00E8B7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head appear-not village-he(h.)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7AE0D0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see(inf.) be-situated- way been</w:t>
      </w:r>
      <w:r w:rsidRPr="004D5A2F">
        <w:rPr>
          <w:rFonts w:ascii="Gandhari Unicode" w:hAnsi="Gandhari Unicode" w:cs="e-Tamil OTC"/>
          <w:noProof/>
          <w:position w:val="6"/>
          <w:lang w:val="en-GB"/>
        </w:rPr>
        <w:t>um</w:t>
      </w:r>
    </w:p>
    <w:p w14:paraId="1D9A57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situated- part-he(h.) be-similar</w:t>
      </w:r>
    </w:p>
    <w:p w14:paraId="452026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renounced flowing- my- lord(dat.)</w:t>
      </w:r>
    </w:p>
    <w:p w14:paraId="7D63C9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I-don't-feel-affection/being-distressed-I</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I formerly one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26FA14" w14:textId="77777777" w:rsidR="0074055C" w:rsidRPr="004D5A2F" w:rsidRDefault="0074055C">
      <w:pPr>
        <w:pStyle w:val="Textbody"/>
        <w:spacing w:after="29"/>
        <w:rPr>
          <w:rFonts w:ascii="Gandhari Unicode" w:hAnsi="Gandhari Unicode" w:cs="e-Tamil OTC"/>
          <w:noProof/>
          <w:lang w:val="en-GB"/>
        </w:rPr>
      </w:pPr>
    </w:p>
    <w:p w14:paraId="0A54D96A" w14:textId="77777777" w:rsidR="0074055C" w:rsidRPr="004D5A2F" w:rsidRDefault="0074055C">
      <w:pPr>
        <w:pStyle w:val="Textbody"/>
        <w:spacing w:after="29"/>
        <w:rPr>
          <w:rFonts w:ascii="Gandhari Unicode" w:hAnsi="Gandhari Unicode" w:cs="e-Tamil OTC"/>
          <w:noProof/>
          <w:lang w:val="en-GB"/>
        </w:rPr>
      </w:pPr>
    </w:p>
    <w:p w14:paraId="74256C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time, formerly, I was indeed in distress</w:t>
      </w:r>
      <w:r w:rsidRPr="004D5A2F">
        <w:rPr>
          <w:rStyle w:val="FootnoteReference"/>
          <w:rFonts w:ascii="Gandhari Unicode" w:hAnsi="Gandhari Unicode" w:cs="e-Tamil OTC"/>
          <w:noProof/>
          <w:lang w:val="en-GB"/>
        </w:rPr>
        <w:footnoteReference w:id="9"/>
      </w:r>
    </w:p>
    <w:p w14:paraId="5AC5545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for my lord who is</w:t>
      </w:r>
      <w:r w:rsidRPr="004D5A2F">
        <w:rPr>
          <w:rStyle w:val="FootnoteReference"/>
          <w:rFonts w:ascii="Gandhari Unicode" w:hAnsi="Gandhari Unicode" w:cs="e-Tamil OTC"/>
          <w:noProof/>
          <w:lang w:val="en-GB"/>
        </w:rPr>
        <w:footnoteReference w:id="10"/>
      </w:r>
      <w:r w:rsidRPr="004D5A2F">
        <w:rPr>
          <w:rFonts w:ascii="Gandhari Unicode" w:hAnsi="Gandhari Unicode" w:cs="e-Tamil OTC"/>
          <w:noProof/>
          <w:lang w:val="en-GB"/>
        </w:rPr>
        <w:t xml:space="preserve"> renouncing [me],</w:t>
      </w:r>
    </w:p>
    <w:p w14:paraId="5F42B25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t>like one whose fate is placed in god,</w:t>
      </w:r>
      <w:r w:rsidRPr="004D5A2F">
        <w:rPr>
          <w:rStyle w:val="FootnoteReference"/>
          <w:rFonts w:ascii="Gandhari Unicode" w:hAnsi="Gandhari Unicode" w:cs="e-Tamil OTC"/>
          <w:noProof/>
          <w:lang w:val="en-GB"/>
        </w:rPr>
        <w:footnoteReference w:id="11"/>
      </w:r>
    </w:p>
    <w:p w14:paraId="1CC016F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although there was a way near [enough] for the eye to see,</w:t>
      </w:r>
    </w:p>
    <w:p w14:paraId="103E8C8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village of which the tree-tops are not visible,</w:t>
      </w:r>
    </w:p>
    <w:p w14:paraId="4AA2D03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country cut off by mountains.</w:t>
      </w:r>
      <w:r w:rsidRPr="004D5A2F">
        <w:rPr>
          <w:rStyle w:val="FootnoteReference"/>
          <w:rFonts w:ascii="Gandhari Unicode" w:hAnsi="Gandhari Unicode" w:cs="e-Tamil OTC"/>
          <w:noProof/>
          <w:lang w:val="en-GB"/>
        </w:rPr>
        <w:footnoteReference w:id="12"/>
      </w:r>
    </w:p>
    <w:p w14:paraId="631BBE40" w14:textId="77777777" w:rsidR="0074055C" w:rsidRPr="004D5A2F" w:rsidRDefault="0074055C">
      <w:pPr>
        <w:pStyle w:val="Textbody"/>
        <w:spacing w:after="0"/>
        <w:rPr>
          <w:rFonts w:ascii="Gandhari Unicode" w:hAnsi="Gandhari Unicode" w:cs="e-Tamil OTC"/>
          <w:noProof/>
          <w:lang w:val="en-GB"/>
        </w:rPr>
      </w:pPr>
    </w:p>
    <w:p w14:paraId="3A5E94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for my lord who acts according to the law in abandoning [me],</w:t>
      </w:r>
    </w:p>
    <w:p w14:paraId="596F6C76" w14:textId="77777777" w:rsidR="0074055C" w:rsidRPr="004D5A2F" w:rsidRDefault="0074055C">
      <w:pPr>
        <w:pStyle w:val="Textbody"/>
        <w:spacing w:after="0"/>
        <w:rPr>
          <w:rFonts w:ascii="Gandhari Unicode" w:hAnsi="Gandhari Unicode" w:cs="e-Tamil OTC"/>
          <w:noProof/>
          <w:lang w:val="en-GB"/>
        </w:rPr>
      </w:pPr>
    </w:p>
    <w:p w14:paraId="22A0C42F" w14:textId="77777777" w:rsidR="0074055C" w:rsidRPr="004D5A2F" w:rsidRDefault="0074055C">
      <w:pPr>
        <w:pStyle w:val="Textbody"/>
        <w:spacing w:after="0"/>
        <w:rPr>
          <w:rFonts w:ascii="Gandhari Unicode" w:hAnsi="Gandhari Unicode" w:cs="e-Tamil OTC"/>
          <w:noProof/>
          <w:lang w:val="en-GB"/>
        </w:rPr>
      </w:pPr>
    </w:p>
    <w:p w14:paraId="0C9306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One time, formerly, I indeed felt affection</w:t>
      </w:r>
    </w:p>
    <w:p w14:paraId="7F66B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6c </w:t>
      </w:r>
      <w:r w:rsidRPr="004D5A2F">
        <w:rPr>
          <w:rFonts w:ascii="Gandhari Unicode" w:hAnsi="Gandhari Unicode" w:cs="e-Tamil OTC"/>
          <w:noProof/>
          <w:lang w:val="en-GB"/>
        </w:rPr>
        <w:tab/>
        <w:t>One time, formerly, I was indeed not distressed</w:t>
      </w:r>
    </w:p>
    <w:p w14:paraId="231749B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6d </w:t>
      </w:r>
      <w:r w:rsidRPr="004D5A2F">
        <w:rPr>
          <w:rFonts w:ascii="Gandhari Unicode" w:hAnsi="Gandhari Unicode" w:cs="e-Tamil OTC"/>
          <w:noProof/>
          <w:lang w:val="en-GB"/>
        </w:rPr>
        <w:tab/>
        <w:t>One time, formerly, I indeed didn't feel affection</w:t>
      </w:r>
    </w:p>
    <w:p w14:paraId="4F73D5F5"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9E4081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காந்தன்): </w:t>
      </w:r>
      <w:r w:rsidRPr="004D5A2F">
        <w:rPr>
          <w:rFonts w:ascii="Gandhari Unicode" w:hAnsi="Gandhari Unicode"/>
          <w:i w:val="0"/>
          <w:iCs w:val="0"/>
          <w:color w:val="auto"/>
        </w:rPr>
        <w:t>the companion</w:t>
      </w:r>
    </w:p>
    <w:p w14:paraId="2C1776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தலைமகற்குப் பாங்கன் உரைத்தது.</w:t>
      </w:r>
    </w:p>
    <w:p w14:paraId="1B32C0FF" w14:textId="77777777" w:rsidR="0074055C" w:rsidRPr="004D5A2F" w:rsidRDefault="0074055C">
      <w:pPr>
        <w:pStyle w:val="Textbody"/>
        <w:spacing w:after="29"/>
        <w:rPr>
          <w:rFonts w:ascii="Gandhari Unicode" w:hAnsi="Gandhari Unicode" w:cs="e-Tamil OTC"/>
          <w:noProof/>
          <w:lang w:val="en-GB"/>
        </w:rPr>
      </w:pPr>
    </w:p>
    <w:p w14:paraId="0522C1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காமங் காம </w:t>
      </w:r>
      <w:r w:rsidRPr="004D5A2F">
        <w:rPr>
          <w:rFonts w:ascii="Gandhari Unicode" w:hAnsi="Gandhari Unicode" w:cs="e-Tamil OTC"/>
          <w:noProof/>
          <w:u w:val="wave"/>
          <w:cs/>
          <w:lang w:val="en-GB"/>
        </w:rPr>
        <w:t>மென்ப</w:t>
      </w:r>
      <w:r w:rsidRPr="004D5A2F">
        <w:rPr>
          <w:rFonts w:ascii="Gandhari Unicode" w:hAnsi="Gandhari Unicode" w:cs="e-Tamil OTC"/>
          <w:noProof/>
          <w:cs/>
          <w:lang w:val="en-GB"/>
        </w:rPr>
        <w:t xml:space="preserve"> காம</w:t>
      </w:r>
    </w:p>
    <w:p w14:paraId="21548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மணங்கும் பிணியு மன்றே நினைப்பின்</w:t>
      </w:r>
    </w:p>
    <w:p w14:paraId="427119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முதைச்சுவற்</w:t>
      </w:r>
      <w:r w:rsidRPr="004D5A2F">
        <w:rPr>
          <w:rFonts w:ascii="Gandhari Unicode" w:hAnsi="Gandhari Unicode" w:cs="e-Tamil OTC"/>
          <w:noProof/>
          <w:cs/>
          <w:lang w:val="en-GB"/>
        </w:rPr>
        <w:t xml:space="preserve"> கலித்த முற்றா </w:t>
      </w:r>
      <w:r w:rsidRPr="004D5A2F">
        <w:rPr>
          <w:rFonts w:ascii="Gandhari Unicode" w:hAnsi="Gandhari Unicode" w:cs="e-Tamil OTC"/>
          <w:noProof/>
          <w:u w:val="wave"/>
          <w:cs/>
          <w:lang w:val="en-GB"/>
        </w:rPr>
        <w:t>விளம்புன்</w:t>
      </w:r>
    </w:p>
    <w:p w14:paraId="07E01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மூதா </w:t>
      </w:r>
      <w:bookmarkStart w:id="4" w:name="DDE_LINK26"/>
      <w:r w:rsidRPr="004D5A2F">
        <w:rPr>
          <w:rFonts w:ascii="Gandhari Unicode" w:hAnsi="Gandhari Unicode" w:cs="e-Tamil OTC"/>
          <w:noProof/>
          <w:u w:val="wave"/>
          <w:cs/>
          <w:lang w:val="en-GB"/>
        </w:rPr>
        <w:t>தைவந்</w:t>
      </w:r>
      <w:r w:rsidRPr="004D5A2F">
        <w:rPr>
          <w:rFonts w:ascii="Gandhari Unicode" w:hAnsi="Gandhari Unicode" w:cs="e-Tamil OTC"/>
          <w:noProof/>
          <w:cs/>
          <w:lang w:val="en-GB"/>
        </w:rPr>
        <w:t xml:space="preserve"> தாங்கு</w:t>
      </w:r>
      <w:bookmarkEnd w:id="4"/>
    </w:p>
    <w:p w14:paraId="3A744A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விருந்தே காமம் பெருந்தோ ளோயே.</w:t>
      </w:r>
    </w:p>
    <w:p w14:paraId="1A52B73A" w14:textId="77777777" w:rsidR="0074055C" w:rsidRPr="004D5A2F" w:rsidRDefault="0074055C">
      <w:pPr>
        <w:pStyle w:val="Textbody"/>
        <w:spacing w:after="29"/>
        <w:rPr>
          <w:rFonts w:ascii="Gandhari Unicode" w:hAnsi="Gandhari Unicode" w:cs="e-Tamil OTC"/>
          <w:noProof/>
          <w:lang w:val="en-GB"/>
        </w:rPr>
      </w:pPr>
    </w:p>
    <w:p w14:paraId="724BE4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மென்பர்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1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முதைச்சுவற்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முதுசுவற்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 தாங்கு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கைவந் தாங்கு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ளோயே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பெருந்தோ லேயே </w:t>
      </w:r>
      <w:r w:rsidRPr="004D5A2F">
        <w:rPr>
          <w:rFonts w:ascii="Gandhari Unicode" w:hAnsi="Gandhari Unicode" w:cs="e-Tamil OTC"/>
          <w:noProof/>
          <w:lang w:val="en-GB"/>
        </w:rPr>
        <w:t>C3, G1</w:t>
      </w:r>
    </w:p>
    <w:p w14:paraId="6483C741" w14:textId="77777777" w:rsidR="0074055C" w:rsidRPr="004D5A2F" w:rsidRDefault="0074055C">
      <w:pPr>
        <w:pStyle w:val="Textbody"/>
        <w:spacing w:after="29"/>
        <w:rPr>
          <w:rFonts w:ascii="Gandhari Unicode" w:hAnsi="Gandhari Unicode" w:cs="e-Tamil OTC"/>
          <w:noProof/>
          <w:lang w:val="en-GB"/>
        </w:rPr>
      </w:pPr>
    </w:p>
    <w:p w14:paraId="2E7FE6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kāmam </w:t>
      </w:r>
      <w:r w:rsidRPr="004D5A2F">
        <w:rPr>
          <w:rFonts w:ascii="Gandhari Unicode" w:hAnsi="Gandhari Unicode" w:cs="e-Tamil OTC"/>
          <w:i/>
          <w:iCs/>
          <w:noProof/>
          <w:lang w:val="en-GB"/>
        </w:rPr>
        <w:t>eṉpa</w:t>
      </w:r>
      <w:r w:rsidRPr="004D5A2F">
        <w:rPr>
          <w:rFonts w:ascii="Gandhari Unicode" w:hAnsi="Gandhari Unicode" w:cs="e-Tamil OTC"/>
          <w:noProof/>
          <w:lang w:val="en-GB"/>
        </w:rPr>
        <w:t xml:space="preserve"> kāmam</w:t>
      </w:r>
    </w:p>
    <w:p w14:paraId="7BCBC6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aṇaṅk</w:t>
      </w:r>
      <w:r w:rsidR="00810F83" w:rsidRPr="004D5A2F">
        <w:rPr>
          <w:rFonts w:ascii="Gandhari Unicode" w:hAnsi="Gandhari Unicode" w:cs="e-Tamil OTC"/>
          <w:noProof/>
          <w:lang w:val="en-GB"/>
        </w:rPr>
        <w:t>*-</w:t>
      </w:r>
      <w:r w:rsidRPr="004D5A2F">
        <w:rPr>
          <w:rFonts w:ascii="Gandhari Unicode" w:hAnsi="Gandhari Unicode" w:cs="e-Tamil OTC"/>
          <w:noProof/>
          <w:lang w:val="en-GB"/>
        </w:rPr>
        <w:t>um piṇi</w:t>
      </w:r>
      <w:r w:rsidR="00810F83" w:rsidRPr="004D5A2F">
        <w:rPr>
          <w:rFonts w:ascii="Gandhari Unicode" w:hAnsi="Gandhari Unicode" w:cs="e-Tamil OTC"/>
          <w:noProof/>
          <w:lang w:val="en-GB"/>
        </w:rPr>
        <w:t>-~</w:t>
      </w:r>
      <w:r w:rsidRPr="004D5A2F">
        <w:rPr>
          <w:rFonts w:ascii="Gandhari Unicode" w:hAnsi="Gandhari Unicode" w:cs="e-Tamil OTC"/>
          <w:noProof/>
          <w:lang w:val="en-GB"/>
        </w:rPr>
        <w:t>um aṉṟ</w:t>
      </w:r>
      <w:r w:rsidR="00810F83" w:rsidRPr="004D5A2F">
        <w:rPr>
          <w:rFonts w:ascii="Gandhari Unicode" w:hAnsi="Gandhari Unicode" w:cs="e-Tamil OTC"/>
          <w:noProof/>
          <w:lang w:val="en-GB"/>
        </w:rPr>
        <w:t>*-</w:t>
      </w:r>
      <w:r w:rsidRPr="004D5A2F">
        <w:rPr>
          <w:rFonts w:ascii="Gandhari Unicode" w:hAnsi="Gandhari Unicode" w:cs="e-Tamil OTC"/>
          <w:noProof/>
          <w:lang w:val="en-GB"/>
        </w:rPr>
        <w:t>ē niṉaippiṉ</w:t>
      </w:r>
    </w:p>
    <w:p w14:paraId="5379CF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mutai</w:t>
      </w:r>
      <w:r w:rsidR="00810F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cuval kalitta muṟṟā </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iḷam </w:t>
      </w:r>
      <w:r w:rsidRPr="004D5A2F">
        <w:rPr>
          <w:rFonts w:ascii="Gandhari Unicode" w:hAnsi="Gandhari Unicode" w:cs="e-Tamil OTC"/>
          <w:i/>
          <w:iCs/>
          <w:noProof/>
          <w:lang w:val="en-GB"/>
        </w:rPr>
        <w:t>pul</w:t>
      </w:r>
    </w:p>
    <w:p w14:paraId="0316141C" w14:textId="77777777" w:rsidR="0074055C" w:rsidRPr="004D5A2F" w:rsidRDefault="00270A6C">
      <w:pPr>
        <w:pStyle w:val="Textbody"/>
        <w:spacing w:after="29"/>
        <w:rPr>
          <w:rFonts w:ascii="Gandhari Unicode" w:hAnsi="Gandhari Unicode" w:cs="e-Tamil OTC"/>
          <w:noProof/>
          <w:lang w:val="en-GB"/>
        </w:rPr>
      </w:pPr>
      <w:r w:rsidRPr="004D5A2F">
        <w:rPr>
          <w:rFonts w:ascii="Gandhari Unicode" w:hAnsi="Gandhari Unicode" w:cs="e-Tamil OTC"/>
          <w:noProof/>
          <w:lang w:val="en-GB"/>
        </w:rPr>
        <w:t>mūt*</w:t>
      </w:r>
      <w:r w:rsidR="00CF70BD" w:rsidRPr="004D5A2F">
        <w:rPr>
          <w:rFonts w:ascii="Gandhari Unicode" w:hAnsi="Gandhari Unicode" w:cs="e-Tamil OTC"/>
          <w:noProof/>
          <w:lang w:val="en-GB"/>
        </w:rPr>
        <w:t xml:space="preserve"> ā </w:t>
      </w:r>
      <w:r w:rsidR="00810F83" w:rsidRPr="004D5A2F">
        <w:rPr>
          <w:rFonts w:ascii="Gandhari Unicode" w:hAnsi="Gandhari Unicode" w:cs="e-Tamil OTC"/>
          <w:i/>
          <w:iCs/>
          <w:noProof/>
          <w:lang w:val="en-GB"/>
        </w:rPr>
        <w:t>taivant</w:t>
      </w:r>
      <w:r w:rsidR="00CF70BD" w:rsidRPr="004D5A2F">
        <w:rPr>
          <w:rFonts w:ascii="Gandhari Unicode" w:hAnsi="Gandhari Unicode" w:cs="e-Tamil OTC"/>
          <w:i/>
          <w:iCs/>
          <w:noProof/>
          <w:lang w:val="en-GB"/>
        </w:rPr>
        <w:t>āṅku</w:t>
      </w:r>
    </w:p>
    <w:p w14:paraId="010E356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virunt</w:t>
      </w:r>
      <w:r w:rsidR="00810F83" w:rsidRPr="004D5A2F">
        <w:rPr>
          <w:rFonts w:ascii="Gandhari Unicode" w:hAnsi="Gandhari Unicode" w:cs="e-Tamil OTC"/>
          <w:noProof/>
          <w:lang w:val="en-GB"/>
        </w:rPr>
        <w:t>*-</w:t>
      </w:r>
      <w:r w:rsidRPr="004D5A2F">
        <w:rPr>
          <w:rFonts w:ascii="Gandhari Unicode" w:hAnsi="Gandhari Unicode" w:cs="e-Tamil OTC"/>
          <w:noProof/>
          <w:lang w:val="en-GB"/>
        </w:rPr>
        <w:t>ē kāmam perum tōḷōy</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1923E2AD" w14:textId="77777777" w:rsidR="0074055C" w:rsidRPr="004D5A2F" w:rsidRDefault="0074055C">
      <w:pPr>
        <w:pStyle w:val="Textbody"/>
        <w:spacing w:after="29" w:line="260" w:lineRule="exact"/>
        <w:rPr>
          <w:rFonts w:ascii="Gandhari Unicode" w:hAnsi="Gandhari Unicode" w:cs="e-Tamil OTC"/>
          <w:noProof/>
          <w:lang w:val="en-GB"/>
        </w:rPr>
      </w:pPr>
    </w:p>
    <w:p w14:paraId="10BBD60B" w14:textId="77777777" w:rsidR="0074055C" w:rsidRPr="004D5A2F" w:rsidRDefault="0074055C">
      <w:pPr>
        <w:pStyle w:val="Textbody"/>
        <w:spacing w:after="29" w:line="260" w:lineRule="exact"/>
        <w:rPr>
          <w:rFonts w:ascii="Gandhari Unicode" w:hAnsi="Gandhari Unicode" w:cs="e-Tamil OTC"/>
          <w:noProof/>
          <w:lang w:val="en-GB"/>
        </w:rPr>
      </w:pPr>
    </w:p>
    <w:p w14:paraId="110F2A7D" w14:textId="77777777" w:rsidR="0074055C" w:rsidRPr="004D5A2F" w:rsidRDefault="0074055C">
      <w:pPr>
        <w:pStyle w:val="Textbody"/>
        <w:spacing w:after="29" w:line="260" w:lineRule="exact"/>
        <w:rPr>
          <w:rFonts w:ascii="Gandhari Unicode" w:hAnsi="Gandhari Unicode" w:cs="e-Tamil OTC"/>
          <w:noProof/>
          <w:lang w:val="en-GB"/>
        </w:rPr>
      </w:pPr>
    </w:p>
    <w:p w14:paraId="0DDDB5D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 by HIM.</w:t>
      </w:r>
    </w:p>
    <w:p w14:paraId="0D94C5A3" w14:textId="77777777" w:rsidR="0074055C" w:rsidRPr="004D5A2F" w:rsidRDefault="0074055C">
      <w:pPr>
        <w:pStyle w:val="Textbody"/>
        <w:spacing w:after="29" w:line="260" w:lineRule="exact"/>
        <w:rPr>
          <w:rFonts w:ascii="Gandhari Unicode" w:hAnsi="Gandhari Unicode" w:cs="e-Tamil OTC"/>
          <w:noProof/>
          <w:lang w:val="en-GB"/>
        </w:rPr>
      </w:pPr>
    </w:p>
    <w:p w14:paraId="1F6EB8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desire they-say desire</w:t>
      </w:r>
    </w:p>
    <w:p w14:paraId="75A5A15D" w14:textId="77777777" w:rsidR="0074055C" w:rsidRPr="004D5A2F" w:rsidRDefault="006D5500">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fetter</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not-so-it</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 xml:space="preserve"> think-if</w:t>
      </w:r>
    </w:p>
    <w:p w14:paraId="6E2C5D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height swollen- mature-not young grass</w:t>
      </w:r>
    </w:p>
    <w:p w14:paraId="370DD24D" w14:textId="77777777" w:rsidR="0074055C" w:rsidRPr="004D5A2F" w:rsidRDefault="00810F8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cow rubbed-</w:t>
      </w:r>
      <w:r w:rsidR="00CF70BD" w:rsidRPr="004D5A2F">
        <w:rPr>
          <w:rFonts w:ascii="Gandhari Unicode" w:hAnsi="Gandhari Unicode" w:cs="e-Tamil OTC"/>
          <w:noProof/>
          <w:lang w:val="en-GB"/>
        </w:rPr>
        <w:t>like</w:t>
      </w:r>
    </w:p>
    <w:p w14:paraId="284992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big shoulder-you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998C489" w14:textId="77777777" w:rsidR="0074055C" w:rsidRPr="004D5A2F" w:rsidRDefault="0074055C">
      <w:pPr>
        <w:pStyle w:val="Textbody"/>
        <w:spacing w:after="29"/>
        <w:rPr>
          <w:rFonts w:ascii="Gandhari Unicode" w:hAnsi="Gandhari Unicode" w:cs="e-Tamil OTC"/>
          <w:noProof/>
          <w:lang w:val="en-GB"/>
        </w:rPr>
      </w:pPr>
    </w:p>
    <w:p w14:paraId="64B88054" w14:textId="77777777" w:rsidR="0074055C" w:rsidRPr="004D5A2F" w:rsidRDefault="0074055C">
      <w:pPr>
        <w:pStyle w:val="Textbody"/>
        <w:spacing w:after="29"/>
        <w:rPr>
          <w:rFonts w:ascii="Gandhari Unicode" w:hAnsi="Gandhari Unicode" w:cs="e-Tamil OTC"/>
          <w:noProof/>
          <w:lang w:val="en-GB"/>
        </w:rPr>
      </w:pPr>
    </w:p>
    <w:p w14:paraId="151FF8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Desire, desire, they say, desire:</w:t>
      </w:r>
    </w:p>
    <w:p w14:paraId="067CB7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It is no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or fetter.</w:t>
      </w:r>
    </w:p>
    <w:p w14:paraId="79950E0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When one thinks [about it],</w:t>
      </w:r>
      <w:r w:rsidRPr="004D5A2F">
        <w:rPr>
          <w:rStyle w:val="FootnoteReference"/>
          <w:rFonts w:ascii="Gandhari Unicode" w:hAnsi="Gandhari Unicode" w:cs="e-Tamil OTC"/>
          <w:noProof/>
          <w:lang w:val="en-GB"/>
        </w:rPr>
        <w:footnoteReference w:id="14"/>
      </w:r>
    </w:p>
    <w:p w14:paraId="66494A4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as [if] the old cow rubs at</w:t>
      </w:r>
      <w:r w:rsidRPr="004D5A2F">
        <w:rPr>
          <w:rStyle w:val="FootnoteReference"/>
          <w:rFonts w:ascii="Gandhari Unicode" w:hAnsi="Gandhari Unicode" w:cs="e-Tamil OTC"/>
          <w:noProof/>
          <w:lang w:val="en-GB"/>
        </w:rPr>
        <w:footnoteReference w:id="15"/>
      </w:r>
    </w:p>
    <w:p w14:paraId="24B2CD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the unripe young grass, sprouting on an old height,</w:t>
      </w:r>
    </w:p>
    <w:p w14:paraId="7A7218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feast [is] desire, o you of big shoulders.</w:t>
      </w:r>
      <w:r w:rsidRPr="004D5A2F">
        <w:rPr>
          <w:rStyle w:val="FootnoteReference"/>
          <w:rFonts w:ascii="Gandhari Unicode" w:hAnsi="Gandhari Unicode" w:cs="e-Tamil OTC"/>
          <w:noProof/>
          <w:lang w:val="en-GB"/>
        </w:rPr>
        <w:footnoteReference w:id="16"/>
      </w:r>
    </w:p>
    <w:p w14:paraId="06222AF0" w14:textId="77777777" w:rsidR="0074055C" w:rsidRPr="004D5A2F" w:rsidRDefault="0074055C">
      <w:pPr>
        <w:pStyle w:val="Textbody"/>
        <w:spacing w:after="0"/>
        <w:rPr>
          <w:rFonts w:ascii="Gandhari Unicode" w:hAnsi="Gandhari Unicode" w:cs="e-Tamil OTC"/>
          <w:noProof/>
          <w:lang w:val="en-GB"/>
        </w:rPr>
      </w:pPr>
    </w:p>
    <w:p w14:paraId="67D5DD3A"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294E213"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உலோச்சன்: </w:t>
      </w:r>
      <w:r w:rsidRPr="004D5A2F">
        <w:rPr>
          <w:rFonts w:ascii="Gandhari Unicode" w:hAnsi="Gandhari Unicode"/>
          <w:i w:val="0"/>
          <w:iCs w:val="0"/>
          <w:color w:val="auto"/>
        </w:rPr>
        <w:t>SHE</w:t>
      </w:r>
    </w:p>
    <w:p w14:paraId="74B1AA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5EF52126" w14:textId="77777777" w:rsidR="0074055C" w:rsidRPr="004D5A2F" w:rsidRDefault="0074055C">
      <w:pPr>
        <w:pStyle w:val="Textbody"/>
        <w:spacing w:after="29"/>
        <w:rPr>
          <w:rFonts w:ascii="Gandhari Unicode" w:hAnsi="Gandhari Unicode" w:cs="e-Tamil OTC"/>
          <w:noProof/>
          <w:lang w:val="en-GB"/>
        </w:rPr>
      </w:pPr>
    </w:p>
    <w:p w14:paraId="7D059D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மின்னுச்செய் கருவிய பெயன்மழை தூங்க</w:t>
      </w:r>
    </w:p>
    <w:p w14:paraId="5B7CCF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 டன்னம் பறைநிவந் தாங்குப்</w:t>
      </w:r>
    </w:p>
    <w:p w14:paraId="5E2D78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பொலம்படை பொலிந்த </w:t>
      </w:r>
      <w:r w:rsidRPr="004D5A2F">
        <w:rPr>
          <w:rFonts w:ascii="Gandhari Unicode" w:hAnsi="Gandhari Unicode" w:cs="e-Tamil OTC"/>
          <w:noProof/>
          <w:u w:val="wave"/>
          <w:cs/>
          <w:lang w:val="en-GB"/>
        </w:rPr>
        <w:t>வெண்டே</w:t>
      </w:r>
      <w:r w:rsidRPr="004D5A2F">
        <w:rPr>
          <w:rFonts w:ascii="Gandhari Unicode" w:hAnsi="Gandhari Unicode" w:cs="e-Tamil OTC"/>
          <w:noProof/>
          <w:cs/>
          <w:lang w:val="en-GB"/>
        </w:rPr>
        <w:t xml:space="preserve"> ரேறிக்</w:t>
      </w:r>
    </w:p>
    <w:p w14:paraId="11864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கலங்குகடற் </w:t>
      </w:r>
      <w:r w:rsidRPr="004D5A2F">
        <w:rPr>
          <w:rFonts w:ascii="Gandhari Unicode" w:hAnsi="Gandhari Unicode" w:cs="e-Tamil OTC"/>
          <w:noProof/>
          <w:u w:val="wave"/>
          <w:cs/>
          <w:lang w:val="en-GB"/>
        </w:rPr>
        <w:t>றுவலை</w:t>
      </w:r>
      <w:r w:rsidRPr="004D5A2F">
        <w:rPr>
          <w:rFonts w:ascii="Gandhari Unicode" w:hAnsi="Gandhari Unicode" w:cs="e-Tamil OTC"/>
          <w:noProof/>
          <w:cs/>
          <w:lang w:val="en-GB"/>
        </w:rPr>
        <w:t xml:space="preserve"> யாழி நனைப்ப</w:t>
      </w:r>
    </w:p>
    <w:p w14:paraId="676BA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வினிச்சென் றனனே யிடுமணற் சேர்ப்பன்</w:t>
      </w:r>
    </w:p>
    <w:p w14:paraId="276C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யாங்கறிந் தன்றுகொ றோழியென்</w:t>
      </w:r>
    </w:p>
    <w:p w14:paraId="06104A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றேங்கமழ் திருநுத லூர்தரும் பசப்பே.</w:t>
      </w:r>
    </w:p>
    <w:p w14:paraId="3A00F639" w14:textId="77777777" w:rsidR="0074055C" w:rsidRPr="004D5A2F" w:rsidRDefault="0074055C">
      <w:pPr>
        <w:pStyle w:val="Textbody"/>
        <w:spacing w:after="29"/>
        <w:rPr>
          <w:rFonts w:ascii="Gandhari Unicode" w:hAnsi="Gandhari Unicode" w:cs="e-Tamil OTC"/>
          <w:noProof/>
          <w:lang w:val="en-GB"/>
        </w:rPr>
      </w:pPr>
    </w:p>
    <w:p w14:paraId="51F2C3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கருவிய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கருவியப்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கருவிப் </w:t>
      </w:r>
      <w:r w:rsidRPr="004D5A2F">
        <w:rPr>
          <w:rFonts w:ascii="Gandhari Unicode" w:hAnsi="Gandhari Unicode" w:cs="e-Tamil OTC"/>
          <w:noProof/>
          <w:lang w:val="en-GB"/>
        </w:rPr>
        <w:t xml:space="preserve">C2,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 </w:t>
      </w:r>
      <w:r w:rsidRPr="004D5A2F">
        <w:rPr>
          <w:rFonts w:ascii="Gandhari Unicode" w:hAnsi="Gandhari Unicode" w:cs="e-Tamil OTC"/>
          <w:noProof/>
          <w:lang w:val="en-GB"/>
        </w:rPr>
        <w:t xml:space="preserve">C3v, EA, Cām.;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C2, G1v, ER;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C1+2v, G1+2, Cām.;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திண்டே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EA, I, Cām.v</w:t>
      </w:r>
    </w:p>
    <w:p w14:paraId="69520433" w14:textId="77777777" w:rsidR="0074055C" w:rsidRPr="004D5A2F" w:rsidRDefault="0074055C">
      <w:pPr>
        <w:pStyle w:val="Textbody"/>
        <w:spacing w:after="29"/>
        <w:rPr>
          <w:rFonts w:ascii="Gandhari Unicode" w:hAnsi="Gandhari Unicode" w:cs="e-Tamil OTC"/>
          <w:noProof/>
          <w:lang w:val="en-GB"/>
        </w:rPr>
      </w:pPr>
    </w:p>
    <w:p w14:paraId="0A781A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miṉṉu cey karuviya peyal maḻai tūṅka</w:t>
      </w:r>
    </w:p>
    <w:p w14:paraId="3CAA0BFC" w14:textId="77777777"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āṭ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aṉṉam paṟ</w:t>
      </w:r>
      <w:r w:rsidRPr="004D5A2F">
        <w:rPr>
          <w:rFonts w:ascii="Gandhari Unicode" w:hAnsi="Gandhari Unicode" w:cs="e-Tamil OTC"/>
          <w:noProof/>
          <w:lang w:val="en-GB"/>
        </w:rPr>
        <w:t>ai nivant</w:t>
      </w:r>
      <w:r w:rsidR="00CF70BD" w:rsidRPr="004D5A2F">
        <w:rPr>
          <w:rFonts w:ascii="Gandhari Unicode" w:hAnsi="Gandhari Unicode" w:cs="e-Tamil OTC"/>
          <w:noProof/>
          <w:lang w:val="en-GB"/>
        </w:rPr>
        <w:t>āṅku</w:t>
      </w:r>
    </w:p>
    <w:p w14:paraId="629A9B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polam paṭai polinta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tēr ēṟi</w:t>
      </w:r>
      <w:r w:rsidR="00810F83" w:rsidRPr="004D5A2F">
        <w:rPr>
          <w:rFonts w:ascii="Gandhari Unicode" w:hAnsi="Gandhari Unicode" w:cs="e-Tamil OTC"/>
          <w:noProof/>
          <w:lang w:val="en-GB"/>
        </w:rPr>
        <w:t>+</w:t>
      </w:r>
    </w:p>
    <w:p w14:paraId="60519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kalaṅku kaṭal </w:t>
      </w:r>
      <w:r w:rsidRPr="004D5A2F">
        <w:rPr>
          <w:rFonts w:ascii="Gandhari Unicode" w:hAnsi="Gandhari Unicode" w:cs="e-Tamil OTC"/>
          <w:i/>
          <w:iCs/>
          <w:noProof/>
          <w:lang w:val="en-GB"/>
        </w:rPr>
        <w:t>tuvalai</w:t>
      </w:r>
      <w:r w:rsidRPr="004D5A2F">
        <w:rPr>
          <w:rFonts w:ascii="Gandhari Unicode" w:hAnsi="Gandhari Unicode" w:cs="e-Tamil OTC"/>
          <w:noProof/>
          <w:lang w:val="en-GB"/>
        </w:rPr>
        <w:t xml:space="preserve"> </w:t>
      </w:r>
      <w:r w:rsidR="00810F83" w:rsidRPr="004D5A2F">
        <w:rPr>
          <w:rFonts w:ascii="Gandhari Unicode" w:hAnsi="Gandhari Unicode" w:cs="e-Tamil OTC"/>
          <w:noProof/>
          <w:lang w:val="en-GB"/>
        </w:rPr>
        <w:t>~</w:t>
      </w:r>
      <w:r w:rsidRPr="004D5A2F">
        <w:rPr>
          <w:rFonts w:ascii="Gandhari Unicode" w:hAnsi="Gandhari Unicode" w:cs="e-Tamil OTC"/>
          <w:noProof/>
          <w:lang w:val="en-GB"/>
        </w:rPr>
        <w:t>āḻi naṉaippa</w:t>
      </w:r>
    </w:p>
    <w:p w14:paraId="34CB4AB3" w14:textId="77777777"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iṉi ceṉṟaṉaṉ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 iṭu maṇal cērppaṉ</w:t>
      </w:r>
    </w:p>
    <w:p w14:paraId="75FD7F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aṟintaṉṟu-kol tōḻi </w:t>
      </w:r>
      <w:r w:rsidR="00810F83" w:rsidRPr="004D5A2F">
        <w:rPr>
          <w:rFonts w:ascii="Gandhari Unicode" w:hAnsi="Gandhari Unicode" w:cs="e-Tamil OTC"/>
          <w:noProof/>
          <w:lang w:val="en-GB"/>
        </w:rPr>
        <w:t>~</w:t>
      </w:r>
      <w:r w:rsidRPr="004D5A2F">
        <w:rPr>
          <w:rFonts w:ascii="Gandhari Unicode" w:hAnsi="Gandhari Unicode" w:cs="e-Tamil OTC"/>
          <w:noProof/>
          <w:lang w:val="en-GB"/>
        </w:rPr>
        <w:t>eṉ</w:t>
      </w:r>
    </w:p>
    <w:p w14:paraId="191166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tēm kamaḻ t</w:t>
      </w:r>
      <w:r w:rsidR="00810F83" w:rsidRPr="004D5A2F">
        <w:rPr>
          <w:rFonts w:ascii="Gandhari Unicode" w:hAnsi="Gandhari Unicode" w:cs="e-Tamil OTC"/>
          <w:noProof/>
          <w:lang w:val="en-GB"/>
        </w:rPr>
        <w:t>iru nutal ūr-</w:t>
      </w:r>
      <w:r w:rsidRPr="004D5A2F">
        <w:rPr>
          <w:rFonts w:ascii="Gandhari Unicode" w:hAnsi="Gandhari Unicode" w:cs="e-Tamil OTC"/>
          <w:noProof/>
          <w:lang w:val="en-GB"/>
        </w:rPr>
        <w:t>tarum pacapp</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4BA2D3AB" w14:textId="77777777" w:rsidR="0074055C" w:rsidRPr="004D5A2F" w:rsidRDefault="0074055C">
      <w:pPr>
        <w:pStyle w:val="Textbody"/>
        <w:spacing w:after="29" w:line="260" w:lineRule="exact"/>
        <w:rPr>
          <w:rFonts w:ascii="Gandhari Unicode" w:hAnsi="Gandhari Unicode" w:cs="e-Tamil OTC"/>
          <w:noProof/>
          <w:lang w:val="en-GB"/>
        </w:rPr>
      </w:pPr>
    </w:p>
    <w:p w14:paraId="409F1C3D" w14:textId="77777777" w:rsidR="0074055C" w:rsidRPr="004D5A2F" w:rsidRDefault="0074055C">
      <w:pPr>
        <w:pStyle w:val="Textbody"/>
        <w:spacing w:after="29" w:line="260" w:lineRule="exact"/>
        <w:rPr>
          <w:rFonts w:ascii="Gandhari Unicode" w:hAnsi="Gandhari Unicode" w:cs="e-Tamil OTC"/>
          <w:noProof/>
          <w:lang w:val="en-GB"/>
        </w:rPr>
      </w:pPr>
    </w:p>
    <w:p w14:paraId="330B3730" w14:textId="77777777" w:rsidR="0074055C" w:rsidRPr="004D5A2F" w:rsidRDefault="0074055C">
      <w:pPr>
        <w:pStyle w:val="Textbody"/>
        <w:spacing w:after="29" w:line="260" w:lineRule="exact"/>
        <w:rPr>
          <w:rFonts w:ascii="Gandhari Unicode" w:hAnsi="Gandhari Unicode" w:cs="e-Tamil OTC"/>
          <w:noProof/>
          <w:lang w:val="en-GB"/>
        </w:rPr>
      </w:pPr>
    </w:p>
    <w:p w14:paraId="5050FCE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4E0353A1" w14:textId="77777777" w:rsidR="0074055C" w:rsidRPr="004D5A2F" w:rsidRDefault="0074055C">
      <w:pPr>
        <w:pStyle w:val="Textbody"/>
        <w:spacing w:after="29" w:line="260" w:lineRule="exact"/>
        <w:rPr>
          <w:rFonts w:ascii="Gandhari Unicode" w:hAnsi="Gandhari Unicode" w:cs="e-Tamil OTC"/>
          <w:noProof/>
          <w:lang w:val="en-GB"/>
        </w:rPr>
      </w:pPr>
    </w:p>
    <w:p w14:paraId="70AC31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make- amount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raining rain hang(inf.)</w:t>
      </w:r>
    </w:p>
    <w:p w14:paraId="18EBA9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dance- (white?)-aq</w:t>
      </w:r>
      <w:r w:rsidR="00810F83" w:rsidRPr="004D5A2F">
        <w:rPr>
          <w:rFonts w:ascii="Gandhari Unicode" w:hAnsi="Gandhari Unicode" w:cs="e-Tamil OTC"/>
          <w:noProof/>
          <w:lang w:val="en-GB"/>
        </w:rPr>
        <w:t>uatic-bird flight come-up(abs.)-</w:t>
      </w:r>
      <w:r w:rsidRPr="004D5A2F">
        <w:rPr>
          <w:rFonts w:ascii="Gandhari Unicode" w:hAnsi="Gandhari Unicode" w:cs="e-Tamil OTC"/>
          <w:noProof/>
          <w:lang w:val="en-GB"/>
        </w:rPr>
        <w:t>like</w:t>
      </w:r>
    </w:p>
    <w:p w14:paraId="23D7D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weapon/harness glittered- white chariot mounted</w:t>
      </w:r>
    </w:p>
    <w:p w14:paraId="2A511D4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be-agitated- sea spray wheel wet(inf.)</w:t>
      </w:r>
    </w:p>
    <w:p w14:paraId="04DDEB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he-went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place- sand coast-he</w:t>
      </w:r>
    </w:p>
    <w:p w14:paraId="50AA7B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it-knew</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my-</w:t>
      </w:r>
    </w:p>
    <w:p w14:paraId="373F41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honey smell- brilliance forehead creep- giving- pallor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C8F8D4" w14:textId="77777777" w:rsidR="0074055C" w:rsidRPr="004D5A2F" w:rsidRDefault="0074055C">
      <w:pPr>
        <w:pStyle w:val="Textbody"/>
        <w:spacing w:after="29"/>
        <w:rPr>
          <w:rFonts w:ascii="Gandhari Unicode" w:hAnsi="Gandhari Unicode" w:cs="e-Tamil OTC"/>
          <w:noProof/>
          <w:lang w:val="en-GB"/>
        </w:rPr>
      </w:pPr>
    </w:p>
    <w:p w14:paraId="08FE8D59" w14:textId="77777777" w:rsidR="0074055C" w:rsidRPr="004D5A2F" w:rsidRDefault="0074055C">
      <w:pPr>
        <w:pStyle w:val="Textbody"/>
        <w:spacing w:after="29"/>
        <w:rPr>
          <w:rFonts w:ascii="Gandhari Unicode" w:hAnsi="Gandhari Unicode" w:cs="e-Tamil OTC"/>
          <w:noProof/>
          <w:lang w:val="en-GB"/>
        </w:rPr>
      </w:pPr>
    </w:p>
    <w:p w14:paraId="288148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mounted the white chariot glittering</w:t>
      </w:r>
    </w:p>
    <w:p w14:paraId="02D5A66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golden harness</w:t>
      </w:r>
      <w:r w:rsidRPr="004D5A2F">
        <w:rPr>
          <w:rStyle w:val="FootnoteReference"/>
          <w:rFonts w:ascii="Gandhari Unicode" w:hAnsi="Gandhari Unicode" w:cs="e-Tamil OTC"/>
          <w:noProof/>
          <w:lang w:val="en-GB"/>
        </w:rPr>
        <w:footnoteReference w:id="17"/>
      </w:r>
      <w:r w:rsidRPr="004D5A2F">
        <w:rPr>
          <w:rFonts w:ascii="Gandhari Unicode" w:hAnsi="Gandhari Unicode" w:cs="e-Tamil OTC"/>
          <w:noProof/>
          <w:lang w:val="en-GB"/>
        </w:rPr>
        <w:t>,</w:t>
      </w:r>
    </w:p>
    <w:p w14:paraId="595D558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 that the spray from the agitated sea wets the wheels,</w:t>
      </w:r>
    </w:p>
    <w:p w14:paraId="6CA7A2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gone now, the man from the coast of accumulated</w:t>
      </w:r>
      <w:r w:rsidRPr="004D5A2F">
        <w:rPr>
          <w:rStyle w:val="FootnoteReference"/>
          <w:rFonts w:ascii="Gandhari Unicode" w:hAnsi="Gandhari Unicode" w:cs="e-Tamil OTC"/>
          <w:noProof/>
          <w:lang w:val="en-GB"/>
        </w:rPr>
        <w:footnoteReference w:id="18"/>
      </w:r>
      <w:r w:rsidRPr="004D5A2F">
        <w:rPr>
          <w:rFonts w:ascii="Gandhari Unicode" w:hAnsi="Gandhari Unicode" w:cs="e-Tamil OTC"/>
          <w:noProof/>
          <w:lang w:val="en-GB"/>
        </w:rPr>
        <w:t xml:space="preserve"> sand,</w:t>
      </w:r>
    </w:p>
    <w:p w14:paraId="76015E9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like a goose risen in flight</w:t>
      </w:r>
      <w:r w:rsidRPr="004D5A2F">
        <w:rPr>
          <w:rStyle w:val="FootnoteReference"/>
          <w:rFonts w:ascii="Gandhari Unicode" w:hAnsi="Gandhari Unicode" w:cs="e-Tamil OTC"/>
          <w:noProof/>
          <w:lang w:val="en-GB"/>
        </w:rPr>
        <w:footnoteReference w:id="19"/>
      </w:r>
      <w:r w:rsidRPr="004D5A2F">
        <w:rPr>
          <w:rFonts w:ascii="Gandhari Unicode" w:hAnsi="Gandhari Unicode" w:cs="e-Tamil OTC"/>
          <w:noProof/>
          <w:lang w:val="en-GB"/>
        </w:rPr>
        <w:t xml:space="preserve"> dancing in the sky,</w:t>
      </w:r>
    </w:p>
    <w:p w14:paraId="2D967670" w14:textId="77777777" w:rsidR="0074055C" w:rsidRPr="004D5A2F" w:rsidRDefault="00CF70BD">
      <w:pPr>
        <w:pStyle w:val="Textbody"/>
        <w:tabs>
          <w:tab w:val="left" w:pos="275"/>
        </w:tabs>
        <w:spacing w:after="115"/>
        <w:rPr>
          <w:rFonts w:ascii="Gandhari Unicode" w:hAnsi="Gandhari Unicode" w:cs="e-Tamil OTC"/>
          <w:noProof/>
          <w:lang w:val="en-GB"/>
        </w:rPr>
      </w:pPr>
      <w:r w:rsidRPr="004D5A2F">
        <w:rPr>
          <w:rFonts w:ascii="Gandhari Unicode" w:hAnsi="Gandhari Unicode" w:cs="e-Tamil OTC"/>
          <w:noProof/>
          <w:lang w:val="en-GB"/>
        </w:rPr>
        <w:tab/>
        <w:t>while raining clouds hang [there] in masses, making lightning.</w:t>
      </w:r>
    </w:p>
    <w:p w14:paraId="004A67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did it know, friend,</w:t>
      </w:r>
    </w:p>
    <w:p w14:paraId="416BB82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pallor, creeping up on my honey-scented, radiant forehead?</w:t>
      </w:r>
    </w:p>
    <w:p w14:paraId="5C85269B" w14:textId="77777777" w:rsidR="0074055C" w:rsidRPr="004D5A2F" w:rsidRDefault="0074055C">
      <w:pPr>
        <w:pStyle w:val="Textbody"/>
        <w:spacing w:after="0"/>
        <w:rPr>
          <w:rFonts w:ascii="Gandhari Unicode" w:hAnsi="Gandhari Unicode" w:cs="e-Tamil OTC"/>
          <w:noProof/>
          <w:lang w:val="en-GB"/>
        </w:rPr>
      </w:pPr>
    </w:p>
    <w:p w14:paraId="7B27007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24AC91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HE</w:t>
      </w:r>
    </w:p>
    <w:p w14:paraId="2A11B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03AD1856" w14:textId="77777777" w:rsidR="0074055C" w:rsidRPr="004D5A2F" w:rsidRDefault="0074055C">
      <w:pPr>
        <w:pStyle w:val="Textbody"/>
        <w:spacing w:after="29"/>
        <w:rPr>
          <w:rFonts w:ascii="Gandhari Unicode" w:hAnsi="Gandhari Unicode" w:cs="e-Tamil OTC"/>
          <w:noProof/>
          <w:lang w:val="en-GB"/>
        </w:rPr>
      </w:pPr>
    </w:p>
    <w:p w14:paraId="228B5C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அமிழ்தத்</w:t>
      </w:r>
      <w:r w:rsidRPr="004D5A2F">
        <w:rPr>
          <w:rFonts w:ascii="Gandhari Unicode" w:hAnsi="Gandhari Unicode" w:cs="e-Tamil OTC"/>
          <w:noProof/>
          <w:cs/>
          <w:lang w:val="en-GB"/>
        </w:rPr>
        <w:t xml:space="preserve"> தன்ன வந்தீங் கிளவி</w:t>
      </w:r>
    </w:p>
    <w:p w14:paraId="575763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வினியோள் குணனு மின்ன</w:t>
      </w:r>
    </w:p>
    <w:p w14:paraId="4E90D3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வரும்படர் செய்யு மாயி</w:t>
      </w:r>
    </w:p>
    <w:p w14:paraId="251D49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னுடனுறை வரிதே காமங்</w:t>
      </w:r>
    </w:p>
    <w:p w14:paraId="6F915A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குறுக லோம்புமி னறிவுடை </w:t>
      </w:r>
      <w:r w:rsidRPr="004D5A2F">
        <w:rPr>
          <w:rFonts w:ascii="Gandhari Unicode" w:hAnsi="Gandhari Unicode" w:cs="e-Tamil OTC"/>
          <w:noProof/>
          <w:u w:val="wave"/>
          <w:cs/>
          <w:lang w:val="en-GB"/>
        </w:rPr>
        <w:t>யீரே</w:t>
      </w:r>
      <w:r w:rsidRPr="004D5A2F">
        <w:rPr>
          <w:rFonts w:ascii="Gandhari Unicode" w:hAnsi="Gandhari Unicode" w:cs="e-Tamil OTC"/>
          <w:noProof/>
          <w:cs/>
          <w:lang w:val="en-GB"/>
        </w:rPr>
        <w:t>.</w:t>
      </w:r>
    </w:p>
    <w:p w14:paraId="364D7AB2" w14:textId="77777777" w:rsidR="0074055C" w:rsidRPr="004D5A2F" w:rsidRDefault="0074055C">
      <w:pPr>
        <w:pStyle w:val="Textbody"/>
        <w:spacing w:after="29"/>
        <w:rPr>
          <w:rFonts w:ascii="Gandhari Unicode" w:hAnsi="Gandhari Unicode" w:cs="e-Tamil OTC"/>
          <w:noProof/>
          <w:lang w:val="en-GB"/>
        </w:rPr>
      </w:pPr>
    </w:p>
    <w:p w14:paraId="5568D3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அமிர்தத்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குணனு </w:t>
      </w:r>
      <w:r w:rsidRPr="004D5A2F">
        <w:rPr>
          <w:rFonts w:ascii="Gandhari Unicode" w:hAnsi="Gandhari Unicode" w:cs="e-Tamil OTC"/>
          <w:noProof/>
          <w:lang w:val="en-GB"/>
        </w:rPr>
        <w:t xml:space="preserve">L1, C2,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C3,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னுடனுறை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மாயிடை </w:t>
      </w:r>
      <w:r w:rsidRPr="004D5A2F">
        <w:rPr>
          <w:rFonts w:ascii="Gandhari Unicode" w:hAnsi="Gandhari Unicode" w:cs="e-Tamil OTC"/>
          <w:noProof/>
          <w:lang w:val="en-GB"/>
        </w:rPr>
        <w:t>| __</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L1, C1+3, G1v+2, EA, I, AT, Cām.v;</w:t>
      </w:r>
      <w:r w:rsidRPr="004D5A2F">
        <w:rPr>
          <w:rStyle w:val="FootnoteReference"/>
          <w:rFonts w:ascii="Gandhari Unicode" w:hAnsi="Gandhari Unicode" w:cs="e-Tamil OTC"/>
          <w:noProof/>
          <w:lang w:val="en-GB"/>
        </w:rPr>
        <w:footnoteReference w:id="20"/>
      </w:r>
      <w:r w:rsidRPr="004D5A2F">
        <w:rPr>
          <w:rFonts w:ascii="Gandhari Unicode" w:hAnsi="Gandhari Unicode" w:cs="e-Tamil OTC"/>
          <w:noProof/>
          <w:cs/>
          <w:lang w:val="en-GB"/>
        </w:rPr>
        <w:t xml:space="preserve"> னறியுடை யோரே </w:t>
      </w:r>
      <w:r w:rsidRPr="004D5A2F">
        <w:rPr>
          <w:rFonts w:ascii="Gandhari Unicode" w:hAnsi="Gandhari Unicode" w:cs="e-Tamil OTC"/>
          <w:noProof/>
          <w:lang w:val="en-GB"/>
        </w:rPr>
        <w:t>G1</w:t>
      </w:r>
    </w:p>
    <w:p w14:paraId="318EA6D0" w14:textId="77777777" w:rsidR="0074055C" w:rsidRPr="004D5A2F" w:rsidRDefault="0074055C">
      <w:pPr>
        <w:pStyle w:val="Textbody"/>
        <w:spacing w:after="29"/>
        <w:rPr>
          <w:rFonts w:ascii="Gandhari Unicode" w:hAnsi="Gandhari Unicode" w:cs="e-Tamil OTC"/>
          <w:noProof/>
          <w:lang w:val="en-GB"/>
        </w:rPr>
      </w:pPr>
    </w:p>
    <w:p w14:paraId="48A24E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w:t>
      </w:r>
      <w:r w:rsidR="00426C86" w:rsidRPr="004D5A2F">
        <w:rPr>
          <w:rFonts w:ascii="Gandhari Unicode" w:hAnsi="Gandhari Unicode" w:cs="e-Tamil OTC"/>
          <w:i/>
          <w:iCs/>
          <w:noProof/>
          <w:lang w:val="en-GB"/>
        </w:rPr>
        <w:t>tatt*</w:t>
      </w:r>
      <w:r w:rsidRPr="004D5A2F">
        <w:rPr>
          <w:rFonts w:ascii="Gandhari Unicode" w:hAnsi="Gandhari Unicode" w:cs="e-Tamil OTC"/>
          <w:noProof/>
          <w:lang w:val="en-GB"/>
        </w:rPr>
        <w:t xml:space="preserve"> aṉṉa </w:t>
      </w:r>
      <w:r w:rsidR="00426C86" w:rsidRPr="004D5A2F">
        <w:rPr>
          <w:rFonts w:ascii="Gandhari Unicode" w:hAnsi="Gandhari Unicode" w:cs="e-Tamil OTC"/>
          <w:noProof/>
          <w:lang w:val="en-GB"/>
        </w:rPr>
        <w:t>~</w:t>
      </w:r>
      <w:r w:rsidRPr="004D5A2F">
        <w:rPr>
          <w:rFonts w:ascii="Gandhari Unicode" w:hAnsi="Gandhari Unicode" w:cs="e-Tamil OTC"/>
          <w:noProof/>
          <w:lang w:val="en-GB"/>
        </w:rPr>
        <w:t>am tīm kiḷavi</w:t>
      </w:r>
    </w:p>
    <w:p w14:paraId="159D3125"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iṉiyōḷ kuṇaṉ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iṉṉa</w:t>
      </w:r>
    </w:p>
    <w:p w14:paraId="4A731F66"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Pr="004D5A2F">
        <w:rPr>
          <w:rFonts w:ascii="Gandhari Unicode" w:hAnsi="Gandhari Unicode" w:cs="e-Tamil OTC"/>
          <w:noProof/>
          <w:lang w:val="en-GB"/>
        </w:rPr>
        <w:t>~</w:t>
      </w:r>
      <w:r w:rsidR="00CF70BD" w:rsidRPr="004D5A2F">
        <w:rPr>
          <w:rFonts w:ascii="Gandhari Unicode" w:hAnsi="Gandhari Unicode" w:cs="e-Tamil OTC"/>
          <w:noProof/>
          <w:lang w:val="en-GB"/>
        </w:rPr>
        <w:t>arum paṭar ceyyum āyiṉ</w:t>
      </w:r>
    </w:p>
    <w:p w14:paraId="3D8866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uṭaṉ uṟai </w:t>
      </w:r>
      <w:r w:rsidR="00426C86" w:rsidRPr="004D5A2F">
        <w:rPr>
          <w:rFonts w:ascii="Gandhari Unicode" w:hAnsi="Gandhari Unicode" w:cs="e-Tamil OTC"/>
          <w:noProof/>
          <w:lang w:val="en-GB"/>
        </w:rPr>
        <w:t>~</w:t>
      </w:r>
      <w:r w:rsidRPr="004D5A2F">
        <w:rPr>
          <w:rFonts w:ascii="Gandhari Unicode" w:hAnsi="Gandhari Unicode" w:cs="e-Tamil OTC"/>
          <w:noProof/>
          <w:lang w:val="en-GB"/>
        </w:rPr>
        <w:t>arit</w:t>
      </w:r>
      <w:r w:rsidR="00426C86"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4CDF2F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kuṟukal ōmpumiṉ </w:t>
      </w:r>
      <w:r w:rsidRPr="004D5A2F">
        <w:rPr>
          <w:rFonts w:ascii="Gandhari Unicode" w:hAnsi="Gandhari Unicode" w:cs="e-Tamil OTC"/>
          <w:i/>
          <w:iCs/>
          <w:noProof/>
          <w:lang w:val="en-GB"/>
        </w:rPr>
        <w:t>aṟivuṭaiyīr</w:t>
      </w:r>
      <w:r w:rsidR="00426C8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BEE83E8" w14:textId="77777777" w:rsidR="0074055C" w:rsidRPr="004D5A2F" w:rsidRDefault="0074055C">
      <w:pPr>
        <w:pStyle w:val="Textbody"/>
        <w:spacing w:after="29" w:line="260" w:lineRule="exact"/>
        <w:rPr>
          <w:rFonts w:ascii="Gandhari Unicode" w:hAnsi="Gandhari Unicode" w:cs="e-Tamil OTC"/>
          <w:noProof/>
          <w:u w:val="single"/>
          <w:lang w:val="en-GB"/>
        </w:rPr>
      </w:pPr>
    </w:p>
    <w:p w14:paraId="6847527D" w14:textId="77777777" w:rsidR="0074055C" w:rsidRPr="004D5A2F" w:rsidRDefault="0074055C">
      <w:pPr>
        <w:pStyle w:val="Textbody"/>
        <w:spacing w:after="29" w:line="260" w:lineRule="exact"/>
        <w:rPr>
          <w:rFonts w:ascii="Gandhari Unicode" w:hAnsi="Gandhari Unicode" w:cs="e-Tamil OTC"/>
          <w:noProof/>
          <w:u w:val="single"/>
          <w:lang w:val="en-GB"/>
        </w:rPr>
      </w:pPr>
    </w:p>
    <w:p w14:paraId="1334853E" w14:textId="77777777" w:rsidR="0074055C" w:rsidRPr="004D5A2F" w:rsidRDefault="0074055C">
      <w:pPr>
        <w:pStyle w:val="Textbody"/>
        <w:spacing w:after="29" w:line="260" w:lineRule="exact"/>
        <w:rPr>
          <w:rFonts w:ascii="Gandhari Unicode" w:hAnsi="Gandhari Unicode" w:cs="e-Tamil OTC"/>
          <w:noProof/>
          <w:u w:val="single"/>
          <w:lang w:val="en-GB"/>
        </w:rPr>
      </w:pPr>
    </w:p>
    <w:p w14:paraId="60E84A5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4A794CB1" w14:textId="77777777" w:rsidR="0074055C" w:rsidRPr="004D5A2F" w:rsidRDefault="0074055C">
      <w:pPr>
        <w:pStyle w:val="Textbody"/>
        <w:spacing w:after="29" w:line="260" w:lineRule="exact"/>
        <w:rPr>
          <w:rFonts w:ascii="Gandhari Unicode" w:hAnsi="Gandhari Unicode" w:cs="e-Tamil OTC"/>
          <w:noProof/>
          <w:lang w:val="en-GB"/>
        </w:rPr>
      </w:pPr>
    </w:p>
    <w:p w14:paraId="2A7FEE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like pretty sweet word</w:t>
      </w:r>
    </w:p>
    <w:p w14:paraId="08F35A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such-they pleasant-she quality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w:t>
      </w:r>
    </w:p>
    <w:p w14:paraId="7AD1A4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difficult affliction making- if</w:t>
      </w:r>
    </w:p>
    <w:p w14:paraId="57ACE3C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 staying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1EAC35A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nearing beware(ipt.) knowledge possess-you(pl.)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93C72C" w14:textId="77777777" w:rsidR="0074055C" w:rsidRPr="004D5A2F" w:rsidRDefault="0074055C">
      <w:pPr>
        <w:pStyle w:val="Textbody"/>
        <w:spacing w:after="29"/>
        <w:rPr>
          <w:rFonts w:ascii="Gandhari Unicode" w:hAnsi="Gandhari Unicode" w:cs="e-Tamil OTC"/>
          <w:noProof/>
          <w:lang w:val="en-GB"/>
        </w:rPr>
      </w:pPr>
    </w:p>
    <w:p w14:paraId="734CCBF5" w14:textId="77777777" w:rsidR="0074055C" w:rsidRPr="004D5A2F" w:rsidRDefault="0074055C">
      <w:pPr>
        <w:pStyle w:val="Textbody"/>
        <w:spacing w:after="29"/>
        <w:rPr>
          <w:rFonts w:ascii="Gandhari Unicode" w:hAnsi="Gandhari Unicode" w:cs="e-Tamil OTC"/>
          <w:noProof/>
          <w:lang w:val="en-GB"/>
        </w:rPr>
      </w:pPr>
    </w:p>
    <w:p w14:paraId="643962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Like ambrosia pretty [and] sweet [her] words,</w:t>
      </w:r>
    </w:p>
    <w:p w14:paraId="087923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just as pleasing she and pleasing [her] qualities.</w:t>
      </w:r>
    </w:p>
    <w:p w14:paraId="2A520C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Unpleasant, when she brings heavy affliction:</w:t>
      </w:r>
    </w:p>
    <w:p w14:paraId="28BD4C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staying together [is] difficult.</w:t>
      </w:r>
    </w:p>
    <w:p w14:paraId="012C83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Desire,</w:t>
      </w:r>
    </w:p>
    <w:p w14:paraId="23BB88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coming near [to it], you who possess knowledge.</w:t>
      </w:r>
    </w:p>
    <w:p w14:paraId="6C5F3A2E" w14:textId="77777777" w:rsidR="0074055C" w:rsidRPr="004D5A2F" w:rsidRDefault="0074055C">
      <w:pPr>
        <w:pStyle w:val="Textbody"/>
        <w:spacing w:after="0"/>
        <w:rPr>
          <w:rFonts w:ascii="Gandhari Unicode" w:hAnsi="Gandhari Unicode" w:cs="e-Tamil OTC"/>
          <w:noProof/>
          <w:lang w:val="en-GB"/>
        </w:rPr>
      </w:pPr>
    </w:p>
    <w:p w14:paraId="1C47EBCA" w14:textId="77777777" w:rsidR="0074055C" w:rsidRPr="004D5A2F" w:rsidRDefault="0074055C">
      <w:pPr>
        <w:pStyle w:val="Textbody"/>
        <w:spacing w:after="0"/>
        <w:rPr>
          <w:rFonts w:ascii="Gandhari Unicode" w:hAnsi="Gandhari Unicode" w:cs="e-Tamil OTC"/>
          <w:noProof/>
          <w:lang w:val="en-GB"/>
        </w:rPr>
      </w:pPr>
    </w:p>
    <w:p w14:paraId="0E2D64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Desire [is] difficult in staying together.</w:t>
      </w:r>
    </w:p>
    <w:p w14:paraId="7E620FA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Beware of coming near [her], you who possess knowledge. </w:t>
      </w:r>
      <w:r w:rsidRPr="004D5A2F">
        <w:rPr>
          <w:rStyle w:val="FootnoteReference"/>
          <w:rFonts w:ascii="Gandhari Unicode" w:hAnsi="Gandhari Unicode" w:cs="e-Tamil OTC"/>
          <w:noProof/>
          <w:lang w:val="en-GB"/>
        </w:rPr>
        <w:footnoteReference w:id="21"/>
      </w:r>
    </w:p>
    <w:p w14:paraId="12FEF6E6" w14:textId="77777777" w:rsidR="0074055C" w:rsidRPr="004D5A2F" w:rsidRDefault="0074055C">
      <w:pPr>
        <w:pStyle w:val="Textbody"/>
        <w:spacing w:after="0"/>
        <w:rPr>
          <w:rFonts w:ascii="Gandhari Unicode" w:hAnsi="Gandhari Unicode" w:cs="e-Tamil OTC"/>
          <w:noProof/>
          <w:lang w:val="en-GB"/>
        </w:rPr>
      </w:pPr>
    </w:p>
    <w:p w14:paraId="5A5293D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CFDB6F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உறையன்: </w:t>
      </w:r>
      <w:r w:rsidRPr="004D5A2F">
        <w:rPr>
          <w:rFonts w:ascii="Gandhari Unicode" w:hAnsi="Gandhari Unicode"/>
          <w:i w:val="0"/>
          <w:iCs w:val="0"/>
          <w:color w:val="auto"/>
        </w:rPr>
        <w:t>SHE</w:t>
      </w:r>
    </w:p>
    <w:p w14:paraId="1C609C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 குறிப்பறிந்து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செல்லார்</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 சொல்லக் கிழத்தி உரைத்தது.</w:t>
      </w:r>
    </w:p>
    <w:p w14:paraId="415D45F4" w14:textId="77777777" w:rsidR="0074055C" w:rsidRPr="004D5A2F" w:rsidRDefault="0074055C">
      <w:pPr>
        <w:pStyle w:val="Textbody"/>
        <w:spacing w:after="29"/>
        <w:rPr>
          <w:rFonts w:ascii="Gandhari Unicode" w:hAnsi="Gandhari Unicode" w:cs="e-Tamil OTC"/>
          <w:noProof/>
          <w:lang w:val="en-GB"/>
        </w:rPr>
      </w:pPr>
    </w:p>
    <w:p w14:paraId="32518B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செப்பினஞ்</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செலினே</w:t>
      </w:r>
      <w:r w:rsidRPr="004D5A2F">
        <w:rPr>
          <w:rFonts w:ascii="Gandhari Unicode" w:hAnsi="Gandhari Unicode" w:cs="e-Tamil OTC"/>
          <w:noProof/>
          <w:cs/>
          <w:lang w:val="en-GB"/>
        </w:rPr>
        <w:t xml:space="preserve"> செலவரி தாகுமென்</w:t>
      </w:r>
    </w:p>
    <w:p w14:paraId="7D5C53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றத்த வோமை யங்கவட் டிருந்த</w:t>
      </w:r>
    </w:p>
    <w:p w14:paraId="5A0D00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வினந்தீர் பருந்தின் </w:t>
      </w:r>
      <w:r w:rsidRPr="004D5A2F">
        <w:rPr>
          <w:rFonts w:ascii="Gandhari Unicode" w:hAnsi="Gandhari Unicode" w:cs="e-Tamil OTC"/>
          <w:noProof/>
          <w:u w:val="wave"/>
          <w:cs/>
          <w:lang w:val="en-GB"/>
        </w:rPr>
        <w:t>புலம்புகொ டெள்விளி</w:t>
      </w:r>
    </w:p>
    <w:p w14:paraId="3FD028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சுரஞ்சென் மாக்கட் குயவுத்துணை யாகுங்</w:t>
      </w:r>
    </w:p>
    <w:p w14:paraId="2F9DD5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கல்வரை யயலது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தொல்வழங்கு</w:t>
      </w:r>
      <w:r w:rsidRPr="004D5A2F">
        <w:rPr>
          <w:rFonts w:ascii="Gandhari Unicode" w:hAnsi="Gandhari Unicode" w:cs="e-Tamil OTC"/>
          <w:noProof/>
          <w:cs/>
          <w:lang w:val="en-GB"/>
        </w:rPr>
        <w:t xml:space="preserve"> சிறுநெறி</w:t>
      </w:r>
    </w:p>
    <w:p w14:paraId="55096B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நல்லடி பொறிப்பத் தாஅய்ச்</w:t>
      </w:r>
    </w:p>
    <w:p w14:paraId="657E78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சென்றெனக் கேட்டநம் மார்வலர் பலரே.</w:t>
      </w:r>
    </w:p>
    <w:p w14:paraId="3FD64E90" w14:textId="77777777" w:rsidR="0074055C" w:rsidRPr="004D5A2F" w:rsidRDefault="0074055C">
      <w:pPr>
        <w:pStyle w:val="Textbody"/>
        <w:spacing w:after="29"/>
        <w:rPr>
          <w:rFonts w:ascii="Gandhari Unicode" w:hAnsi="Gandhari Unicode" w:cs="e-Tamil OTC"/>
          <w:noProof/>
          <w:lang w:val="en-GB"/>
        </w:rPr>
      </w:pPr>
    </w:p>
    <w:p w14:paraId="1B90C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C3v, G1v, Cām.v; </w:t>
      </w:r>
      <w:r w:rsidRPr="004D5A2F">
        <w:rPr>
          <w:rFonts w:ascii="Gandhari Unicode" w:hAnsi="Gandhari Unicode" w:cs="e-Tamil OTC"/>
          <w:noProof/>
          <w:cs/>
          <w:lang w:val="en-GB"/>
        </w:rPr>
        <w:t xml:space="preserve">செப்பிநாம்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யங்கவட்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யுங்கவ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C1+2, G1+2, EA, Cām.;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புலம்புகொ டெள்விளி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புலம்புகொண் டவ்விளி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யாகுங்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கல்வரை யயலது </w:t>
      </w:r>
      <w:r w:rsidRPr="004D5A2F">
        <w:rPr>
          <w:rFonts w:ascii="Gandhari Unicode" w:hAnsi="Gandhari Unicode" w:cs="e-Tamil OTC"/>
          <w:noProof/>
          <w:lang w:val="en-GB"/>
        </w:rPr>
        <w:t xml:space="preserve">C2v+3v, G2, Cām.; </w:t>
      </w:r>
      <w:r w:rsidRPr="004D5A2F">
        <w:rPr>
          <w:rFonts w:ascii="Gandhari Unicode" w:hAnsi="Gandhari Unicode" w:cs="e-Tamil OTC"/>
          <w:noProof/>
          <w:cs/>
          <w:lang w:val="en-GB"/>
        </w:rPr>
        <w:t xml:space="preserve">கல்வரை யல்லது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பேஎர் பட்ட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கல்வரை பலாது பேர்பட்ட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C1+2v+3v, G1+2, Cām.;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 EA, I, AT, Cām.v; </w:t>
      </w:r>
      <w:r w:rsidRPr="004D5A2F">
        <w:rPr>
          <w:rFonts w:ascii="Gandhari Unicode" w:hAnsi="Gandhari Unicode" w:cs="e-Tamil OTC"/>
          <w:noProof/>
          <w:cs/>
          <w:lang w:val="en-GB"/>
        </w:rPr>
        <w:t xml:space="preserve">தேர்வழங்கு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தோல்வழங் </w:t>
      </w:r>
      <w:r w:rsidRPr="004D5A2F">
        <w:rPr>
          <w:rFonts w:ascii="Gandhari Unicode" w:hAnsi="Gandhari Unicode" w:cs="e-Tamil OTC"/>
          <w:noProof/>
          <w:lang w:val="en-GB"/>
        </w:rPr>
        <w:t>L1 [line 5 originally missing in C2]</w:t>
      </w:r>
    </w:p>
    <w:p w14:paraId="1BDBBCAE" w14:textId="77777777" w:rsidR="0074055C" w:rsidRPr="004D5A2F" w:rsidRDefault="0074055C">
      <w:pPr>
        <w:pStyle w:val="Textbody"/>
        <w:spacing w:after="29"/>
        <w:rPr>
          <w:rFonts w:ascii="Gandhari Unicode" w:hAnsi="Gandhari Unicode" w:cs="e-Tamil OTC"/>
          <w:noProof/>
          <w:lang w:val="en-GB"/>
        </w:rPr>
      </w:pPr>
    </w:p>
    <w:p w14:paraId="57E213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ceppiṉam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celiṉ</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005311D6" w:rsidRPr="004D5A2F">
        <w:rPr>
          <w:rFonts w:ascii="Gandhari Unicode" w:hAnsi="Gandhari Unicode" w:cs="e-Tamil OTC"/>
          <w:noProof/>
          <w:lang w:val="en-GB"/>
        </w:rPr>
        <w:t xml:space="preserve"> celav* arit*</w:t>
      </w:r>
      <w:r w:rsidRPr="004D5A2F">
        <w:rPr>
          <w:rFonts w:ascii="Gandhari Unicode" w:hAnsi="Gandhari Unicode" w:cs="e-Tamil OTC"/>
          <w:noProof/>
          <w:lang w:val="en-GB"/>
        </w:rPr>
        <w:t xml:space="preserve"> ākum eṉṟ</w:t>
      </w:r>
      <w:r w:rsidR="005311D6" w:rsidRPr="004D5A2F">
        <w:rPr>
          <w:rFonts w:ascii="Gandhari Unicode" w:hAnsi="Gandhari Unicode" w:cs="e-Tamil OTC"/>
          <w:noProof/>
          <w:lang w:val="en-GB"/>
        </w:rPr>
        <w:t>*</w:t>
      </w:r>
    </w:p>
    <w:p w14:paraId="17135A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attam ōmaiyam kavaṭṭ</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irunta</w:t>
      </w:r>
    </w:p>
    <w:p w14:paraId="5C77B5DB" w14:textId="77777777" w:rsidR="0074055C" w:rsidRPr="004D5A2F" w:rsidRDefault="005311D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iṉam tīr paruntiṉ pulampu </w:t>
      </w:r>
      <w:r w:rsidR="00CF70BD" w:rsidRPr="004D5A2F">
        <w:rPr>
          <w:rFonts w:ascii="Gandhari Unicode" w:hAnsi="Gandhari Unicode" w:cs="e-Tamil OTC"/>
          <w:i/>
          <w:iCs/>
          <w:noProof/>
          <w:lang w:val="en-GB"/>
        </w:rPr>
        <w:t>koḷ teḷ</w:t>
      </w:r>
      <w:r w:rsidR="00CF70BD" w:rsidRPr="004D5A2F">
        <w:rPr>
          <w:rFonts w:ascii="Gandhari Unicode" w:hAnsi="Gandhari Unicode" w:cs="e-Tamil OTC"/>
          <w:noProof/>
          <w:lang w:val="en-GB"/>
        </w:rPr>
        <w:t xml:space="preserve"> viḷi</w:t>
      </w:r>
    </w:p>
    <w:p w14:paraId="77888B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curam cel mākkaṭk</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uyavu</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tuṇai </w:t>
      </w:r>
      <w:r w:rsidR="005311D6" w:rsidRPr="004D5A2F">
        <w:rPr>
          <w:rFonts w:ascii="Gandhari Unicode" w:hAnsi="Gandhari Unicode" w:cs="e-Tamil OTC"/>
          <w:noProof/>
          <w:lang w:val="en-GB"/>
        </w:rPr>
        <w:t>~</w:t>
      </w:r>
      <w:r w:rsidRPr="004D5A2F">
        <w:rPr>
          <w:rFonts w:ascii="Gandhari Unicode" w:hAnsi="Gandhari Unicode" w:cs="e-Tamil OTC"/>
          <w:noProof/>
          <w:lang w:val="en-GB"/>
        </w:rPr>
        <w:t>ākum</w:t>
      </w:r>
    </w:p>
    <w:p w14:paraId="4C53A1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kal varai </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ayalatu</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tol</w:t>
      </w:r>
      <w:r w:rsidRPr="004D5A2F">
        <w:rPr>
          <w:rFonts w:ascii="Gandhari Unicode" w:hAnsi="Gandhari Unicode" w:cs="e-Tamil OTC"/>
          <w:noProof/>
          <w:lang w:val="en-GB"/>
        </w:rPr>
        <w:t xml:space="preserve"> vaḻaṅku ciṟu neṟi</w:t>
      </w:r>
    </w:p>
    <w:p w14:paraId="3F6562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5311D6" w:rsidRPr="004D5A2F">
        <w:rPr>
          <w:rFonts w:ascii="Gandhari Unicode" w:hAnsi="Gandhari Unicode" w:cs="e-Tamil OTC"/>
          <w:noProof/>
          <w:lang w:val="en-GB"/>
        </w:rPr>
        <w:t>+</w:t>
      </w:r>
      <w:r w:rsidRPr="004D5A2F">
        <w:rPr>
          <w:rFonts w:ascii="Gandhari Unicode" w:hAnsi="Gandhari Unicode" w:cs="e-Tamil OTC"/>
          <w:noProof/>
          <w:lang w:val="en-GB"/>
        </w:rPr>
        <w:t>aṭi poṟippa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5311D6" w:rsidRPr="004D5A2F">
        <w:rPr>
          <w:rFonts w:ascii="Gandhari Unicode" w:hAnsi="Gandhari Unicode" w:cs="e-Tamil OTC"/>
          <w:noProof/>
          <w:lang w:val="en-GB"/>
        </w:rPr>
        <w:t>+</w:t>
      </w:r>
    </w:p>
    <w:p w14:paraId="2F6FDCE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ceṉṟeṉa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kēṭṭa</w:t>
      </w:r>
      <w:r w:rsidR="005311D6" w:rsidRPr="004D5A2F">
        <w:rPr>
          <w:rFonts w:ascii="Gandhari Unicode" w:hAnsi="Gandhari Unicode" w:cs="e-Tamil OTC"/>
          <w:noProof/>
          <w:lang w:val="en-GB"/>
        </w:rPr>
        <w:t xml:space="preserve"> </w:t>
      </w:r>
      <w:r w:rsidRPr="004D5A2F">
        <w:rPr>
          <w:rFonts w:ascii="Gandhari Unicode" w:hAnsi="Gandhari Unicode" w:cs="e-Tamil OTC"/>
          <w:noProof/>
          <w:lang w:val="en-GB"/>
        </w:rPr>
        <w:t>nam ārvalar palarē.</w:t>
      </w:r>
    </w:p>
    <w:p w14:paraId="717947C7" w14:textId="77777777" w:rsidR="0074055C" w:rsidRPr="004D5A2F" w:rsidRDefault="0074055C">
      <w:pPr>
        <w:pStyle w:val="Textbody"/>
        <w:spacing w:after="29" w:line="260" w:lineRule="exact"/>
        <w:rPr>
          <w:rFonts w:ascii="Gandhari Unicode" w:hAnsi="Gandhari Unicode" w:cs="e-Tamil OTC"/>
          <w:noProof/>
          <w:u w:val="single"/>
          <w:lang w:val="en-GB"/>
        </w:rPr>
      </w:pPr>
    </w:p>
    <w:p w14:paraId="54C3854B" w14:textId="77777777" w:rsidR="0074055C" w:rsidRPr="004D5A2F" w:rsidRDefault="0074055C">
      <w:pPr>
        <w:pStyle w:val="Textbody"/>
        <w:spacing w:after="29" w:line="260" w:lineRule="exact"/>
        <w:rPr>
          <w:rFonts w:ascii="Gandhari Unicode" w:hAnsi="Gandhari Unicode" w:cs="e-Tamil OTC"/>
          <w:noProof/>
          <w:u w:val="single"/>
          <w:lang w:val="en-GB"/>
        </w:rPr>
      </w:pPr>
    </w:p>
    <w:p w14:paraId="6BDD6C94" w14:textId="77777777" w:rsidR="0074055C" w:rsidRPr="004D5A2F" w:rsidRDefault="0074055C">
      <w:pPr>
        <w:pStyle w:val="Textbody"/>
        <w:spacing w:after="29" w:line="260" w:lineRule="exact"/>
        <w:rPr>
          <w:rFonts w:ascii="Gandhari Unicode" w:hAnsi="Gandhari Unicode" w:cs="e-Tamil OTC"/>
          <w:noProof/>
          <w:u w:val="single"/>
          <w:lang w:val="en-GB"/>
        </w:rPr>
      </w:pPr>
    </w:p>
    <w:p w14:paraId="289B5DE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after she had realised the signs of [his] g</w:t>
      </w:r>
      <w:r w:rsidR="00270A6C" w:rsidRPr="004D5A2F">
        <w:rPr>
          <w:rFonts w:ascii="Gandhari Unicode" w:hAnsi="Gandhari Unicode" w:cs="e-Tamil OTC"/>
          <w:noProof/>
          <w:lang w:val="en-GB"/>
        </w:rPr>
        <w:t>oing, when the confidante said “he won't go”</w:t>
      </w:r>
      <w:r w:rsidRPr="004D5A2F">
        <w:rPr>
          <w:rFonts w:ascii="Gandhari Unicode" w:hAnsi="Gandhari Unicode" w:cs="e-Tamil OTC"/>
          <w:noProof/>
          <w:lang w:val="en-GB"/>
        </w:rPr>
        <w:t>.</w:t>
      </w:r>
    </w:p>
    <w:p w14:paraId="6B6E55BC" w14:textId="77777777" w:rsidR="0074055C" w:rsidRPr="004D5A2F" w:rsidRDefault="0074055C">
      <w:pPr>
        <w:pStyle w:val="Textbody"/>
        <w:spacing w:after="29" w:line="260" w:lineRule="exact"/>
        <w:rPr>
          <w:rFonts w:ascii="Gandhari Unicode" w:hAnsi="Gandhari Unicode" w:cs="e-Tamil OTC"/>
          <w:noProof/>
          <w:lang w:val="en-GB"/>
        </w:rPr>
      </w:pPr>
    </w:p>
    <w:p w14:paraId="02DBFF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we-said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going difficult-it becoming- said</w:t>
      </w:r>
    </w:p>
    <w:p w14:paraId="4CF670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road Ōmai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twig been-</w:t>
      </w:r>
    </w:p>
    <w:p w14:paraId="254F87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end- kite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loneliness take- clear sound</w:t>
      </w:r>
    </w:p>
    <w:p w14:paraId="771DB5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desert go- people(dat.) suffering companion becoming-</w:t>
      </w:r>
    </w:p>
    <w:p w14:paraId="49BCA71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stone mountain neighbourhood-it old wander- little way</w:t>
      </w:r>
    </w:p>
    <w:p w14:paraId="6563D1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foot imprint(inf.) lept-over</w:t>
      </w:r>
    </w:p>
    <w:p w14:paraId="417011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 say(inf.) heard- our- affection-they(h.) many-they(h.)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64B64F" w14:textId="77777777" w:rsidR="0074055C" w:rsidRPr="004D5A2F" w:rsidRDefault="0074055C">
      <w:pPr>
        <w:pStyle w:val="Textbody"/>
        <w:spacing w:after="29"/>
        <w:rPr>
          <w:rFonts w:ascii="Gandhari Unicode" w:hAnsi="Gandhari Unicode" w:cs="e-Tamil OTC"/>
          <w:noProof/>
          <w:lang w:val="en-GB"/>
        </w:rPr>
      </w:pPr>
    </w:p>
    <w:p w14:paraId="49B2AED8" w14:textId="77777777" w:rsidR="0074055C" w:rsidRPr="004D5A2F" w:rsidRDefault="0074055C">
      <w:pPr>
        <w:pStyle w:val="Textbody"/>
        <w:spacing w:after="29"/>
        <w:rPr>
          <w:rFonts w:ascii="Gandhari Unicode" w:hAnsi="Gandhari Unicode" w:cs="e-Tamil OTC"/>
          <w:noProof/>
          <w:lang w:val="en-GB"/>
        </w:rPr>
      </w:pPr>
    </w:p>
    <w:p w14:paraId="66EA6C82"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After [he] said:</w:t>
      </w:r>
    </w:p>
    <w:p w14:paraId="4A51A17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if we speak [to her and] go</w:t>
      </w:r>
      <w:r w:rsidRPr="004D5A2F">
        <w:rPr>
          <w:rStyle w:val="FootnoteReference"/>
          <w:rFonts w:ascii="Gandhari Unicode" w:hAnsi="Gandhari Unicode" w:cs="e-Tamil OTC"/>
          <w:noProof/>
          <w:lang w:val="en-GB"/>
        </w:rPr>
        <w:footnoteReference w:id="22"/>
      </w:r>
      <w:r w:rsidR="00270A6C" w:rsidRPr="004D5A2F">
        <w:rPr>
          <w:rFonts w:ascii="Gandhari Unicode" w:hAnsi="Gandhari Unicode" w:cs="e-Tamil OTC"/>
          <w:noProof/>
          <w:lang w:val="en-GB"/>
        </w:rPr>
        <w:t>, going will be difficult!”</w:t>
      </w:r>
      <w:r w:rsidRPr="004D5A2F">
        <w:rPr>
          <w:rStyle w:val="FootnoteReference"/>
          <w:rFonts w:ascii="Gandhari Unicode" w:hAnsi="Gandhari Unicode" w:cs="e-Tamil OTC"/>
          <w:noProof/>
          <w:lang w:val="en-GB"/>
        </w:rPr>
        <w:footnoteReference w:id="23"/>
      </w:r>
      <w:r w:rsidRPr="004D5A2F">
        <w:rPr>
          <w:rFonts w:ascii="Gandhari Unicode" w:hAnsi="Gandhari Unicode" w:cs="e-Tamil OTC"/>
          <w:noProof/>
          <w:lang w:val="en-GB"/>
        </w:rPr>
        <w:t>,</w:t>
      </w:r>
    </w:p>
    <w:p w14:paraId="38AC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many [are] those with affection for us</w:t>
      </w:r>
    </w:p>
    <w:p w14:paraId="4EE496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have heard that he has gone</w:t>
      </w:r>
      <w:r w:rsidRPr="004D5A2F">
        <w:rPr>
          <w:rStyle w:val="FootnoteReference"/>
          <w:rFonts w:ascii="Gandhari Unicode" w:hAnsi="Gandhari Unicode" w:cs="e-Tamil OTC"/>
          <w:noProof/>
          <w:lang w:val="en-GB"/>
        </w:rPr>
        <w:footnoteReference w:id="24"/>
      </w:r>
      <w:r w:rsidRPr="004D5A2F">
        <w:rPr>
          <w:rFonts w:ascii="Gandhari Unicode" w:hAnsi="Gandhari Unicode" w:cs="e-Tamil OTC"/>
          <w:noProof/>
          <w:lang w:val="en-GB"/>
        </w:rPr>
        <w:t>,</w:t>
      </w:r>
    </w:p>
    <w:p w14:paraId="3265F557"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set out</w:t>
      </w:r>
      <w:r w:rsidRPr="004D5A2F">
        <w:rPr>
          <w:rStyle w:val="FootnoteReference"/>
          <w:rFonts w:ascii="Gandhari Unicode" w:hAnsi="Gandhari Unicode" w:cs="e-Tamil OTC"/>
          <w:noProof/>
          <w:lang w:val="en-GB"/>
        </w:rPr>
        <w:footnoteReference w:id="25"/>
      </w:r>
      <w:r w:rsidRPr="004D5A2F">
        <w:rPr>
          <w:rFonts w:ascii="Gandhari Unicode" w:hAnsi="Gandhari Unicode" w:cs="e-Tamil OTC"/>
          <w:noProof/>
          <w:lang w:val="en-GB"/>
        </w:rPr>
        <w:t xml:space="preserve"> to imprint [his] good foot</w:t>
      </w:r>
    </w:p>
    <w:p w14:paraId="0C81D264"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on the small way, frequented of old, </w:t>
      </w:r>
      <w:r w:rsidRPr="004D5A2F">
        <w:rPr>
          <w:rFonts w:ascii="Gandhari Unicode" w:hAnsi="Gandhari Unicode" w:cs="e-Tamil OTC"/>
          <w:noProof/>
          <w:lang w:val="en-GB"/>
        </w:rPr>
        <w:tab/>
        <w:t>in the neighbourhood</w:t>
      </w:r>
    </w:p>
    <w:p w14:paraId="6B70FA4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stony mountains,</w:t>
      </w:r>
      <w:r w:rsidRPr="004D5A2F">
        <w:rPr>
          <w:rFonts w:ascii="Gandhari Unicode" w:hAnsi="Gandhari Unicode" w:cs="e-Tamil OTC"/>
          <w:noProof/>
          <w:lang w:val="en-GB"/>
        </w:rPr>
        <w:tab/>
      </w:r>
    </w:p>
    <w:p w14:paraId="683D64B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clear sound filled with loneliness</w:t>
      </w:r>
      <w:r w:rsidRPr="004D5A2F">
        <w:rPr>
          <w:rStyle w:val="FootnoteReference"/>
          <w:rFonts w:ascii="Gandhari Unicode" w:hAnsi="Gandhari Unicode" w:cs="e-Tamil OTC"/>
          <w:noProof/>
          <w:lang w:val="en-GB"/>
        </w:rPr>
        <w:footnoteReference w:id="26"/>
      </w:r>
      <w:r w:rsidRPr="004D5A2F">
        <w:rPr>
          <w:rFonts w:ascii="Gandhari Unicode" w:hAnsi="Gandhari Unicode" w:cs="e-Tamil OTC"/>
          <w:noProof/>
          <w:lang w:val="en-GB"/>
        </w:rPr>
        <w:t xml:space="preserve"> of the kite without flock,</w:t>
      </w:r>
    </w:p>
    <w:p w14:paraId="164E40F6" w14:textId="77777777" w:rsidR="0074055C" w:rsidRPr="004D5A2F" w:rsidRDefault="00CF70BD">
      <w:pPr>
        <w:pStyle w:val="Textbody"/>
        <w:tabs>
          <w:tab w:val="left" w:pos="28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perched on a twig of the Ōmai tree on the road,</w:t>
      </w:r>
    </w:p>
    <w:p w14:paraId="531EEDD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becomes a companion in suffering for the people going</w:t>
      </w:r>
    </w:p>
    <w:p w14:paraId="64972E1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the desert.</w:t>
      </w:r>
    </w:p>
    <w:p w14:paraId="16D01228"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7554E4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EA94A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ஆற்றல் வேண்டும்</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FA911C4" w14:textId="77777777" w:rsidR="0074055C" w:rsidRPr="004D5A2F" w:rsidRDefault="0074055C">
      <w:pPr>
        <w:pStyle w:val="Textbody"/>
        <w:spacing w:after="29"/>
        <w:rPr>
          <w:rFonts w:ascii="Gandhari Unicode" w:hAnsi="Gandhari Unicode" w:cs="e-Tamil OTC"/>
          <w:noProof/>
          <w:lang w:val="en-GB"/>
        </w:rPr>
      </w:pPr>
    </w:p>
    <w:p w14:paraId="041B6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ஒன்றே னல்லே</w:t>
      </w:r>
      <w:r w:rsidRPr="004D5A2F">
        <w:rPr>
          <w:rFonts w:ascii="Gandhari Unicode" w:hAnsi="Gandhari Unicode" w:cs="e-Tamil OTC"/>
          <w:noProof/>
          <w:cs/>
          <w:lang w:val="en-GB"/>
        </w:rPr>
        <w:t xml:space="preserve"> னொன்றுவென் குன்றத்துப்</w:t>
      </w:r>
    </w:p>
    <w:p w14:paraId="2A9C6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பொருகளிறு </w:t>
      </w:r>
      <w:r w:rsidRPr="004D5A2F">
        <w:rPr>
          <w:rFonts w:ascii="Gandhari Unicode" w:hAnsi="Gandhari Unicode" w:cs="e-Tamil OTC"/>
          <w:noProof/>
          <w:u w:val="wave"/>
          <w:cs/>
          <w:lang w:val="en-GB"/>
        </w:rPr>
        <w:t>மிதித்த நெரிதாள்</w:t>
      </w:r>
      <w:r w:rsidRPr="004D5A2F">
        <w:rPr>
          <w:rFonts w:ascii="Gandhari Unicode" w:hAnsi="Gandhari Unicode" w:cs="e-Tamil OTC"/>
          <w:noProof/>
          <w:cs/>
          <w:lang w:val="en-GB"/>
        </w:rPr>
        <w:t xml:space="preserve"> வேங்கை</w:t>
      </w:r>
    </w:p>
    <w:p w14:paraId="4C29C0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குறவர் மகளிர் கூந்தற் பெய்ம்மார்</w:t>
      </w:r>
    </w:p>
    <w:p w14:paraId="78B8AA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நின்றுகொய</w:t>
      </w:r>
      <w:r w:rsidRPr="004D5A2F">
        <w:rPr>
          <w:rFonts w:ascii="Gandhari Unicode" w:hAnsi="Gandhari Unicode" w:cs="e-Tamil OTC"/>
          <w:noProof/>
          <w:cs/>
          <w:lang w:val="en-GB"/>
        </w:rPr>
        <w:t xml:space="preserve"> மலரு நாடனோ</w:t>
      </w:r>
    </w:p>
    <w:p w14:paraId="5F6388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டொன்றேன் றோழி </w:t>
      </w:r>
      <w:r w:rsidRPr="004D5A2F">
        <w:rPr>
          <w:rFonts w:ascii="Gandhari Unicode" w:hAnsi="Gandhari Unicode" w:cs="e-Tamil OTC"/>
          <w:noProof/>
          <w:u w:val="wave"/>
          <w:cs/>
          <w:lang w:val="en-GB"/>
        </w:rPr>
        <w:t>யொன்ற னானே</w:t>
      </w:r>
      <w:r w:rsidRPr="004D5A2F">
        <w:rPr>
          <w:rFonts w:ascii="Gandhari Unicode" w:hAnsi="Gandhari Unicode" w:cs="e-Tamil OTC"/>
          <w:noProof/>
          <w:cs/>
          <w:lang w:val="en-GB"/>
        </w:rPr>
        <w:t>.</w:t>
      </w:r>
    </w:p>
    <w:p w14:paraId="0884385B" w14:textId="77777777" w:rsidR="0074055C" w:rsidRPr="004D5A2F" w:rsidRDefault="0074055C">
      <w:pPr>
        <w:pStyle w:val="Textbody"/>
        <w:spacing w:after="29"/>
        <w:rPr>
          <w:rFonts w:ascii="Gandhari Unicode" w:hAnsi="Gandhari Unicode" w:cs="e-Tamil OTC"/>
          <w:noProof/>
          <w:lang w:val="en-GB"/>
        </w:rPr>
      </w:pPr>
    </w:p>
    <w:p w14:paraId="5372B5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L1, C1+2+3v, G1, EA, Cām.;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Pēr., AT, VP; </w:t>
      </w:r>
      <w:r w:rsidRPr="004D5A2F">
        <w:rPr>
          <w:rFonts w:ascii="Gandhari Unicode" w:hAnsi="Gandhari Unicode" w:cs="e-Tamil OTC"/>
          <w:noProof/>
          <w:cs/>
          <w:lang w:val="en-GB"/>
        </w:rPr>
        <w:t xml:space="preserve">என்றே னல்லே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என்றே னலவெ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மிதித்த நெரிதாள்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மிதித்த நெறிதாள்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மித்த நெரிதாள்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துமித்த நெறிதாள்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பெய்மார்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நின்று கொய்ய மலரு </w:t>
      </w:r>
      <w:r w:rsidRPr="004D5A2F">
        <w:rPr>
          <w:rFonts w:ascii="Gandhari Unicode" w:hAnsi="Gandhari Unicode" w:cs="e-Tamil OTC"/>
          <w:noProof/>
          <w:lang w:val="en-GB"/>
        </w:rPr>
        <w:t xml:space="preserve">C2v+3v, Iḷ.; </w:t>
      </w:r>
      <w:r w:rsidRPr="004D5A2F">
        <w:rPr>
          <w:rFonts w:ascii="Gandhari Unicode" w:hAnsi="Gandhari Unicode" w:cs="e-Tamil OTC"/>
          <w:noProof/>
          <w:cs/>
          <w:lang w:val="en-GB"/>
        </w:rPr>
        <w:t xml:space="preserve">நின்றுகொய் மலையக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L1, C1+2v+3, Cām.;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C2, G1, Iḷ., Cām.v, VP, ER;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றோழி யென்றிசி னானே </w:t>
      </w:r>
      <w:r w:rsidRPr="004D5A2F">
        <w:rPr>
          <w:rFonts w:ascii="Gandhari Unicode" w:hAnsi="Gandhari Unicode" w:cs="e-Tamil OTC"/>
          <w:noProof/>
          <w:lang w:val="en-GB"/>
        </w:rPr>
        <w:t xml:space="preserve">EA, I, ATv, Cām.v; </w:t>
      </w:r>
      <w:r w:rsidRPr="004D5A2F">
        <w:rPr>
          <w:rFonts w:ascii="Gandhari Unicode" w:hAnsi="Gandhari Unicode" w:cs="e-Tamil OTC"/>
          <w:noProof/>
          <w:cs/>
          <w:lang w:val="en-GB"/>
        </w:rPr>
        <w:t xml:space="preserve">றோழிமற் றொன்றி னானே </w:t>
      </w:r>
      <w:r w:rsidRPr="004D5A2F">
        <w:rPr>
          <w:rFonts w:ascii="Gandhari Unicode" w:hAnsi="Gandhari Unicode" w:cs="e-Tamil OTC"/>
          <w:noProof/>
          <w:lang w:val="en-GB"/>
        </w:rPr>
        <w:t>Nacc.</w:t>
      </w:r>
    </w:p>
    <w:p w14:paraId="72AFA327" w14:textId="77777777" w:rsidR="0074055C" w:rsidRPr="004D5A2F" w:rsidRDefault="0074055C">
      <w:pPr>
        <w:pStyle w:val="Textbody"/>
        <w:spacing w:after="29"/>
        <w:rPr>
          <w:rFonts w:ascii="Gandhari Unicode" w:hAnsi="Gandhari Unicode" w:cs="e-Tamil OTC"/>
          <w:noProof/>
          <w:lang w:val="en-GB"/>
        </w:rPr>
      </w:pPr>
    </w:p>
    <w:p w14:paraId="571307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oṉṟēṉ allēṉ</w:t>
      </w:r>
      <w:r w:rsidRPr="004D5A2F">
        <w:rPr>
          <w:rFonts w:ascii="Gandhari Unicode" w:hAnsi="Gandhari Unicode" w:cs="e-Tamil OTC"/>
          <w:noProof/>
          <w:lang w:val="en-GB"/>
        </w:rPr>
        <w:t xml:space="preserve"> oṉṟuveṉ kuṉṟattu</w:t>
      </w:r>
      <w:r w:rsidR="000E212B" w:rsidRPr="004D5A2F">
        <w:rPr>
          <w:rFonts w:ascii="Gandhari Unicode" w:hAnsi="Gandhari Unicode" w:cs="e-Tamil OTC"/>
          <w:noProof/>
          <w:lang w:val="en-GB"/>
        </w:rPr>
        <w:t>+</w:t>
      </w:r>
    </w:p>
    <w:p w14:paraId="10026F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kaḷiṟu </w:t>
      </w:r>
      <w:r w:rsidRPr="004D5A2F">
        <w:rPr>
          <w:rFonts w:ascii="Gandhari Unicode" w:hAnsi="Gandhari Unicode" w:cs="e-Tamil OTC"/>
          <w:i/>
          <w:iCs/>
          <w:noProof/>
          <w:lang w:val="en-GB"/>
        </w:rPr>
        <w:t>mititta neri</w:t>
      </w:r>
      <w:r w:rsidRPr="004D5A2F">
        <w:rPr>
          <w:rFonts w:ascii="Gandhari Unicode" w:hAnsi="Gandhari Unicode" w:cs="e-Tamil OTC"/>
          <w:noProof/>
          <w:lang w:val="en-GB"/>
        </w:rPr>
        <w:t xml:space="preserve"> tāḷ vēṅkai</w:t>
      </w:r>
    </w:p>
    <w:p w14:paraId="487DD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kuṟavar makaḷir kūntal peymmār</w:t>
      </w:r>
    </w:p>
    <w:p w14:paraId="1EC4F9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niṉṟu </w:t>
      </w:r>
      <w:r w:rsidRPr="004D5A2F">
        <w:rPr>
          <w:rFonts w:ascii="Gandhari Unicode" w:hAnsi="Gandhari Unicode" w:cs="e-Tamil OTC"/>
          <w:i/>
          <w:iCs/>
          <w:noProof/>
          <w:lang w:val="en-GB"/>
        </w:rPr>
        <w:t>koya</w:t>
      </w:r>
      <w:r w:rsidRPr="004D5A2F">
        <w:rPr>
          <w:rFonts w:ascii="Gandhari Unicode" w:hAnsi="Gandhari Unicode" w:cs="e-Tamil OTC"/>
          <w:noProof/>
          <w:lang w:val="en-GB"/>
        </w:rPr>
        <w:t xml:space="preserve"> malarum nāṭaṉōṭ</w:t>
      </w:r>
      <w:r w:rsidR="00270A6C" w:rsidRPr="004D5A2F">
        <w:rPr>
          <w:rFonts w:ascii="Gandhari Unicode" w:hAnsi="Gandhari Unicode" w:cs="e-Tamil OTC"/>
          <w:noProof/>
          <w:lang w:val="en-GB"/>
        </w:rPr>
        <w:t>*</w:t>
      </w:r>
    </w:p>
    <w:p w14:paraId="05B5B24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oṉṟēṉ tōḻi </w:t>
      </w:r>
      <w:r w:rsidR="000E212B" w:rsidRPr="004D5A2F">
        <w:rPr>
          <w:rFonts w:ascii="Gandhari Unicode" w:hAnsi="Gandhari Unicode" w:cs="e-Tamil OTC"/>
          <w:noProof/>
          <w:lang w:val="en-GB"/>
        </w:rPr>
        <w:t>~</w:t>
      </w:r>
      <w:r w:rsidRPr="004D5A2F">
        <w:rPr>
          <w:rFonts w:ascii="Gandhari Unicode" w:hAnsi="Gandhari Unicode" w:cs="e-Tamil OTC"/>
          <w:i/>
          <w:iCs/>
          <w:noProof/>
          <w:lang w:val="en-GB"/>
        </w:rPr>
        <w:t>oṉṟaṉāṉ</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685F157" w14:textId="77777777" w:rsidR="0074055C" w:rsidRPr="004D5A2F" w:rsidRDefault="0074055C">
      <w:pPr>
        <w:pStyle w:val="Textbody"/>
        <w:spacing w:after="29" w:line="260" w:lineRule="exact"/>
        <w:rPr>
          <w:rFonts w:ascii="Gandhari Unicode" w:hAnsi="Gandhari Unicode" w:cs="e-Tamil OTC"/>
          <w:noProof/>
          <w:lang w:val="en-GB"/>
        </w:rPr>
      </w:pPr>
    </w:p>
    <w:p w14:paraId="7B886760" w14:textId="77777777" w:rsidR="0074055C" w:rsidRPr="004D5A2F" w:rsidRDefault="0074055C">
      <w:pPr>
        <w:pStyle w:val="Textbody"/>
        <w:spacing w:after="29" w:line="260" w:lineRule="exact"/>
        <w:rPr>
          <w:rFonts w:ascii="Gandhari Unicode" w:hAnsi="Gandhari Unicode" w:cs="e-Tamil OTC"/>
          <w:noProof/>
          <w:lang w:val="en-GB"/>
        </w:rPr>
      </w:pPr>
    </w:p>
    <w:p w14:paraId="3AF2C6BC" w14:textId="77777777" w:rsidR="0074055C" w:rsidRPr="004D5A2F" w:rsidRDefault="0074055C">
      <w:pPr>
        <w:pStyle w:val="Textbody"/>
        <w:spacing w:after="29" w:line="260" w:lineRule="exact"/>
        <w:rPr>
          <w:rFonts w:ascii="Gandhari Unicode" w:hAnsi="Gandhari Unicode" w:cs="e-Tamil OTC"/>
          <w:noProof/>
          <w:lang w:val="en-GB"/>
        </w:rPr>
      </w:pPr>
    </w:p>
    <w:p w14:paraId="0EBEF3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one has to have the strength to</w:t>
      </w:r>
      <w:r w:rsidR="00270A6C" w:rsidRPr="004D5A2F">
        <w:rPr>
          <w:rFonts w:ascii="Gandhari Unicode" w:hAnsi="Gandhari Unicode" w:cs="e-Tamil OTC"/>
          <w:noProof/>
          <w:lang w:val="en-GB"/>
        </w:rPr>
        <w:t xml:space="preserve"> [await] the time of separation”</w:t>
      </w:r>
      <w:r w:rsidRPr="004D5A2F">
        <w:rPr>
          <w:rFonts w:ascii="Gandhari Unicode" w:hAnsi="Gandhari Unicode" w:cs="e-Tamil OTC"/>
          <w:noProof/>
          <w:lang w:val="en-GB"/>
        </w:rPr>
        <w:t>.</w:t>
      </w:r>
    </w:p>
    <w:p w14:paraId="4E977529" w14:textId="77777777" w:rsidR="0074055C" w:rsidRPr="004D5A2F" w:rsidRDefault="0074055C">
      <w:pPr>
        <w:pStyle w:val="Textbody"/>
        <w:spacing w:after="29" w:line="260" w:lineRule="exact"/>
        <w:rPr>
          <w:rFonts w:ascii="Gandhari Unicode" w:hAnsi="Gandhari Unicode" w:cs="e-Tamil OTC"/>
          <w:noProof/>
          <w:lang w:val="en-GB"/>
        </w:rPr>
      </w:pPr>
    </w:p>
    <w:p w14:paraId="237698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I-am-not-so I-am-one hill-</w:t>
      </w:r>
    </w:p>
    <w:p w14:paraId="17B277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fight- bull-elephant trampled- crush- foot Vēṅkai</w:t>
      </w:r>
    </w:p>
    <w:p w14:paraId="348EA8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hill-inhabitant(h.) women tresses wear(inf.)</w:t>
      </w:r>
    </w:p>
    <w:p w14:paraId="5FD21B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stood(abs.) pluck(inf.) flowering- land-he-with</w:t>
      </w:r>
    </w:p>
    <w:p w14:paraId="1A87CE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friend one(obl.-inst.)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2F3BC" w14:textId="77777777" w:rsidR="0074055C" w:rsidRPr="004D5A2F" w:rsidRDefault="0074055C">
      <w:pPr>
        <w:pStyle w:val="Textbody"/>
        <w:spacing w:after="29" w:line="260" w:lineRule="exact"/>
        <w:rPr>
          <w:rFonts w:ascii="Gandhari Unicode" w:hAnsi="Gandhari Unicode" w:cs="e-Tamil OTC"/>
          <w:noProof/>
          <w:lang w:val="en-GB"/>
        </w:rPr>
      </w:pPr>
    </w:p>
    <w:p w14:paraId="5D1D73A6" w14:textId="77777777" w:rsidR="0074055C" w:rsidRPr="004D5A2F" w:rsidRDefault="0074055C">
      <w:pPr>
        <w:pStyle w:val="Textbody"/>
        <w:spacing w:after="29" w:line="260" w:lineRule="exact"/>
        <w:rPr>
          <w:rFonts w:ascii="Gandhari Unicode" w:hAnsi="Gandhari Unicode" w:cs="e-Tamil OTC"/>
          <w:noProof/>
          <w:lang w:val="en-GB"/>
        </w:rPr>
      </w:pPr>
    </w:p>
    <w:p w14:paraId="4DEA86E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Not that I am not one; I am one</w:t>
      </w:r>
    </w:p>
    <w:p w14:paraId="394690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because of one thing</w:t>
      </w:r>
      <w:r w:rsidRPr="004D5A2F">
        <w:rPr>
          <w:rStyle w:val="FootnoteReference"/>
          <w:rFonts w:ascii="Gandhari Unicode" w:hAnsi="Gandhari Unicode" w:cs="e-Tamil OTC"/>
          <w:noProof/>
          <w:lang w:val="en-GB"/>
        </w:rPr>
        <w:footnoteReference w:id="27"/>
      </w:r>
      <w:r w:rsidRPr="004D5A2F">
        <w:rPr>
          <w:rFonts w:ascii="Gandhari Unicode" w:hAnsi="Gandhari Unicode" w:cs="e-Tamil OTC"/>
          <w:noProof/>
          <w:lang w:val="en-GB"/>
        </w:rPr>
        <w:t>, friend, I am not one</w:t>
      </w:r>
    </w:p>
    <w:p w14:paraId="63151D8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the man from the land, where the Vēṅkai flowers,</w:t>
      </w:r>
    </w:p>
    <w:p w14:paraId="3C19C8F0"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to be plucked while standing</w:t>
      </w:r>
      <w:r w:rsidRPr="004D5A2F">
        <w:rPr>
          <w:rStyle w:val="FootnoteReference"/>
          <w:rFonts w:ascii="Gandhari Unicode" w:hAnsi="Gandhari Unicode" w:cs="e-Tamil OTC"/>
          <w:noProof/>
          <w:lang w:val="en-GB"/>
        </w:rPr>
        <w:footnoteReference w:id="28"/>
      </w:r>
      <w:r w:rsidRPr="004D5A2F">
        <w:rPr>
          <w:rFonts w:ascii="Gandhari Unicode" w:hAnsi="Gandhari Unicode" w:cs="e-Tamil OTC"/>
          <w:noProof/>
          <w:lang w:val="en-GB"/>
        </w:rPr>
        <w:t>,</w:t>
      </w:r>
    </w:p>
    <w:p w14:paraId="443E6851" w14:textId="77777777" w:rsidR="0074055C" w:rsidRPr="004D5A2F" w:rsidRDefault="00CF70BD">
      <w:pPr>
        <w:pStyle w:val="Textbody"/>
        <w:tabs>
          <w:tab w:val="left" w:pos="550"/>
        </w:tabs>
        <w:spacing w:after="0"/>
        <w:rPr>
          <w:rFonts w:ascii="Gandhari Unicode" w:hAnsi="Gandhari Unicode" w:cs="e-Tamil OTC"/>
          <w:noProof/>
          <w:lang w:val="en-GB"/>
        </w:rPr>
      </w:pPr>
      <w:r w:rsidRPr="004D5A2F">
        <w:rPr>
          <w:rFonts w:ascii="Gandhari Unicode" w:hAnsi="Gandhari Unicode" w:cs="e-Tamil OTC"/>
          <w:noProof/>
          <w:lang w:val="en-GB"/>
        </w:rPr>
        <w:tab/>
        <w:t>for the women of the hill people to wear in [their] tresses,</w:t>
      </w:r>
    </w:p>
    <w:p w14:paraId="2934D0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[its] crushed trunk trampled by the fighting elephant bulls</w:t>
      </w:r>
    </w:p>
    <w:p w14:paraId="6A1E80C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hills.</w:t>
      </w:r>
    </w:p>
    <w:p w14:paraId="2F3E3385" w14:textId="77777777" w:rsidR="0074055C" w:rsidRPr="004D5A2F" w:rsidRDefault="0074055C">
      <w:pPr>
        <w:pStyle w:val="Textbody"/>
        <w:spacing w:after="0"/>
        <w:rPr>
          <w:rFonts w:ascii="Gandhari Unicode" w:hAnsi="Gandhari Unicode" w:cs="e-Tamil OTC"/>
          <w:noProof/>
          <w:lang w:val="en-GB"/>
        </w:rPr>
      </w:pPr>
    </w:p>
    <w:p w14:paraId="004B5321"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4C0DC5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HE</w:t>
      </w:r>
    </w:p>
    <w:p w14:paraId="55D22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மறுத்தருந் தலைமகன் தோழிக்கு உரைப்பானாயக் கிழத்தியைத் தெருட்டியது.</w:t>
      </w:r>
    </w:p>
    <w:p w14:paraId="7A41B083" w14:textId="77777777" w:rsidR="0074055C" w:rsidRPr="004D5A2F" w:rsidRDefault="0074055C">
      <w:pPr>
        <w:pStyle w:val="Textbody"/>
        <w:spacing w:after="29"/>
        <w:rPr>
          <w:rFonts w:ascii="Gandhari Unicode" w:hAnsi="Gandhari Unicode" w:cs="e-Tamil OTC"/>
          <w:noProof/>
          <w:lang w:val="en-GB"/>
        </w:rPr>
      </w:pPr>
    </w:p>
    <w:p w14:paraId="451D84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அறந்தலைப்</w:t>
      </w:r>
      <w:r w:rsidRPr="004D5A2F">
        <w:rPr>
          <w:rFonts w:ascii="Gandhari Unicode" w:hAnsi="Gandhari Unicode" w:cs="e-Tamil OTC"/>
          <w:noProof/>
          <w:cs/>
          <w:lang w:val="en-GB"/>
        </w:rPr>
        <w:t xml:space="preserve"> பட்ட நெல்லியம் பசுங்காய்</w:t>
      </w:r>
    </w:p>
    <w:p w14:paraId="1860E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மறப்புலிக் குருளை கோளிடங் </w:t>
      </w:r>
      <w:r w:rsidRPr="004D5A2F">
        <w:rPr>
          <w:rFonts w:ascii="Gandhari Unicode" w:hAnsi="Gandhari Unicode" w:cs="e-Tamil OTC"/>
          <w:noProof/>
          <w:u w:val="wave"/>
          <w:cs/>
          <w:lang w:val="en-GB"/>
        </w:rPr>
        <w:t>கறங்கு</w:t>
      </w:r>
    </w:p>
    <w:p w14:paraId="57CE3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மிறப்பருங் குன்ற மிறந்த யாமே</w:t>
      </w:r>
    </w:p>
    <w:p w14:paraId="1C6B57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குறுநடைப் </w:t>
      </w:r>
      <w:r w:rsidRPr="004D5A2F">
        <w:rPr>
          <w:rFonts w:ascii="Gandhari Unicode" w:hAnsi="Gandhari Unicode" w:cs="e-Tamil OTC"/>
          <w:noProof/>
          <w:u w:val="wave"/>
          <w:cs/>
          <w:lang w:val="en-GB"/>
        </w:rPr>
        <w:t>பல்லுள் ளலமே</w:t>
      </w:r>
      <w:r w:rsidRPr="004D5A2F">
        <w:rPr>
          <w:rFonts w:ascii="Gandhari Unicode" w:hAnsi="Gandhari Unicode" w:cs="e-Tamil OTC"/>
          <w:noProof/>
          <w:cs/>
          <w:lang w:val="en-GB"/>
        </w:rPr>
        <w:t xml:space="preserve"> நெறிமுதற்</w:t>
      </w:r>
    </w:p>
    <w:p w14:paraId="5D070D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கடற்றிற்</w:t>
      </w:r>
      <w:r w:rsidRPr="004D5A2F">
        <w:rPr>
          <w:rFonts w:ascii="Gandhari Unicode" w:hAnsi="Gandhari Unicode" w:cs="e-Tamil OTC"/>
          <w:noProof/>
          <w:cs/>
          <w:lang w:val="en-GB"/>
        </w:rPr>
        <w:t xml:space="preserve"> கலித்த </w:t>
      </w:r>
      <w:r w:rsidRPr="004D5A2F">
        <w:rPr>
          <w:rFonts w:ascii="Gandhari Unicode" w:hAnsi="Gandhari Unicode" w:cs="e-Tamil OTC"/>
          <w:noProof/>
          <w:u w:val="wave"/>
          <w:cs/>
          <w:lang w:val="en-GB"/>
        </w:rPr>
        <w:t>முடச்சினை</w:t>
      </w:r>
      <w:r w:rsidRPr="004D5A2F">
        <w:rPr>
          <w:rFonts w:ascii="Gandhari Unicode" w:hAnsi="Gandhari Unicode" w:cs="e-Tamil OTC"/>
          <w:noProof/>
          <w:cs/>
          <w:lang w:val="en-GB"/>
        </w:rPr>
        <w:t xml:space="preserve"> வெட்சித்</w:t>
      </w:r>
    </w:p>
    <w:p w14:paraId="72AD2E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தளையவிழ் பல்போது கமழு</w:t>
      </w:r>
    </w:p>
    <w:p w14:paraId="78CCD8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மையிருங் கூந்தன் மடந்தை </w:t>
      </w:r>
      <w:r w:rsidRPr="004D5A2F">
        <w:rPr>
          <w:rFonts w:ascii="Gandhari Unicode" w:hAnsi="Gandhari Unicode" w:cs="e-Tamil OTC"/>
          <w:noProof/>
          <w:u w:val="wave"/>
          <w:cs/>
          <w:lang w:val="en-GB"/>
        </w:rPr>
        <w:t>நண்பே</w:t>
      </w:r>
      <w:r w:rsidRPr="004D5A2F">
        <w:rPr>
          <w:rFonts w:ascii="Gandhari Unicode" w:hAnsi="Gandhari Unicode" w:cs="e-Tamil OTC"/>
          <w:noProof/>
          <w:cs/>
          <w:lang w:val="en-GB"/>
        </w:rPr>
        <w:t>.</w:t>
      </w:r>
    </w:p>
    <w:p w14:paraId="65A62B47" w14:textId="77777777" w:rsidR="0074055C" w:rsidRPr="004D5A2F" w:rsidRDefault="0074055C">
      <w:pPr>
        <w:pStyle w:val="Textbody"/>
        <w:spacing w:after="29"/>
        <w:rPr>
          <w:rFonts w:ascii="Gandhari Unicode" w:hAnsi="Gandhari Unicode" w:cs="e-Tamil OTC"/>
          <w:noProof/>
          <w:lang w:val="en-GB"/>
        </w:rPr>
      </w:pPr>
    </w:p>
    <w:p w14:paraId="32D737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அறந்தலைப் </w:t>
      </w:r>
      <w:r w:rsidRPr="004D5A2F">
        <w:rPr>
          <w:rFonts w:ascii="Gandhari Unicode" w:hAnsi="Gandhari Unicode" w:cs="e-Tamil OTC"/>
          <w:noProof/>
          <w:lang w:val="en-GB"/>
        </w:rPr>
        <w:t xml:space="preserve">L1, C1+2+3, G1+2, Cām.; EA, </w:t>
      </w:r>
      <w:r w:rsidRPr="004D5A2F">
        <w:rPr>
          <w:rFonts w:ascii="Gandhari Unicode" w:hAnsi="Gandhari Unicode" w:cs="e-Tamil OTC"/>
          <w:noProof/>
          <w:cs/>
          <w:lang w:val="en-GB"/>
        </w:rPr>
        <w:t xml:space="preserve">சுரந்தலைப் </w:t>
      </w:r>
      <w:r w:rsidRPr="004D5A2F">
        <w:rPr>
          <w:rFonts w:ascii="Gandhari Unicode" w:hAnsi="Gandhari Unicode" w:cs="e-Tamil OTC"/>
          <w:noProof/>
          <w:lang w:val="en-GB"/>
        </w:rPr>
        <w:t xml:space="preserve">C2v, G2v,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கறங்கு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கரக்கு </w:t>
      </w:r>
      <w:r w:rsidRPr="004D5A2F">
        <w:rPr>
          <w:rFonts w:ascii="Gandhari Unicode" w:hAnsi="Gandhari Unicode" w:cs="e-Tamil OTC"/>
          <w:noProof/>
          <w:lang w:val="en-GB"/>
        </w:rPr>
        <w:t xml:space="preserve">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bookmarkStart w:id="5" w:name="DDE_LINK89"/>
      <w:r w:rsidRPr="004D5A2F">
        <w:rPr>
          <w:rFonts w:ascii="Gandhari Unicode" w:hAnsi="Gandhari Unicode" w:cs="e-Tamil OTC"/>
          <w:noProof/>
          <w:cs/>
          <w:lang w:val="en-GB"/>
        </w:rPr>
        <w:t>குறுநடைப் பல்லுள் ளலமே</w:t>
      </w:r>
      <w:bookmarkEnd w:id="5"/>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குறுநடைப் பல்லுள் ளலெமே (ளலேமே)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குறுநடை பலவுள் ளலமே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குறுநடைப் பல்லுள் ளவெமே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குறுநடைப் பல்லுள் ளலேமே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குறுநடைப் புள்ளுள் ளலமே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கடத்திற்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களரிற் </w:t>
      </w:r>
      <w:r w:rsidRPr="004D5A2F">
        <w:rPr>
          <w:rFonts w:ascii="Gandhari Unicode" w:hAnsi="Gandhari Unicode" w:cs="e-Tamil OTC"/>
          <w:noProof/>
          <w:lang w:val="en-GB"/>
        </w:rPr>
        <w:t xml:space="preserve">L1, C1+2v+3, G2, EA, I, AT, Cām.v;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முடச்சினை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முட்சினை </w:t>
      </w:r>
      <w:r w:rsidRPr="004D5A2F">
        <w:rPr>
          <w:rFonts w:ascii="Gandhari Unicode" w:hAnsi="Gandhari Unicode" w:cs="e-Tamil OTC"/>
          <w:noProof/>
          <w:lang w:val="en-GB"/>
        </w:rPr>
        <w:t>L1, C1+2v+3, G1+2, EA, I, AT, Cām.v</w:t>
      </w:r>
      <w:r w:rsidRPr="004D5A2F">
        <w:rPr>
          <w:rStyle w:val="FootnoteReference"/>
          <w:rFonts w:ascii="Gandhari Unicode" w:hAnsi="Gandhari Unicode" w:cs="e-Tamil OTC"/>
          <w:noProof/>
          <w:lang w:val="en-GB"/>
        </w:rPr>
        <w:footnoteReference w:id="2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நட்பே </w:t>
      </w:r>
      <w:r w:rsidRPr="004D5A2F">
        <w:rPr>
          <w:rFonts w:ascii="Gandhari Unicode" w:hAnsi="Gandhari Unicode" w:cs="e-Tamil OTC"/>
          <w:noProof/>
          <w:lang w:val="en-GB"/>
        </w:rPr>
        <w:t>C2v, G2v, Cām., VP, ER</w:t>
      </w:r>
      <w:r w:rsidRPr="004D5A2F">
        <w:rPr>
          <w:rStyle w:val="FootnoteReference"/>
          <w:rFonts w:ascii="Gandhari Unicode" w:hAnsi="Gandhari Unicode" w:cs="e-Tamil OTC"/>
          <w:noProof/>
          <w:lang w:val="en-GB"/>
        </w:rPr>
        <w:footnoteReference w:id="30"/>
      </w:r>
    </w:p>
    <w:p w14:paraId="05889574" w14:textId="77777777" w:rsidR="0074055C" w:rsidRPr="004D5A2F" w:rsidRDefault="0074055C">
      <w:pPr>
        <w:pStyle w:val="Textbody"/>
        <w:spacing w:after="29"/>
        <w:rPr>
          <w:rFonts w:ascii="Gandhari Unicode" w:hAnsi="Gandhari Unicode" w:cs="e-Tamil OTC"/>
          <w:noProof/>
          <w:lang w:val="en-GB"/>
        </w:rPr>
      </w:pPr>
    </w:p>
    <w:p w14:paraId="63DA3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aṟam</w:t>
      </w:r>
      <w:r w:rsidRPr="004D5A2F">
        <w:rPr>
          <w:rFonts w:ascii="Gandhari Unicode" w:hAnsi="Gandhari Unicode" w:cs="e-Tamil OTC"/>
          <w:noProof/>
          <w:lang w:val="en-GB"/>
        </w:rPr>
        <w:t xml:space="preserve"> talaippaṭṭa nelliyam pacum kāy</w:t>
      </w:r>
    </w:p>
    <w:p w14:paraId="44C764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puli</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kuruḷai kōḷ iṭam </w:t>
      </w:r>
      <w:r w:rsidRPr="004D5A2F">
        <w:rPr>
          <w:rFonts w:ascii="Gandhari Unicode" w:hAnsi="Gandhari Unicode" w:cs="e-Tamil OTC"/>
          <w:i/>
          <w:iCs/>
          <w:noProof/>
          <w:lang w:val="en-GB"/>
        </w:rPr>
        <w:t>kaṟaṅkum</w:t>
      </w:r>
    </w:p>
    <w:p w14:paraId="306A17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iṟ</w:t>
      </w:r>
      <w:r w:rsidR="000E212B" w:rsidRPr="004D5A2F">
        <w:rPr>
          <w:rFonts w:ascii="Gandhari Unicode" w:hAnsi="Gandhari Unicode" w:cs="e-Tamil OTC"/>
          <w:noProof/>
          <w:lang w:val="en-GB"/>
        </w:rPr>
        <w:t>app*</w:t>
      </w:r>
      <w:r w:rsidRPr="004D5A2F">
        <w:rPr>
          <w:rFonts w:ascii="Gandhari Unicode" w:hAnsi="Gandhari Unicode" w:cs="e-Tamil OTC"/>
          <w:noProof/>
          <w:lang w:val="en-GB"/>
        </w:rPr>
        <w:t xml:space="preserve"> arum kuṉṟam iṟanta yām</w:t>
      </w:r>
      <w:r w:rsidR="000E212B" w:rsidRPr="004D5A2F">
        <w:rPr>
          <w:rFonts w:ascii="Gandhari Unicode" w:hAnsi="Gandhari Unicode" w:cs="e-Tamil OTC"/>
          <w:noProof/>
          <w:lang w:val="en-GB"/>
        </w:rPr>
        <w:t>-</w:t>
      </w:r>
      <w:r w:rsidRPr="004D5A2F">
        <w:rPr>
          <w:rFonts w:ascii="Gandhari Unicode" w:hAnsi="Gandhari Unicode" w:cs="e-Tamil OTC"/>
          <w:noProof/>
          <w:lang w:val="en-GB"/>
        </w:rPr>
        <w:t>ē</w:t>
      </w:r>
    </w:p>
    <w:p w14:paraId="710B90E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kuṟu naṭai </w:t>
      </w:r>
      <w:r w:rsidRPr="004D5A2F">
        <w:rPr>
          <w:rFonts w:ascii="Gandhari Unicode" w:hAnsi="Gandhari Unicode" w:cs="e-Tamil OTC"/>
          <w:i/>
          <w:iCs/>
          <w:noProof/>
          <w:lang w:val="en-GB"/>
        </w:rPr>
        <w:t xml:space="preserve">pal </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uḷḷalam</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neṟi mutal</w:t>
      </w:r>
    </w:p>
    <w:p w14:paraId="63C3AC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kaṭaṟṟiṉ</w:t>
      </w:r>
      <w:r w:rsidRPr="004D5A2F">
        <w:rPr>
          <w:rFonts w:ascii="Gandhari Unicode" w:hAnsi="Gandhari Unicode" w:cs="e-Tamil OTC"/>
          <w:noProof/>
          <w:lang w:val="en-GB"/>
        </w:rPr>
        <w:t xml:space="preserve"> kalitta </w:t>
      </w:r>
      <w:r w:rsidRPr="004D5A2F">
        <w:rPr>
          <w:rFonts w:ascii="Gandhari Unicode" w:hAnsi="Gandhari Unicode" w:cs="e-Tamil OTC"/>
          <w:i/>
          <w:iCs/>
          <w:noProof/>
          <w:lang w:val="en-GB"/>
        </w:rPr>
        <w:t>muṭa</w:t>
      </w:r>
      <w:r w:rsidR="000E212B" w:rsidRPr="004D5A2F">
        <w:rPr>
          <w:rFonts w:ascii="Gandhari Unicode" w:hAnsi="Gandhari Unicode" w:cs="e-Tamil OTC"/>
          <w:i/>
          <w:iCs/>
          <w:noProof/>
          <w:lang w:val="en-GB"/>
        </w:rPr>
        <w:t>+</w:t>
      </w:r>
      <w:r w:rsidRPr="004D5A2F">
        <w:rPr>
          <w:rFonts w:ascii="Gandhari Unicode" w:hAnsi="Gandhari Unicode" w:cs="e-Tamil OTC"/>
          <w:noProof/>
          <w:lang w:val="en-GB"/>
        </w:rPr>
        <w:t xml:space="preserve"> ciṉai veṭci</w:t>
      </w:r>
    </w:p>
    <w:p w14:paraId="64B564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taḷai </w:t>
      </w:r>
      <w:r w:rsidR="000E212B" w:rsidRPr="004D5A2F">
        <w:rPr>
          <w:rFonts w:ascii="Gandhari Unicode" w:hAnsi="Gandhari Unicode" w:cs="e-Tamil OTC"/>
          <w:noProof/>
          <w:lang w:val="en-GB"/>
        </w:rPr>
        <w:t>~</w:t>
      </w:r>
      <w:r w:rsidRPr="004D5A2F">
        <w:rPr>
          <w:rFonts w:ascii="Gandhari Unicode" w:hAnsi="Gandhari Unicode" w:cs="e-Tamil OTC"/>
          <w:noProof/>
          <w:lang w:val="en-GB"/>
        </w:rPr>
        <w:t>aviḻ pal pōtu kamaḻum</w:t>
      </w:r>
    </w:p>
    <w:p w14:paraId="1DE8149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mai </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irum kūntal maṭantai </w:t>
      </w:r>
      <w:r w:rsidRPr="004D5A2F">
        <w:rPr>
          <w:rFonts w:ascii="Gandhari Unicode" w:hAnsi="Gandhari Unicode" w:cs="e-Tamil OTC"/>
          <w:i/>
          <w:iCs/>
          <w:noProof/>
          <w:lang w:val="en-GB"/>
        </w:rPr>
        <w:t>naṇp</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B6AA6B7" w14:textId="77777777" w:rsidR="0074055C" w:rsidRPr="004D5A2F" w:rsidRDefault="0074055C">
      <w:pPr>
        <w:pStyle w:val="Textbody"/>
        <w:spacing w:after="113" w:line="260" w:lineRule="exact"/>
        <w:rPr>
          <w:rFonts w:ascii="Gandhari Unicode" w:hAnsi="Gandhari Unicode" w:cs="e-Tamil OTC"/>
          <w:noProof/>
          <w:lang w:val="en-GB"/>
        </w:rPr>
      </w:pPr>
    </w:p>
    <w:p w14:paraId="758AADB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who has accomplished [and] brings back wealth, informing HER as if talking to the confidante.</w:t>
      </w:r>
    </w:p>
    <w:p w14:paraId="643753C4" w14:textId="77777777" w:rsidR="0074055C" w:rsidRPr="004D5A2F" w:rsidRDefault="0074055C">
      <w:pPr>
        <w:pStyle w:val="Textbody"/>
        <w:spacing w:after="28" w:line="260" w:lineRule="exact"/>
        <w:rPr>
          <w:rFonts w:ascii="Gandhari Unicode" w:hAnsi="Gandhari Unicode" w:cs="e-Tamil OTC"/>
          <w:noProof/>
          <w:lang w:val="en-GB"/>
        </w:rPr>
      </w:pPr>
    </w:p>
    <w:p w14:paraId="399584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taken-up- 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green unripe-fruit</w:t>
      </w:r>
    </w:p>
    <w:p w14:paraId="37F619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boldness tiger young-one taking place whirling-</w:t>
      </w:r>
    </w:p>
    <w:p w14:paraId="7740A0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traversing difficult hill traversed- we</w:t>
      </w:r>
      <w:r w:rsidRPr="004D5A2F">
        <w:rPr>
          <w:rFonts w:ascii="Gandhari Unicode" w:hAnsi="Gandhari Unicode" w:cs="e-Tamil OTC"/>
          <w:noProof/>
          <w:position w:val="6"/>
          <w:lang w:val="en-GB"/>
        </w:rPr>
        <w:t>ē</w:t>
      </w:r>
    </w:p>
    <w:p w14:paraId="054815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gait many we-don't-remember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way-(loc.?)</w:t>
      </w:r>
    </w:p>
    <w:p w14:paraId="395FF5C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wilderness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bend twig Veṭci(-tree)</w:t>
      </w:r>
    </w:p>
    <w:p w14:paraId="31656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 open- many bud smelling-</w:t>
      </w:r>
    </w:p>
    <w:p w14:paraId="1A11A3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collyrium dark hair girl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B8AE66" w14:textId="77777777" w:rsidR="0074055C" w:rsidRPr="004D5A2F" w:rsidRDefault="0074055C">
      <w:pPr>
        <w:pStyle w:val="Textbody"/>
        <w:spacing w:after="0"/>
        <w:rPr>
          <w:rFonts w:ascii="Gandhari Unicode" w:hAnsi="Gandhari Unicode" w:cs="e-Tamil OTC"/>
          <w:noProof/>
          <w:lang w:val="en-GB"/>
        </w:rPr>
      </w:pPr>
    </w:p>
    <w:p w14:paraId="1507524E" w14:textId="77777777" w:rsidR="0074055C" w:rsidRPr="004D5A2F" w:rsidRDefault="0074055C">
      <w:pPr>
        <w:pStyle w:val="Textbody"/>
        <w:spacing w:after="0"/>
        <w:rPr>
          <w:rFonts w:ascii="Gandhari Unicode" w:hAnsi="Gandhari Unicode" w:cs="e-Tamil OTC"/>
          <w:noProof/>
          <w:lang w:val="en-GB"/>
        </w:rPr>
      </w:pPr>
    </w:p>
    <w:p w14:paraId="54ED26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who traversed the hills difficult to traverse,</w:t>
      </w:r>
    </w:p>
    <w:p w14:paraId="28E1034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fruits, still green, of the Nelli tree</w:t>
      </w:r>
    </w:p>
    <w:p w14:paraId="5B484E3A"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taken up duty</w:t>
      </w:r>
      <w:r w:rsidRPr="004D5A2F">
        <w:rPr>
          <w:rStyle w:val="FootnoteReference"/>
          <w:rFonts w:ascii="Gandhari Unicode" w:hAnsi="Gandhari Unicode" w:cs="e-Tamil OTC"/>
          <w:noProof/>
          <w:lang w:val="en-GB"/>
        </w:rPr>
        <w:footnoteReference w:id="31"/>
      </w:r>
    </w:p>
    <w:p w14:paraId="7FEDFC2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whirl about when taken</w:t>
      </w:r>
      <w:r w:rsidRPr="004D5A2F">
        <w:rPr>
          <w:rStyle w:val="FootnoteReference"/>
          <w:rFonts w:ascii="Gandhari Unicode" w:hAnsi="Gandhari Unicode" w:cs="e-Tamil OTC"/>
          <w:noProof/>
          <w:lang w:val="en-GB"/>
        </w:rPr>
        <w:footnoteReference w:id="32"/>
      </w:r>
      <w:r w:rsidRPr="004D5A2F">
        <w:rPr>
          <w:rFonts w:ascii="Gandhari Unicode" w:hAnsi="Gandhari Unicode" w:cs="e-Tamil OTC"/>
          <w:noProof/>
          <w:lang w:val="en-GB"/>
        </w:rPr>
        <w:t xml:space="preserve"> by the young of the bold tiger,</w:t>
      </w:r>
    </w:p>
    <w:p w14:paraId="67F06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remember many things, o you of short steps</w:t>
      </w:r>
      <w:r w:rsidRPr="004D5A2F">
        <w:rPr>
          <w:rStyle w:val="FootnoteReference"/>
          <w:rFonts w:ascii="Gandhari Unicode" w:hAnsi="Gandhari Unicode" w:cs="e-Tamil OTC"/>
          <w:noProof/>
          <w:lang w:val="en-GB"/>
        </w:rPr>
        <w:footnoteReference w:id="33"/>
      </w:r>
      <w:r w:rsidRPr="004D5A2F">
        <w:rPr>
          <w:rFonts w:ascii="Gandhari Unicode" w:hAnsi="Gandhari Unicode" w:cs="e-Tamil OTC"/>
          <w:noProof/>
          <w:lang w:val="en-GB"/>
        </w:rPr>
        <w:t>,</w:t>
      </w:r>
    </w:p>
    <w:p w14:paraId="0D9BB92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[only] the intimacy with the girl with collyrium-dark tresses,</w:t>
      </w:r>
    </w:p>
    <w:p w14:paraId="2A1B71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which smell of the bent-twigged Veṭci tree's</w:t>
      </w:r>
    </w:p>
    <w:p w14:paraId="79E5BA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many bond-bursting buds, swollen in the wilderness by the way.</w:t>
      </w:r>
    </w:p>
    <w:p w14:paraId="7D1E0B0F" w14:textId="77777777" w:rsidR="0074055C" w:rsidRPr="004D5A2F" w:rsidRDefault="0074055C">
      <w:pPr>
        <w:pStyle w:val="Textbody"/>
        <w:spacing w:after="0"/>
        <w:rPr>
          <w:rFonts w:ascii="Gandhari Unicode" w:hAnsi="Gandhari Unicode" w:cs="e-Tamil OTC"/>
          <w:noProof/>
          <w:lang w:val="en-GB"/>
        </w:rPr>
      </w:pPr>
    </w:p>
    <w:p w14:paraId="049B35F7" w14:textId="77777777" w:rsidR="0074055C" w:rsidRPr="004D5A2F" w:rsidRDefault="0074055C">
      <w:pPr>
        <w:pStyle w:val="Textbody"/>
        <w:spacing w:after="0"/>
        <w:rPr>
          <w:rFonts w:ascii="Gandhari Unicode" w:hAnsi="Gandhari Unicode" w:cs="e-Tamil OTC"/>
          <w:noProof/>
          <w:lang w:val="en-GB"/>
        </w:rPr>
      </w:pPr>
    </w:p>
    <w:p w14:paraId="5171ED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AADED8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where, in a place of killing for the young of the brave tiger,</w:t>
      </w:r>
    </w:p>
    <w:p w14:paraId="1D7EFF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still green fruits of the Nelli are rolling, planted out of piety,</w:t>
      </w:r>
    </w:p>
    <w:p w14:paraId="2C125F7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7E41FD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காக்கைபாடினி(யார்) நச்செள்ளையர்: </w:t>
      </w:r>
      <w:r w:rsidRPr="004D5A2F">
        <w:rPr>
          <w:rFonts w:ascii="Gandhari Unicode" w:hAnsi="Gandhari Unicode"/>
          <w:i w:val="0"/>
          <w:iCs w:val="0"/>
          <w:color w:val="auto"/>
        </w:rPr>
        <w:t>the confidante</w:t>
      </w:r>
    </w:p>
    <w:p w14:paraId="65A607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 வந்த தலைமகன் நன்கு ஆற்றுவித்தாய்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தலைமகனை நன்கு ஆற்றியிருந்தாய்) 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என்றார்க்குத்) தோழி உரைத்தது.</w:t>
      </w:r>
    </w:p>
    <w:p w14:paraId="2D7C3F2E" w14:textId="77777777" w:rsidR="0074055C" w:rsidRPr="004D5A2F" w:rsidRDefault="0074055C">
      <w:pPr>
        <w:pStyle w:val="Textbody"/>
        <w:spacing w:after="29"/>
        <w:rPr>
          <w:rFonts w:ascii="Gandhari Unicode" w:hAnsi="Gandhari Unicode" w:cs="e-Tamil OTC"/>
          <w:noProof/>
          <w:lang w:val="en-GB"/>
        </w:rPr>
      </w:pPr>
    </w:p>
    <w:p w14:paraId="12909F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திண்டேர் நள்ளி கானத் தண்டர்</w:t>
      </w:r>
    </w:p>
    <w:p w14:paraId="515052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பயந்த நெய்யிற் றொண்டி</w:t>
      </w:r>
    </w:p>
    <w:p w14:paraId="1187FA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முழுதுடன் விளைந்த வெண்ணெல் வெஞ்சோ</w:t>
      </w:r>
    </w:p>
    <w:p w14:paraId="289256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றொருகலத்</w:t>
      </w:r>
      <w:r w:rsidRPr="004D5A2F">
        <w:rPr>
          <w:rFonts w:ascii="Gandhari Unicode" w:hAnsi="Gandhari Unicode" w:cs="e-Tamil OTC"/>
          <w:noProof/>
          <w:cs/>
          <w:lang w:val="en-GB"/>
        </w:rPr>
        <w:t xml:space="preserve"> தேந்தினுஞ் சிறிதென் றோழி</w:t>
      </w:r>
    </w:p>
    <w:p w14:paraId="111494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பெருந்தோ </w:t>
      </w:r>
      <w:r w:rsidRPr="004D5A2F">
        <w:rPr>
          <w:rFonts w:ascii="Gandhari Unicode" w:hAnsi="Gandhari Unicode" w:cs="e-Tamil OTC"/>
          <w:noProof/>
          <w:u w:val="wave"/>
          <w:cs/>
          <w:lang w:val="en-GB"/>
        </w:rPr>
        <w:t>ணெகிழ்த்த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செல்லற்கு</w:t>
      </w:r>
    </w:p>
    <w:p w14:paraId="5D8B0DB1" w14:textId="77777777" w:rsidR="0074055C" w:rsidRPr="004D5A2F" w:rsidRDefault="00CF70BD">
      <w:pPr>
        <w:pStyle w:val="Textbody"/>
        <w:spacing w:after="29"/>
        <w:rPr>
          <w:rFonts w:ascii="Gandhari Unicode" w:hAnsi="Gandhari Unicode" w:cs="e-Tamil OTC"/>
          <w:noProof/>
          <w:lang w:val="en-GB"/>
        </w:rPr>
      </w:pPr>
      <w:bookmarkStart w:id="6" w:name="DDE_LINK28"/>
      <w:r w:rsidRPr="004D5A2F">
        <w:rPr>
          <w:rFonts w:ascii="Gandhari Unicode" w:hAnsi="Gandhari Unicode" w:cs="e-Tamil OTC"/>
          <w:noProof/>
          <w:u w:val="wave"/>
          <w:cs/>
          <w:lang w:val="en-GB"/>
        </w:rPr>
        <w:t>விருந்துவரக்</w:t>
      </w:r>
      <w:bookmarkEnd w:id="6"/>
      <w:r w:rsidRPr="004D5A2F">
        <w:rPr>
          <w:rFonts w:ascii="Gandhari Unicode" w:hAnsi="Gandhari Unicode" w:cs="e-Tamil OTC"/>
          <w:noProof/>
          <w:cs/>
          <w:lang w:val="en-GB"/>
        </w:rPr>
        <w:t xml:space="preserve"> கரைந்த காக்கையது பலியே.</w:t>
      </w:r>
    </w:p>
    <w:p w14:paraId="3A991B77" w14:textId="77777777" w:rsidR="0074055C" w:rsidRPr="004D5A2F" w:rsidRDefault="0074055C">
      <w:pPr>
        <w:pStyle w:val="Textbody"/>
        <w:spacing w:after="29"/>
        <w:rPr>
          <w:rFonts w:ascii="Gandhari Unicode" w:hAnsi="Gandhari Unicode" w:cs="e-Tamil OTC"/>
          <w:noProof/>
          <w:lang w:val="en-GB"/>
        </w:rPr>
      </w:pPr>
    </w:p>
    <w:p w14:paraId="1EBF67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திண்டேர்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திண்டே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பல்லா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L1, 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றொருகலத் </w:t>
      </w:r>
      <w:r w:rsidRPr="004D5A2F">
        <w:rPr>
          <w:rFonts w:ascii="Gandhari Unicode" w:hAnsi="Gandhari Unicode" w:cs="e-Tamil OTC"/>
          <w:noProof/>
          <w:lang w:val="en-GB"/>
        </w:rPr>
        <w:t xml:space="preserve">L1, C1+2+3, G1+2, Iḷ., EA, Cām.v; </w:t>
      </w:r>
      <w:r w:rsidRPr="004D5A2F">
        <w:rPr>
          <w:rFonts w:ascii="Gandhari Unicode" w:hAnsi="Gandhari Unicode" w:cs="e-Tamil OTC"/>
          <w:noProof/>
          <w:cs/>
          <w:lang w:val="en-GB"/>
        </w:rPr>
        <w:t xml:space="preserve">றெழுகலத் </w:t>
      </w:r>
      <w:r w:rsidRPr="004D5A2F">
        <w:rPr>
          <w:rFonts w:ascii="Gandhari Unicode" w:hAnsi="Gandhari Unicode" w:cs="e-Tamil OTC"/>
          <w:noProof/>
          <w:lang w:val="en-GB"/>
        </w:rPr>
        <w:t>C2v, Iḷ.v, Cām., VP, ER</w:t>
      </w:r>
      <w:r w:rsidRPr="004D5A2F">
        <w:rPr>
          <w:rStyle w:val="FootnoteReference"/>
          <w:rFonts w:ascii="Gandhari Unicode" w:hAnsi="Gandhari Unicode" w:cs="e-Tamil OTC"/>
          <w:noProof/>
          <w:lang w:val="en-GB"/>
        </w:rPr>
        <w:footnoteReference w:id="3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தேந்தினுஞ் சிறிதென்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தேந்தினு சிற...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ணெகிழ்த்த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ணெகிழ்சூழ்ந்த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செல்லற்கு </w:t>
      </w:r>
      <w:r w:rsidRPr="004D5A2F">
        <w:rPr>
          <w:rFonts w:ascii="Gandhari Unicode" w:hAnsi="Gandhari Unicode" w:cs="e-Tamil OTC"/>
          <w:noProof/>
          <w:lang w:val="en-GB"/>
        </w:rPr>
        <w:t xml:space="preserve">C2+3v, ATv, Cām.;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L1, C3, G1+2, EA, I, AT, Cām.v;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Cām.v</w:t>
      </w:r>
    </w:p>
    <w:p w14:paraId="2FFBB0C0" w14:textId="77777777" w:rsidR="0074055C" w:rsidRPr="004D5A2F" w:rsidRDefault="0074055C">
      <w:pPr>
        <w:pStyle w:val="Textbody"/>
        <w:spacing w:after="29"/>
        <w:rPr>
          <w:rFonts w:ascii="Gandhari Unicode" w:hAnsi="Gandhari Unicode" w:cs="e-Tamil OTC"/>
          <w:noProof/>
          <w:lang w:val="en-GB"/>
        </w:rPr>
      </w:pPr>
    </w:p>
    <w:p w14:paraId="65B88F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tiṇ tēr naḷḷi kāṉatt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aṇṭar</w:t>
      </w:r>
    </w:p>
    <w:p w14:paraId="746965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BB762F" w:rsidRPr="004D5A2F">
        <w:rPr>
          <w:rFonts w:ascii="Gandhari Unicode" w:hAnsi="Gandhari Unicode" w:cs="e-Tamil OTC"/>
          <w:noProof/>
          <w:lang w:val="en-GB"/>
        </w:rPr>
        <w:t>+</w:t>
      </w:r>
      <w:r w:rsidRPr="004D5A2F">
        <w:rPr>
          <w:rFonts w:ascii="Gandhari Unicode" w:hAnsi="Gandhari Unicode" w:cs="e-Tamil OTC"/>
          <w:noProof/>
          <w:lang w:val="en-GB"/>
        </w:rPr>
        <w:t>ā payanta neyyiṉ toṇṭi</w:t>
      </w:r>
    </w:p>
    <w:p w14:paraId="0A68C5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muḻ</w:t>
      </w:r>
      <w:r w:rsidR="00BB762F" w:rsidRPr="004D5A2F">
        <w:rPr>
          <w:rFonts w:ascii="Gandhari Unicode" w:hAnsi="Gandhari Unicode" w:cs="e-Tamil OTC"/>
          <w:noProof/>
          <w:lang w:val="en-GB"/>
        </w:rPr>
        <w:t>ut*</w:t>
      </w:r>
      <w:r w:rsidRPr="004D5A2F">
        <w:rPr>
          <w:rFonts w:ascii="Gandhari Unicode" w:hAnsi="Gandhari Unicode" w:cs="e-Tamil OTC"/>
          <w:noProof/>
          <w:lang w:val="en-GB"/>
        </w:rPr>
        <w:t xml:space="preserve"> uṭaṉ viḷainta veḷ nel vem cōṟ</w:t>
      </w:r>
      <w:r w:rsidR="00BB762F" w:rsidRPr="004D5A2F">
        <w:rPr>
          <w:rFonts w:ascii="Gandhari Unicode" w:hAnsi="Gandhari Unicode" w:cs="e-Tamil OTC"/>
          <w:noProof/>
          <w:lang w:val="en-GB"/>
        </w:rPr>
        <w:t>*</w:t>
      </w:r>
    </w:p>
    <w:p w14:paraId="706B0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kalatt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ēntiṉum ciṟit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eṉ tōḻi</w:t>
      </w:r>
    </w:p>
    <w:p w14:paraId="542A29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tōḷ </w:t>
      </w:r>
      <w:r w:rsidRPr="004D5A2F">
        <w:rPr>
          <w:rFonts w:ascii="Gandhari Unicode" w:hAnsi="Gandhari Unicode" w:cs="e-Tamil OTC"/>
          <w:i/>
          <w:iCs/>
          <w:noProof/>
          <w:lang w:val="en-GB"/>
        </w:rPr>
        <w:t>nekiḻtta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cellaṟku</w:t>
      </w:r>
    </w:p>
    <w:p w14:paraId="709431B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viruntu</w:t>
      </w:r>
      <w:r w:rsidRPr="004D5A2F">
        <w:rPr>
          <w:rFonts w:ascii="Gandhari Unicode" w:hAnsi="Gandhari Unicode" w:cs="e-Tamil OTC"/>
          <w:noProof/>
          <w:lang w:val="en-GB"/>
        </w:rPr>
        <w:t xml:space="preserve"> vara</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karainta kākkaiyatu pali</w:t>
      </w:r>
      <w:r w:rsidR="00BB762F" w:rsidRPr="004D5A2F">
        <w:rPr>
          <w:rFonts w:ascii="Gandhari Unicode" w:hAnsi="Gandhari Unicode" w:cs="e-Tamil OTC"/>
          <w:noProof/>
          <w:lang w:val="en-GB"/>
        </w:rPr>
        <w:t>-~</w:t>
      </w:r>
      <w:r w:rsidRPr="004D5A2F">
        <w:rPr>
          <w:rFonts w:ascii="Gandhari Unicode" w:hAnsi="Gandhari Unicode" w:cs="e-Tamil OTC"/>
          <w:noProof/>
          <w:lang w:val="en-GB"/>
        </w:rPr>
        <w:t>ē.</w:t>
      </w:r>
    </w:p>
    <w:p w14:paraId="00430E33" w14:textId="77777777" w:rsidR="0074055C" w:rsidRPr="004D5A2F" w:rsidRDefault="0074055C">
      <w:pPr>
        <w:pStyle w:val="Textbody"/>
        <w:spacing w:after="29" w:line="260" w:lineRule="exact"/>
        <w:rPr>
          <w:rFonts w:ascii="Gandhari Unicode" w:hAnsi="Gandhari Unicode" w:cs="e-Tamil OTC"/>
          <w:noProof/>
          <w:u w:val="single"/>
          <w:lang w:val="en-GB"/>
        </w:rPr>
      </w:pPr>
    </w:p>
    <w:p w14:paraId="27846550" w14:textId="77777777" w:rsidR="0074055C" w:rsidRPr="004D5A2F" w:rsidRDefault="0074055C">
      <w:pPr>
        <w:pStyle w:val="Textbody"/>
        <w:spacing w:after="29" w:line="260" w:lineRule="exact"/>
        <w:rPr>
          <w:rFonts w:ascii="Gandhari Unicode" w:hAnsi="Gandhari Unicode" w:cs="e-Tamil OTC"/>
          <w:noProof/>
          <w:u w:val="single"/>
          <w:lang w:val="en-GB"/>
        </w:rPr>
      </w:pPr>
    </w:p>
    <w:p w14:paraId="1D2F7D0A" w14:textId="77777777" w:rsidR="0074055C" w:rsidRPr="004D5A2F" w:rsidRDefault="0074055C">
      <w:pPr>
        <w:pStyle w:val="Textbody"/>
        <w:spacing w:after="29" w:line="260" w:lineRule="exact"/>
        <w:rPr>
          <w:rFonts w:ascii="Gandhari Unicode" w:hAnsi="Gandhari Unicode" w:cs="e-Tamil OTC"/>
          <w:noProof/>
          <w:u w:val="single"/>
          <w:lang w:val="en-GB"/>
        </w:rPr>
      </w:pPr>
    </w:p>
    <w:p w14:paraId="41DCBB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reassured [her] well!</w:t>
      </w:r>
      <w:r w:rsidR="00270A6C" w:rsidRPr="004D5A2F">
        <w:rPr>
          <w:rFonts w:ascii="Gandhari Unicode" w:hAnsi="Gandhari Unicode" w:cs="e-Tamil OTC"/>
          <w:noProof/>
          <w:lang w:val="en-GB"/>
        </w:rPr>
        <w:t>”</w:t>
      </w:r>
      <w:r w:rsidRPr="004D5A2F">
        <w:rPr>
          <w:rFonts w:ascii="Gandhari Unicode" w:hAnsi="Gandhari Unicode" w:cs="e-Tamil OTC"/>
          <w:noProof/>
          <w:lang w:val="en-GB"/>
        </w:rPr>
        <w:t>, [that is] HIM, who came after being separated.</w:t>
      </w:r>
    </w:p>
    <w:p w14:paraId="4C1AB945" w14:textId="77777777" w:rsidR="0074055C" w:rsidRPr="004D5A2F" w:rsidRDefault="0074055C">
      <w:pPr>
        <w:pStyle w:val="Textbody"/>
        <w:spacing w:after="29" w:line="260" w:lineRule="exact"/>
        <w:rPr>
          <w:rFonts w:ascii="Gandhari Unicode" w:hAnsi="Gandhari Unicode" w:cs="e-Tamil OTC"/>
          <w:noProof/>
          <w:lang w:val="en-GB"/>
        </w:rPr>
      </w:pPr>
    </w:p>
    <w:p w14:paraId="384258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firm chariot Naḷḷi forest- herdsman(h.)</w:t>
      </w:r>
    </w:p>
    <w:p w14:paraId="64525D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 cow yielded- ghee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Toṇṭi</w:t>
      </w:r>
    </w:p>
    <w:p w14:paraId="46E20B4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whole-it-with ripened- white rice hot cooked-rice</w:t>
      </w:r>
    </w:p>
    <w:p w14:paraId="68D75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pot- receive-if-also little-it my- friend</w:t>
      </w:r>
    </w:p>
    <w:p w14:paraId="27F5C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loosened- distress(dat.)</w:t>
      </w:r>
    </w:p>
    <w:p w14:paraId="1B0CA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 come(inf.) cried- crow(gen.)</w:t>
      </w:r>
      <w:r w:rsidRPr="004D5A2F">
        <w:rPr>
          <w:rStyle w:val="FootnoteReference"/>
          <w:rFonts w:ascii="Gandhari Unicode" w:hAnsi="Gandhari Unicode" w:cs="e-Tamil OTC"/>
          <w:noProof/>
          <w:lang w:val="en-GB"/>
        </w:rPr>
        <w:footnoteReference w:id="35"/>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5F60B7" w14:textId="77777777" w:rsidR="0074055C" w:rsidRPr="004D5A2F" w:rsidRDefault="0074055C">
      <w:pPr>
        <w:pStyle w:val="Textbody"/>
        <w:spacing w:after="29"/>
        <w:rPr>
          <w:rFonts w:ascii="Gandhari Unicode" w:hAnsi="Gandhari Unicode" w:cs="e-Tamil OTC"/>
          <w:noProof/>
          <w:lang w:val="en-GB"/>
        </w:rPr>
      </w:pPr>
    </w:p>
    <w:p w14:paraId="760E3EF8" w14:textId="77777777" w:rsidR="0074055C" w:rsidRPr="004D5A2F" w:rsidRDefault="0074055C">
      <w:pPr>
        <w:pStyle w:val="Textbody"/>
        <w:spacing w:after="29"/>
        <w:rPr>
          <w:rFonts w:ascii="Gandhari Unicode" w:hAnsi="Gandhari Unicode" w:cs="e-Tamil OTC"/>
          <w:noProof/>
          <w:lang w:val="en-GB"/>
        </w:rPr>
      </w:pPr>
    </w:p>
    <w:p w14:paraId="1B929EE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if [it] received a pot</w:t>
      </w:r>
    </w:p>
    <w:p w14:paraId="62E7435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a hot dish of white rice stewed together with the whole</w:t>
      </w:r>
    </w:p>
    <w:p w14:paraId="5D0FFDC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Toṇṭi's</w:t>
      </w:r>
      <w:r w:rsidRPr="004D5A2F">
        <w:rPr>
          <w:rStyle w:val="FootnoteReference"/>
          <w:rFonts w:ascii="Gandhari Unicode" w:hAnsi="Gandhari Unicode" w:cs="e-Tamil OTC"/>
          <w:noProof/>
          <w:lang w:val="en-GB"/>
        </w:rPr>
        <w:footnoteReference w:id="36"/>
      </w:r>
      <w:r w:rsidRPr="004D5A2F">
        <w:rPr>
          <w:rFonts w:ascii="Gandhari Unicode" w:hAnsi="Gandhari Unicode" w:cs="e-Tamil OTC"/>
          <w:noProof/>
          <w:lang w:val="en-GB"/>
        </w:rPr>
        <w:t xml:space="preserve"> ghee, given by the many cows</w:t>
      </w:r>
    </w:p>
    <w:p w14:paraId="4987C7EF" w14:textId="77777777" w:rsidR="0074055C" w:rsidRPr="004D5A2F" w:rsidRDefault="00CF70BD">
      <w:pPr>
        <w:pStyle w:val="Textbody"/>
        <w:tabs>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the herdsmen in the forest of Naḷḷi with firm chariot</w:t>
      </w:r>
    </w:p>
    <w:p w14:paraId="790DF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 trifle</w:t>
      </w:r>
    </w:p>
    <w:p w14:paraId="273D30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offering for the crow who croaked [he]</w:t>
      </w:r>
      <w:r w:rsidRPr="004D5A2F">
        <w:rPr>
          <w:rStyle w:val="FootnoteReference"/>
          <w:rFonts w:ascii="Gandhari Unicode" w:hAnsi="Gandhari Unicode" w:cs="e-Tamil OTC"/>
          <w:noProof/>
          <w:lang w:val="en-GB"/>
        </w:rPr>
        <w:footnoteReference w:id="37"/>
      </w:r>
      <w:r w:rsidRPr="004D5A2F">
        <w:rPr>
          <w:rFonts w:ascii="Gandhari Unicode" w:hAnsi="Gandhari Unicode" w:cs="e-Tamil OTC"/>
          <w:noProof/>
          <w:lang w:val="en-GB"/>
        </w:rPr>
        <w:t xml:space="preserve"> will come for the feast,</w:t>
      </w:r>
    </w:p>
    <w:p w14:paraId="71781E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because of the distress which emaciated the big shoulders</w:t>
      </w:r>
    </w:p>
    <w:p w14:paraId="2843018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my friend.</w:t>
      </w:r>
    </w:p>
    <w:p w14:paraId="2D9D9A17" w14:textId="77777777" w:rsidR="0074055C" w:rsidRPr="004D5A2F" w:rsidRDefault="0074055C">
      <w:pPr>
        <w:pStyle w:val="Textbody"/>
        <w:spacing w:after="0"/>
        <w:rPr>
          <w:rFonts w:ascii="Gandhari Unicode" w:hAnsi="Gandhari Unicode" w:cs="e-Tamil OTC"/>
          <w:noProof/>
          <w:lang w:val="en-GB"/>
        </w:rPr>
      </w:pPr>
    </w:p>
    <w:p w14:paraId="122D313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AC68C3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காவன்முல்லைப் பூதனார்: </w:t>
      </w:r>
      <w:r w:rsidRPr="004D5A2F">
        <w:rPr>
          <w:rFonts w:ascii="Gandhari Unicode" w:hAnsi="Gandhari Unicode"/>
          <w:i w:val="0"/>
          <w:iCs w:val="0"/>
          <w:color w:val="auto"/>
        </w:rPr>
        <w:t>the confidante / SHE</w:t>
      </w:r>
    </w:p>
    <w:p w14:paraId="5DFDB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கவலுவன கண்டு "</w:t>
      </w:r>
      <w:r w:rsidRPr="004D5A2F">
        <w:rPr>
          <w:rFonts w:ascii="Gandhari Unicode" w:hAnsi="Gandhari Unicode" w:cs="e-Tamil OTC"/>
          <w:noProof/>
          <w:lang w:val="en-GB"/>
        </w:rPr>
        <w:t>'</w:t>
      </w:r>
      <w:r w:rsidRPr="004D5A2F">
        <w:rPr>
          <w:rFonts w:ascii="Gandhari Unicode" w:hAnsi="Gandhari Unicode" w:cs="e-Tamil OTC"/>
          <w:noProof/>
          <w:cs/>
          <w:lang w:val="en-GB"/>
        </w:rPr>
        <w:t>நம்மை ஆற்றார்</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நினைந்து மீள்வர்கொல்" எனக் கவன்ற கிழத்திக்குத் தோழி சொல்லியது.</w:t>
      </w:r>
    </w:p>
    <w:p w14:paraId="6A4A4F7F" w14:textId="77777777" w:rsidR="0074055C" w:rsidRPr="004D5A2F" w:rsidRDefault="0074055C">
      <w:pPr>
        <w:pStyle w:val="Textbody"/>
        <w:spacing w:after="29"/>
        <w:rPr>
          <w:rFonts w:ascii="Gandhari Unicode" w:hAnsi="Gandhari Unicode" w:cs="e-Tamil OTC"/>
          <w:noProof/>
          <w:lang w:val="en-GB"/>
        </w:rPr>
      </w:pPr>
    </w:p>
    <w:p w14:paraId="3FD8A8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அஞ்சி லோதி யாய்வளை நெகிழ</w:t>
      </w:r>
    </w:p>
    <w:p w14:paraId="75CC0A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நேர்ந்துநம்</w:t>
      </w:r>
      <w:r w:rsidRPr="004D5A2F">
        <w:rPr>
          <w:rFonts w:ascii="Gandhari Unicode" w:hAnsi="Gandhari Unicode" w:cs="e-Tamil OTC"/>
          <w:noProof/>
          <w:cs/>
          <w:lang w:val="en-GB"/>
        </w:rPr>
        <w:t xml:space="preserve"> மருளார் நீத்தோர்க் கஞ்ச</w:t>
      </w:r>
    </w:p>
    <w:p w14:paraId="2FBAE0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லெஞ்சினம் வாழி தோழி யெஞ்சாத்</w:t>
      </w:r>
    </w:p>
    <w:p w14:paraId="2F3FD9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தீய்ந்த</w:t>
      </w:r>
      <w:r w:rsidRPr="004D5A2F">
        <w:rPr>
          <w:rFonts w:ascii="Gandhari Unicode" w:hAnsi="Gandhari Unicode" w:cs="e-Tamil OTC"/>
          <w:noProof/>
          <w:cs/>
          <w:lang w:val="en-GB"/>
        </w:rPr>
        <w:t xml:space="preserve"> மராஅத் தோங்கல் வெஞ்சினை</w:t>
      </w:r>
    </w:p>
    <w:p w14:paraId="3F93C6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லோரிணர் தேனோ டூதி</w:t>
      </w:r>
    </w:p>
    <w:p w14:paraId="23403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 பெயருந் தும்பி</w:t>
      </w:r>
    </w:p>
    <w:p w14:paraId="71381D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நீரில் வைப்பிற் சுரனிறந் தோரே.</w:t>
      </w:r>
    </w:p>
    <w:p w14:paraId="10C832B1" w14:textId="77777777" w:rsidR="0074055C" w:rsidRPr="004D5A2F" w:rsidRDefault="0074055C">
      <w:pPr>
        <w:pStyle w:val="Textbody"/>
        <w:spacing w:after="29"/>
        <w:rPr>
          <w:rFonts w:ascii="Gandhari Unicode" w:hAnsi="Gandhari Unicode" w:cs="e-Tamil OTC"/>
          <w:noProof/>
          <w:lang w:val="en-GB"/>
        </w:rPr>
      </w:pPr>
    </w:p>
    <w:p w14:paraId="6B4D7A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நேர்ந்துநம் மருளார் </w:t>
      </w:r>
      <w:r w:rsidRPr="004D5A2F">
        <w:rPr>
          <w:rFonts w:ascii="Gandhari Unicode" w:hAnsi="Gandhari Unicode" w:cs="e-Tamil OTC"/>
          <w:noProof/>
          <w:lang w:val="en-GB"/>
        </w:rPr>
        <w:t xml:space="preserve">L1, C1, G1, Cām.; </w:t>
      </w:r>
      <w:r w:rsidRPr="004D5A2F">
        <w:rPr>
          <w:rFonts w:ascii="Gandhari Unicode" w:hAnsi="Gandhari Unicode" w:cs="e-Tamil OTC"/>
          <w:noProof/>
          <w:cs/>
          <w:lang w:val="en-GB"/>
        </w:rPr>
        <w:t xml:space="preserve">நேர்ந்துந மருளார்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நொந்துந மருளார் </w:t>
      </w:r>
      <w:r w:rsidRPr="004D5A2F">
        <w:rPr>
          <w:rFonts w:ascii="Gandhari Unicode" w:hAnsi="Gandhari Unicode" w:cs="e-Tamil OTC"/>
          <w:noProof/>
          <w:lang w:val="en-GB"/>
        </w:rPr>
        <w:t>L1, C1, EA, Cām.v, VP, ER</w:t>
      </w:r>
      <w:r w:rsidRPr="004D5A2F">
        <w:rPr>
          <w:rStyle w:val="FootnoteReference"/>
          <w:rFonts w:ascii="Gandhari Unicode" w:hAnsi="Gandhari Unicode" w:cs="e-Tamil OTC"/>
          <w:noProof/>
          <w:lang w:val="en-GB"/>
        </w:rPr>
        <w:footnoteReference w:id="3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நொந்துநம் மருளார்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நேர்ந்து மருளார்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கஞ்ச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ககுச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w:t>
      </w:r>
      <w:r w:rsidRPr="004D5A2F">
        <w:rPr>
          <w:rFonts w:ascii="Gandhari Unicode" w:hAnsi="Gandhari Unicode" w:cs="e-Tamil OTC"/>
          <w:noProof/>
          <w:lang w:val="en-GB"/>
        </w:rPr>
        <w:t xml:space="preserve">L1, C1+2+3v, G1+2, EA, Cām.; /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யெஞ்சாத்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L1, C1+3, G1, EA, ATv;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றீய்ந்த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மராஅத்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மராஅந்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லோரிணர்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லோரிணற் </w:t>
      </w:r>
      <w:r w:rsidRPr="004D5A2F">
        <w:rPr>
          <w:rFonts w:ascii="Gandhari Unicode" w:hAnsi="Gandhari Unicode" w:cs="e-Tamil OTC"/>
          <w:noProof/>
          <w:lang w:val="en-GB"/>
        </w:rPr>
        <w:t>G2</w:t>
      </w:r>
    </w:p>
    <w:p w14:paraId="166373A7" w14:textId="77777777" w:rsidR="0074055C" w:rsidRPr="004D5A2F" w:rsidRDefault="0074055C">
      <w:pPr>
        <w:pStyle w:val="Textbody"/>
        <w:spacing w:after="29"/>
        <w:rPr>
          <w:rFonts w:ascii="Gandhari Unicode" w:hAnsi="Gandhari Unicode" w:cs="e-Tamil OTC"/>
          <w:noProof/>
          <w:lang w:val="en-GB"/>
        </w:rPr>
      </w:pPr>
    </w:p>
    <w:p w14:paraId="00588E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ōti </w:t>
      </w:r>
      <w:r w:rsidR="00BB762F" w:rsidRPr="004D5A2F">
        <w:rPr>
          <w:rFonts w:ascii="Gandhari Unicode" w:hAnsi="Gandhari Unicode" w:cs="e-Tamil OTC"/>
          <w:noProof/>
          <w:lang w:val="en-GB"/>
        </w:rPr>
        <w:t>~</w:t>
      </w:r>
      <w:r w:rsidRPr="004D5A2F">
        <w:rPr>
          <w:rFonts w:ascii="Gandhari Unicode" w:hAnsi="Gandhari Unicode" w:cs="e-Tamil OTC"/>
          <w:noProof/>
          <w:lang w:val="en-GB"/>
        </w:rPr>
        <w:t>āy vaḷai nekiḻa</w:t>
      </w:r>
    </w:p>
    <w:p w14:paraId="604DA3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nērntu</w:t>
      </w:r>
      <w:r w:rsidRPr="004D5A2F">
        <w:rPr>
          <w:rFonts w:ascii="Gandhari Unicode" w:hAnsi="Gandhari Unicode" w:cs="e-Tamil OTC"/>
          <w:noProof/>
          <w:lang w:val="en-GB"/>
        </w:rPr>
        <w:t xml:space="preserve"> nam </w:t>
      </w:r>
      <w:r w:rsidR="00BB762F" w:rsidRPr="004D5A2F">
        <w:rPr>
          <w:rFonts w:ascii="Gandhari Unicode" w:hAnsi="Gandhari Unicode" w:cs="e-Tamil OTC"/>
          <w:noProof/>
          <w:lang w:val="en-GB"/>
        </w:rPr>
        <w:t>+</w:t>
      </w:r>
      <w:r w:rsidRPr="004D5A2F">
        <w:rPr>
          <w:rFonts w:ascii="Gandhari Unicode" w:hAnsi="Gandhari Unicode" w:cs="e-Tamil OTC"/>
          <w:noProof/>
          <w:lang w:val="en-GB"/>
        </w:rPr>
        <w:t>aruḷār nīttōrkk</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añcal</w:t>
      </w:r>
    </w:p>
    <w:p w14:paraId="1D946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eñciṉam vāḻi tōḻi </w:t>
      </w:r>
      <w:r w:rsidR="00BB762F" w:rsidRPr="004D5A2F">
        <w:rPr>
          <w:rFonts w:ascii="Gandhari Unicode" w:hAnsi="Gandhari Unicode" w:cs="e-Tamil OTC"/>
          <w:noProof/>
          <w:lang w:val="en-GB"/>
        </w:rPr>
        <w:t>~</w:t>
      </w:r>
      <w:r w:rsidRPr="004D5A2F">
        <w:rPr>
          <w:rFonts w:ascii="Gandhari Unicode" w:hAnsi="Gandhari Unicode" w:cs="e-Tamil OTC"/>
          <w:noProof/>
          <w:lang w:val="en-GB"/>
        </w:rPr>
        <w:t>eñcā</w:t>
      </w:r>
      <w:r w:rsidR="00BB762F" w:rsidRPr="004D5A2F">
        <w:rPr>
          <w:rFonts w:ascii="Gandhari Unicode" w:hAnsi="Gandhari Unicode" w:cs="e-Tamil OTC"/>
          <w:noProof/>
          <w:lang w:val="en-GB"/>
        </w:rPr>
        <w:t>+</w:t>
      </w:r>
    </w:p>
    <w:p w14:paraId="61919A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tīynta</w:t>
      </w:r>
      <w:r w:rsidR="00BB762F" w:rsidRPr="004D5A2F">
        <w:rPr>
          <w:rFonts w:ascii="Gandhari Unicode" w:hAnsi="Gandhari Unicode" w:cs="e-Tamil OTC"/>
          <w:noProof/>
          <w:lang w:val="en-GB"/>
        </w:rPr>
        <w:t xml:space="preserve"> marāatt*</w:t>
      </w:r>
      <w:r w:rsidRPr="004D5A2F">
        <w:rPr>
          <w:rFonts w:ascii="Gandhari Unicode" w:hAnsi="Gandhari Unicode" w:cs="e-Tamil OTC"/>
          <w:noProof/>
          <w:lang w:val="en-GB"/>
        </w:rPr>
        <w:t xml:space="preserve"> ōṅkal vem ciṉai</w:t>
      </w:r>
    </w:p>
    <w:p w14:paraId="29E43B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vēṉ</w:t>
      </w:r>
      <w:r w:rsidR="00270A6C" w:rsidRPr="004D5A2F">
        <w:rPr>
          <w:rFonts w:ascii="Gandhari Unicode" w:hAnsi="Gandhari Unicode" w:cs="e-Tamil OTC"/>
          <w:noProof/>
          <w:lang w:val="en-GB"/>
        </w:rPr>
        <w:t>il ōr</w:t>
      </w:r>
      <w:r w:rsidRPr="004D5A2F">
        <w:rPr>
          <w:rFonts w:ascii="Gandhari Unicode" w:hAnsi="Gandhari Unicode" w:cs="e-Tamil OTC"/>
          <w:noProof/>
          <w:lang w:val="en-GB"/>
        </w:rPr>
        <w:t xml:space="preserve"> iṇar tēṉōṭ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ūti</w:t>
      </w:r>
    </w:p>
    <w:p w14:paraId="33CD0F2D" w14:textId="77777777" w:rsidR="0074055C" w:rsidRPr="004D5A2F" w:rsidRDefault="00BB762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ārātu peyarun tumpi</w:t>
      </w:r>
    </w:p>
    <w:p w14:paraId="5CCBF65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nīr il vaippiṉ curaṉ iṟantōr</w:t>
      </w:r>
      <w:r w:rsidR="00BB762F" w:rsidRPr="004D5A2F">
        <w:rPr>
          <w:rFonts w:ascii="Gandhari Unicode" w:hAnsi="Gandhari Unicode" w:cs="e-Tamil OTC"/>
          <w:noProof/>
          <w:lang w:val="en-GB"/>
        </w:rPr>
        <w:t>-</w:t>
      </w:r>
      <w:r w:rsidRPr="004D5A2F">
        <w:rPr>
          <w:rFonts w:ascii="Gandhari Unicode" w:hAnsi="Gandhari Unicode" w:cs="e-Tamil OTC"/>
          <w:noProof/>
          <w:lang w:val="en-GB"/>
        </w:rPr>
        <w:t>ē.</w:t>
      </w:r>
    </w:p>
    <w:p w14:paraId="17B6E611" w14:textId="77777777" w:rsidR="0074055C" w:rsidRPr="004D5A2F" w:rsidRDefault="0074055C">
      <w:pPr>
        <w:pStyle w:val="Textbody"/>
        <w:spacing w:after="29" w:line="260" w:lineRule="exact"/>
        <w:rPr>
          <w:rFonts w:ascii="Gandhari Unicode" w:hAnsi="Gandhari Unicode" w:cs="e-Tamil OTC"/>
          <w:noProof/>
          <w:u w:val="single"/>
          <w:lang w:val="en-GB"/>
        </w:rPr>
      </w:pPr>
    </w:p>
    <w:p w14:paraId="5EA4C7F5" w14:textId="77777777" w:rsidR="0074055C" w:rsidRPr="004D5A2F" w:rsidRDefault="0074055C">
      <w:pPr>
        <w:pStyle w:val="Textbody"/>
        <w:spacing w:after="29" w:line="260" w:lineRule="exact"/>
        <w:rPr>
          <w:rFonts w:ascii="Gandhari Unicode" w:hAnsi="Gandhari Unicode" w:cs="e-Tamil OTC"/>
          <w:noProof/>
          <w:u w:val="single"/>
          <w:lang w:val="en-GB"/>
        </w:rPr>
      </w:pPr>
    </w:p>
    <w:p w14:paraId="7297DB2A" w14:textId="77777777" w:rsidR="0074055C" w:rsidRPr="004D5A2F" w:rsidRDefault="0074055C">
      <w:pPr>
        <w:pStyle w:val="Textbody"/>
        <w:spacing w:after="29" w:line="260" w:lineRule="exact"/>
        <w:rPr>
          <w:rFonts w:ascii="Gandhari Unicode" w:hAnsi="Gandhari Unicode" w:cs="e-Tamil OTC"/>
          <w:noProof/>
          <w:u w:val="single"/>
          <w:lang w:val="en-GB"/>
        </w:rPr>
      </w:pPr>
    </w:p>
    <w:p w14:paraId="46BFE04E"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HER who was anxious "will he come back, thinking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they won't have the strength [to wait] for us(?)</w:t>
      </w:r>
      <w:r w:rsidR="00270A6C" w:rsidRPr="004D5A2F">
        <w:rPr>
          <w:rFonts w:ascii="Gandhari Unicode" w:hAnsi="Gandhari Unicode" w:cs="e-Tamil OTC"/>
          <w:noProof/>
          <w:lang w:val="en-GB"/>
        </w:rPr>
        <w:t>”</w:t>
      </w:r>
      <w:r w:rsidRPr="004D5A2F">
        <w:rPr>
          <w:rFonts w:ascii="Gandhari Unicode" w:hAnsi="Gandhari Unicode" w:cs="e-Tamil OTC"/>
          <w:noProof/>
          <w:lang w:val="en-GB"/>
        </w:rPr>
        <w:t>, having seen the creatures being distressed (</w:t>
      </w:r>
      <w:r w:rsidRPr="004D5A2F">
        <w:rPr>
          <w:rFonts w:ascii="Gandhari Unicode" w:hAnsi="Gandhari Unicode" w:cs="e-Tamil OTC"/>
          <w:i/>
          <w:noProof/>
          <w:lang w:val="en-GB"/>
        </w:rPr>
        <w:t>kavaluvaṉa</w:t>
      </w:r>
      <w:r w:rsidRPr="004D5A2F">
        <w:rPr>
          <w:rFonts w:ascii="Gandhari Unicode" w:hAnsi="Gandhari Unicode" w:cs="e-Tamil OTC"/>
          <w:noProof/>
          <w:lang w:val="en-GB"/>
        </w:rPr>
        <w:t>?) in the middle of the desert?"</w:t>
      </w:r>
    </w:p>
    <w:p w14:paraId="4A0CE887" w14:textId="77777777" w:rsidR="0074055C" w:rsidRPr="004D5A2F" w:rsidRDefault="0074055C">
      <w:pPr>
        <w:pStyle w:val="Textbody"/>
        <w:spacing w:after="28" w:line="260" w:lineRule="exact"/>
        <w:jc w:val="both"/>
        <w:rPr>
          <w:rFonts w:ascii="Gandhari Unicode" w:hAnsi="Gandhari Unicode" w:cs="e-Tamil OTC"/>
          <w:noProof/>
          <w:lang w:val="en-GB"/>
        </w:rPr>
      </w:pPr>
    </w:p>
    <w:p w14:paraId="6C4154D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select- bangle loosen(inf.)</w:t>
      </w:r>
    </w:p>
    <w:p w14:paraId="216189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consented our- consideration-not-he(h.) left-he(h.dat.) fearing</w:t>
      </w:r>
    </w:p>
    <w:p w14:paraId="35E912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we-left-behind live friend leave-behind-not</w:t>
      </w:r>
    </w:p>
    <w:p w14:paraId="4967F6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burned- Marām(-tree)- becoming-high hot twig</w:t>
      </w:r>
    </w:p>
    <w:p w14:paraId="345C7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summer one cluster honey-with blown</w:t>
      </w:r>
    </w:p>
    <w:p w14:paraId="5A3F437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become-full-not moving- bee</w:t>
      </w:r>
    </w:p>
    <w:p w14:paraId="480B412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CF8614" w14:textId="77777777" w:rsidR="0074055C" w:rsidRPr="004D5A2F" w:rsidRDefault="0074055C">
      <w:pPr>
        <w:pStyle w:val="Textbody"/>
        <w:spacing w:after="29"/>
        <w:rPr>
          <w:rFonts w:ascii="Gandhari Unicode" w:hAnsi="Gandhari Unicode" w:cs="e-Tamil OTC"/>
          <w:noProof/>
          <w:lang w:val="en-GB"/>
        </w:rPr>
      </w:pPr>
    </w:p>
    <w:p w14:paraId="1E579259" w14:textId="77777777" w:rsidR="0074055C" w:rsidRPr="004D5A2F" w:rsidRDefault="0074055C">
      <w:pPr>
        <w:pStyle w:val="Textbody"/>
        <w:spacing w:after="29"/>
        <w:rPr>
          <w:rFonts w:ascii="Gandhari Unicode" w:hAnsi="Gandhari Unicode" w:cs="e-Tamil OTC"/>
          <w:noProof/>
          <w:lang w:val="en-GB"/>
        </w:rPr>
      </w:pPr>
    </w:p>
    <w:p w14:paraId="2096152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have left behind, oh friend, the fear</w:t>
      </w:r>
    </w:p>
    <w:p w14:paraId="38B67B8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the one who left [us], who has no consideration for us,</w:t>
      </w:r>
    </w:p>
    <w:p w14:paraId="4BAE5F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consented</w:t>
      </w:r>
    </w:p>
    <w:p w14:paraId="7B8FFA4A"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to choice bangles becoming loose [on her] with pretty, thin hair,</w:t>
      </w:r>
      <w:r w:rsidRPr="004D5A2F">
        <w:rPr>
          <w:rStyle w:val="FootnoteReference"/>
          <w:rFonts w:ascii="Gandhari Unicode" w:hAnsi="Gandhari Unicode" w:cs="e-Tamil OTC"/>
          <w:noProof/>
          <w:lang w:val="en-GB"/>
        </w:rPr>
        <w:footnoteReference w:id="39"/>
      </w:r>
    </w:p>
    <w:p w14:paraId="5D81E8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one who traversed the desert in a waterless region</w:t>
      </w:r>
    </w:p>
    <w:p w14:paraId="5BBB040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bees that come back without being satiated,</w:t>
      </w:r>
    </w:p>
    <w:p w14:paraId="30968A1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filling themselves</w:t>
      </w:r>
      <w:r w:rsidRPr="004D5A2F">
        <w:rPr>
          <w:rStyle w:val="FootnoteReference"/>
          <w:rFonts w:ascii="Gandhari Unicode" w:hAnsi="Gandhari Unicode" w:cs="e-Tamil OTC"/>
          <w:noProof/>
          <w:lang w:val="en-GB"/>
        </w:rPr>
        <w:footnoteReference w:id="40"/>
      </w:r>
      <w:r w:rsidRPr="004D5A2F">
        <w:rPr>
          <w:rFonts w:ascii="Gandhari Unicode" w:hAnsi="Gandhari Unicode" w:cs="e-Tamil OTC"/>
          <w:noProof/>
          <w:lang w:val="en-GB"/>
        </w:rPr>
        <w:t xml:space="preserve"> with the honey</w:t>
      </w:r>
      <w:r w:rsidRPr="004D5A2F">
        <w:rPr>
          <w:rStyle w:val="FootnoteReference"/>
          <w:rFonts w:ascii="Gandhari Unicode" w:hAnsi="Gandhari Unicode" w:cs="e-Tamil OTC"/>
          <w:noProof/>
          <w:lang w:val="en-GB"/>
        </w:rPr>
        <w:footnoteReference w:id="41"/>
      </w:r>
      <w:r w:rsidRPr="004D5A2F">
        <w:rPr>
          <w:rFonts w:ascii="Gandhari Unicode" w:hAnsi="Gandhari Unicode" w:cs="e-Tamil OTC"/>
          <w:noProof/>
          <w:lang w:val="en-GB"/>
        </w:rPr>
        <w:t xml:space="preserve"> of one [single] cluster,</w:t>
      </w:r>
    </w:p>
    <w:p w14:paraId="1A3D40E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summer,</w:t>
      </w:r>
    </w:p>
    <w:p w14:paraId="3AEF5A2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on the long</w:t>
      </w:r>
      <w:r w:rsidRPr="004D5A2F">
        <w:rPr>
          <w:rStyle w:val="FootnoteReference"/>
          <w:rFonts w:ascii="Gandhari Unicode" w:hAnsi="Gandhari Unicode" w:cs="e-Tamil OTC"/>
          <w:noProof/>
          <w:lang w:val="en-GB"/>
        </w:rPr>
        <w:footnoteReference w:id="42"/>
      </w:r>
      <w:r w:rsidRPr="004D5A2F">
        <w:rPr>
          <w:rFonts w:ascii="Gandhari Unicode" w:hAnsi="Gandhari Unicode" w:cs="e-Tamil OTC"/>
          <w:noProof/>
          <w:lang w:val="en-GB"/>
        </w:rPr>
        <w:t xml:space="preserve"> hot twig of the scorched Marām tree,</w:t>
      </w:r>
    </w:p>
    <w:p w14:paraId="0B632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they do not forsake.</w:t>
      </w:r>
      <w:r w:rsidRPr="004D5A2F">
        <w:rPr>
          <w:rStyle w:val="FootnoteReference"/>
          <w:rFonts w:ascii="Gandhari Unicode" w:hAnsi="Gandhari Unicode" w:cs="e-Tamil OTC"/>
          <w:noProof/>
          <w:lang w:val="en-GB"/>
        </w:rPr>
        <w:footnoteReference w:id="43"/>
      </w:r>
    </w:p>
    <w:p w14:paraId="74E96CC1" w14:textId="77777777" w:rsidR="0074055C" w:rsidRPr="004D5A2F" w:rsidRDefault="0074055C">
      <w:pPr>
        <w:pStyle w:val="Textbody"/>
        <w:spacing w:after="0"/>
        <w:rPr>
          <w:rFonts w:ascii="Gandhari Unicode" w:hAnsi="Gandhari Unicode" w:cs="e-Tamil OTC"/>
          <w:b/>
          <w:noProof/>
          <w:lang w:val="en-GB"/>
        </w:rPr>
      </w:pPr>
    </w:p>
    <w:p w14:paraId="39FE152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37D9E47"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நெய்தல் கார்க்கியன்: </w:t>
      </w:r>
      <w:r w:rsidRPr="004D5A2F">
        <w:rPr>
          <w:rFonts w:ascii="Gandhari Unicode" w:hAnsi="Gandhari Unicode"/>
          <w:i w:val="0"/>
          <w:iCs w:val="0"/>
          <w:color w:val="auto"/>
        </w:rPr>
        <w:t>the confidante / SHE</w:t>
      </w:r>
    </w:p>
    <w:p w14:paraId="652DFD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 நேர்ந்த தோழி குறை நயப்பக் கூறியது.</w:t>
      </w:r>
    </w:p>
    <w:p w14:paraId="305C832A" w14:textId="77777777" w:rsidR="0074055C" w:rsidRPr="004D5A2F" w:rsidRDefault="0074055C">
      <w:pPr>
        <w:pStyle w:val="Textbody"/>
        <w:spacing w:after="29"/>
        <w:rPr>
          <w:rFonts w:ascii="Gandhari Unicode" w:hAnsi="Gandhari Unicode" w:cs="e-Tamil OTC"/>
          <w:noProof/>
          <w:lang w:val="en-GB"/>
        </w:rPr>
      </w:pPr>
    </w:p>
    <w:p w14:paraId="6820C1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னூர்ந்த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4BAEB3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தெண்கட லடைகரைத் </w:t>
      </w:r>
      <w:r w:rsidRPr="004D5A2F">
        <w:rPr>
          <w:rFonts w:ascii="Gandhari Unicode" w:hAnsi="Gandhari Unicode" w:cs="e-Tamil OTC"/>
          <w:noProof/>
          <w:u w:val="wave"/>
          <w:cs/>
          <w:lang w:val="en-GB"/>
        </w:rPr>
        <w:t>தெளிமணி</w:t>
      </w:r>
      <w:r w:rsidRPr="004D5A2F">
        <w:rPr>
          <w:rFonts w:ascii="Gandhari Unicode" w:hAnsi="Gandhari Unicode" w:cs="e-Tamil OTC"/>
          <w:noProof/>
          <w:cs/>
          <w:lang w:val="en-GB"/>
        </w:rPr>
        <w:t xml:space="preserve"> யொலிப்பக்</w:t>
      </w:r>
    </w:p>
    <w:p w14:paraId="0821E3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w:t>
      </w:r>
      <w:r w:rsidRPr="004D5A2F">
        <w:rPr>
          <w:rFonts w:ascii="Gandhari Unicode" w:hAnsi="Gandhari Unicode" w:cs="e-Tamil OTC"/>
          <w:noProof/>
          <w:cs/>
          <w:lang w:val="en-GB"/>
        </w:rPr>
        <w:t xml:space="preserve"> வந்து நாணப் பெயரு</w:t>
      </w:r>
    </w:p>
    <w:p w14:paraId="17224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மளிதோ தானே காமம்</w:t>
      </w:r>
    </w:p>
    <w:p w14:paraId="1A395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விளிவது மன்ற நோகோ யானே.</w:t>
      </w:r>
    </w:p>
    <w:p w14:paraId="24F38852" w14:textId="77777777" w:rsidR="0074055C" w:rsidRPr="004D5A2F" w:rsidRDefault="0074055C">
      <w:pPr>
        <w:pStyle w:val="Textbody"/>
        <w:spacing w:after="29"/>
        <w:rPr>
          <w:rFonts w:ascii="Gandhari Unicode" w:hAnsi="Gandhari Unicode" w:cs="e-Tamil OTC"/>
          <w:noProof/>
          <w:lang w:val="en-GB"/>
        </w:rPr>
      </w:pPr>
    </w:p>
    <w:p w14:paraId="2DC18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ணூர்ந்த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லடைகரைத்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தெளிமணி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தெளிர்மணி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விளிறுது </w:t>
      </w:r>
      <w:r w:rsidRPr="004D5A2F">
        <w:rPr>
          <w:rFonts w:ascii="Gandhari Unicode" w:hAnsi="Gandhari Unicode" w:cs="e-Tamil OTC"/>
          <w:noProof/>
          <w:lang w:val="en-GB"/>
        </w:rPr>
        <w:t>L1</w:t>
      </w:r>
    </w:p>
    <w:p w14:paraId="73A3A1D7" w14:textId="77777777" w:rsidR="0074055C" w:rsidRPr="004D5A2F" w:rsidRDefault="0074055C">
      <w:pPr>
        <w:pStyle w:val="Textbody"/>
        <w:spacing w:after="29"/>
        <w:rPr>
          <w:rFonts w:ascii="Gandhari Unicode" w:hAnsi="Gandhari Unicode" w:cs="e-Tamil OTC"/>
          <w:noProof/>
          <w:lang w:val="en-GB"/>
        </w:rPr>
      </w:pPr>
    </w:p>
    <w:p w14:paraId="6784AF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koṇkaṉ ūrnta </w:t>
      </w:r>
      <w:r w:rsidRPr="004D5A2F">
        <w:rPr>
          <w:rFonts w:ascii="Gandhari Unicode" w:hAnsi="Gandhari Unicode" w:cs="e-Tamil OTC"/>
          <w:i/>
          <w:iCs/>
          <w:noProof/>
          <w:lang w:val="en-GB"/>
        </w:rPr>
        <w:t>koṭuñci</w:t>
      </w:r>
      <w:r w:rsidRPr="004D5A2F">
        <w:rPr>
          <w:rFonts w:ascii="Gandhari Unicode" w:hAnsi="Gandhari Unicode" w:cs="e-Tamil OTC"/>
          <w:noProof/>
          <w:lang w:val="en-GB"/>
        </w:rPr>
        <w:t xml:space="preserve"> neṭum tēr</w:t>
      </w:r>
    </w:p>
    <w:p w14:paraId="684953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teḷ kaṭal aṭai karai</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teḷi</w:t>
      </w:r>
      <w:r w:rsidRPr="004D5A2F">
        <w:rPr>
          <w:rFonts w:ascii="Gandhari Unicode" w:hAnsi="Gandhari Unicode" w:cs="e-Tamil OTC"/>
          <w:noProof/>
          <w:lang w:val="en-GB"/>
        </w:rPr>
        <w:t xml:space="preserve"> maṇi </w:t>
      </w:r>
      <w:r w:rsidR="00F0681D" w:rsidRPr="004D5A2F">
        <w:rPr>
          <w:rFonts w:ascii="Gandhari Unicode" w:hAnsi="Gandhari Unicode" w:cs="e-Tamil OTC"/>
          <w:noProof/>
          <w:lang w:val="en-GB"/>
        </w:rPr>
        <w:t>~</w:t>
      </w:r>
      <w:r w:rsidRPr="004D5A2F">
        <w:rPr>
          <w:rFonts w:ascii="Gandhari Unicode" w:hAnsi="Gandhari Unicode" w:cs="e-Tamil OTC"/>
          <w:noProof/>
          <w:lang w:val="en-GB"/>
        </w:rPr>
        <w:t>olippa</w:t>
      </w:r>
      <w:r w:rsidR="00F0681D" w:rsidRPr="004D5A2F">
        <w:rPr>
          <w:rFonts w:ascii="Gandhari Unicode" w:hAnsi="Gandhari Unicode" w:cs="e-Tamil OTC"/>
          <w:noProof/>
          <w:lang w:val="en-GB"/>
        </w:rPr>
        <w:t>+</w:t>
      </w:r>
    </w:p>
    <w:p w14:paraId="60188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kāṇa</w:t>
      </w:r>
      <w:r w:rsidRPr="004D5A2F">
        <w:rPr>
          <w:rFonts w:ascii="Gandhari Unicode" w:hAnsi="Gandhari Unicode" w:cs="e-Tamil OTC"/>
          <w:noProof/>
          <w:lang w:val="en-GB"/>
        </w:rPr>
        <w:t xml:space="preserve"> vantu nāṇa</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peyarum</w:t>
      </w:r>
    </w:p>
    <w:p w14:paraId="28FABE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aḷit</w:t>
      </w:r>
      <w:r w:rsidR="00F0681D" w:rsidRPr="004D5A2F">
        <w:rPr>
          <w:rFonts w:ascii="Gandhari Unicode" w:hAnsi="Gandhari Unicode" w:cs="e-Tamil OTC"/>
          <w:noProof/>
          <w:lang w:val="en-GB"/>
        </w:rPr>
        <w:t>*-</w:t>
      </w:r>
      <w:r w:rsidRPr="004D5A2F">
        <w:rPr>
          <w:rFonts w:ascii="Gandhari Unicode" w:hAnsi="Gandhari Unicode" w:cs="e-Tamil OTC"/>
          <w:noProof/>
          <w:lang w:val="en-GB"/>
        </w:rPr>
        <w:t>ō tāṉ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65CA70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viḷ</w:t>
      </w:r>
      <w:r w:rsidR="00F0681D" w:rsidRPr="004D5A2F">
        <w:rPr>
          <w:rFonts w:ascii="Gandhari Unicode" w:hAnsi="Gandhari Unicode" w:cs="e-Tamil OTC"/>
          <w:noProof/>
          <w:lang w:val="en-GB"/>
        </w:rPr>
        <w:t>ivatu-</w:t>
      </w:r>
      <w:r w:rsidRPr="004D5A2F">
        <w:rPr>
          <w:rFonts w:ascii="Gandhari Unicode" w:hAnsi="Gandhari Unicode" w:cs="e-Tamil OTC"/>
          <w:noProof/>
          <w:lang w:val="en-GB"/>
        </w:rPr>
        <w:t>maṉṟa nōk</w:t>
      </w:r>
      <w:r w:rsidR="00F0681D" w:rsidRPr="004D5A2F">
        <w:rPr>
          <w:rFonts w:ascii="Gandhari Unicode" w:hAnsi="Gandhari Unicode" w:cs="e-Tamil OTC"/>
          <w:noProof/>
          <w:lang w:val="en-GB"/>
        </w:rPr>
        <w:t>*-</w:t>
      </w:r>
      <w:r w:rsidRPr="004D5A2F">
        <w:rPr>
          <w:rFonts w:ascii="Gandhari Unicode" w:hAnsi="Gandhari Unicode" w:cs="e-Tamil OTC"/>
          <w:noProof/>
          <w:lang w:val="en-GB"/>
        </w:rPr>
        <w:t>ō yāṉ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w:t>
      </w:r>
    </w:p>
    <w:p w14:paraId="1B812D89" w14:textId="77777777" w:rsidR="0074055C" w:rsidRPr="004D5A2F" w:rsidRDefault="0074055C">
      <w:pPr>
        <w:pStyle w:val="Textbody"/>
        <w:spacing w:after="29" w:line="260" w:lineRule="exact"/>
        <w:rPr>
          <w:rFonts w:ascii="Gandhari Unicode" w:hAnsi="Gandhari Unicode" w:cs="e-Tamil OTC"/>
          <w:noProof/>
          <w:lang w:val="en-GB"/>
        </w:rPr>
      </w:pPr>
    </w:p>
    <w:p w14:paraId="45BCA0C2" w14:textId="77777777" w:rsidR="0074055C" w:rsidRPr="004D5A2F" w:rsidRDefault="0074055C">
      <w:pPr>
        <w:pStyle w:val="Textbody"/>
        <w:spacing w:after="29" w:line="260" w:lineRule="exact"/>
        <w:rPr>
          <w:rFonts w:ascii="Gandhari Unicode" w:hAnsi="Gandhari Unicode" w:cs="e-Tamil OTC"/>
          <w:noProof/>
          <w:lang w:val="en-GB"/>
        </w:rPr>
      </w:pPr>
    </w:p>
    <w:p w14:paraId="707010F5" w14:textId="77777777" w:rsidR="0074055C" w:rsidRPr="004D5A2F" w:rsidRDefault="0074055C">
      <w:pPr>
        <w:pStyle w:val="Textbody"/>
        <w:spacing w:after="29" w:line="260" w:lineRule="exact"/>
        <w:rPr>
          <w:rFonts w:ascii="Gandhari Unicode" w:hAnsi="Gandhari Unicode" w:cs="e-Tamil OTC"/>
          <w:noProof/>
          <w:lang w:val="en-GB"/>
        </w:rPr>
      </w:pPr>
    </w:p>
    <w:p w14:paraId="1647891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[his] request, speaking that [she?] would yield to [his] request.</w:t>
      </w:r>
    </w:p>
    <w:p w14:paraId="5162AAB1" w14:textId="77777777" w:rsidR="0074055C" w:rsidRPr="004D5A2F" w:rsidRDefault="0074055C">
      <w:pPr>
        <w:pStyle w:val="Textbody"/>
        <w:spacing w:after="29" w:line="260" w:lineRule="exact"/>
        <w:rPr>
          <w:rFonts w:ascii="Gandhari Unicode" w:hAnsi="Gandhari Unicode" w:cs="e-Tamil OTC"/>
          <w:noProof/>
          <w:lang w:val="en-GB"/>
        </w:rPr>
      </w:pPr>
    </w:p>
    <w:p w14:paraId="513B2D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man-from-the-sea mounted- lotus-staff</w:t>
      </w:r>
      <w:r w:rsidRPr="004D5A2F">
        <w:rPr>
          <w:rStyle w:val="FootnoteReference"/>
          <w:rFonts w:ascii="Gandhari Unicode" w:hAnsi="Gandhari Unicode" w:cs="e-Tamil OTC"/>
          <w:noProof/>
          <w:lang w:val="en-GB"/>
        </w:rPr>
        <w:footnoteReference w:id="44"/>
      </w:r>
      <w:r w:rsidRPr="004D5A2F">
        <w:rPr>
          <w:rFonts w:ascii="Gandhari Unicode" w:hAnsi="Gandhari Unicode" w:cs="e-Tamil OTC"/>
          <w:noProof/>
          <w:lang w:val="en-GB"/>
        </w:rPr>
        <w:t xml:space="preserve"> long chariot</w:t>
      </w:r>
    </w:p>
    <w:p w14:paraId="66571CB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clear sea settle- shore clear bell sound(inf.)</w:t>
      </w:r>
    </w:p>
    <w:p w14:paraId="36F50C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see(inf.) come be-ashamed(inf.) moving-</w:t>
      </w:r>
    </w:p>
    <w:p w14:paraId="71E195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763A10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perish-it</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8F82FC" w14:textId="77777777" w:rsidR="0074055C" w:rsidRPr="004D5A2F" w:rsidRDefault="0074055C">
      <w:pPr>
        <w:pStyle w:val="Textbody"/>
        <w:spacing w:after="0"/>
        <w:rPr>
          <w:rFonts w:ascii="Gandhari Unicode" w:hAnsi="Gandhari Unicode" w:cs="e-Tamil OTC"/>
          <w:noProof/>
          <w:lang w:val="en-GB"/>
        </w:rPr>
      </w:pPr>
    </w:p>
    <w:p w14:paraId="18A0B585" w14:textId="77777777" w:rsidR="0074055C" w:rsidRPr="004D5A2F" w:rsidRDefault="0074055C">
      <w:pPr>
        <w:pStyle w:val="Textbody"/>
        <w:spacing w:after="0"/>
        <w:rPr>
          <w:rFonts w:ascii="Gandhari Unicode" w:hAnsi="Gandhari Unicode" w:cs="e-Tamil OTC"/>
          <w:noProof/>
          <w:lang w:val="en-GB"/>
        </w:rPr>
      </w:pPr>
    </w:p>
    <w:p w14:paraId="68607D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58ABCA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desire,</w:t>
      </w:r>
    </w:p>
    <w:p w14:paraId="51722CE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comes to see [and] goes back ashamed,</w:t>
      </w:r>
      <w:r w:rsidRPr="004D5A2F">
        <w:rPr>
          <w:rStyle w:val="FootnoteReference"/>
          <w:rFonts w:ascii="Gandhari Unicode" w:hAnsi="Gandhari Unicode" w:cs="e-Tamil OTC"/>
          <w:noProof/>
          <w:lang w:val="en-GB"/>
        </w:rPr>
        <w:footnoteReference w:id="45"/>
      </w:r>
    </w:p>
    <w:p w14:paraId="2430B8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clear bell sounds on the settling shore of the clear sea,</w:t>
      </w:r>
    </w:p>
    <w:p w14:paraId="7C2BEDF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3C543B19" w14:textId="77777777" w:rsidR="0074055C" w:rsidRPr="004D5A2F" w:rsidRDefault="00CF70BD">
      <w:pPr>
        <w:pStyle w:val="Textbody"/>
        <w:tabs>
          <w:tab w:val="left" w:pos="413"/>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66C14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w:t>
      </w:r>
      <w:r w:rsidRPr="004D5A2F">
        <w:rPr>
          <w:rStyle w:val="FootnoteReference"/>
          <w:rFonts w:ascii="Gandhari Unicode" w:hAnsi="Gandhari Unicode" w:cs="e-Tamil OTC"/>
          <w:noProof/>
          <w:lang w:val="en-GB"/>
        </w:rPr>
        <w:footnoteReference w:id="46"/>
      </w:r>
      <w:r w:rsidRPr="004D5A2F">
        <w:rPr>
          <w:rFonts w:ascii="Gandhari Unicode" w:hAnsi="Gandhari Unicode" w:cs="e-Tamil OTC"/>
          <w:noProof/>
          <w:lang w:val="en-GB"/>
        </w:rPr>
        <w:t xml:space="preserve"> Ah, I ache.</w:t>
      </w:r>
    </w:p>
    <w:p w14:paraId="7B55E4EF" w14:textId="77777777" w:rsidR="0074055C" w:rsidRPr="004D5A2F" w:rsidRDefault="0074055C">
      <w:pPr>
        <w:pStyle w:val="Textbody"/>
        <w:spacing w:after="0"/>
        <w:rPr>
          <w:rFonts w:ascii="Gandhari Unicode" w:hAnsi="Gandhari Unicode" w:cs="e-Tamil OTC"/>
          <w:noProof/>
          <w:lang w:val="en-GB"/>
        </w:rPr>
      </w:pPr>
    </w:p>
    <w:p w14:paraId="293CAB06" w14:textId="77777777" w:rsidR="0074055C" w:rsidRPr="004D5A2F" w:rsidRDefault="0074055C">
      <w:pPr>
        <w:pStyle w:val="Textbody"/>
        <w:spacing w:after="0"/>
        <w:rPr>
          <w:rFonts w:ascii="Gandhari Unicode" w:hAnsi="Gandhari Unicode" w:cs="e-Tamil OTC"/>
          <w:noProof/>
          <w:lang w:val="en-GB"/>
        </w:rPr>
      </w:pPr>
    </w:p>
    <w:p w14:paraId="1779C4F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58541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this] desire,</w:t>
      </w:r>
    </w:p>
    <w:p w14:paraId="542E66D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when [he] comes to see [and] goes back ashamed,</w:t>
      </w:r>
    </w:p>
    <w:p w14:paraId="132C7823"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clear bell sounding on the settling shore of the clear sea,</w:t>
      </w:r>
    </w:p>
    <w:p w14:paraId="2C09A05F"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085A2532" w14:textId="77777777" w:rsidR="0074055C" w:rsidRPr="004D5A2F" w:rsidRDefault="00CF70BD">
      <w:pPr>
        <w:pStyle w:val="Textbody"/>
        <w:tabs>
          <w:tab w:val="left" w:pos="413"/>
          <w:tab w:val="left" w:pos="1000"/>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551A9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 Do I ache?</w:t>
      </w:r>
      <w:r w:rsidRPr="004D5A2F">
        <w:rPr>
          <w:rStyle w:val="FootnoteReference"/>
          <w:rFonts w:ascii="Gandhari Unicode" w:hAnsi="Gandhari Unicode" w:cs="e-Tamil OTC"/>
          <w:noProof/>
          <w:lang w:val="en-GB"/>
        </w:rPr>
        <w:footnoteReference w:id="47"/>
      </w:r>
    </w:p>
    <w:p w14:paraId="28F2F294" w14:textId="77777777" w:rsidR="0074055C" w:rsidRPr="004D5A2F" w:rsidRDefault="0074055C">
      <w:pPr>
        <w:pStyle w:val="Textbody"/>
        <w:spacing w:after="0"/>
        <w:rPr>
          <w:rFonts w:ascii="Gandhari Unicode" w:hAnsi="Gandhari Unicode" w:cs="e-Tamil OTC"/>
          <w:b/>
          <w:noProof/>
          <w:lang w:val="en-GB"/>
        </w:rPr>
      </w:pPr>
    </w:p>
    <w:p w14:paraId="0B50DCE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8383CA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the confidante / SHE</w:t>
      </w:r>
    </w:p>
    <w:p w14:paraId="607C84C0" w14:textId="77777777" w:rsidR="0074055C" w:rsidRPr="004D5A2F" w:rsidRDefault="0078556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நம் பெருமான் நம் பொருட்டிடை நின்று மீள்வார்</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கவன்ற தலைமகட்குத் தோழி உரைத்தது.</w:t>
      </w:r>
    </w:p>
    <w:p w14:paraId="23FD93AA" w14:textId="77777777" w:rsidR="0074055C" w:rsidRPr="004D5A2F" w:rsidRDefault="0074055C">
      <w:pPr>
        <w:pStyle w:val="Textbody"/>
        <w:spacing w:after="29"/>
        <w:rPr>
          <w:rFonts w:ascii="Gandhari Unicode" w:hAnsi="Gandhari Unicode" w:cs="e-Tamil OTC"/>
          <w:noProof/>
          <w:lang w:val="en-GB"/>
        </w:rPr>
      </w:pPr>
    </w:p>
    <w:p w14:paraId="5216B9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நசைநன் குடையர் தோழி </w:t>
      </w:r>
      <w:r w:rsidRPr="004D5A2F">
        <w:rPr>
          <w:rFonts w:ascii="Gandhari Unicode" w:hAnsi="Gandhari Unicode" w:cs="e-Tamil OTC"/>
          <w:noProof/>
          <w:u w:val="wave"/>
          <w:cs/>
          <w:lang w:val="en-GB"/>
        </w:rPr>
        <w:t>ஞெரேரெனக்</w:t>
      </w:r>
    </w:p>
    <w:p w14:paraId="4CD353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கவைத்தலை </w:t>
      </w:r>
      <w:r w:rsidRPr="004D5A2F">
        <w:rPr>
          <w:rFonts w:ascii="Gandhari Unicode" w:hAnsi="Gandhari Unicode" w:cs="e-Tamil OTC"/>
          <w:noProof/>
          <w:u w:val="wave"/>
          <w:cs/>
          <w:lang w:val="en-GB"/>
        </w:rPr>
        <w:t>முதுகலை</w:t>
      </w:r>
      <w:r w:rsidRPr="004D5A2F">
        <w:rPr>
          <w:rFonts w:ascii="Gandhari Unicode" w:hAnsi="Gandhari Unicode" w:cs="e-Tamil OTC"/>
          <w:noProof/>
          <w:cs/>
          <w:lang w:val="en-GB"/>
        </w:rPr>
        <w:t xml:space="preserve"> காலி னொற்றிப்</w:t>
      </w:r>
    </w:p>
    <w:p w14:paraId="623065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பசிப்பிணிக் </w:t>
      </w:r>
      <w:r w:rsidRPr="004D5A2F">
        <w:rPr>
          <w:rFonts w:ascii="Gandhari Unicode" w:hAnsi="Gandhari Unicode" w:cs="e-Tamil OTC"/>
          <w:noProof/>
          <w:u w:val="wave"/>
          <w:cs/>
          <w:lang w:val="en-GB"/>
        </w:rPr>
        <w:t>கிறைஞ்சிய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பரூஉப்பெருந் ததர</w:t>
      </w:r>
    </w:p>
    <w:p w14:paraId="75BC6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லொழியி னுண்டு </w:t>
      </w:r>
      <w:r w:rsidRPr="004D5A2F">
        <w:rPr>
          <w:rFonts w:ascii="Gandhari Unicode" w:hAnsi="Gandhari Unicode" w:cs="e-Tamil OTC"/>
          <w:noProof/>
          <w:u w:val="wave"/>
          <w:cs/>
          <w:lang w:val="en-GB"/>
        </w:rPr>
        <w:t>வழுவி</w:t>
      </w:r>
      <w:r w:rsidRPr="004D5A2F">
        <w:rPr>
          <w:rFonts w:ascii="Gandhari Unicode" w:hAnsi="Gandhari Unicode" w:cs="e-Tamil OTC"/>
          <w:noProof/>
          <w:cs/>
          <w:lang w:val="en-GB"/>
        </w:rPr>
        <w:t xml:space="preserve"> னெஞ்சிற்</w:t>
      </w:r>
    </w:p>
    <w:p w14:paraId="5788BE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றெறித்துநடை</w:t>
      </w:r>
      <w:r w:rsidRPr="004D5A2F">
        <w:rPr>
          <w:rFonts w:ascii="Gandhari Unicode" w:hAnsi="Gandhari Unicode" w:cs="e-Tamil OTC"/>
          <w:noProof/>
          <w:cs/>
          <w:lang w:val="en-GB"/>
        </w:rPr>
        <w:t xml:space="preserve"> மரபிற்றன் மறிக்குநிழ லாகி</w:t>
      </w:r>
    </w:p>
    <w:p w14:paraId="3408E2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நின்றுவெயிற் கழிக்கு மென்பநம்</w:t>
      </w:r>
    </w:p>
    <w:p w14:paraId="53DB6E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மின்றுயின் முனிநர் சென்ற வாறே.</w:t>
      </w:r>
    </w:p>
    <w:p w14:paraId="242E4E14" w14:textId="77777777" w:rsidR="0074055C" w:rsidRPr="004D5A2F" w:rsidRDefault="0074055C">
      <w:pPr>
        <w:pStyle w:val="Textbody"/>
        <w:spacing w:after="29"/>
        <w:rPr>
          <w:rFonts w:ascii="Gandhari Unicode" w:hAnsi="Gandhari Unicode" w:cs="e-Tamil OTC"/>
          <w:noProof/>
          <w:lang w:val="en-GB"/>
        </w:rPr>
      </w:pPr>
    </w:p>
    <w:p w14:paraId="1F762A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ஞெரேரெனக்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L1, C1+3, G1, EA, ATv, Cām.v; </w:t>
      </w:r>
      <w:r w:rsidRPr="004D5A2F">
        <w:rPr>
          <w:rFonts w:ascii="Gandhari Unicode" w:hAnsi="Gandhari Unicode" w:cs="e-Tamil OTC"/>
          <w:noProof/>
          <w:cs/>
          <w:lang w:val="en-GB"/>
        </w:rPr>
        <w:t xml:space="preserve">நேரோரெனல் </w:t>
      </w:r>
      <w:r w:rsidRPr="004D5A2F">
        <w:rPr>
          <w:rFonts w:ascii="Gandhari Unicode" w:hAnsi="Gandhari Unicode" w:cs="e-Tamil OTC"/>
          <w:noProof/>
          <w:lang w:val="en-GB"/>
        </w:rPr>
        <w:t xml:space="preserve">I </w:t>
      </w:r>
      <w:r w:rsidRPr="004D5A2F">
        <w:rPr>
          <w:rStyle w:val="FootnoteReference"/>
          <w:rFonts w:ascii="Gandhari Unicode" w:hAnsi="Gandhari Unicode" w:cs="e-Tamil OTC"/>
          <w:noProof/>
          <w:lang w:val="en-GB"/>
        </w:rPr>
        <w:footnoteReference w:id="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முதுபோத்து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கிறைஞ்சிய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கிறைஞ்சியாப்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கிறைஞ்சிப்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3cd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பரூஉப்பெருந் தாதா </w:t>
      </w:r>
      <w:r w:rsidRPr="004D5A2F">
        <w:rPr>
          <w:rFonts w:ascii="Gandhari Unicode" w:hAnsi="Gandhari Unicode" w:cs="e-Tamil OTC"/>
          <w:noProof/>
          <w:lang w:val="en-GB"/>
        </w:rPr>
        <w:t>G2, EA, I, AT,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பரூஉப் பெருந்தாளா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பரூஉப் பெரூஉந் தாளா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பரூஉப் பெரூஉந் தாதர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C2+3, G1+2, I, AT, Cām.v, VP;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EA, Cām.v; </w:t>
      </w:r>
      <w:r w:rsidRPr="004D5A2F">
        <w:rPr>
          <w:rFonts w:ascii="Gandhari Unicode" w:hAnsi="Gandhari Unicode" w:cs="e-Tamil OTC"/>
          <w:noProof/>
          <w:cs/>
          <w:lang w:val="en-GB"/>
        </w:rPr>
        <w:t xml:space="preserve">னுண் வெழியி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றெறித்துநடை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றெறித்துநகை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நின்றுவெயிற்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நின்றுவெயில்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மென்பந </w:t>
      </w:r>
      <w:r w:rsidRPr="004D5A2F">
        <w:rPr>
          <w:rFonts w:ascii="Gandhari Unicode" w:hAnsi="Gandhari Unicode" w:cs="e-Tamil OTC"/>
          <w:noProof/>
          <w:lang w:val="en-GB"/>
        </w:rPr>
        <w:t>G2</w:t>
      </w:r>
    </w:p>
    <w:p w14:paraId="13395926" w14:textId="77777777" w:rsidR="0074055C" w:rsidRPr="004D5A2F" w:rsidRDefault="0074055C">
      <w:pPr>
        <w:pStyle w:val="Textbody"/>
        <w:spacing w:after="29"/>
        <w:rPr>
          <w:rFonts w:ascii="Gandhari Unicode" w:hAnsi="Gandhari Unicode" w:cs="e-Tamil OTC"/>
          <w:noProof/>
          <w:lang w:val="en-GB"/>
        </w:rPr>
      </w:pPr>
    </w:p>
    <w:p w14:paraId="1A1DC1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nacai naṉ</w:t>
      </w:r>
      <w:r w:rsidR="000D731B" w:rsidRPr="004D5A2F">
        <w:rPr>
          <w:rFonts w:ascii="Gandhari Unicode" w:hAnsi="Gandhari Unicode" w:cs="e-Tamil OTC"/>
          <w:noProof/>
          <w:lang w:val="en-GB"/>
        </w:rPr>
        <w:t>k*</w:t>
      </w:r>
      <w:r w:rsidRPr="004D5A2F">
        <w:rPr>
          <w:rFonts w:ascii="Gandhari Unicode" w:hAnsi="Gandhari Unicode" w:cs="e-Tamil OTC"/>
          <w:noProof/>
          <w:lang w:val="en-GB"/>
        </w:rPr>
        <w:t xml:space="preserve"> uṭaiyar tōḻi </w:t>
      </w:r>
      <w:r w:rsidRPr="004D5A2F">
        <w:rPr>
          <w:rFonts w:ascii="Gandhari Unicode" w:hAnsi="Gandhari Unicode" w:cs="e-Tamil OTC"/>
          <w:i/>
          <w:iCs/>
          <w:noProof/>
          <w:lang w:val="en-GB"/>
        </w:rPr>
        <w:t>ñerēreṉa</w:t>
      </w:r>
      <w:r w:rsidR="000D731B" w:rsidRPr="004D5A2F">
        <w:rPr>
          <w:rFonts w:ascii="Gandhari Unicode" w:hAnsi="Gandhari Unicode" w:cs="e-Tamil OTC"/>
          <w:i/>
          <w:iCs/>
          <w:noProof/>
          <w:lang w:val="en-GB"/>
        </w:rPr>
        <w:t>+</w:t>
      </w:r>
    </w:p>
    <w:p w14:paraId="029141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kavai</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talai mutu </w:t>
      </w:r>
      <w:r w:rsidRPr="004D5A2F">
        <w:rPr>
          <w:rFonts w:ascii="Gandhari Unicode" w:hAnsi="Gandhari Unicode" w:cs="e-Tamil OTC"/>
          <w:i/>
          <w:iCs/>
          <w:noProof/>
          <w:lang w:val="en-GB"/>
        </w:rPr>
        <w:t>kalai</w:t>
      </w:r>
      <w:r w:rsidRPr="004D5A2F">
        <w:rPr>
          <w:rFonts w:ascii="Gandhari Unicode" w:hAnsi="Gandhari Unicode" w:cs="e-Tamil OTC"/>
          <w:noProof/>
          <w:lang w:val="en-GB"/>
        </w:rPr>
        <w:t xml:space="preserve"> kāliṉ oṟṟi</w:t>
      </w:r>
      <w:r w:rsidR="000D731B" w:rsidRPr="004D5A2F">
        <w:rPr>
          <w:rFonts w:ascii="Gandhari Unicode" w:hAnsi="Gandhari Unicode" w:cs="e-Tamil OTC"/>
          <w:noProof/>
          <w:lang w:val="en-GB"/>
        </w:rPr>
        <w:t>+</w:t>
      </w:r>
    </w:p>
    <w:p w14:paraId="198C43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paci piṇ</w:t>
      </w:r>
      <w:r w:rsidR="000D731B" w:rsidRPr="004D5A2F">
        <w:rPr>
          <w:rFonts w:ascii="Gandhari Unicode" w:hAnsi="Gandhari Unicode" w:cs="e-Tamil OTC"/>
          <w:noProof/>
          <w:lang w:val="en-GB"/>
        </w:rPr>
        <w:t>ikk*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iṟaiñciya</w:t>
      </w:r>
      <w:r w:rsidRPr="004D5A2F">
        <w:rPr>
          <w:rFonts w:ascii="Gandhari Unicode" w:hAnsi="Gandhari Unicode" w:cs="e-Tamil OTC"/>
          <w:noProof/>
          <w:lang w:val="en-GB"/>
        </w:rPr>
        <w:t xml:space="preserve"> parūu</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 tataral</w:t>
      </w:r>
    </w:p>
    <w:p w14:paraId="34F3E2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oḻiyiṉ uṇṭu </w:t>
      </w:r>
      <w:r w:rsidRPr="004D5A2F">
        <w:rPr>
          <w:rFonts w:ascii="Gandhari Unicode" w:hAnsi="Gandhari Unicode" w:cs="e-Tamil OTC"/>
          <w:i/>
          <w:iCs/>
          <w:noProof/>
          <w:lang w:val="en-GB"/>
        </w:rPr>
        <w:t xml:space="preserve">vaḻu </w:t>
      </w:r>
      <w:r w:rsidR="000D731B" w:rsidRPr="004D5A2F">
        <w:rPr>
          <w:rFonts w:ascii="Gandhari Unicode" w:hAnsi="Gandhari Unicode" w:cs="e-Tamil OTC"/>
          <w:i/>
          <w:iCs/>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neñciṉ</w:t>
      </w:r>
    </w:p>
    <w:p w14:paraId="0B3C5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teṟittu </w:t>
      </w:r>
      <w:r w:rsidRPr="004D5A2F">
        <w:rPr>
          <w:rFonts w:ascii="Gandhari Unicode" w:hAnsi="Gandhari Unicode" w:cs="e-Tamil OTC"/>
          <w:i/>
          <w:iCs/>
          <w:noProof/>
          <w:lang w:val="en-GB"/>
        </w:rPr>
        <w:t>naṭai</w:t>
      </w:r>
      <w:r w:rsidRPr="004D5A2F">
        <w:rPr>
          <w:rFonts w:ascii="Gandhari Unicode" w:hAnsi="Gandhari Unicode" w:cs="e-Tamil OTC"/>
          <w:noProof/>
          <w:lang w:val="en-GB"/>
        </w:rPr>
        <w:t xml:space="preserve"> marapiṉ taṉ maṟikku niḻal āki</w:t>
      </w:r>
    </w:p>
    <w:p w14:paraId="260396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niṉṟu veyi</w:t>
      </w:r>
      <w:r w:rsidR="000D731B" w:rsidRPr="004D5A2F">
        <w:rPr>
          <w:rFonts w:ascii="Gandhari Unicode" w:hAnsi="Gandhari Unicode" w:cs="e-Tamil OTC"/>
          <w:noProof/>
          <w:lang w:val="en-GB"/>
        </w:rPr>
        <w:t>l</w:t>
      </w:r>
      <w:r w:rsidRPr="004D5A2F">
        <w:rPr>
          <w:rFonts w:ascii="Gandhari Unicode" w:hAnsi="Gandhari Unicode" w:cs="e-Tamil OTC"/>
          <w:noProof/>
          <w:lang w:val="en-GB"/>
        </w:rPr>
        <w:t xml:space="preserve"> kaḻikkum eṉpa nam</w:t>
      </w:r>
    </w:p>
    <w:p w14:paraId="72A10462"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tuyil muṉinar ceṉṟa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āṟ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6320742" w14:textId="77777777" w:rsidR="0074055C" w:rsidRPr="004D5A2F" w:rsidRDefault="0074055C">
      <w:pPr>
        <w:pStyle w:val="Textbody"/>
        <w:spacing w:after="29" w:line="260" w:lineRule="exact"/>
        <w:rPr>
          <w:rFonts w:ascii="Gandhari Unicode" w:hAnsi="Gandhari Unicode" w:cs="e-Tamil OTC"/>
          <w:noProof/>
          <w:lang w:val="en-GB"/>
        </w:rPr>
      </w:pPr>
    </w:p>
    <w:p w14:paraId="684D38E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HER who was anxious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come back after having stopped in the midd</w:t>
      </w:r>
      <w:r w:rsidR="00270A6C" w:rsidRPr="004D5A2F">
        <w:rPr>
          <w:rFonts w:ascii="Gandhari Unicode" w:hAnsi="Gandhari Unicode" w:cs="e-Tamil OTC"/>
          <w:noProof/>
          <w:lang w:val="en-GB"/>
        </w:rPr>
        <w:t>le because of us, our great one”</w:t>
      </w:r>
      <w:r w:rsidRPr="004D5A2F">
        <w:rPr>
          <w:rFonts w:ascii="Gandhari Unicode" w:hAnsi="Gandhari Unicode" w:cs="e-Tamil OTC"/>
          <w:noProof/>
          <w:lang w:val="en-GB"/>
        </w:rPr>
        <w:t>.</w:t>
      </w:r>
    </w:p>
    <w:p w14:paraId="758DE703" w14:textId="77777777" w:rsidR="0074055C" w:rsidRPr="004D5A2F" w:rsidRDefault="0074055C">
      <w:pPr>
        <w:pStyle w:val="Textbody"/>
        <w:spacing w:after="29" w:line="260" w:lineRule="exact"/>
        <w:rPr>
          <w:rFonts w:ascii="Gandhari Unicode" w:hAnsi="Gandhari Unicode" w:cs="e-Tamil OTC"/>
          <w:noProof/>
          <w:lang w:val="en-GB"/>
        </w:rPr>
      </w:pPr>
    </w:p>
    <w:p w14:paraId="5FE455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yearning well possess-he(h.) friend suddenly</w:t>
      </w:r>
      <w:r w:rsidRPr="004D5A2F">
        <w:rPr>
          <w:rStyle w:val="FootnoteReference"/>
          <w:rFonts w:ascii="Gandhari Unicode" w:hAnsi="Gandhari Unicode" w:cs="e-Tamil OTC"/>
          <w:noProof/>
          <w:lang w:val="en-GB"/>
        </w:rPr>
        <w:footnoteReference w:id="49"/>
      </w:r>
      <w:r w:rsidRPr="004D5A2F">
        <w:rPr>
          <w:rFonts w:ascii="Gandhari Unicode" w:hAnsi="Gandhari Unicode" w:cs="e-Tamil OTC"/>
          <w:noProof/>
          <w:lang w:val="en-GB"/>
        </w:rPr>
        <w:t xml:space="preserve"> say</w:t>
      </w:r>
    </w:p>
    <w:p w14:paraId="55A384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fork- head old stag leg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pressed</w:t>
      </w:r>
    </w:p>
    <w:p w14:paraId="7D295D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hunger fetter(dat.) bowed- bigness big being-squashed</w:t>
      </w:r>
    </w:p>
    <w:p w14:paraId="3706DC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stay-behind-if eaten fault-not heart</w:t>
      </w:r>
      <w:r w:rsidRPr="004D5A2F">
        <w:rPr>
          <w:rFonts w:ascii="Gandhari Unicode" w:hAnsi="Gandhari Unicode" w:cs="e-Tamil OTC"/>
          <w:noProof/>
          <w:position w:val="6"/>
          <w:lang w:val="en-GB"/>
        </w:rPr>
        <w:t>iṉ</w:t>
      </w:r>
    </w:p>
    <w:p w14:paraId="1D3B24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jumped gait usage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self- calf(dat.) shade become(abs.)</w:t>
      </w:r>
    </w:p>
    <w:p w14:paraId="00E829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sunlight removing- they-say our-</w:t>
      </w:r>
    </w:p>
    <w:p w14:paraId="657D47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sleep hate-he(h.)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2DB64D" w14:textId="77777777" w:rsidR="0074055C" w:rsidRPr="004D5A2F" w:rsidRDefault="0074055C">
      <w:pPr>
        <w:pStyle w:val="Textbody"/>
        <w:spacing w:after="29"/>
        <w:rPr>
          <w:rFonts w:ascii="Gandhari Unicode" w:hAnsi="Gandhari Unicode" w:cs="e-Tamil OTC"/>
          <w:noProof/>
          <w:lang w:val="en-GB"/>
        </w:rPr>
      </w:pPr>
    </w:p>
    <w:p w14:paraId="7EB76603" w14:textId="77777777" w:rsidR="0074055C" w:rsidRPr="004D5A2F" w:rsidRDefault="0074055C">
      <w:pPr>
        <w:pStyle w:val="Textbody"/>
        <w:spacing w:after="72"/>
        <w:rPr>
          <w:rFonts w:ascii="Gandhari Unicode" w:hAnsi="Gandhari Unicode" w:cs="e-Tamil OTC"/>
          <w:noProof/>
          <w:lang w:val="en-GB"/>
        </w:rPr>
      </w:pPr>
    </w:p>
    <w:p w14:paraId="5CD16A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Pretty yearning he is, friend, [so] they say,</w:t>
      </w:r>
    </w:p>
    <w:p w14:paraId="68E493D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path gone by him, who is fed up with sweet sleep with us,</w:t>
      </w:r>
    </w:p>
    <w:p w14:paraId="2407E94F"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the fork-headed old stag quickly scrapes with [its] leg, [and],</w:t>
      </w:r>
    </w:p>
    <w:p w14:paraId="5E8E4581" w14:textId="77777777" w:rsidR="0074055C" w:rsidRPr="004D5A2F" w:rsidRDefault="00CF70BD">
      <w:pPr>
        <w:pStyle w:val="Textbody"/>
        <w:tabs>
          <w:tab w:val="left" w:pos="413"/>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if [something] is left of the great big [branch] being squashed,</w:t>
      </w:r>
      <w:r w:rsidRPr="004D5A2F">
        <w:rPr>
          <w:rStyle w:val="FootnoteReference"/>
          <w:rFonts w:ascii="Gandhari Unicode" w:hAnsi="Gandhari Unicode" w:cs="e-Tamil OTC"/>
          <w:noProof/>
          <w:lang w:val="en-GB"/>
        </w:rPr>
        <w:footnoteReference w:id="50"/>
      </w:r>
    </w:p>
    <w:p w14:paraId="130D3C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that he had bowed because of the fetter of hunger, eats, [and]</w:t>
      </w:r>
    </w:p>
    <w:p w14:paraId="7DD6139F"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t xml:space="preserve"> for his calf with faultless heart</w:t>
      </w:r>
      <w:r w:rsidRPr="004D5A2F">
        <w:rPr>
          <w:rStyle w:val="FootnoteReference"/>
          <w:rFonts w:ascii="Gandhari Unicode" w:hAnsi="Gandhari Unicode" w:cs="e-Tamil OTC"/>
          <w:noProof/>
          <w:lang w:val="en-GB"/>
        </w:rPr>
        <w:footnoteReference w:id="51"/>
      </w:r>
      <w:r w:rsidRPr="004D5A2F">
        <w:rPr>
          <w:rFonts w:ascii="Gandhari Unicode" w:hAnsi="Gandhari Unicode" w:cs="e-Tamil OTC"/>
          <w:noProof/>
          <w:lang w:val="en-GB"/>
        </w:rPr>
        <w:t xml:space="preserve"> and naturally</w:t>
      </w:r>
      <w:r w:rsidRPr="004D5A2F">
        <w:rPr>
          <w:rStyle w:val="FootnoteReference"/>
          <w:rFonts w:ascii="Gandhari Unicode" w:hAnsi="Gandhari Unicode" w:cs="e-Tamil OTC"/>
          <w:noProof/>
          <w:lang w:val="en-GB"/>
        </w:rPr>
        <w:footnoteReference w:id="52"/>
      </w:r>
      <w:r w:rsidRPr="004D5A2F">
        <w:rPr>
          <w:rFonts w:ascii="Gandhari Unicode" w:hAnsi="Gandhari Unicode" w:cs="e-Tamil OTC"/>
          <w:noProof/>
          <w:lang w:val="en-GB"/>
        </w:rPr>
        <w:t xml:space="preserve"> leaping gait</w:t>
      </w:r>
    </w:p>
    <w:p w14:paraId="18BBABE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he will be a shade [and] standing blocks off the heat.</w:t>
      </w:r>
    </w:p>
    <w:p w14:paraId="72BEA18B" w14:textId="77777777" w:rsidR="0074055C" w:rsidRPr="004D5A2F" w:rsidRDefault="0074055C">
      <w:pPr>
        <w:pStyle w:val="Textbody"/>
        <w:spacing w:after="0"/>
        <w:rPr>
          <w:rFonts w:ascii="Gandhari Unicode" w:hAnsi="Gandhari Unicode" w:cs="e-Tamil OTC"/>
          <w:noProof/>
          <w:lang w:val="en-GB"/>
        </w:rPr>
      </w:pPr>
    </w:p>
    <w:p w14:paraId="16484F87"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F1FB59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கூடலூர்கிழார்: </w:t>
      </w:r>
      <w:r w:rsidRPr="004D5A2F">
        <w:rPr>
          <w:rFonts w:ascii="Gandhari Unicode" w:hAnsi="Gandhari Unicode"/>
          <w:i w:val="0"/>
          <w:iCs w:val="0"/>
          <w:color w:val="auto"/>
        </w:rPr>
        <w:t>the confidante / HE</w:t>
      </w:r>
    </w:p>
    <w:p w14:paraId="2E869A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வெறியாட்டு எடுத்துக் கொண்டவிடத்து அறத்தொடு நின்றது.</w:t>
      </w:r>
    </w:p>
    <w:p w14:paraId="7CDB6A25" w14:textId="77777777" w:rsidR="0074055C" w:rsidRPr="004D5A2F" w:rsidRDefault="0074055C">
      <w:pPr>
        <w:pStyle w:val="Textbody"/>
        <w:spacing w:after="29"/>
        <w:rPr>
          <w:rFonts w:ascii="Gandhari Unicode" w:hAnsi="Gandhari Unicode" w:cs="e-Tamil OTC"/>
          <w:noProof/>
          <w:lang w:val="en-GB"/>
        </w:rPr>
      </w:pPr>
    </w:p>
    <w:p w14:paraId="088401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மரங்கொல் கானவன் </w:t>
      </w:r>
      <w:r w:rsidRPr="004D5A2F">
        <w:rPr>
          <w:rFonts w:ascii="Gandhari Unicode" w:hAnsi="Gandhari Unicode" w:cs="e-Tamil OTC"/>
          <w:noProof/>
          <w:u w:val="wave"/>
          <w:cs/>
          <w:lang w:val="en-GB"/>
        </w:rPr>
        <w:t>புனந்துளர்ந்து</w:t>
      </w:r>
      <w:r w:rsidRPr="004D5A2F">
        <w:rPr>
          <w:rFonts w:ascii="Gandhari Unicode" w:hAnsi="Gandhari Unicode" w:cs="e-Tamil OTC"/>
          <w:noProof/>
          <w:cs/>
          <w:lang w:val="en-GB"/>
        </w:rPr>
        <w:t xml:space="preserve"> வித்திய</w:t>
      </w:r>
    </w:p>
    <w:p w14:paraId="4B31FA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பிறங்குகுர லிறடி காக்கும் புறந்தா</w:t>
      </w:r>
    </w:p>
    <w:p w14:paraId="575494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ழஞ்சி லோதி யசையியற் கொடிச்சி</w:t>
      </w:r>
    </w:p>
    <w:p w14:paraId="62C68A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திருந்திழை யல்குற்குப் பெருந்தழை யுதவிச்</w:t>
      </w:r>
    </w:p>
    <w:p w14:paraId="75AEA5E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செயலை முழுமுத லொழிய </w:t>
      </w:r>
      <w:r w:rsidRPr="004D5A2F">
        <w:rPr>
          <w:rFonts w:ascii="Gandhari Unicode" w:hAnsi="Gandhari Unicode" w:cs="e-Tamil OTC"/>
          <w:noProof/>
          <w:u w:val="wave"/>
          <w:cs/>
          <w:lang w:val="en-GB"/>
        </w:rPr>
        <w:t>வயல</w:t>
      </w:r>
    </w:p>
    <w:p w14:paraId="482051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தரலை மாலை </w:t>
      </w:r>
      <w:r w:rsidRPr="004D5A2F">
        <w:rPr>
          <w:rFonts w:ascii="Gandhari Unicode" w:hAnsi="Gandhari Unicode" w:cs="e-Tamil OTC"/>
          <w:noProof/>
          <w:u w:val="wave"/>
          <w:cs/>
          <w:lang w:val="en-GB"/>
        </w:rPr>
        <w:t>சூட்டி</w:t>
      </w:r>
    </w:p>
    <w:p w14:paraId="1AF41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யேமுற் றன்றிவ் வழுங்க லூரே.</w:t>
      </w:r>
    </w:p>
    <w:p w14:paraId="218D22D0" w14:textId="77777777" w:rsidR="0074055C" w:rsidRPr="004D5A2F" w:rsidRDefault="0074055C">
      <w:pPr>
        <w:pStyle w:val="Textbody"/>
        <w:spacing w:after="29"/>
        <w:rPr>
          <w:rFonts w:ascii="Gandhari Unicode" w:hAnsi="Gandhari Unicode" w:cs="e-Tamil OTC"/>
          <w:noProof/>
          <w:lang w:val="en-GB"/>
        </w:rPr>
      </w:pPr>
    </w:p>
    <w:p w14:paraId="3E7D3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புனந்துளர்ந்து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புனந்துழந்து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யல்குற்குப்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யுடைக்குப்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தரலை </w:t>
      </w:r>
      <w:r w:rsidRPr="004D5A2F">
        <w:rPr>
          <w:rFonts w:ascii="Gandhari Unicode" w:eastAsia="URW Palladio UNI" w:hAnsi="Gandhari Unicode" w:cs="e-Tamil OTC"/>
          <w:noProof/>
          <w:lang w:val="en-GB"/>
        </w:rPr>
        <w:t xml:space="preserve">C1+2+3, Cām.; </w:t>
      </w:r>
      <w:r w:rsidRPr="004D5A2F">
        <w:rPr>
          <w:rFonts w:ascii="Gandhari Unicode" w:eastAsia="URW Palladio UNI" w:hAnsi="Gandhari Unicode" w:cs="e-Tamil OTC"/>
          <w:noProof/>
          <w:cs/>
          <w:lang w:val="en-GB"/>
        </w:rPr>
        <w:t xml:space="preserve">வயல </w:t>
      </w:r>
      <w:bookmarkStart w:id="7" w:name="DDE_LINK29"/>
      <w:r w:rsidRPr="004D5A2F">
        <w:rPr>
          <w:rFonts w:ascii="Gandhari Unicode" w:eastAsia="URW Palladio UNI" w:hAnsi="Gandhari Unicode" w:cs="e-Tamil OTC"/>
          <w:noProof/>
          <w:lang w:val="en-GB"/>
        </w:rPr>
        <w:t>|</w:t>
      </w:r>
      <w:bookmarkEnd w:id="7"/>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 xml:space="preserve">C1, G1+2, EA;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சூடி </w:t>
      </w:r>
      <w:r w:rsidRPr="004D5A2F">
        <w:rPr>
          <w:rFonts w:ascii="Gandhari Unicode" w:hAnsi="Gandhari Unicode" w:cs="e-Tamil OTC"/>
          <w:noProof/>
          <w:lang w:val="en-GB"/>
        </w:rPr>
        <w:t>C3, Cām.v</w:t>
      </w:r>
    </w:p>
    <w:p w14:paraId="64E54799" w14:textId="77777777" w:rsidR="0074055C" w:rsidRPr="004D5A2F" w:rsidRDefault="0074055C">
      <w:pPr>
        <w:pStyle w:val="Textbody"/>
        <w:spacing w:after="29"/>
        <w:rPr>
          <w:rFonts w:ascii="Gandhari Unicode" w:hAnsi="Gandhari Unicode" w:cs="e-Tamil OTC"/>
          <w:noProof/>
          <w:lang w:val="en-GB"/>
        </w:rPr>
      </w:pPr>
    </w:p>
    <w:p w14:paraId="4AF894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maram kol kāṉavaṉ puṉam </w:t>
      </w:r>
      <w:r w:rsidRPr="004D5A2F">
        <w:rPr>
          <w:rFonts w:ascii="Gandhari Unicode" w:hAnsi="Gandhari Unicode" w:cs="e-Tamil OTC"/>
          <w:i/>
          <w:iCs/>
          <w:noProof/>
          <w:lang w:val="en-GB"/>
        </w:rPr>
        <w:t>tuḷarntu</w:t>
      </w:r>
      <w:r w:rsidRPr="004D5A2F">
        <w:rPr>
          <w:rFonts w:ascii="Gandhari Unicode" w:hAnsi="Gandhari Unicode" w:cs="e-Tamil OTC"/>
          <w:noProof/>
          <w:lang w:val="en-GB"/>
        </w:rPr>
        <w:t xml:space="preserve"> vittiya</w:t>
      </w:r>
    </w:p>
    <w:p w14:paraId="3D7206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piṟaṅku kural iṟaṭi kākkum puṟam tāḻ</w:t>
      </w:r>
    </w:p>
    <w:p w14:paraId="5A7A7C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ōti </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acai </w:t>
      </w:r>
      <w:r w:rsidR="000D731B" w:rsidRPr="004D5A2F">
        <w:rPr>
          <w:rFonts w:ascii="Gandhari Unicode" w:hAnsi="Gandhari Unicode" w:cs="e-Tamil OTC"/>
          <w:noProof/>
          <w:lang w:val="en-GB"/>
        </w:rPr>
        <w:t>~</w:t>
      </w:r>
      <w:r w:rsidRPr="004D5A2F">
        <w:rPr>
          <w:rFonts w:ascii="Gandhari Unicode" w:hAnsi="Gandhari Unicode" w:cs="e-Tamil OTC"/>
          <w:noProof/>
          <w:lang w:val="en-GB"/>
        </w:rPr>
        <w:t>iyal koṭicci</w:t>
      </w:r>
    </w:p>
    <w:p w14:paraId="27FA7E33" w14:textId="77777777" w:rsidR="0074055C" w:rsidRPr="004D5A2F" w:rsidRDefault="000D731B">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alkuṟku</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perum taḻai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utavi</w:t>
      </w:r>
      <w:r w:rsidRPr="004D5A2F">
        <w:rPr>
          <w:rFonts w:ascii="Gandhari Unicode" w:hAnsi="Gandhari Unicode" w:cs="e-Tamil OTC"/>
          <w:noProof/>
          <w:lang w:val="en-GB"/>
        </w:rPr>
        <w:t>+</w:t>
      </w:r>
    </w:p>
    <w:p w14:paraId="4FC83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ceyalai muḻu mutal oḻiya </w:t>
      </w:r>
      <w:r w:rsidR="000D731B" w:rsidRPr="004D5A2F">
        <w:rPr>
          <w:rFonts w:ascii="Gandhari Unicode" w:hAnsi="Gandhari Unicode" w:cs="e-Tamil OTC"/>
          <w:noProof/>
          <w:lang w:val="en-GB"/>
        </w:rPr>
        <w:t>~</w:t>
      </w:r>
      <w:r w:rsidRPr="004D5A2F">
        <w:rPr>
          <w:rFonts w:ascii="Gandhari Unicode" w:hAnsi="Gandhari Unicode" w:cs="e-Tamil OTC"/>
          <w:i/>
          <w:iCs/>
          <w:noProof/>
          <w:lang w:val="en-GB"/>
        </w:rPr>
        <w:t>ayalat</w:t>
      </w:r>
      <w:r w:rsidR="000D731B" w:rsidRPr="004D5A2F">
        <w:rPr>
          <w:rFonts w:ascii="Gandhari Unicode" w:hAnsi="Gandhari Unicode" w:cs="e-Tamil OTC"/>
          <w:i/>
          <w:iCs/>
          <w:noProof/>
          <w:lang w:val="en-GB"/>
        </w:rPr>
        <w:t>*</w:t>
      </w:r>
    </w:p>
    <w:p w14:paraId="4F332F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aralai mālai </w:t>
      </w:r>
      <w:r w:rsidRPr="004D5A2F">
        <w:rPr>
          <w:rFonts w:ascii="Gandhari Unicode" w:hAnsi="Gandhari Unicode" w:cs="e-Tamil OTC"/>
          <w:i/>
          <w:iCs/>
          <w:noProof/>
          <w:lang w:val="en-GB"/>
        </w:rPr>
        <w:t>cūṭṭi</w:t>
      </w:r>
    </w:p>
    <w:p w14:paraId="79C519BB"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 uṟṟaṉṟ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97921CF" w14:textId="77777777" w:rsidR="0074055C" w:rsidRPr="004D5A2F" w:rsidRDefault="0074055C">
      <w:pPr>
        <w:pStyle w:val="Textbody"/>
        <w:spacing w:after="29" w:line="260" w:lineRule="exact"/>
        <w:rPr>
          <w:rFonts w:ascii="Gandhari Unicode" w:hAnsi="Gandhari Unicode" w:cs="e-Tamil OTC"/>
          <w:noProof/>
          <w:lang w:val="en-GB"/>
        </w:rPr>
      </w:pPr>
    </w:p>
    <w:p w14:paraId="5712B3E0" w14:textId="77777777" w:rsidR="0074055C" w:rsidRPr="004D5A2F" w:rsidRDefault="0074055C">
      <w:pPr>
        <w:pStyle w:val="Textbody"/>
        <w:spacing w:after="29" w:line="260" w:lineRule="exact"/>
        <w:rPr>
          <w:rFonts w:ascii="Gandhari Unicode" w:hAnsi="Gandhari Unicode" w:cs="e-Tamil OTC"/>
          <w:noProof/>
          <w:lang w:val="en-GB"/>
        </w:rPr>
      </w:pPr>
    </w:p>
    <w:p w14:paraId="038B82A1" w14:textId="77777777" w:rsidR="0074055C" w:rsidRPr="004D5A2F" w:rsidRDefault="0074055C">
      <w:pPr>
        <w:pStyle w:val="Textbody"/>
        <w:spacing w:after="29" w:line="260" w:lineRule="exact"/>
        <w:rPr>
          <w:rFonts w:ascii="Gandhari Unicode" w:hAnsi="Gandhari Unicode" w:cs="e-Tamil OTC"/>
          <w:noProof/>
          <w:lang w:val="en-GB"/>
        </w:rPr>
      </w:pPr>
    </w:p>
    <w:p w14:paraId="1A1EFD55"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Veṟi dance was taken up.</w:t>
      </w:r>
    </w:p>
    <w:p w14:paraId="31E96B1D" w14:textId="77777777" w:rsidR="0074055C" w:rsidRPr="004D5A2F" w:rsidRDefault="0074055C">
      <w:pPr>
        <w:pStyle w:val="Textbody"/>
        <w:spacing w:after="28" w:line="260" w:lineRule="exact"/>
        <w:rPr>
          <w:rFonts w:ascii="Gandhari Unicode" w:hAnsi="Gandhari Unicode" w:cs="e-Tamil OTC"/>
          <w:noProof/>
          <w:lang w:val="en-GB"/>
        </w:rPr>
      </w:pPr>
    </w:p>
    <w:p w14:paraId="62BF0B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fell- forest-he field hoed sown-</w:t>
      </w:r>
    </w:p>
    <w:p w14:paraId="5618EC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ear millet guarding- back hang-down-</w:t>
      </w:r>
    </w:p>
    <w:p w14:paraId="153252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move- nature creeper-she</w:t>
      </w:r>
      <w:r w:rsidRPr="004D5A2F">
        <w:rPr>
          <w:rStyle w:val="FootnoteReference"/>
          <w:rFonts w:ascii="Gandhari Unicode" w:hAnsi="Gandhari Unicode" w:cs="e-Tamil OTC"/>
          <w:noProof/>
          <w:lang w:val="en-GB"/>
        </w:rPr>
        <w:footnoteReference w:id="53"/>
      </w:r>
    </w:p>
    <w:p w14:paraId="469141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jewel hip(dat.) big foliage contributed</w:t>
      </w:r>
    </w:p>
    <w:p w14:paraId="4D8873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Aśoka(-tree) whole stump stay-behind(inf.) neighbourhood-it</w:t>
      </w:r>
    </w:p>
    <w:p w14:paraId="06B396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w:t>
      </w:r>
      <w:r w:rsidRPr="004D5A2F">
        <w:rPr>
          <w:rStyle w:val="FootnoteReference"/>
          <w:rFonts w:ascii="Gandhari Unicode" w:hAnsi="Gandhari Unicode" w:cs="e-Tamil OTC"/>
          <w:noProof/>
          <w:lang w:val="en-GB"/>
        </w:rPr>
        <w:footnoteReference w:id="54"/>
      </w:r>
      <w:r w:rsidRPr="004D5A2F">
        <w:rPr>
          <w:rFonts w:ascii="Gandhari Unicode" w:hAnsi="Gandhari Unicode" w:cs="e-Tamil OTC"/>
          <w:noProof/>
          <w:lang w:val="en-GB"/>
        </w:rPr>
        <w:t xml:space="preserve"> chaplet worn</w:t>
      </w:r>
    </w:p>
    <w:p w14:paraId="32AAAD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confusion it-had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D47CBD" w14:textId="77777777" w:rsidR="0074055C" w:rsidRPr="004D5A2F" w:rsidRDefault="0074055C">
      <w:pPr>
        <w:pStyle w:val="Textbody"/>
        <w:spacing w:after="29"/>
        <w:rPr>
          <w:rFonts w:ascii="Gandhari Unicode" w:hAnsi="Gandhari Unicode" w:cs="e-Tamil OTC"/>
          <w:noProof/>
          <w:lang w:val="en-GB"/>
        </w:rPr>
      </w:pPr>
    </w:p>
    <w:p w14:paraId="6AC24AC8" w14:textId="77777777" w:rsidR="0074055C" w:rsidRPr="004D5A2F" w:rsidRDefault="0074055C">
      <w:pPr>
        <w:pStyle w:val="Textbody"/>
        <w:spacing w:after="29"/>
        <w:rPr>
          <w:rFonts w:ascii="Gandhari Unicode" w:hAnsi="Gandhari Unicode" w:cs="e-Tamil OTC"/>
          <w:noProof/>
          <w:lang w:val="en-GB"/>
        </w:rPr>
      </w:pPr>
    </w:p>
    <w:p w14:paraId="3ABBB8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has fallen into confusion,</w:t>
      </w:r>
    </w:p>
    <w:p w14:paraId="4EA656B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adorning [itself] with chaplets of bowstring hemp</w:t>
      </w:r>
    </w:p>
    <w:p w14:paraId="5E58C79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from the neighbourhood, while the whole Aśoka stump stays behind</w:t>
      </w:r>
    </w:p>
    <w:p w14:paraId="0EED353C"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which contributed [its] plentiful foliage for the hips,</w:t>
      </w:r>
    </w:p>
    <w:p w14:paraId="3D2008AD"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a perfect decoration,</w:t>
      </w:r>
      <w:r w:rsidRPr="004D5A2F">
        <w:rPr>
          <w:rStyle w:val="FootnoteReference"/>
          <w:rFonts w:ascii="Gandhari Unicode" w:hAnsi="Gandhari Unicode" w:cs="e-Tamil OTC"/>
          <w:noProof/>
          <w:lang w:val="en-GB"/>
        </w:rPr>
        <w:footnoteReference w:id="55"/>
      </w:r>
    </w:p>
    <w:p w14:paraId="10F9B27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the creeper woman with swinging gait</w:t>
      </w:r>
      <w:r w:rsidRPr="004D5A2F">
        <w:rPr>
          <w:rStyle w:val="FootnoteReference"/>
          <w:rFonts w:ascii="Gandhari Unicode" w:hAnsi="Gandhari Unicode" w:cs="e-Tamil OTC"/>
          <w:noProof/>
          <w:lang w:val="en-GB"/>
        </w:rPr>
        <w:footnoteReference w:id="56"/>
      </w:r>
      <w:r w:rsidRPr="004D5A2F">
        <w:rPr>
          <w:rFonts w:ascii="Gandhari Unicode" w:hAnsi="Gandhari Unicode" w:cs="e-Tamil OTC"/>
          <w:noProof/>
          <w:lang w:val="en-GB"/>
        </w:rPr>
        <w:t xml:space="preserve"> [and] pretty, thin hair,</w:t>
      </w:r>
    </w:p>
    <w:p w14:paraId="563F2124" w14:textId="77777777" w:rsidR="0074055C" w:rsidRPr="004D5A2F" w:rsidRDefault="00CF70BD">
      <w:pPr>
        <w:pStyle w:val="Textbody"/>
        <w:tabs>
          <w:tab w:val="left" w:pos="263"/>
          <w:tab w:val="left" w:pos="1738"/>
        </w:tabs>
        <w:spacing w:after="0"/>
        <w:rPr>
          <w:rFonts w:ascii="Gandhari Unicode" w:hAnsi="Gandhari Unicode" w:cs="e-Tamil OTC"/>
          <w:noProof/>
          <w:lang w:val="en-GB"/>
        </w:rPr>
      </w:pPr>
      <w:r w:rsidRPr="004D5A2F">
        <w:rPr>
          <w:rFonts w:ascii="Gandhari Unicode" w:hAnsi="Gandhari Unicode" w:cs="e-Tamil OTC"/>
          <w:noProof/>
          <w:lang w:val="en-GB"/>
        </w:rPr>
        <w:tab/>
        <w:t>hanging down [her] back, who guards the bright-eared millet,</w:t>
      </w:r>
    </w:p>
    <w:p w14:paraId="4EE7539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sown after the field was hoed</w:t>
      </w:r>
      <w:r w:rsidRPr="004D5A2F">
        <w:rPr>
          <w:rStyle w:val="FootnoteReference"/>
          <w:rFonts w:ascii="Gandhari Unicode" w:hAnsi="Gandhari Unicode" w:cs="e-Tamil OTC"/>
          <w:noProof/>
          <w:lang w:val="en-GB"/>
        </w:rPr>
        <w:footnoteReference w:id="57"/>
      </w:r>
      <w:r w:rsidRPr="004D5A2F">
        <w:rPr>
          <w:rFonts w:ascii="Gandhari Unicode" w:hAnsi="Gandhari Unicode" w:cs="e-Tamil OTC"/>
          <w:noProof/>
          <w:lang w:val="en-GB"/>
        </w:rPr>
        <w:t xml:space="preserve"> by the tree-felling man</w:t>
      </w:r>
    </w:p>
    <w:p w14:paraId="1B7ECF2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wood.</w:t>
      </w:r>
    </w:p>
    <w:p w14:paraId="6ADECCD5" w14:textId="77777777" w:rsidR="0074055C" w:rsidRPr="004D5A2F" w:rsidRDefault="0074055C">
      <w:pPr>
        <w:pStyle w:val="Textbody"/>
        <w:spacing w:after="0"/>
        <w:rPr>
          <w:rFonts w:ascii="Gandhari Unicode" w:hAnsi="Gandhari Unicode" w:cs="e-Tamil OTC"/>
          <w:noProof/>
          <w:lang w:val="en-GB"/>
        </w:rPr>
      </w:pPr>
    </w:p>
    <w:p w14:paraId="0064FF4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A19F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[and] adorns [her] with chaplets of (red) Aralai flowers</w:t>
      </w:r>
      <w:r w:rsidRPr="004D5A2F">
        <w:rPr>
          <w:rStyle w:val="FootnoteReference"/>
          <w:rFonts w:ascii="Gandhari Unicode" w:hAnsi="Gandhari Unicode" w:cs="e-Tamil OTC"/>
          <w:noProof/>
          <w:lang w:val="en-GB"/>
        </w:rPr>
        <w:footnoteReference w:id="58"/>
      </w:r>
    </w:p>
    <w:p w14:paraId="7C6397FF"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13CB1164"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அளக்கர் ஞாழார்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ஞாழலார்)  மகனார் மள்ளனார்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மள்ளர்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நள்ளார்): </w:t>
      </w:r>
      <w:r w:rsidRPr="004D5A2F">
        <w:rPr>
          <w:rFonts w:ascii="Gandhari Unicode" w:hAnsi="Gandhari Unicode"/>
          <w:i w:val="0"/>
          <w:iCs w:val="0"/>
          <w:color w:val="auto"/>
        </w:rPr>
        <w:t>the confidante / SHE</w:t>
      </w:r>
    </w:p>
    <w:p w14:paraId="7066F7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3936AE36" w14:textId="77777777" w:rsidR="0074055C" w:rsidRPr="004D5A2F" w:rsidRDefault="0074055C">
      <w:pPr>
        <w:pStyle w:val="Textbody"/>
        <w:spacing w:after="29"/>
        <w:rPr>
          <w:rFonts w:ascii="Gandhari Unicode" w:hAnsi="Gandhari Unicode" w:cs="e-Tamil OTC"/>
          <w:noProof/>
          <w:lang w:val="en-GB"/>
        </w:rPr>
      </w:pPr>
    </w:p>
    <w:p w14:paraId="01C615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படரும் </w:t>
      </w:r>
      <w:r w:rsidRPr="004D5A2F">
        <w:rPr>
          <w:rFonts w:ascii="Gandhari Unicode" w:hAnsi="Gandhari Unicode" w:cs="e-Tamil OTC"/>
          <w:noProof/>
          <w:u w:val="wave"/>
          <w:cs/>
          <w:lang w:val="en-GB"/>
        </w:rPr>
        <w:t>பைபயப்</w:t>
      </w:r>
      <w:r w:rsidRPr="004D5A2F">
        <w:rPr>
          <w:rFonts w:ascii="Gandhari Unicode" w:hAnsi="Gandhari Unicode" w:cs="e-Tamil OTC"/>
          <w:noProof/>
          <w:cs/>
          <w:lang w:val="en-GB"/>
        </w:rPr>
        <w:t xml:space="preserve"> பெயருஞ் சுடரு</w:t>
      </w:r>
    </w:p>
    <w:p w14:paraId="2732A4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மென்றூழ் மாமலை மறையு மின்றவர்</w:t>
      </w:r>
    </w:p>
    <w:p w14:paraId="5CD2A2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நீரில்</w:t>
      </w:r>
    </w:p>
    <w:p w14:paraId="17C34F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வறுங்கயந் துழைஇய விலங்குமருப் பியானை</w:t>
      </w:r>
    </w:p>
    <w:p w14:paraId="3AC327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குறும்பொறை மருங்கி னமர்துணை தழீஇக்</w:t>
      </w:r>
    </w:p>
    <w:p w14:paraId="6BE0AB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கொடுவரி</w:t>
      </w:r>
      <w:r w:rsidRPr="004D5A2F">
        <w:rPr>
          <w:rFonts w:ascii="Gandhari Unicode" w:hAnsi="Gandhari Unicode" w:cs="e-Tamil OTC"/>
          <w:noProof/>
          <w:cs/>
          <w:lang w:val="en-GB"/>
        </w:rPr>
        <w:t xml:space="preserve"> யிரும்புலி காக்கு</w:t>
      </w:r>
    </w:p>
    <w:p w14:paraId="2514FB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நெடுவரை மருங்கிற் சுரனிறந் தோரே.</w:t>
      </w:r>
    </w:p>
    <w:p w14:paraId="310EADBE" w14:textId="77777777" w:rsidR="0074055C" w:rsidRPr="004D5A2F" w:rsidRDefault="0074055C">
      <w:pPr>
        <w:pStyle w:val="Textbody"/>
        <w:spacing w:after="29"/>
        <w:rPr>
          <w:rFonts w:ascii="Gandhari Unicode" w:hAnsi="Gandhari Unicode" w:cs="e-Tamil OTC"/>
          <w:noProof/>
          <w:lang w:val="en-GB"/>
        </w:rPr>
      </w:pPr>
    </w:p>
    <w:p w14:paraId="1B2C1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பைபயப் </w:t>
      </w:r>
      <w:r w:rsidRPr="004D5A2F">
        <w:rPr>
          <w:rFonts w:ascii="Gandhari Unicode" w:hAnsi="Gandhari Unicode" w:cs="e-Tamil OTC"/>
          <w:noProof/>
          <w:lang w:val="en-GB"/>
        </w:rPr>
        <w:t xml:space="preserve">G2, Cām.; </w:t>
      </w:r>
      <w:r w:rsidRPr="004D5A2F">
        <w:rPr>
          <w:rFonts w:ascii="Gandhari Unicode" w:hAnsi="Gandhari Unicode" w:cs="e-Tamil OTC"/>
          <w:noProof/>
          <w:cs/>
          <w:lang w:val="en-GB"/>
        </w:rPr>
        <w:t xml:space="preserve">பையப் </w:t>
      </w:r>
      <w:r w:rsidRPr="004D5A2F">
        <w:rPr>
          <w:rFonts w:ascii="Gandhari Unicode" w:hAnsi="Gandhari Unicode" w:cs="e-Tamil OTC"/>
          <w:noProof/>
          <w:lang w:val="en-GB"/>
        </w:rPr>
        <w:t xml:space="preserve">L1, EA; </w:t>
      </w:r>
      <w:r w:rsidRPr="004D5A2F">
        <w:rPr>
          <w:rFonts w:ascii="Gandhari Unicode" w:hAnsi="Gandhari Unicode" w:cs="e-Tamil OTC"/>
          <w:noProof/>
          <w:cs/>
          <w:lang w:val="en-GB"/>
        </w:rPr>
        <w:t xml:space="preserve">பைப்பயப் </w:t>
      </w:r>
      <w:r w:rsidRPr="004D5A2F">
        <w:rPr>
          <w:rFonts w:ascii="Gandhari Unicode" w:hAnsi="Gandhari Unicode" w:cs="e-Tamil OTC"/>
          <w:noProof/>
          <w:lang w:val="en-GB"/>
        </w:rPr>
        <w:t xml:space="preserve">C2, AT;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பைப்பைய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பபையப்பப்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விலங்குமருப்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வலங்குமறுப்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L1, C1+2+3, G1+2v, EA, Cām.v</w:t>
      </w:r>
    </w:p>
    <w:p w14:paraId="05E6CE21" w14:textId="77777777" w:rsidR="0074055C" w:rsidRPr="004D5A2F" w:rsidRDefault="0074055C">
      <w:pPr>
        <w:pStyle w:val="Textbody"/>
        <w:spacing w:after="29"/>
        <w:rPr>
          <w:rFonts w:ascii="Gandhari Unicode" w:hAnsi="Gandhari Unicode" w:cs="e-Tamil OTC"/>
          <w:noProof/>
          <w:lang w:val="en-GB"/>
        </w:rPr>
      </w:pPr>
    </w:p>
    <w:p w14:paraId="027E76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paṭar</w:t>
      </w:r>
      <w:r w:rsidR="00E82A8A"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paipaya</w:t>
      </w:r>
      <w:r w:rsidR="00E82A8A"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peyarum cuṭar</w:t>
      </w:r>
      <w:r w:rsidR="00E82A8A" w:rsidRPr="004D5A2F">
        <w:rPr>
          <w:rFonts w:ascii="Gandhari Unicode" w:hAnsi="Gandhari Unicode" w:cs="e-Tamil OTC"/>
          <w:noProof/>
          <w:lang w:val="en-GB"/>
        </w:rPr>
        <w:t>-</w:t>
      </w:r>
      <w:r w:rsidRPr="004D5A2F">
        <w:rPr>
          <w:rFonts w:ascii="Gandhari Unicode" w:hAnsi="Gandhari Unicode" w:cs="e-Tamil OTC"/>
          <w:noProof/>
          <w:lang w:val="en-GB"/>
        </w:rPr>
        <w:t>um</w:t>
      </w:r>
    </w:p>
    <w:p w14:paraId="489E3E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eṉṟūḻ mā malai maṟaiyum iṉṟ</w:t>
      </w:r>
      <w:r w:rsidR="00E82A8A" w:rsidRPr="004D5A2F">
        <w:rPr>
          <w:rFonts w:ascii="Gandhari Unicode" w:hAnsi="Gandhari Unicode" w:cs="e-Tamil OTC"/>
          <w:noProof/>
          <w:lang w:val="en-GB"/>
        </w:rPr>
        <w:t>*</w:t>
      </w:r>
      <w:r w:rsidRPr="004D5A2F">
        <w:rPr>
          <w:rFonts w:ascii="Gandhari Unicode" w:hAnsi="Gandhari Unicode" w:cs="e-Tamil OTC"/>
          <w:noProof/>
          <w:lang w:val="en-GB"/>
        </w:rPr>
        <w:t xml:space="preserve"> avar</w:t>
      </w:r>
    </w:p>
    <w:p w14:paraId="79BF493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varuvar-kol vāḻi tōḻi nīr il</w:t>
      </w:r>
    </w:p>
    <w:p w14:paraId="3A67F7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vaṟum kayam tuḻaiiya </w:t>
      </w:r>
      <w:r w:rsidR="00E82A8A" w:rsidRPr="004D5A2F">
        <w:rPr>
          <w:rFonts w:ascii="Gandhari Unicode" w:hAnsi="Gandhari Unicode" w:cs="e-Tamil OTC"/>
          <w:noProof/>
          <w:lang w:val="en-GB"/>
        </w:rPr>
        <w:t>~</w:t>
      </w:r>
      <w:r w:rsidRPr="004D5A2F">
        <w:rPr>
          <w:rFonts w:ascii="Gandhari Unicode" w:hAnsi="Gandhari Unicode" w:cs="e-Tamil OTC"/>
          <w:noProof/>
          <w:lang w:val="en-GB"/>
        </w:rPr>
        <w:t>ilaṅku marupp(u) yāṉai</w:t>
      </w:r>
    </w:p>
    <w:p w14:paraId="418173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kuṟum poṟai maruṅkiṉ amar tuṇai taḻīi</w:t>
      </w:r>
      <w:r w:rsidR="00E82A8A" w:rsidRPr="004D5A2F">
        <w:rPr>
          <w:rFonts w:ascii="Gandhari Unicode" w:hAnsi="Gandhari Unicode" w:cs="e-Tamil OTC"/>
          <w:noProof/>
          <w:lang w:val="en-GB"/>
        </w:rPr>
        <w:t>+</w:t>
      </w:r>
    </w:p>
    <w:p w14:paraId="1E482B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koṭu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w:t>
      </w:r>
      <w:r w:rsidR="00E82A8A" w:rsidRPr="004D5A2F">
        <w:rPr>
          <w:rFonts w:ascii="Gandhari Unicode" w:hAnsi="Gandhari Unicode" w:cs="e-Tamil OTC"/>
          <w:noProof/>
          <w:lang w:val="en-GB"/>
        </w:rPr>
        <w:t>~</w:t>
      </w:r>
      <w:r w:rsidRPr="004D5A2F">
        <w:rPr>
          <w:rFonts w:ascii="Gandhari Unicode" w:hAnsi="Gandhari Unicode" w:cs="e-Tamil OTC"/>
          <w:noProof/>
          <w:lang w:val="en-GB"/>
        </w:rPr>
        <w:t>irum puli kākkum</w:t>
      </w:r>
    </w:p>
    <w:p w14:paraId="51B9AB6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varai maruṅkiṉ curaṉ iṟantōr</w:t>
      </w:r>
      <w:r w:rsidR="00E82A8A" w:rsidRPr="004D5A2F">
        <w:rPr>
          <w:rFonts w:ascii="Gandhari Unicode" w:hAnsi="Gandhari Unicode" w:cs="e-Tamil OTC"/>
          <w:noProof/>
          <w:lang w:val="en-GB"/>
        </w:rPr>
        <w:t>-</w:t>
      </w:r>
      <w:r w:rsidRPr="004D5A2F">
        <w:rPr>
          <w:rFonts w:ascii="Gandhari Unicode" w:hAnsi="Gandhari Unicode" w:cs="e-Tamil OTC"/>
          <w:noProof/>
          <w:lang w:val="en-GB"/>
        </w:rPr>
        <w:t>ē.</w:t>
      </w:r>
    </w:p>
    <w:p w14:paraId="5AF0BF4B" w14:textId="77777777" w:rsidR="0074055C" w:rsidRPr="004D5A2F" w:rsidRDefault="0074055C">
      <w:pPr>
        <w:pStyle w:val="Textbody"/>
        <w:spacing w:after="29" w:line="260" w:lineRule="exact"/>
        <w:rPr>
          <w:rFonts w:ascii="Gandhari Unicode" w:hAnsi="Gandhari Unicode" w:cs="e-Tamil OTC"/>
          <w:noProof/>
          <w:lang w:val="en-GB"/>
        </w:rPr>
      </w:pPr>
    </w:p>
    <w:p w14:paraId="60E78147" w14:textId="77777777" w:rsidR="0074055C" w:rsidRPr="004D5A2F" w:rsidRDefault="0074055C">
      <w:pPr>
        <w:pStyle w:val="Textbody"/>
        <w:spacing w:after="29" w:line="260" w:lineRule="exact"/>
        <w:rPr>
          <w:rFonts w:ascii="Gandhari Unicode" w:hAnsi="Gandhari Unicode" w:cs="e-Tamil OTC"/>
          <w:noProof/>
          <w:lang w:val="en-GB"/>
        </w:rPr>
      </w:pPr>
    </w:p>
    <w:p w14:paraId="2C576340" w14:textId="77777777" w:rsidR="0074055C" w:rsidRPr="004D5A2F" w:rsidRDefault="0074055C">
      <w:pPr>
        <w:pStyle w:val="Textbody"/>
        <w:spacing w:after="29" w:line="260" w:lineRule="exact"/>
        <w:rPr>
          <w:rFonts w:ascii="Gandhari Unicode" w:hAnsi="Gandhari Unicode" w:cs="e-Tamil OTC"/>
          <w:noProof/>
          <w:lang w:val="en-GB"/>
        </w:rPr>
      </w:pPr>
    </w:p>
    <w:p w14:paraId="2F875BA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6D3E17E" w14:textId="77777777" w:rsidR="0074055C" w:rsidRPr="004D5A2F" w:rsidRDefault="0074055C">
      <w:pPr>
        <w:pStyle w:val="Textbody"/>
        <w:spacing w:after="29" w:line="260" w:lineRule="exact"/>
        <w:rPr>
          <w:rFonts w:ascii="Gandhari Unicode" w:hAnsi="Gandhari Unicode" w:cs="e-Tamil OTC"/>
          <w:noProof/>
          <w:lang w:val="en-GB"/>
        </w:rPr>
      </w:pPr>
    </w:p>
    <w:p w14:paraId="397E98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/setting-out- gently moving- glowing-/glow</w:t>
      </w:r>
      <w:r w:rsidRPr="004D5A2F">
        <w:rPr>
          <w:rFonts w:ascii="Gandhari Unicode" w:hAnsi="Gandhari Unicode" w:cs="e-Tamil OTC"/>
          <w:noProof/>
          <w:position w:val="6"/>
          <w:lang w:val="en-GB"/>
        </w:rPr>
        <w:t>um</w:t>
      </w:r>
    </w:p>
    <w:p w14:paraId="489D3A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sun big mountain vanishing- today he(h.)</w:t>
      </w:r>
    </w:p>
    <w:p w14:paraId="52D8C3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water-not</w:t>
      </w:r>
    </w:p>
    <w:p w14:paraId="60C13D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poor pond stirred- shine- horn elephant</w:t>
      </w:r>
    </w:p>
    <w:p w14:paraId="7069990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height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desire companion embraced</w:t>
      </w:r>
    </w:p>
    <w:p w14:paraId="1E2186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bent stripe big/dark tiger guarding-</w:t>
      </w:r>
    </w:p>
    <w:p w14:paraId="072EE3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mountain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D7D904" w14:textId="77777777" w:rsidR="0074055C" w:rsidRPr="004D5A2F" w:rsidRDefault="0074055C">
      <w:pPr>
        <w:pStyle w:val="Textbody"/>
        <w:spacing w:after="29"/>
        <w:rPr>
          <w:rFonts w:ascii="Gandhari Unicode" w:hAnsi="Gandhari Unicode" w:cs="e-Tamil OTC"/>
          <w:noProof/>
          <w:lang w:val="en-GB"/>
        </w:rPr>
      </w:pPr>
    </w:p>
    <w:p w14:paraId="6FAD3110" w14:textId="77777777" w:rsidR="0074055C" w:rsidRPr="004D5A2F" w:rsidRDefault="0074055C">
      <w:pPr>
        <w:pStyle w:val="Textbody"/>
        <w:spacing w:after="29"/>
        <w:rPr>
          <w:rFonts w:ascii="Gandhari Unicode" w:hAnsi="Gandhari Unicode" w:cs="e-Tamil OTC"/>
          <w:noProof/>
          <w:lang w:val="en-GB"/>
        </w:rPr>
      </w:pPr>
    </w:p>
    <w:p w14:paraId="62401F0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Today, when the glowing sun, which sets out, slowly moves [on],</w:t>
      </w:r>
    </w:p>
    <w:p w14:paraId="50F274A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[and] vanishes behind the great mountains,</w:t>
      </w:r>
    </w:p>
    <w:p w14:paraId="00721E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34FDB4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alongside of the long mountains,</w:t>
      </w:r>
    </w:p>
    <w:p w14:paraId="0403F17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the shiny-tusked elephant</w:t>
      </w:r>
    </w:p>
    <w:p w14:paraId="2652633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stirs the waterless poor pond</w:t>
      </w:r>
    </w:p>
    <w:p w14:paraId="41B4168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embraces his chosen mate by the low hill</w:t>
      </w:r>
    </w:p>
    <w:p w14:paraId="34D1BC7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guards [her] from the big tiger with curved stripes?</w:t>
      </w:r>
      <w:r w:rsidRPr="004D5A2F">
        <w:rPr>
          <w:rStyle w:val="FootnoteReference"/>
          <w:rFonts w:ascii="Gandhari Unicode" w:hAnsi="Gandhari Unicode" w:cs="e-Tamil OTC"/>
          <w:noProof/>
          <w:lang w:val="en-GB"/>
        </w:rPr>
        <w:footnoteReference w:id="59"/>
      </w:r>
    </w:p>
    <w:p w14:paraId="6D38A514" w14:textId="77777777" w:rsidR="0074055C" w:rsidRPr="004D5A2F" w:rsidRDefault="0074055C">
      <w:pPr>
        <w:pStyle w:val="Textbody"/>
        <w:spacing w:after="0"/>
        <w:rPr>
          <w:rFonts w:ascii="Gandhari Unicode" w:hAnsi="Gandhari Unicode" w:cs="e-Tamil OTC"/>
          <w:noProof/>
          <w:lang w:val="en-GB"/>
        </w:rPr>
      </w:pPr>
    </w:p>
    <w:p w14:paraId="3121EDC6" w14:textId="77777777" w:rsidR="0074055C" w:rsidRPr="004D5A2F" w:rsidRDefault="0074055C">
      <w:pPr>
        <w:pStyle w:val="Textbody"/>
        <w:spacing w:after="0"/>
        <w:rPr>
          <w:rFonts w:ascii="Gandhari Unicode" w:hAnsi="Gandhari Unicode" w:cs="e-Tamil OTC"/>
          <w:noProof/>
          <w:lang w:val="en-GB"/>
        </w:rPr>
      </w:pPr>
    </w:p>
    <w:p w14:paraId="7DAB81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37A6EE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Today, when [my] affliction slowly goes away and</w:t>
      </w:r>
    </w:p>
    <w:p w14:paraId="1A27D0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glowing sun vanishes behind the great mountains,</w:t>
      </w:r>
      <w:r w:rsidRPr="004D5A2F">
        <w:rPr>
          <w:rStyle w:val="FootnoteReference"/>
          <w:rFonts w:ascii="Gandhari Unicode" w:hAnsi="Gandhari Unicode" w:cs="e-Tamil OTC"/>
          <w:noProof/>
          <w:lang w:val="en-GB"/>
        </w:rPr>
        <w:footnoteReference w:id="60"/>
      </w:r>
    </w:p>
    <w:p w14:paraId="047DAF55" w14:textId="77777777" w:rsidR="0074055C" w:rsidRPr="004D5A2F" w:rsidRDefault="0074055C">
      <w:pPr>
        <w:pStyle w:val="Firstlineindent"/>
        <w:ind w:firstLine="0"/>
        <w:rPr>
          <w:rFonts w:ascii="Gandhari Unicode" w:hAnsi="Gandhari Unicode" w:cs="e-Tamil OTC"/>
          <w:b/>
          <w:noProof/>
          <w:lang w:val="en-GB"/>
        </w:rPr>
      </w:pPr>
    </w:p>
    <w:p w14:paraId="64BBF69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9F0E1B8"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SHE</w:t>
      </w:r>
    </w:p>
    <w:p w14:paraId="49100C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ஆற்றாள் எனக் கவன்ற தோழிக்குக் கிழத்தி உரைத்தது.</w:t>
      </w:r>
    </w:p>
    <w:p w14:paraId="07CC21E9" w14:textId="77777777" w:rsidR="0074055C" w:rsidRPr="004D5A2F" w:rsidRDefault="0074055C">
      <w:pPr>
        <w:pStyle w:val="Textbody"/>
        <w:spacing w:after="29"/>
        <w:rPr>
          <w:rFonts w:ascii="Gandhari Unicode" w:hAnsi="Gandhari Unicode" w:cs="e-Tamil OTC"/>
          <w:noProof/>
          <w:lang w:val="en-GB"/>
        </w:rPr>
      </w:pPr>
    </w:p>
    <w:p w14:paraId="3D3DA4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w:t>
      </w:r>
    </w:p>
    <w:p w14:paraId="00D376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 விழுப்பொரு டருமார் பாசிலை</w:t>
      </w:r>
    </w:p>
    <w:p w14:paraId="4B68B1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 வள்ளியங் காடிறந் தோரே</w:t>
      </w:r>
    </w:p>
    <w:p w14:paraId="0A7CB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p>
    <w:p w14:paraId="6D101A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 ரெல்வளை </w:t>
      </w:r>
      <w:r w:rsidRPr="004D5A2F">
        <w:rPr>
          <w:rFonts w:ascii="Gandhari Unicode" w:hAnsi="Gandhari Unicode" w:cs="e-Tamil OTC"/>
          <w:noProof/>
          <w:u w:val="wave"/>
          <w:cs/>
          <w:lang w:val="en-GB"/>
        </w:rPr>
        <w:t>நெகிழ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வேங்கிப்</w:t>
      </w:r>
    </w:p>
    <w:p w14:paraId="1DD50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 </w:t>
      </w:r>
      <w:r w:rsidRPr="004D5A2F">
        <w:rPr>
          <w:rFonts w:ascii="Gandhari Unicode" w:hAnsi="Gandhari Unicode" w:cs="e-Tamil OTC"/>
          <w:noProof/>
          <w:u w:val="wave"/>
          <w:cs/>
          <w:lang w:val="en-GB"/>
        </w:rPr>
        <w:t>சேக்கையிற்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படர்கூர்ந்</w:t>
      </w:r>
      <w:r w:rsidRPr="004D5A2F">
        <w:rPr>
          <w:rFonts w:ascii="Gandhari Unicode" w:hAnsi="Gandhari Unicode" w:cs="e-Tamil OTC"/>
          <w:noProof/>
          <w:cs/>
          <w:lang w:val="en-GB"/>
        </w:rPr>
        <w:t xml:space="preserve"> திசினே</w:t>
      </w:r>
    </w:p>
    <w:p w14:paraId="0FF43A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ளளிய ளென்னாது மாமழை</w:t>
      </w:r>
    </w:p>
    <w:p w14:paraId="2773AF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யின்னும் </w:t>
      </w:r>
      <w:r w:rsidRPr="004D5A2F">
        <w:rPr>
          <w:rFonts w:ascii="Gandhari Unicode" w:hAnsi="Gandhari Unicode" w:cs="e-Tamil OTC"/>
          <w:noProof/>
          <w:u w:val="wave"/>
          <w:cs/>
          <w:lang w:val="en-GB"/>
        </w:rPr>
        <w:t>பெய்ய முழங்கி</w:t>
      </w:r>
    </w:p>
    <w:p w14:paraId="1C1F1F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மின்னுந் தோழியென் னின்னுயிர் குறித்தே.</w:t>
      </w:r>
    </w:p>
    <w:p w14:paraId="710C39B3" w14:textId="77777777" w:rsidR="0074055C" w:rsidRPr="004D5A2F" w:rsidRDefault="0074055C">
      <w:pPr>
        <w:pStyle w:val="Textbody"/>
        <w:spacing w:after="29"/>
        <w:rPr>
          <w:rFonts w:ascii="Gandhari Unicode" w:hAnsi="Gandhari Unicode" w:cs="e-Tamil OTC"/>
          <w:noProof/>
          <w:lang w:val="en-GB"/>
        </w:rPr>
      </w:pPr>
    </w:p>
    <w:p w14:paraId="7D0E71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1k</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அவரே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அவரேஎஎ </w:t>
      </w:r>
      <w:r w:rsidRPr="004D5A2F">
        <w:rPr>
          <w:rFonts w:ascii="Gandhari Unicode" w:hAnsi="Gandhari Unicode" w:cs="e-Tamil OTC"/>
          <w:noProof/>
          <w:lang w:val="en-GB"/>
        </w:rPr>
        <w:t xml:space="preserve">C2v+3v, Nacc.(K)v,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விழுப்பொரு டருமார் </w:t>
      </w:r>
      <w:r w:rsidRPr="004D5A2F">
        <w:rPr>
          <w:rFonts w:ascii="Gandhari Unicode" w:hAnsi="Gandhari Unicode" w:cs="e-Tamil OTC"/>
          <w:noProof/>
          <w:lang w:val="en-GB"/>
        </w:rPr>
        <w:t xml:space="preserve">C1+3, G1+2, EA, Cām.; </w:t>
      </w:r>
      <w:r w:rsidRPr="004D5A2F">
        <w:rPr>
          <w:rFonts w:ascii="Gandhari Unicode" w:hAnsi="Gandhari Unicode" w:cs="e-Tamil OTC"/>
          <w:noProof/>
          <w:cs/>
          <w:lang w:val="en-GB"/>
        </w:rPr>
        <w:t xml:space="preserve">விழுப்பொருள் தருமார்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விழுப்பொருள் மார்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காடிறந் தோரே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காடிறந் தோமா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துதோடா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ரெவ்வளை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ஞெகிழ </w:t>
      </w:r>
      <w:r w:rsidRPr="004D5A2F">
        <w:rPr>
          <w:rFonts w:ascii="Gandhari Unicode" w:hAnsi="Gandhari Unicode" w:cs="e-Tamil OTC"/>
          <w:noProof/>
          <w:lang w:val="en-GB"/>
        </w:rPr>
        <w:t xml:space="preserve">G2,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நாளும் </w:t>
      </w:r>
      <w:r w:rsidRPr="004D5A2F">
        <w:rPr>
          <w:rFonts w:ascii="Gandhari Unicode" w:hAnsi="Gandhari Unicode" w:cs="e-Tamil OTC"/>
          <w:noProof/>
          <w:lang w:val="en-GB"/>
        </w:rPr>
        <w:t xml:space="preserve">YV,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சேக்கையிற்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சேக்கையுட் </w:t>
      </w:r>
      <w:r w:rsidRPr="004D5A2F">
        <w:rPr>
          <w:rFonts w:ascii="Gandhari Unicode" w:hAnsi="Gandhari Unicode" w:cs="e-Tamil OTC"/>
          <w:noProof/>
          <w:lang w:val="en-GB"/>
        </w:rPr>
        <w:t xml:space="preserve">YK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படர்கூர்ந்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படர்சார்ந் </w:t>
      </w:r>
      <w:r w:rsidRPr="004D5A2F">
        <w:rPr>
          <w:rFonts w:ascii="Gandhari Unicode" w:hAnsi="Gandhari Unicode" w:cs="e-Tamil OTC"/>
          <w:noProof/>
          <w:lang w:val="en-GB"/>
        </w:rPr>
        <w:t xml:space="preserve">C2v+3v,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L1, C1+2+3, G1, YV, Cām.;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YV, VP, ER;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யின்னுந் </w:t>
      </w:r>
      <w:r w:rsidRPr="004D5A2F">
        <w:rPr>
          <w:rFonts w:ascii="Gandhari Unicode" w:hAnsi="Gandhari Unicode" w:cs="e-Tamil OTC"/>
          <w:noProof/>
          <w:lang w:val="en-GB"/>
        </w:rPr>
        <w:t>L1, C1+3, G1</w:t>
      </w:r>
    </w:p>
    <w:p w14:paraId="2E1D78C1" w14:textId="77777777" w:rsidR="0074055C" w:rsidRPr="004D5A2F" w:rsidRDefault="0074055C">
      <w:pPr>
        <w:pStyle w:val="Textbody"/>
        <w:spacing w:after="29"/>
        <w:rPr>
          <w:rFonts w:ascii="Gandhari Unicode" w:hAnsi="Gandhari Unicode" w:cs="e-Tamil OTC"/>
          <w:noProof/>
          <w:lang w:val="en-GB"/>
        </w:rPr>
      </w:pPr>
    </w:p>
    <w:p w14:paraId="3BAE5F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61"/>
      </w:r>
    </w:p>
    <w:p w14:paraId="2B9668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il viḻu</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poruḷ tarumār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p>
    <w:p w14:paraId="44328F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vāṭā vaḷḷiyam kāṭ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iṟantōr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62A695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2BCEB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ār el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00F248A4" w:rsidRPr="004D5A2F">
        <w:rPr>
          <w:rFonts w:ascii="Gandhari Unicode" w:hAnsi="Gandhari Unicode" w:cs="e-Tamil OTC"/>
          <w:noProof/>
          <w:lang w:val="en-GB"/>
        </w:rPr>
        <w:t>~</w:t>
      </w:r>
      <w:r w:rsidRPr="004D5A2F">
        <w:rPr>
          <w:rFonts w:ascii="Gandhari Unicode" w:hAnsi="Gandhari Unicode" w:cs="e-Tamil OTC"/>
          <w:i/>
          <w:iCs/>
          <w:noProof/>
          <w:lang w:val="en-GB"/>
        </w:rPr>
        <w:t>ēṅki</w:t>
      </w:r>
      <w:r w:rsidR="00F248A4" w:rsidRPr="004D5A2F">
        <w:rPr>
          <w:rFonts w:ascii="Gandhari Unicode" w:hAnsi="Gandhari Unicode" w:cs="e-Tamil OTC"/>
          <w:i/>
          <w:iCs/>
          <w:noProof/>
          <w:lang w:val="en-GB"/>
        </w:rPr>
        <w:t>+</w:t>
      </w:r>
    </w:p>
    <w:p w14:paraId="3369D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amai </w:t>
      </w:r>
      <w:r w:rsidRPr="004D5A2F">
        <w:rPr>
          <w:rFonts w:ascii="Gandhari Unicode" w:hAnsi="Gandhari Unicode" w:cs="e-Tamil OTC"/>
          <w:i/>
          <w:iCs/>
          <w:noProof/>
          <w:lang w:val="en-GB"/>
        </w:rPr>
        <w:t>cēkkaiyiṉ</w:t>
      </w:r>
      <w:r w:rsidRPr="004D5A2F">
        <w:rPr>
          <w:rFonts w:ascii="Gandhari Unicode" w:hAnsi="Gandhari Unicode" w:cs="e-Tamil OTC"/>
          <w:noProof/>
          <w:lang w:val="en-GB"/>
        </w:rPr>
        <w:t xml:space="preserve"> paṭar </w:t>
      </w:r>
      <w:r w:rsidRPr="004D5A2F">
        <w:rPr>
          <w:rFonts w:ascii="Gandhari Unicode" w:hAnsi="Gandhari Unicode" w:cs="e-Tamil OTC"/>
          <w:i/>
          <w:iCs/>
          <w:noProof/>
          <w:lang w:val="en-GB"/>
        </w:rPr>
        <w:t>kūrnticiṉ</w:t>
      </w:r>
      <w:r w:rsidR="00F248A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FBCF878"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aṉṉaḷ aḷiyaḷ eṉṉātu mā maḻai</w:t>
      </w:r>
    </w:p>
    <w:p w14:paraId="0F950ABC"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iṉṉum </w:t>
      </w:r>
      <w:r w:rsidR="00CF70BD" w:rsidRPr="004D5A2F">
        <w:rPr>
          <w:rFonts w:ascii="Gandhari Unicode" w:hAnsi="Gandhari Unicode" w:cs="e-Tamil OTC"/>
          <w:i/>
          <w:iCs/>
          <w:noProof/>
          <w:lang w:val="en-GB"/>
        </w:rPr>
        <w:t>peyya muḻaṅki</w:t>
      </w:r>
    </w:p>
    <w:p w14:paraId="63C97A9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miṉṉum tōḻi eṉ </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iṉ </w:t>
      </w:r>
      <w:r w:rsidR="00F248A4" w:rsidRPr="004D5A2F">
        <w:rPr>
          <w:rFonts w:ascii="Gandhari Unicode" w:hAnsi="Gandhari Unicode" w:cs="e-Tamil OTC"/>
          <w:noProof/>
          <w:lang w:val="en-GB"/>
        </w:rPr>
        <w:t>+</w:t>
      </w:r>
      <w:r w:rsidRPr="004D5A2F">
        <w:rPr>
          <w:rFonts w:ascii="Gandhari Unicode" w:hAnsi="Gandhari Unicode" w:cs="e-Tamil OTC"/>
          <w:noProof/>
          <w:lang w:val="en-GB"/>
        </w:rPr>
        <w:t>uyir kuṟitt</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43706704" w14:textId="77777777" w:rsidR="0074055C" w:rsidRPr="004D5A2F" w:rsidRDefault="0074055C">
      <w:pPr>
        <w:pStyle w:val="Textbody"/>
        <w:spacing w:after="29" w:line="260" w:lineRule="exact"/>
        <w:rPr>
          <w:rFonts w:ascii="Gandhari Unicode" w:hAnsi="Gandhari Unicode" w:cs="e-Tamil OTC"/>
          <w:noProof/>
          <w:lang w:val="en-GB"/>
        </w:rPr>
      </w:pPr>
    </w:p>
    <w:p w14:paraId="4A2CE9D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at the coming of the season.</w:t>
      </w:r>
    </w:p>
    <w:p w14:paraId="38136101" w14:textId="77777777" w:rsidR="0074055C" w:rsidRPr="004D5A2F" w:rsidRDefault="0074055C">
      <w:pPr>
        <w:pStyle w:val="Textbody"/>
        <w:spacing w:after="29"/>
        <w:rPr>
          <w:rFonts w:ascii="Gandhari Unicode" w:hAnsi="Gandhari Unicode" w:cs="e-Tamil OTC"/>
          <w:noProof/>
          <w:lang w:val="en-GB"/>
        </w:rPr>
      </w:pPr>
    </w:p>
    <w:p w14:paraId="5A7D27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ē</w:t>
      </w:r>
    </w:p>
    <w:p w14:paraId="0E716A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loss-not excellent wealth give(inf.) green leaf</w:t>
      </w:r>
    </w:p>
    <w:p w14:paraId="300785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fade-not creeper</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wilderness traversed-he(h.)</w:t>
      </w:r>
      <w:r w:rsidRPr="004D5A2F">
        <w:rPr>
          <w:rFonts w:ascii="Gandhari Unicode" w:hAnsi="Gandhari Unicode" w:cs="e-Tamil OTC"/>
          <w:noProof/>
          <w:position w:val="6"/>
          <w:lang w:val="en-GB"/>
        </w:rPr>
        <w:t>ē</w:t>
      </w:r>
    </w:p>
    <w:p w14:paraId="2BA314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p>
    <w:p w14:paraId="2A4445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mass rare light bangle loosen lamented</w:t>
      </w:r>
    </w:p>
    <w:p w14:paraId="182594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sleeping become-still-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affliction I-have-abundance</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62"/>
      </w:r>
    </w:p>
    <w:p w14:paraId="74C7167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thus-she pity/love-she say-not big/black rain/cloud</w:t>
      </w:r>
    </w:p>
    <w:p w14:paraId="14B568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rain(inf.) thundered</w:t>
      </w:r>
    </w:p>
    <w:p w14:paraId="0E7733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friend my- pleasant life intended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01400E" w14:textId="77777777" w:rsidR="0074055C" w:rsidRPr="004D5A2F" w:rsidRDefault="0074055C">
      <w:pPr>
        <w:pStyle w:val="Textbody"/>
        <w:spacing w:after="29"/>
        <w:rPr>
          <w:rFonts w:ascii="Gandhari Unicode" w:hAnsi="Gandhari Unicode" w:cs="e-Tamil OTC"/>
          <w:noProof/>
          <w:lang w:val="en-GB"/>
        </w:rPr>
      </w:pPr>
    </w:p>
    <w:p w14:paraId="6103036B" w14:textId="77777777" w:rsidR="0074055C" w:rsidRPr="004D5A2F" w:rsidRDefault="0074055C">
      <w:pPr>
        <w:pStyle w:val="Textbody"/>
        <w:spacing w:after="0"/>
        <w:rPr>
          <w:rFonts w:ascii="Gandhari Unicode" w:hAnsi="Gandhari Unicode" w:cs="e-Tamil OTC"/>
          <w:noProof/>
          <w:lang w:val="en-GB"/>
        </w:rPr>
      </w:pPr>
    </w:p>
    <w:p w14:paraId="4BA71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p>
    <w:p w14:paraId="636143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is one who, in order to bring imperishable excellent wealth,</w:t>
      </w:r>
    </w:p>
    <w:p w14:paraId="255EC1A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traversed the wilderness of evergreen</w:t>
      </w:r>
      <w:r w:rsidRPr="004D5A2F">
        <w:rPr>
          <w:rStyle w:val="FootnoteReference"/>
          <w:rFonts w:ascii="Gandhari Unicode" w:hAnsi="Gandhari Unicode" w:cs="e-Tamil OTC"/>
          <w:noProof/>
          <w:lang w:val="en-GB"/>
        </w:rPr>
        <w:footnoteReference w:id="63"/>
      </w:r>
      <w:r w:rsidRPr="004D5A2F">
        <w:rPr>
          <w:rFonts w:ascii="Gandhari Unicode" w:hAnsi="Gandhari Unicode" w:cs="e-Tamil OTC"/>
          <w:noProof/>
          <w:lang w:val="en-GB"/>
        </w:rPr>
        <w:t xml:space="preserve"> creepers.</w:t>
      </w:r>
    </w:p>
    <w:p w14:paraId="3F38DD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w:t>
      </w:r>
    </w:p>
    <w:p w14:paraId="038C73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so that my many precious bright bangles become loose, I lament</w:t>
      </w:r>
    </w:p>
    <w:p w14:paraId="3E40AF7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[and] suffer affliction in abundance on a sleepless</w:t>
      </w:r>
      <w:r w:rsidRPr="004D5A2F">
        <w:rPr>
          <w:rStyle w:val="FootnoteReference"/>
          <w:rFonts w:ascii="Gandhari Unicode" w:hAnsi="Gandhari Unicode" w:cs="e-Tamil OTC"/>
          <w:noProof/>
          <w:lang w:val="en-GB"/>
        </w:rPr>
        <w:footnoteReference w:id="64"/>
      </w:r>
      <w:r w:rsidRPr="004D5A2F">
        <w:rPr>
          <w:rFonts w:ascii="Gandhari Unicode" w:hAnsi="Gandhari Unicode" w:cs="e-Tamil OTC"/>
          <w:noProof/>
          <w:lang w:val="en-GB"/>
        </w:rPr>
        <w:t xml:space="preserve"> bed.</w:t>
      </w:r>
    </w:p>
    <w:p w14:paraId="52983C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as she [is] she [is] pitiable!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 black cloud,</w:t>
      </w:r>
    </w:p>
    <w:p w14:paraId="3559A7A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thundering, so that it will rain now too,</w:t>
      </w:r>
    </w:p>
    <w:p w14:paraId="4B8184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flashes lightning, friend, intent on my sweet life.</w:t>
      </w:r>
      <w:r w:rsidRPr="004D5A2F">
        <w:rPr>
          <w:rStyle w:val="FootnoteReference"/>
          <w:rFonts w:ascii="Gandhari Unicode" w:hAnsi="Gandhari Unicode" w:cs="e-Tamil OTC"/>
          <w:noProof/>
          <w:lang w:val="en-GB"/>
        </w:rPr>
        <w:footnoteReference w:id="65"/>
      </w:r>
    </w:p>
    <w:p w14:paraId="42D7B726" w14:textId="77777777" w:rsidR="0074055C" w:rsidRPr="004D5A2F" w:rsidRDefault="0074055C">
      <w:pPr>
        <w:pStyle w:val="Textbody"/>
        <w:spacing w:after="0"/>
        <w:rPr>
          <w:rFonts w:ascii="Gandhari Unicode" w:hAnsi="Gandhari Unicode" w:cs="e-Tamil OTC"/>
          <w:noProof/>
          <w:lang w:val="en-GB"/>
        </w:rPr>
      </w:pPr>
    </w:p>
    <w:p w14:paraId="689A137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79E9437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தங்கால் முடக்கொல்லனர் (முடிக்கோலவனார்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முடக்</w:t>
      </w:r>
      <w:r w:rsidRPr="004D5A2F">
        <w:rPr>
          <w:rFonts w:ascii="e-Tamil OTC" w:hAnsi="e-Tamil OTC" w:cs="e-Tamil OTC"/>
          <w:i w:val="0"/>
          <w:iCs w:val="0"/>
          <w:color w:val="auto"/>
          <w:cs/>
        </w:rPr>
        <w:softHyphen/>
        <w:t xml:space="preserve">கோவலனார்): </w:t>
      </w:r>
      <w:r w:rsidRPr="004D5A2F">
        <w:rPr>
          <w:rFonts w:ascii="Gandhari Unicode" w:hAnsi="Gandhari Unicode"/>
          <w:i w:val="0"/>
          <w:iCs w:val="0"/>
          <w:color w:val="auto"/>
        </w:rPr>
        <w:t>the confidante</w:t>
      </w:r>
    </w:p>
    <w:p w14:paraId="04CF50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நயப்பத் தோழி தலைமகட்குக் கூறியது.</w:t>
      </w:r>
    </w:p>
    <w:p w14:paraId="2058D780" w14:textId="77777777" w:rsidR="0074055C" w:rsidRPr="004D5A2F" w:rsidRDefault="0074055C">
      <w:pPr>
        <w:pStyle w:val="Textbody"/>
        <w:spacing w:after="29"/>
        <w:rPr>
          <w:rFonts w:ascii="Gandhari Unicode" w:hAnsi="Gandhari Unicode" w:cs="e-Tamil OTC"/>
          <w:noProof/>
          <w:lang w:val="en-GB"/>
        </w:rPr>
      </w:pPr>
    </w:p>
    <w:p w14:paraId="0B4FFA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தினைகிளி </w:t>
      </w:r>
      <w:r w:rsidRPr="004D5A2F">
        <w:rPr>
          <w:rFonts w:ascii="Gandhari Unicode" w:hAnsi="Gandhari Unicode" w:cs="e-Tamil OTC"/>
          <w:noProof/>
          <w:u w:val="wave"/>
          <w:cs/>
          <w:lang w:val="en-GB"/>
        </w:rPr>
        <w:t>கடிகெனிற்</w:t>
      </w:r>
      <w:r w:rsidRPr="004D5A2F">
        <w:rPr>
          <w:rFonts w:ascii="Gandhari Unicode" w:hAnsi="Gandhari Unicode" w:cs="e-Tamil OTC"/>
          <w:noProof/>
          <w:cs/>
          <w:lang w:val="en-GB"/>
        </w:rPr>
        <w:t xml:space="preserve"> பகலு மொல்லு</w:t>
      </w:r>
    </w:p>
    <w:p w14:paraId="1649F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மிரவுநீ </w:t>
      </w:r>
      <w:r w:rsidRPr="004D5A2F">
        <w:rPr>
          <w:rFonts w:ascii="Gandhari Unicode" w:hAnsi="Gandhari Unicode" w:cs="e-Tamil OTC"/>
          <w:noProof/>
          <w:u w:val="wave"/>
          <w:cs/>
          <w:lang w:val="en-GB"/>
        </w:rPr>
        <w:t>வருதலி னூறு</w:t>
      </w:r>
      <w:r w:rsidRPr="004D5A2F">
        <w:rPr>
          <w:rFonts w:ascii="Gandhari Unicode" w:hAnsi="Gandhari Unicode" w:cs="e-Tamil OTC"/>
          <w:noProof/>
          <w:cs/>
          <w:lang w:val="en-GB"/>
        </w:rPr>
        <w:t xml:space="preserve"> மஞ்சுவல்</w:t>
      </w:r>
    </w:p>
    <w:p w14:paraId="2ED91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வாமெம் மிடும்பை நோய்க்கென</w:t>
      </w:r>
    </w:p>
    <w:p w14:paraId="599825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வாங்கியான் கூறிய </w:t>
      </w:r>
      <w:r w:rsidRPr="004D5A2F">
        <w:rPr>
          <w:rFonts w:ascii="Gandhari Unicode" w:hAnsi="Gandhari Unicode" w:cs="e-Tamil OTC"/>
          <w:noProof/>
          <w:u w:val="wave"/>
          <w:cs/>
          <w:lang w:val="en-GB"/>
        </w:rPr>
        <w:t>வனைத்திற்குப்</w:t>
      </w:r>
      <w:r w:rsidRPr="004D5A2F">
        <w:rPr>
          <w:rFonts w:ascii="Gandhari Unicode" w:hAnsi="Gandhari Unicode" w:cs="e-Tamil OTC"/>
          <w:noProof/>
          <w:cs/>
          <w:lang w:val="en-GB"/>
        </w:rPr>
        <w:t xml:space="preserve"> பிறிதுசெத்</w:t>
      </w:r>
    </w:p>
    <w:p w14:paraId="3CEEA9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தோங்குமலை நாட னுயிர்த்தோன் மன்ற</w:t>
      </w:r>
    </w:p>
    <w:p w14:paraId="2AEE2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வைதே காமம்</w:t>
      </w:r>
      <w:r w:rsidRPr="004D5A2F">
        <w:rPr>
          <w:rFonts w:ascii="Gandhari Unicode" w:hAnsi="Gandhari Unicode" w:cs="e-Tamil OTC"/>
          <w:noProof/>
          <w:cs/>
          <w:lang w:val="en-GB"/>
        </w:rPr>
        <w:t xml:space="preserve"> யானே</w:t>
      </w:r>
    </w:p>
    <w:p w14:paraId="0C631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கழிமுதுக் குறைமையும் பழியுமென் றிசினே.</w:t>
      </w:r>
    </w:p>
    <w:p w14:paraId="508BC973" w14:textId="77777777" w:rsidR="0074055C" w:rsidRPr="004D5A2F" w:rsidRDefault="0074055C">
      <w:pPr>
        <w:pStyle w:val="Textbody"/>
        <w:spacing w:after="29"/>
        <w:rPr>
          <w:rFonts w:ascii="Gandhari Unicode" w:hAnsi="Gandhari Unicode" w:cs="e-Tamil OTC"/>
          <w:noProof/>
          <w:lang w:val="en-GB"/>
        </w:rPr>
      </w:pPr>
    </w:p>
    <w:p w14:paraId="1DBC2E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தினைகிளி கடிகெனிற்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தினைகிளி கடிதெனிற்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தினைக்கிளி கடிதெனிற் </w:t>
      </w:r>
      <w:r w:rsidRPr="004D5A2F">
        <w:rPr>
          <w:rFonts w:ascii="Gandhari Unicode" w:hAnsi="Gandhari Unicode" w:cs="e-Tamil OTC"/>
          <w:noProof/>
          <w:lang w:val="en-GB"/>
        </w:rPr>
        <w:t xml:space="preserve">G1v, I, Cām.v; </w:t>
      </w:r>
      <w:r w:rsidRPr="004D5A2F">
        <w:rPr>
          <w:rFonts w:ascii="Gandhari Unicode" w:hAnsi="Gandhari Unicode" w:cs="e-Tamil OTC"/>
          <w:noProof/>
          <w:cs/>
          <w:lang w:val="en-GB"/>
        </w:rPr>
        <w:t xml:space="preserve">தினைகிளி கடிதலிற்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மிடும்பை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யிடும்பை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நோக்கென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வனைத்திற்குப்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வனைத்தற்கு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வைதேய் கம்ம </w:t>
      </w:r>
      <w:r w:rsidRPr="004D5A2F">
        <w:rPr>
          <w:rFonts w:ascii="Gandhari Unicode" w:hAnsi="Gandhari Unicode" w:cs="e-Tamil OTC"/>
          <w:noProof/>
          <w:lang w:val="en-GB"/>
        </w:rPr>
        <w:t xml:space="preserve">C3v, EA, Cām.v, VP, ER; </w:t>
      </w:r>
      <w:r w:rsidRPr="004D5A2F">
        <w:rPr>
          <w:rFonts w:ascii="Gandhari Unicode" w:hAnsi="Gandhari Unicode" w:cs="e-Tamil OTC"/>
          <w:noProof/>
          <w:cs/>
          <w:lang w:val="en-GB"/>
        </w:rPr>
        <w:t xml:space="preserve">வைதேஎய் கம்ம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வைதேஎ யகம்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G1</w:t>
      </w:r>
    </w:p>
    <w:p w14:paraId="5749EF0E" w14:textId="77777777" w:rsidR="0074055C" w:rsidRPr="004D5A2F" w:rsidRDefault="0074055C">
      <w:pPr>
        <w:pStyle w:val="Textbody"/>
        <w:spacing w:after="29"/>
        <w:rPr>
          <w:rFonts w:ascii="Gandhari Unicode" w:hAnsi="Gandhari Unicode" w:cs="e-Tamil OTC"/>
          <w:noProof/>
          <w:lang w:val="en-GB"/>
        </w:rPr>
      </w:pPr>
    </w:p>
    <w:p w14:paraId="4A64E2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tiṉai kiḷi </w:t>
      </w:r>
      <w:r w:rsidRPr="004D5A2F">
        <w:rPr>
          <w:rFonts w:ascii="Gandhari Unicode" w:hAnsi="Gandhari Unicode" w:cs="e-Tamil OTC"/>
          <w:i/>
          <w:iCs/>
          <w:noProof/>
          <w:lang w:val="en-GB"/>
        </w:rPr>
        <w:t>kaṭik(a)</w:t>
      </w:r>
      <w:r w:rsidRPr="004D5A2F">
        <w:rPr>
          <w:rFonts w:ascii="Gandhari Unicode" w:hAnsi="Gandhari Unicode" w:cs="e-Tamil OTC"/>
          <w:noProof/>
          <w:lang w:val="en-GB"/>
        </w:rPr>
        <w:t xml:space="preserve"> eṉiṉ pakal</w:t>
      </w:r>
      <w:r w:rsidR="00F248A4" w:rsidRPr="004D5A2F">
        <w:rPr>
          <w:rFonts w:ascii="Gandhari Unicode" w:hAnsi="Gandhari Unicode" w:cs="e-Tamil OTC"/>
          <w:noProof/>
          <w:lang w:val="en-GB"/>
        </w:rPr>
        <w:t>-</w:t>
      </w:r>
      <w:r w:rsidRPr="004D5A2F">
        <w:rPr>
          <w:rFonts w:ascii="Gandhari Unicode" w:hAnsi="Gandhari Unicode" w:cs="e-Tamil OTC"/>
          <w:noProof/>
          <w:lang w:val="en-GB"/>
        </w:rPr>
        <w:t>um ollum</w:t>
      </w:r>
    </w:p>
    <w:p w14:paraId="1B4596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iravu nī </w:t>
      </w:r>
      <w:r w:rsidRPr="004D5A2F">
        <w:rPr>
          <w:rFonts w:ascii="Gandhari Unicode" w:hAnsi="Gandhari Unicode" w:cs="e-Tamil OTC"/>
          <w:i/>
          <w:iCs/>
          <w:noProof/>
          <w:lang w:val="en-GB"/>
        </w:rPr>
        <w:t>varutaliṉ</w:t>
      </w:r>
      <w:r w:rsidRPr="004D5A2F">
        <w:rPr>
          <w:rFonts w:ascii="Gandhari Unicode" w:hAnsi="Gandhari Unicode" w:cs="e-Tamil OTC"/>
          <w:noProof/>
          <w:lang w:val="en-GB"/>
        </w:rPr>
        <w:t xml:space="preserve"> ūṟum añcuval</w:t>
      </w:r>
    </w:p>
    <w:p w14:paraId="5798DD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ceyvām em </w:t>
      </w:r>
      <w:r w:rsidR="00AD0D76" w:rsidRPr="004D5A2F">
        <w:rPr>
          <w:rFonts w:ascii="Gandhari Unicode" w:hAnsi="Gandhari Unicode" w:cs="e-Tamil OTC"/>
          <w:noProof/>
          <w:lang w:val="en-GB"/>
        </w:rPr>
        <w:t>+</w:t>
      </w:r>
      <w:r w:rsidRPr="004D5A2F">
        <w:rPr>
          <w:rFonts w:ascii="Gandhari Unicode" w:hAnsi="Gandhari Unicode" w:cs="e-Tamil OTC"/>
          <w:noProof/>
          <w:lang w:val="en-GB"/>
        </w:rPr>
        <w:t>iṭ</w:t>
      </w:r>
      <w:r w:rsidR="00AD0D76" w:rsidRPr="004D5A2F">
        <w:rPr>
          <w:rFonts w:ascii="Gandhari Unicode" w:hAnsi="Gandhari Unicode" w:cs="e-Tamil OTC"/>
          <w:noProof/>
          <w:lang w:val="en-GB"/>
        </w:rPr>
        <w:t>umpai nōykk*</w:t>
      </w:r>
      <w:r w:rsidRPr="004D5A2F">
        <w:rPr>
          <w:rFonts w:ascii="Gandhari Unicode" w:hAnsi="Gandhari Unicode" w:cs="e-Tamil OTC"/>
          <w:noProof/>
          <w:lang w:val="en-GB"/>
        </w:rPr>
        <w:t xml:space="preserve"> eṉa</w:t>
      </w:r>
    </w:p>
    <w:p w14:paraId="1E7F5DAD" w14:textId="77777777" w:rsidR="0074055C" w:rsidRPr="004D5A2F" w:rsidRDefault="00AD0D7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āṅk(u) yāṉ kūṟiya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aṉaittiṟku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piṟitu cett</w:t>
      </w:r>
      <w:r w:rsidRPr="004D5A2F">
        <w:rPr>
          <w:rFonts w:ascii="Gandhari Unicode" w:hAnsi="Gandhari Unicode" w:cs="e-Tamil OTC"/>
          <w:noProof/>
          <w:lang w:val="en-GB"/>
        </w:rPr>
        <w:t>*</w:t>
      </w:r>
    </w:p>
    <w:p w14:paraId="17396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ōṅku malai nāṭaṉ uyirttōṉ</w:t>
      </w:r>
      <w:r w:rsidR="00AD0D76" w:rsidRPr="004D5A2F">
        <w:rPr>
          <w:rFonts w:ascii="Gandhari Unicode" w:hAnsi="Gandhari Unicode" w:cs="e-Tamil OTC"/>
          <w:noProof/>
          <w:lang w:val="en-GB"/>
        </w:rPr>
        <w:t>-</w:t>
      </w:r>
      <w:r w:rsidRPr="004D5A2F">
        <w:rPr>
          <w:rFonts w:ascii="Gandhari Unicode" w:hAnsi="Gandhari Unicode" w:cs="e-Tamil OTC"/>
          <w:noProof/>
          <w:lang w:val="en-GB"/>
        </w:rPr>
        <w:t>maṉṟa</w:t>
      </w:r>
    </w:p>
    <w:p w14:paraId="10AFC5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ait</w:t>
      </w:r>
      <w:r w:rsidR="00AD0D76" w:rsidRPr="004D5A2F">
        <w:rPr>
          <w:rFonts w:ascii="Gandhari Unicode" w:hAnsi="Gandhari Unicode" w:cs="e-Tamil OTC"/>
          <w:i/>
          <w:iCs/>
          <w:noProof/>
          <w:lang w:val="en-GB"/>
        </w:rPr>
        <w:t>*-</w:t>
      </w:r>
      <w:r w:rsidRPr="004D5A2F">
        <w:rPr>
          <w:rFonts w:ascii="Gandhari Unicode" w:hAnsi="Gandhari Unicode" w:cs="e-Tamil OTC"/>
          <w:i/>
          <w:iCs/>
          <w:noProof/>
          <w:lang w:val="en-GB"/>
        </w:rPr>
        <w:t>ē kāmam</w:t>
      </w:r>
      <w:r w:rsidRPr="004D5A2F">
        <w:rPr>
          <w:rFonts w:ascii="Gandhari Unicode" w:hAnsi="Gandhari Unicode" w:cs="e-Tamil OTC"/>
          <w:noProof/>
          <w:lang w:val="en-GB"/>
        </w:rPr>
        <w:t xml:space="preserve"> yāṉ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422AE69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kaḻi mutu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kuṟaimai</w:t>
      </w:r>
      <w:r w:rsidR="00AD0D76" w:rsidRPr="004D5A2F">
        <w:rPr>
          <w:rFonts w:ascii="Gandhari Unicode" w:hAnsi="Gandhari Unicode" w:cs="e-Tamil OTC"/>
          <w:noProof/>
          <w:lang w:val="en-GB"/>
        </w:rPr>
        <w:t>-~</w:t>
      </w:r>
      <w:r w:rsidRPr="004D5A2F">
        <w:rPr>
          <w:rFonts w:ascii="Gandhari Unicode" w:hAnsi="Gandhari Unicode" w:cs="e-Tamil OTC"/>
          <w:noProof/>
          <w:lang w:val="en-GB"/>
        </w:rPr>
        <w:t>um paḻi</w:t>
      </w:r>
      <w:r w:rsidR="00AD0D76" w:rsidRPr="004D5A2F">
        <w:rPr>
          <w:rFonts w:ascii="Gandhari Unicode" w:hAnsi="Gandhari Unicode" w:cs="e-Tamil OTC"/>
          <w:noProof/>
          <w:lang w:val="en-GB"/>
        </w:rPr>
        <w:t>+~</w:t>
      </w:r>
      <w:r w:rsidRPr="004D5A2F">
        <w:rPr>
          <w:rFonts w:ascii="Gandhari Unicode" w:hAnsi="Gandhari Unicode" w:cs="e-Tamil OTC"/>
          <w:noProof/>
          <w:lang w:val="en-GB"/>
        </w:rPr>
        <w:t>um eṉṟiciṉ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02DE34D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9EA04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D76D0A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22E9A5D"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HER by the confidante so that [she] would yield to going away together.</w:t>
      </w:r>
    </w:p>
    <w:p w14:paraId="40E4AE83" w14:textId="77777777" w:rsidR="0074055C" w:rsidRPr="004D5A2F" w:rsidRDefault="0074055C">
      <w:pPr>
        <w:pStyle w:val="Textbody"/>
        <w:spacing w:after="28" w:line="260" w:lineRule="exact"/>
        <w:jc w:val="both"/>
        <w:rPr>
          <w:rFonts w:ascii="Gandhari Unicode" w:hAnsi="Gandhari Unicode" w:cs="e-Tamil OTC"/>
          <w:noProof/>
          <w:lang w:val="en-GB"/>
        </w:rPr>
      </w:pPr>
    </w:p>
    <w:p w14:paraId="2007B1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parakeet may-chase say-if 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is-possible</w:t>
      </w:r>
    </w:p>
    <w:p w14:paraId="622E9A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you coming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obstacle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I-fear</w:t>
      </w:r>
    </w:p>
    <w:p w14:paraId="30EF123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we-make our- affliction pain(dat.) say(inf.)</w:t>
      </w:r>
    </w:p>
    <w:p w14:paraId="5E9BA2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 speak(inf.) such-it(dat.) other-it thought(abs.)</w:t>
      </w:r>
      <w:r w:rsidRPr="004D5A2F">
        <w:rPr>
          <w:rStyle w:val="FootnoteReference"/>
          <w:rFonts w:ascii="Gandhari Unicode" w:hAnsi="Gandhari Unicode" w:cs="e-Tamil OTC"/>
          <w:noProof/>
          <w:lang w:val="en-GB"/>
        </w:rPr>
        <w:footnoteReference w:id="66"/>
      </w:r>
    </w:p>
    <w:p w14:paraId="13BF6B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mountain land-he he-sighed</w:t>
      </w:r>
      <w:r w:rsidRPr="004D5A2F">
        <w:rPr>
          <w:rFonts w:ascii="Gandhari Unicode" w:hAnsi="Gandhari Unicode" w:cs="e-Tamil OTC"/>
          <w:noProof/>
          <w:position w:val="6"/>
          <w:lang w:val="en-GB"/>
        </w:rPr>
        <w:t>maṉṟa</w:t>
      </w:r>
    </w:p>
    <w:p w14:paraId="318BFF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I</w:t>
      </w:r>
      <w:r w:rsidRPr="004D5A2F">
        <w:rPr>
          <w:rFonts w:ascii="Gandhari Unicode" w:hAnsi="Gandhari Unicode" w:cs="e-Tamil OTC"/>
          <w:noProof/>
          <w:position w:val="6"/>
          <w:lang w:val="en-GB"/>
        </w:rPr>
        <w:t>ē</w:t>
      </w:r>
    </w:p>
    <w:p w14:paraId="62E2BB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much old shortening(?)</w:t>
      </w:r>
      <w:r w:rsidRPr="004D5A2F">
        <w:rPr>
          <w:rStyle w:val="FootnoteReference"/>
          <w:rFonts w:ascii="Gandhari Unicode" w:hAnsi="Gandhari Unicode" w:cs="e-Tamil OTC"/>
          <w:noProof/>
          <w:lang w:val="en-GB"/>
        </w:rPr>
        <w:footnoteReference w:id="67"/>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AD6E" w14:textId="77777777" w:rsidR="0074055C" w:rsidRPr="004D5A2F" w:rsidRDefault="0074055C">
      <w:pPr>
        <w:pStyle w:val="Textbody"/>
        <w:spacing w:after="29"/>
        <w:rPr>
          <w:rFonts w:ascii="Gandhari Unicode" w:hAnsi="Gandhari Unicode" w:cs="e-Tamil OTC"/>
          <w:noProof/>
          <w:lang w:val="en-GB"/>
        </w:rPr>
      </w:pPr>
    </w:p>
    <w:p w14:paraId="11D42A9B" w14:textId="77777777" w:rsidR="0074055C" w:rsidRPr="004D5A2F" w:rsidRDefault="0074055C">
      <w:pPr>
        <w:pStyle w:val="Textbody"/>
        <w:spacing w:after="29"/>
        <w:rPr>
          <w:rFonts w:ascii="Gandhari Unicode" w:hAnsi="Gandhari Unicode" w:cs="e-Tamil OTC"/>
          <w:noProof/>
          <w:lang w:val="en-GB"/>
        </w:rPr>
      </w:pPr>
    </w:p>
    <w:p w14:paraId="13734764"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If they said: "go chasing parakeets from the millet",</w:t>
      </w:r>
    </w:p>
    <w:p w14:paraId="48867AF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it would be possible at midday too.</w:t>
      </w:r>
      <w:r w:rsidRPr="004D5A2F">
        <w:rPr>
          <w:rStyle w:val="FootnoteReference"/>
          <w:rFonts w:ascii="Gandhari Unicode" w:hAnsi="Gandhari Unicode" w:cs="e-Tamil OTC"/>
          <w:noProof/>
          <w:lang w:val="en-GB"/>
        </w:rPr>
        <w:footnoteReference w:id="68"/>
      </w:r>
    </w:p>
    <w:p w14:paraId="6A27C2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Because of your coming at night, I fear obstacles too.</w:t>
      </w:r>
    </w:p>
    <w:p w14:paraId="1253E26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What do we do against the pain that afflicts u</w:t>
      </w:r>
      <w:r w:rsidR="00270A6C" w:rsidRPr="004D5A2F">
        <w:rPr>
          <w:rFonts w:ascii="Gandhari Unicode" w:hAnsi="Gandhari Unicode" w:cs="e-Tamil OTC"/>
          <w:noProof/>
          <w:lang w:val="en-GB"/>
        </w:rPr>
        <w:t>s?”</w:t>
      </w:r>
    </w:p>
    <w:p w14:paraId="372132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When I spoke thus,</w:t>
      </w:r>
    </w:p>
    <w:p w14:paraId="0F8921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thought of another [thing to do] in such [a state of affairs],</w:t>
      </w:r>
      <w:r w:rsidRPr="004D5A2F">
        <w:rPr>
          <w:rStyle w:val="FootnoteReference"/>
          <w:rFonts w:ascii="Gandhari Unicode" w:hAnsi="Gandhari Unicode" w:cs="e-Tamil OTC"/>
          <w:noProof/>
          <w:lang w:val="en-GB"/>
        </w:rPr>
        <w:footnoteReference w:id="69"/>
      </w:r>
    </w:p>
    <w:p w14:paraId="1ADB7388"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the man from the land of high mountains, [and] he sighed indeed:</w:t>
      </w:r>
    </w:p>
    <w:p w14:paraId="6FEBE6AB"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desire is [all very] well!</w:t>
      </w:r>
      <w:r w:rsidRPr="004D5A2F">
        <w:rPr>
          <w:rFonts w:ascii="Gandhari Unicode" w:hAnsi="Gandhari Unicode" w:cs="e-Tamil OTC"/>
          <w:noProof/>
          <w:lang w:val="en-GB"/>
        </w:rPr>
        <w:t>”</w:t>
      </w:r>
    </w:p>
    <w:p w14:paraId="47FD2C2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I,</w:t>
      </w:r>
    </w:p>
    <w:p w14:paraId="56939BB9"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I said: “</w:t>
      </w:r>
      <w:r w:rsidR="00CF70BD" w:rsidRPr="004D5A2F">
        <w:rPr>
          <w:rFonts w:ascii="Gandhari Unicode" w:hAnsi="Gandhari Unicode" w:cs="e-Tamil OTC"/>
          <w:noProof/>
          <w:lang w:val="en-GB"/>
        </w:rPr>
        <w:t>[this is] a very ol</w:t>
      </w:r>
      <w:r w:rsidRPr="004D5A2F">
        <w:rPr>
          <w:rFonts w:ascii="Gandhari Unicode" w:hAnsi="Gandhari Unicode" w:cs="e-Tamil OTC"/>
          <w:noProof/>
          <w:lang w:val="en-GB"/>
        </w:rPr>
        <w:t>d short-cut, and [it is] blame.”</w:t>
      </w:r>
    </w:p>
    <w:p w14:paraId="77C9F3F3" w14:textId="77777777" w:rsidR="0074055C" w:rsidRPr="004D5A2F" w:rsidRDefault="0074055C">
      <w:pPr>
        <w:pStyle w:val="Textbody"/>
        <w:spacing w:after="0"/>
        <w:rPr>
          <w:rFonts w:ascii="Gandhari Unicode" w:hAnsi="Gandhari Unicode" w:cs="e-Tamil OTC"/>
          <w:b/>
          <w:noProof/>
          <w:lang w:val="en-GB"/>
        </w:rPr>
      </w:pPr>
    </w:p>
    <w:p w14:paraId="19A0B92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5EAC03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கொற்றன்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கோறன்): </w:t>
      </w:r>
      <w:r w:rsidRPr="004D5A2F">
        <w:rPr>
          <w:rFonts w:ascii="Gandhari Unicode" w:hAnsi="Gandhari Unicode"/>
          <w:i w:val="0"/>
          <w:iCs w:val="0"/>
          <w:color w:val="auto"/>
        </w:rPr>
        <w:t>SHE</w:t>
      </w:r>
    </w:p>
    <w:p w14:paraId="59DDC62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உரைத்தது.</w:t>
      </w:r>
    </w:p>
    <w:p w14:paraId="2C082994" w14:textId="77777777" w:rsidR="0074055C" w:rsidRPr="004D5A2F" w:rsidRDefault="0074055C">
      <w:pPr>
        <w:pStyle w:val="Textbody"/>
        <w:spacing w:after="29"/>
        <w:rPr>
          <w:rFonts w:ascii="Gandhari Unicode" w:hAnsi="Gandhari Unicode" w:cs="e-Tamil OTC"/>
          <w:noProof/>
          <w:lang w:val="en-GB"/>
        </w:rPr>
      </w:pPr>
    </w:p>
    <w:p w14:paraId="502FD0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விடர்முகை யடுக்கத்து விறல்கெழு சூலிக்குக்</w:t>
      </w:r>
    </w:p>
    <w:p w14:paraId="557017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கடனும் </w:t>
      </w:r>
      <w:r w:rsidRPr="004D5A2F">
        <w:rPr>
          <w:rFonts w:ascii="Gandhari Unicode" w:hAnsi="Gandhari Unicode" w:cs="e-Tamil OTC"/>
          <w:noProof/>
          <w:u w:val="wave"/>
          <w:cs/>
          <w:lang w:val="en-GB"/>
        </w:rPr>
        <w:t>பூணாங்</w:t>
      </w:r>
      <w:r w:rsidRPr="004D5A2F">
        <w:rPr>
          <w:rFonts w:ascii="Gandhari Unicode" w:hAnsi="Gandhari Unicode" w:cs="e-Tamil OTC"/>
          <w:noProof/>
          <w:cs/>
          <w:lang w:val="en-GB"/>
        </w:rPr>
        <w:t xml:space="preserve"> கைந்நூல் </w:t>
      </w:r>
      <w:r w:rsidRPr="004D5A2F">
        <w:rPr>
          <w:rFonts w:ascii="Gandhari Unicode" w:hAnsi="Gandhari Unicode" w:cs="e-Tamil OTC"/>
          <w:noProof/>
          <w:u w:val="wave"/>
          <w:cs/>
          <w:lang w:val="en-GB"/>
        </w:rPr>
        <w:t>யாவாம்</w:t>
      </w:r>
    </w:p>
    <w:p w14:paraId="484A1F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புள்ளு </w:t>
      </w:r>
      <w:r w:rsidRPr="004D5A2F">
        <w:rPr>
          <w:rFonts w:ascii="Gandhari Unicode" w:hAnsi="Gandhari Unicode" w:cs="e-Tamil OTC"/>
          <w:noProof/>
          <w:u w:val="wave"/>
          <w:cs/>
          <w:lang w:val="en-GB"/>
        </w:rPr>
        <w:t>மோராம்</w:t>
      </w:r>
      <w:r w:rsidRPr="004D5A2F">
        <w:rPr>
          <w:rFonts w:ascii="Gandhari Unicode" w:hAnsi="Gandhari Unicode" w:cs="e-Tamil OTC"/>
          <w:noProof/>
          <w:cs/>
          <w:lang w:val="en-GB"/>
        </w:rPr>
        <w:t xml:space="preserve"> விரிச்சியு நில்லா</w:t>
      </w:r>
    </w:p>
    <w:p w14:paraId="5EB757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முள்ளலு முள்ளா மன்றே தோழி</w:t>
      </w:r>
    </w:p>
    <w:p w14:paraId="3AB067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யுயிர்க்குயி ரன்ன ராகலிற் றம்மின்</w:t>
      </w:r>
    </w:p>
    <w:p w14:paraId="1C6F64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றிமைப்புவரை யமையா நம்வயின்</w:t>
      </w:r>
    </w:p>
    <w:p w14:paraId="785D1A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மறந்தாண் டமைதல் </w:t>
      </w:r>
      <w:r w:rsidRPr="004D5A2F">
        <w:rPr>
          <w:rFonts w:ascii="Gandhari Unicode" w:hAnsi="Gandhari Unicode" w:cs="e-Tamil OTC"/>
          <w:noProof/>
          <w:u w:val="wave"/>
          <w:cs/>
          <w:lang w:val="en-GB"/>
        </w:rPr>
        <w:t>வல்லியோர்</w:t>
      </w:r>
      <w:r w:rsidRPr="004D5A2F">
        <w:rPr>
          <w:rFonts w:ascii="Gandhari Unicode" w:hAnsi="Gandhari Unicode" w:cs="e-Tamil OTC"/>
          <w:noProof/>
          <w:cs/>
          <w:lang w:val="en-GB"/>
        </w:rPr>
        <w:t xml:space="preserve"> மாட்டே.</w:t>
      </w:r>
      <w:r w:rsidRPr="004D5A2F">
        <w:rPr>
          <w:rFonts w:ascii="Gandhari Unicode" w:hAnsi="Gandhari Unicode" w:cs="e-Tamil OTC"/>
          <w:noProof/>
          <w:cs/>
          <w:lang w:val="en-GB"/>
        </w:rPr>
        <w:tab/>
      </w:r>
    </w:p>
    <w:p w14:paraId="26CA2A7F" w14:textId="77777777" w:rsidR="0074055C" w:rsidRPr="004D5A2F" w:rsidRDefault="0074055C">
      <w:pPr>
        <w:pStyle w:val="Textbody"/>
        <w:spacing w:after="29"/>
        <w:rPr>
          <w:rFonts w:ascii="Gandhari Unicode" w:hAnsi="Gandhari Unicode" w:cs="e-Tamil OTC"/>
          <w:noProof/>
          <w:lang w:val="en-GB"/>
        </w:rPr>
      </w:pPr>
    </w:p>
    <w:p w14:paraId="34CD1E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சூலிக்குக்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குலிக்குக்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பூணாது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2cd </w:t>
      </w:r>
      <w:r w:rsidRPr="004D5A2F">
        <w:rPr>
          <w:rFonts w:ascii="Gandhari Unicode" w:hAnsi="Gandhari Unicode" w:cs="e-Tamil OTC"/>
          <w:noProof/>
          <w:cs/>
          <w:lang w:val="en-GB"/>
        </w:rPr>
        <w:t xml:space="preserve">கைந்நூல் யாவாம்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கைநூல் யாவாம்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கைநூல் யாவாமற்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விரிச்சியு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விர</w:t>
      </w:r>
      <w:r w:rsidRPr="004D5A2F">
        <w:rPr>
          <w:rFonts w:ascii="Gandhari Unicode" w:hAnsi="Gandhari Unicode" w:cs="e-Tamil OTC"/>
          <w:noProof/>
          <w:lang w:val="en-GB"/>
        </w:rPr>
        <w:t>__</w:t>
      </w:r>
      <w:r w:rsidRPr="004D5A2F">
        <w:rPr>
          <w:rFonts w:ascii="Gandhari Unicode" w:hAnsi="Gandhari Unicode" w:cs="e-Tamil OTC"/>
          <w:noProof/>
          <w:cs/>
          <w:lang w:val="en-GB"/>
        </w:rPr>
        <w:t xml:space="preserve">சயு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ராகலிற்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ராகலி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றிமைப்புலவரை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வல்லியோர்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வலியோர் </w:t>
      </w:r>
      <w:r w:rsidRPr="004D5A2F">
        <w:rPr>
          <w:rFonts w:ascii="Gandhari Unicode" w:hAnsi="Gandhari Unicode" w:cs="e-Tamil OTC"/>
          <w:noProof/>
          <w:lang w:val="en-GB"/>
        </w:rPr>
        <w:t>C2, EA, I, AT, Cām.v</w:t>
      </w:r>
    </w:p>
    <w:p w14:paraId="3C1B08CE" w14:textId="77777777" w:rsidR="0074055C" w:rsidRPr="004D5A2F" w:rsidRDefault="0074055C">
      <w:pPr>
        <w:pStyle w:val="Textbody"/>
        <w:spacing w:after="29"/>
        <w:rPr>
          <w:rFonts w:ascii="Gandhari Unicode" w:hAnsi="Gandhari Unicode" w:cs="e-Tamil OTC"/>
          <w:noProof/>
          <w:lang w:val="en-GB"/>
        </w:rPr>
      </w:pPr>
    </w:p>
    <w:p w14:paraId="742D96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viṭar mukai </w:t>
      </w:r>
      <w:r w:rsidR="0000518C" w:rsidRPr="004D5A2F">
        <w:rPr>
          <w:rFonts w:ascii="Gandhari Unicode" w:hAnsi="Gandhari Unicode" w:cs="e-Tamil OTC"/>
          <w:noProof/>
          <w:lang w:val="en-GB"/>
        </w:rPr>
        <w:t>~</w:t>
      </w:r>
      <w:r w:rsidRPr="004D5A2F">
        <w:rPr>
          <w:rFonts w:ascii="Gandhari Unicode" w:hAnsi="Gandhari Unicode" w:cs="e-Tamil OTC"/>
          <w:noProof/>
          <w:lang w:val="en-GB"/>
        </w:rPr>
        <w:t>aṭukkattu viṟal keḻu cūlikku</w:t>
      </w:r>
      <w:r w:rsidR="0000518C" w:rsidRPr="004D5A2F">
        <w:rPr>
          <w:rFonts w:ascii="Gandhari Unicode" w:hAnsi="Gandhari Unicode" w:cs="e-Tamil OTC"/>
          <w:noProof/>
          <w:lang w:val="en-GB"/>
        </w:rPr>
        <w:t>+</w:t>
      </w:r>
    </w:p>
    <w:p w14:paraId="13E1B0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kaṭaṉ</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pūṇām</w:t>
      </w:r>
      <w:r w:rsidRPr="004D5A2F">
        <w:rPr>
          <w:rFonts w:ascii="Gandhari Unicode" w:hAnsi="Gandhari Unicode" w:cs="e-Tamil OTC"/>
          <w:noProof/>
          <w:lang w:val="en-GB"/>
        </w:rPr>
        <w:t xml:space="preserve"> kai nūl </w:t>
      </w:r>
      <w:r w:rsidRPr="004D5A2F">
        <w:rPr>
          <w:rFonts w:ascii="Gandhari Unicode" w:hAnsi="Gandhari Unicode" w:cs="e-Tamil OTC"/>
          <w:i/>
          <w:iCs/>
          <w:noProof/>
          <w:lang w:val="en-GB"/>
        </w:rPr>
        <w:t>yāvām</w:t>
      </w:r>
    </w:p>
    <w:p w14:paraId="544BB1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puḷ</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ōrām</w:t>
      </w:r>
      <w:r w:rsidRPr="004D5A2F">
        <w:rPr>
          <w:rFonts w:ascii="Gandhari Unicode" w:hAnsi="Gandhari Unicode" w:cs="e-Tamil OTC"/>
          <w:noProof/>
          <w:lang w:val="en-GB"/>
        </w:rPr>
        <w:t xml:space="preserve"> viricci</w:t>
      </w:r>
      <w:r w:rsidR="0000518C" w:rsidRPr="004D5A2F">
        <w:rPr>
          <w:rFonts w:ascii="Gandhari Unicode" w:hAnsi="Gandhari Unicode" w:cs="e-Tamil OTC"/>
          <w:noProof/>
          <w:lang w:val="en-GB"/>
        </w:rPr>
        <w:t>-~</w:t>
      </w:r>
      <w:r w:rsidRPr="004D5A2F">
        <w:rPr>
          <w:rFonts w:ascii="Gandhari Unicode" w:hAnsi="Gandhari Unicode" w:cs="e-Tamil OTC"/>
          <w:noProof/>
          <w:lang w:val="en-GB"/>
        </w:rPr>
        <w:t>um nillām</w:t>
      </w:r>
    </w:p>
    <w:p w14:paraId="76DB0A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uḷḷal</w:t>
      </w:r>
      <w:r w:rsidR="0000518C" w:rsidRPr="004D5A2F">
        <w:rPr>
          <w:rFonts w:ascii="Gandhari Unicode" w:hAnsi="Gandhari Unicode" w:cs="e-Tamil OTC"/>
          <w:noProof/>
          <w:lang w:val="en-GB"/>
        </w:rPr>
        <w:t>-</w:t>
      </w:r>
      <w:r w:rsidRPr="004D5A2F">
        <w:rPr>
          <w:rFonts w:ascii="Gandhari Unicode" w:hAnsi="Gandhari Unicode" w:cs="e-Tamil OTC"/>
          <w:noProof/>
          <w:lang w:val="en-GB"/>
        </w:rPr>
        <w:t>um uḷḷām aṉṟ</w:t>
      </w:r>
      <w:r w:rsidR="0000518C"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4C22A08A" w14:textId="77777777" w:rsidR="0074055C" w:rsidRPr="004D5A2F" w:rsidRDefault="0000518C">
      <w:pPr>
        <w:pStyle w:val="Textbody"/>
        <w:spacing w:after="29"/>
        <w:rPr>
          <w:rFonts w:ascii="Gandhari Unicode" w:hAnsi="Gandhari Unicode" w:cs="e-Tamil OTC"/>
          <w:noProof/>
          <w:lang w:val="en-GB"/>
        </w:rPr>
      </w:pPr>
      <w:r w:rsidRPr="004D5A2F">
        <w:rPr>
          <w:rFonts w:ascii="Gandhari Unicode" w:hAnsi="Gandhari Unicode" w:cs="e-Tamil OTC"/>
          <w:noProof/>
          <w:lang w:val="en-GB"/>
        </w:rPr>
        <w:t>~uyirkk*</w:t>
      </w:r>
      <w:r w:rsidR="00CF70BD" w:rsidRPr="004D5A2F">
        <w:rPr>
          <w:rFonts w:ascii="Gandhari Unicode" w:hAnsi="Gandhari Unicode" w:cs="e-Tamil OTC"/>
          <w:noProof/>
          <w:lang w:val="en-GB"/>
        </w:rPr>
        <w:t xml:space="preserve"> uyir aṉṉar ākaliṉ tam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iṉṟ</w:t>
      </w:r>
      <w:r w:rsidRPr="004D5A2F">
        <w:rPr>
          <w:rFonts w:ascii="Gandhari Unicode" w:hAnsi="Gandhari Unicode" w:cs="e-Tamil OTC"/>
          <w:noProof/>
          <w:lang w:val="en-GB"/>
        </w:rPr>
        <w:t>*</w:t>
      </w:r>
    </w:p>
    <w:p w14:paraId="6775A4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imaippu varai </w:t>
      </w:r>
      <w:r w:rsidR="0000518C" w:rsidRPr="004D5A2F">
        <w:rPr>
          <w:rFonts w:ascii="Gandhari Unicode" w:hAnsi="Gandhari Unicode" w:cs="e-Tamil OTC"/>
          <w:noProof/>
          <w:lang w:val="en-GB"/>
        </w:rPr>
        <w:t>~</w:t>
      </w:r>
      <w:r w:rsidRPr="004D5A2F">
        <w:rPr>
          <w:rFonts w:ascii="Gandhari Unicode" w:hAnsi="Gandhari Unicode" w:cs="e-Tamil OTC"/>
          <w:noProof/>
          <w:lang w:val="en-GB"/>
        </w:rPr>
        <w:t>amaiyā nam-vayiṉ</w:t>
      </w:r>
    </w:p>
    <w:p w14:paraId="2735931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maṟant</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āṇṭ</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valliyōr</w:t>
      </w:r>
      <w:r w:rsidRPr="004D5A2F">
        <w:rPr>
          <w:rFonts w:ascii="Gandhari Unicode" w:hAnsi="Gandhari Unicode" w:cs="e-Tamil OTC"/>
          <w:noProof/>
          <w:lang w:val="en-GB"/>
        </w:rPr>
        <w:t>-māṭṭ</w:t>
      </w:r>
      <w:r w:rsidR="0000518C" w:rsidRPr="004D5A2F">
        <w:rPr>
          <w:rFonts w:ascii="Gandhari Unicode" w:hAnsi="Gandhari Unicode" w:cs="e-Tamil OTC"/>
          <w:noProof/>
          <w:lang w:val="en-GB"/>
        </w:rPr>
        <w:t>*-</w:t>
      </w:r>
      <w:r w:rsidRPr="004D5A2F">
        <w:rPr>
          <w:rFonts w:ascii="Gandhari Unicode" w:hAnsi="Gandhari Unicode" w:cs="e-Tamil OTC"/>
          <w:noProof/>
          <w:lang w:val="en-GB"/>
        </w:rPr>
        <w:t>ē.</w:t>
      </w:r>
    </w:p>
    <w:p w14:paraId="4D583D68" w14:textId="77777777" w:rsidR="0074055C" w:rsidRPr="004D5A2F" w:rsidRDefault="0074055C">
      <w:pPr>
        <w:pStyle w:val="Textbody"/>
        <w:spacing w:after="29" w:line="260" w:lineRule="exact"/>
        <w:rPr>
          <w:rFonts w:ascii="Gandhari Unicode" w:hAnsi="Gandhari Unicode" w:cs="e-Tamil OTC"/>
          <w:noProof/>
          <w:u w:val="single"/>
          <w:lang w:val="en-GB"/>
        </w:rPr>
      </w:pPr>
    </w:p>
    <w:p w14:paraId="4D38A223" w14:textId="77777777" w:rsidR="0074055C" w:rsidRPr="004D5A2F" w:rsidRDefault="0074055C">
      <w:pPr>
        <w:pStyle w:val="Textbody"/>
        <w:spacing w:after="29" w:line="260" w:lineRule="exact"/>
        <w:rPr>
          <w:rFonts w:ascii="Gandhari Unicode" w:hAnsi="Gandhari Unicode" w:cs="e-Tamil OTC"/>
          <w:noProof/>
          <w:u w:val="single"/>
          <w:lang w:val="en-GB"/>
        </w:rPr>
      </w:pPr>
    </w:p>
    <w:p w14:paraId="10B0ED0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814C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716D3874" w14:textId="77777777" w:rsidR="0074055C" w:rsidRPr="004D5A2F" w:rsidRDefault="0074055C">
      <w:pPr>
        <w:pStyle w:val="Textbody"/>
        <w:spacing w:after="29" w:line="260" w:lineRule="exact"/>
        <w:rPr>
          <w:rFonts w:ascii="Gandhari Unicode" w:hAnsi="Gandhari Unicode" w:cs="e-Tamil OTC"/>
          <w:noProof/>
          <w:lang w:val="en-GB"/>
        </w:rPr>
      </w:pPr>
    </w:p>
    <w:p w14:paraId="061BB97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cleft cave mountain-side- victory have- Cūli(dat.)</w:t>
      </w:r>
      <w:r w:rsidRPr="004D5A2F">
        <w:rPr>
          <w:rStyle w:val="FootnoteReference"/>
          <w:rFonts w:ascii="Gandhari Unicode" w:hAnsi="Gandhari Unicode" w:cs="e-Tamil OTC"/>
          <w:noProof/>
          <w:lang w:val="en-GB"/>
        </w:rPr>
        <w:footnoteReference w:id="70"/>
      </w:r>
    </w:p>
    <w:p w14:paraId="70A615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we-don't-take-up hand thread we-don't-bind</w:t>
      </w:r>
    </w:p>
    <w:p w14:paraId="2E8ABD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bird/omen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we-don't-know overheard-voice</w:t>
      </w:r>
      <w:r w:rsidRPr="004D5A2F">
        <w:rPr>
          <w:rStyle w:val="FootnoteReference"/>
          <w:rFonts w:ascii="Gandhari Unicode" w:hAnsi="Gandhari Unicode" w:cs="e-Tamil OTC"/>
          <w:noProof/>
          <w:lang w:val="en-GB"/>
        </w:rPr>
        <w:footnoteReference w:id="71"/>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we-don't-stand</w:t>
      </w:r>
    </w:p>
    <w:p w14:paraId="1B8746E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we-don't-remember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2FB8D0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life(dat.) life thus-he(h.) because self(pl.) without</w:t>
      </w:r>
    </w:p>
    <w:p w14:paraId="6012A0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twinkling measure become-still-not us-at</w:t>
      </w:r>
    </w:p>
    <w:p w14:paraId="45AD9C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forgotten there becoming-still been-able-he(h.loc.)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51F271" w14:textId="77777777" w:rsidR="0074055C" w:rsidRPr="004D5A2F" w:rsidRDefault="0074055C">
      <w:pPr>
        <w:pStyle w:val="Textbody"/>
        <w:spacing w:after="29"/>
        <w:rPr>
          <w:rFonts w:ascii="Gandhari Unicode" w:hAnsi="Gandhari Unicode" w:cs="e-Tamil OTC"/>
          <w:noProof/>
          <w:lang w:val="en-GB"/>
        </w:rPr>
      </w:pPr>
    </w:p>
    <w:p w14:paraId="52CEA2EE" w14:textId="77777777" w:rsidR="0074055C" w:rsidRPr="004D5A2F" w:rsidRDefault="0074055C">
      <w:pPr>
        <w:pStyle w:val="Textbody"/>
        <w:spacing w:after="29"/>
        <w:rPr>
          <w:rFonts w:ascii="Gandhari Unicode" w:hAnsi="Gandhari Unicode" w:cs="e-Tamil OTC"/>
          <w:noProof/>
          <w:lang w:val="en-GB"/>
        </w:rPr>
      </w:pPr>
    </w:p>
    <w:p w14:paraId="5C4D620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victorious Cūli at the mountainside with clefts [and] caves</w:t>
      </w:r>
      <w:r w:rsidRPr="004D5A2F">
        <w:rPr>
          <w:rStyle w:val="FootnoteReference"/>
          <w:rFonts w:ascii="Gandhari Unicode" w:hAnsi="Gandhari Unicode" w:cs="e-Tamil OTC"/>
          <w:noProof/>
          <w:lang w:val="en-GB"/>
        </w:rPr>
        <w:footnoteReference w:id="72"/>
      </w:r>
    </w:p>
    <w:p w14:paraId="1FB73B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take up duty [and] don't bind the thread on [our] hand</w:t>
      </w:r>
      <w:r w:rsidRPr="004D5A2F">
        <w:rPr>
          <w:rStyle w:val="FootnoteReference"/>
          <w:rFonts w:ascii="Gandhari Unicode" w:hAnsi="Gandhari Unicode" w:cs="e-Tamil OTC"/>
          <w:noProof/>
          <w:lang w:val="en-GB"/>
        </w:rPr>
        <w:footnoteReference w:id="73"/>
      </w:r>
    </w:p>
    <w:p w14:paraId="53661E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we don't know about omens and we don't depend</w:t>
      </w:r>
    </w:p>
    <w:p w14:paraId="0FBAE5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overheard voices</w:t>
      </w:r>
    </w:p>
    <w:p w14:paraId="0FF9570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[still] it is not that we don't think and think</w:t>
      </w:r>
      <w:r w:rsidRPr="004D5A2F">
        <w:rPr>
          <w:rStyle w:val="FootnoteReference"/>
          <w:rFonts w:ascii="Gandhari Unicode" w:hAnsi="Gandhari Unicode" w:cs="e-Tamil OTC"/>
          <w:noProof/>
          <w:lang w:val="en-GB"/>
        </w:rPr>
        <w:footnoteReference w:id="74"/>
      </w:r>
      <w:r w:rsidRPr="004D5A2F">
        <w:rPr>
          <w:rFonts w:ascii="Gandhari Unicode" w:hAnsi="Gandhari Unicode" w:cs="e-Tamil OTC"/>
          <w:noProof/>
          <w:lang w:val="en-GB"/>
        </w:rPr>
        <w:t>, friend,</w:t>
      </w:r>
    </w:p>
    <w:p w14:paraId="6B8BDF9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about him who was able to be content there, having forgotten</w:t>
      </w:r>
    </w:p>
    <w:p w14:paraId="700E55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us who have not been content for the blink [of an eye]</w:t>
      </w:r>
    </w:p>
    <w:p w14:paraId="70F272F3" w14:textId="77777777" w:rsidR="0074055C" w:rsidRPr="004D5A2F" w:rsidRDefault="00CF70BD">
      <w:pPr>
        <w:pStyle w:val="Textbody"/>
        <w:tabs>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without him, because he [is] life for [our] life.</w:t>
      </w:r>
    </w:p>
    <w:p w14:paraId="2030CCB0" w14:textId="77777777" w:rsidR="0074055C" w:rsidRPr="004D5A2F" w:rsidRDefault="0074055C">
      <w:pPr>
        <w:pStyle w:val="Textbody"/>
        <w:spacing w:after="0"/>
        <w:rPr>
          <w:rFonts w:ascii="Gandhari Unicode" w:hAnsi="Gandhari Unicode" w:cs="e-Tamil OTC"/>
          <w:noProof/>
          <w:lang w:val="en-GB"/>
        </w:rPr>
      </w:pPr>
    </w:p>
    <w:p w14:paraId="0B2951E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B370BB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வெள்ளூர் கிழார்மகனார் வெண்பூதியார்: </w:t>
      </w:r>
      <w:r w:rsidRPr="004D5A2F">
        <w:rPr>
          <w:rFonts w:ascii="Gandhari Unicode" w:hAnsi="Gandhari Unicode"/>
          <w:i w:val="0"/>
          <w:iCs w:val="0"/>
          <w:color w:val="auto"/>
        </w:rPr>
        <w:t>SHE</w:t>
      </w:r>
    </w:p>
    <w:p w14:paraId="19C84E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48415F2" w14:textId="77777777" w:rsidR="0074055C" w:rsidRPr="004D5A2F" w:rsidRDefault="0074055C">
      <w:pPr>
        <w:pStyle w:val="Textbody"/>
        <w:spacing w:after="29"/>
        <w:rPr>
          <w:rFonts w:ascii="Gandhari Unicode" w:hAnsi="Gandhari Unicode" w:cs="e-Tamil OTC"/>
          <w:noProof/>
          <w:lang w:val="en-GB"/>
        </w:rPr>
      </w:pPr>
    </w:p>
    <w:p w14:paraId="4A4AA7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பசப்பென்</w:t>
      </w:r>
      <w:r w:rsidRPr="004D5A2F">
        <w:rPr>
          <w:rFonts w:ascii="Gandhari Unicode" w:hAnsi="Gandhari Unicode" w:cs="e-Tamil OTC"/>
          <w:noProof/>
          <w:cs/>
          <w:lang w:val="en-GB"/>
        </w:rPr>
        <w:t xml:space="preserve"> மேனி யதுவே நயப்பவர்</w:t>
      </w:r>
    </w:p>
    <w:p w14:paraId="2D1AE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 னெஞ்சத் தாரிடை யதுவே</w:t>
      </w:r>
    </w:p>
    <w:p w14:paraId="7CBA10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செறிவுஞ் சேணிகந் தன்றே யறிவே</w:t>
      </w:r>
    </w:p>
    <w:p w14:paraId="091D7F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யாங்கட் செல்க மெழுகென வீங்கே</w:t>
      </w:r>
    </w:p>
    <w:p w14:paraId="4BB9F1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 கூறி யிருக்கு </w:t>
      </w:r>
      <w:r w:rsidRPr="004D5A2F">
        <w:rPr>
          <w:rFonts w:ascii="Gandhari Unicode" w:hAnsi="Gandhari Unicode" w:cs="e-Tamil OTC"/>
          <w:noProof/>
          <w:u w:val="wave"/>
          <w:cs/>
          <w:lang w:val="en-GB"/>
        </w:rPr>
        <w:t>முள்ளிலைத்</w:t>
      </w:r>
    </w:p>
    <w:p w14:paraId="3762D6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தடவுநிலைத் தாழைச் </w:t>
      </w:r>
      <w:r w:rsidRPr="004D5A2F">
        <w:rPr>
          <w:rFonts w:ascii="Gandhari Unicode" w:hAnsi="Gandhari Unicode" w:cs="e-Tamil OTC"/>
          <w:noProof/>
          <w:u w:val="wave"/>
          <w:cs/>
          <w:lang w:val="en-GB"/>
        </w:rPr>
        <w:t>சேர்ப்பற்</w:t>
      </w:r>
      <w:r w:rsidRPr="004D5A2F">
        <w:rPr>
          <w:rFonts w:ascii="Gandhari Unicode" w:hAnsi="Gandhari Unicode" w:cs="e-Tamil OTC"/>
          <w:noProof/>
          <w:cs/>
          <w:lang w:val="en-GB"/>
        </w:rPr>
        <w:tab/>
      </w:r>
    </w:p>
    <w:p w14:paraId="65BD4A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கிடமற் </w:t>
      </w:r>
      <w:r w:rsidRPr="004D5A2F">
        <w:rPr>
          <w:rFonts w:ascii="Gandhari Unicode" w:hAnsi="Gandhari Unicode" w:cs="e-Tamil OTC"/>
          <w:noProof/>
          <w:u w:val="wave"/>
          <w:cs/>
          <w:lang w:val="en-GB"/>
        </w:rPr>
        <w:t>றோழியென் னீரோ</w:t>
      </w:r>
      <w:r w:rsidRPr="004D5A2F">
        <w:rPr>
          <w:rFonts w:ascii="Gandhari Unicode" w:hAnsi="Gandhari Unicode" w:cs="e-Tamil OTC"/>
          <w:noProof/>
          <w:cs/>
          <w:lang w:val="en-GB"/>
        </w:rPr>
        <w:t xml:space="preserve"> வெனினே.</w:t>
      </w:r>
    </w:p>
    <w:p w14:paraId="29D2099E" w14:textId="77777777" w:rsidR="0074055C" w:rsidRPr="004D5A2F" w:rsidRDefault="0074055C">
      <w:pPr>
        <w:pStyle w:val="Textbody"/>
        <w:spacing w:after="29"/>
        <w:rPr>
          <w:rFonts w:ascii="Gandhari Unicode" w:hAnsi="Gandhari Unicode" w:cs="e-Tamil OTC"/>
          <w:noProof/>
          <w:lang w:val="en-GB"/>
        </w:rPr>
      </w:pPr>
    </w:p>
    <w:p w14:paraId="79C7B1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L1, C1+2+3, G1, EA, I, AT, Cām.v; </w:t>
      </w:r>
      <w:r w:rsidRPr="004D5A2F">
        <w:rPr>
          <w:rFonts w:ascii="Gandhari Unicode" w:hAnsi="Gandhari Unicode" w:cs="e-Tamil OTC"/>
          <w:noProof/>
          <w:cs/>
          <w:lang w:val="en-GB"/>
        </w:rPr>
        <w:t xml:space="preserve">பயப்பென்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நய்ப்ப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 னெஞ்சத்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 நெஞ்சத்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நாஅர் நெஞ்சத்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C1+3, G1+2v, AT, Cām.v, VP, ER; </w:t>
      </w:r>
      <w:r w:rsidRPr="004D5A2F">
        <w:rPr>
          <w:rFonts w:ascii="Gandhari Unicode" w:hAnsi="Gandhari Unicode" w:cs="e-Tamil OTC"/>
          <w:noProof/>
          <w:cs/>
          <w:lang w:val="en-GB"/>
        </w:rPr>
        <w:t xml:space="preserve">யிரு மள்ளிலைத்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சேர்ப்பற் </w:t>
      </w:r>
      <w:r w:rsidRPr="004D5A2F">
        <w:rPr>
          <w:rFonts w:ascii="Gandhari Unicode" w:hAnsi="Gandhari Unicode" w:cs="e-Tamil OTC"/>
          <w:noProof/>
          <w:lang w:val="en-GB"/>
        </w:rPr>
        <w:t xml:space="preserve">L1, C1+2, G1+2, EA, Cām.v; </w:t>
      </w:r>
      <w:r w:rsidRPr="004D5A2F">
        <w:rPr>
          <w:rFonts w:ascii="Gandhari Unicode" w:hAnsi="Gandhari Unicode" w:cs="e-Tamil OTC"/>
          <w:noProof/>
          <w:cs/>
          <w:lang w:val="en-GB"/>
        </w:rPr>
        <w:t xml:space="preserve">சேர்ப்பர்க் </w:t>
      </w:r>
      <w:r w:rsidRPr="004D5A2F">
        <w:rPr>
          <w:rFonts w:ascii="Gandhari Unicode" w:hAnsi="Gandhari Unicode" w:cs="e-Tamil OTC"/>
          <w:noProof/>
          <w:lang w:val="en-GB"/>
        </w:rPr>
        <w:t xml:space="preserve">Cām.,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றோழியென் னீரோ </w:t>
      </w:r>
      <w:r w:rsidRPr="004D5A2F">
        <w:rPr>
          <w:rFonts w:ascii="Gandhari Unicode" w:hAnsi="Gandhari Unicode" w:cs="e-Tamil OTC"/>
          <w:noProof/>
          <w:lang w:val="en-GB"/>
        </w:rPr>
        <w:t xml:space="preserve">L1, C2+3, G1+2, EA; </w:t>
      </w:r>
      <w:r w:rsidRPr="004D5A2F">
        <w:rPr>
          <w:rFonts w:ascii="Gandhari Unicode" w:hAnsi="Gandhari Unicode" w:cs="e-Tamil OTC"/>
          <w:noProof/>
          <w:cs/>
          <w:lang w:val="en-GB"/>
        </w:rPr>
        <w:t xml:space="preserve">றோழியெந் நீரிரோ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றோழியெந் நீரோ </w:t>
      </w:r>
      <w:r w:rsidRPr="004D5A2F">
        <w:rPr>
          <w:rFonts w:ascii="Gandhari Unicode" w:hAnsi="Gandhari Unicode" w:cs="e-Tamil OTC"/>
          <w:noProof/>
          <w:lang w:val="en-GB"/>
        </w:rPr>
        <w:t xml:space="preserve">Cām.v, VP; </w:t>
      </w:r>
      <w:bookmarkStart w:id="8" w:name="DDE_LINK68"/>
      <w:r w:rsidRPr="004D5A2F">
        <w:rPr>
          <w:rFonts w:ascii="Gandhari Unicode" w:hAnsi="Gandhari Unicode" w:cs="e-Tamil OTC"/>
          <w:noProof/>
          <w:cs/>
          <w:lang w:val="en-GB"/>
        </w:rPr>
        <w:t>றோழியென் னீரிரோ</w:t>
      </w:r>
      <w:bookmarkEnd w:id="8"/>
      <w:r w:rsidRPr="004D5A2F">
        <w:rPr>
          <w:rFonts w:ascii="Gandhari Unicode" w:hAnsi="Gandhari Unicode" w:cs="e-Tamil OTC"/>
          <w:noProof/>
          <w:cs/>
          <w:lang w:val="en-GB"/>
        </w:rPr>
        <w:t xml:space="preserve"> </w:t>
      </w:r>
      <w:r w:rsidRPr="004D5A2F">
        <w:rPr>
          <w:rFonts w:ascii="Gandhari Unicode" w:hAnsi="Gandhari Unicode" w:cs="e-Tamil OTC"/>
          <w:noProof/>
          <w:lang w:val="en-GB"/>
        </w:rPr>
        <w:t>C1+2v</w:t>
      </w:r>
    </w:p>
    <w:p w14:paraId="7CE84063" w14:textId="77777777" w:rsidR="0074055C" w:rsidRPr="004D5A2F" w:rsidRDefault="0074055C">
      <w:pPr>
        <w:pStyle w:val="Textbody"/>
        <w:spacing w:after="29"/>
        <w:rPr>
          <w:rFonts w:ascii="Gandhari Unicode" w:hAnsi="Gandhari Unicode" w:cs="e-Tamil OTC"/>
          <w:noProof/>
          <w:lang w:val="en-GB"/>
        </w:rPr>
      </w:pPr>
    </w:p>
    <w:p w14:paraId="74FB0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pacapp</w:t>
      </w:r>
      <w:r w:rsidR="00F5424A"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 mēṉi </w:t>
      </w:r>
      <w:r w:rsidR="00F5424A" w:rsidRPr="004D5A2F">
        <w:rPr>
          <w:rFonts w:ascii="Gandhari Unicode" w:hAnsi="Gandhari Unicode" w:cs="e-Tamil OTC"/>
          <w:noProof/>
          <w:lang w:val="en-GB"/>
        </w:rPr>
        <w:t>~</w:t>
      </w:r>
      <w:r w:rsidRPr="004D5A2F">
        <w:rPr>
          <w:rFonts w:ascii="Gandhari Unicode" w:hAnsi="Gandhari Unicode" w:cs="e-Tamil OTC"/>
          <w:noProof/>
          <w:lang w:val="en-GB"/>
        </w:rPr>
        <w:t>atu</w:t>
      </w:r>
      <w:r w:rsidR="00F5424A" w:rsidRPr="004D5A2F">
        <w:rPr>
          <w:rFonts w:ascii="Gandhari Unicode" w:hAnsi="Gandhari Unicode" w:cs="e-Tamil OTC"/>
          <w:noProof/>
          <w:lang w:val="en-GB"/>
        </w:rPr>
        <w:t>-~ē nayapp*</w:t>
      </w:r>
      <w:r w:rsidRPr="004D5A2F">
        <w:rPr>
          <w:rFonts w:ascii="Gandhari Unicode" w:hAnsi="Gandhari Unicode" w:cs="e-Tamil OTC"/>
          <w:noProof/>
          <w:lang w:val="en-GB"/>
        </w:rPr>
        <w:t xml:space="preserve"> avar</w:t>
      </w:r>
    </w:p>
    <w:p w14:paraId="5D9FD79C" w14:textId="77777777"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nār il neñcatt*</w:t>
      </w:r>
      <w:r w:rsidR="00CF70BD" w:rsidRPr="004D5A2F">
        <w:rPr>
          <w:rFonts w:ascii="Gandhari Unicode" w:hAnsi="Gandhari Unicode" w:cs="e-Tamil OTC"/>
          <w:noProof/>
          <w:lang w:val="en-GB"/>
        </w:rPr>
        <w:t xml:space="preserve"> ār</w:t>
      </w:r>
      <w:r w:rsidR="00270A6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w:t>
      </w:r>
      <w:r w:rsidRPr="004D5A2F">
        <w:rPr>
          <w:rFonts w:ascii="Gandhari Unicode" w:hAnsi="Gandhari Unicode" w:cs="e-Tamil OTC"/>
          <w:noProof/>
          <w:lang w:val="en-GB"/>
        </w:rPr>
        <w:t>~</w:t>
      </w:r>
      <w:r w:rsidR="00CF70BD" w:rsidRPr="004D5A2F">
        <w:rPr>
          <w:rFonts w:ascii="Gandhari Unicode" w:hAnsi="Gandhari Unicode" w:cs="e-Tamil OTC"/>
          <w:noProof/>
          <w:lang w:val="en-GB"/>
        </w:rPr>
        <w:t>atu</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1F6E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ceṟiv</w:t>
      </w:r>
      <w:r w:rsidR="00F5424A" w:rsidRPr="004D5A2F">
        <w:rPr>
          <w:rFonts w:ascii="Gandhari Unicode" w:hAnsi="Gandhari Unicode" w:cs="e-Tamil OTC"/>
          <w:noProof/>
          <w:lang w:val="en-GB"/>
        </w:rPr>
        <w:t>*-u</w:t>
      </w:r>
      <w:r w:rsidRPr="004D5A2F">
        <w:rPr>
          <w:rFonts w:ascii="Gandhari Unicode" w:hAnsi="Gandhari Unicode" w:cs="e-Tamil OTC"/>
          <w:noProof/>
          <w:lang w:val="en-GB"/>
        </w:rPr>
        <w:t>m cēṇ ikantaṉṟ</w:t>
      </w:r>
      <w:r w:rsidR="00F5424A" w:rsidRPr="004D5A2F">
        <w:rPr>
          <w:rFonts w:ascii="Gandhari Unicode" w:hAnsi="Gandhari Unicode" w:cs="e-Tamil OTC"/>
          <w:noProof/>
          <w:lang w:val="en-GB"/>
        </w:rPr>
        <w:t>*-</w:t>
      </w:r>
      <w:r w:rsidRPr="004D5A2F">
        <w:rPr>
          <w:rFonts w:ascii="Gandhari Unicode" w:hAnsi="Gandhari Unicode" w:cs="e-Tamil OTC"/>
          <w:noProof/>
          <w:lang w:val="en-GB"/>
        </w:rPr>
        <w:t>ē aṟiv</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48DAA953" w14:textId="77777777"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āṅkaṇ celkam eḻuk(a) eṉa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79EB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vallā kūṟi </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irukkum </w:t>
      </w:r>
      <w:r w:rsidRPr="004D5A2F">
        <w:rPr>
          <w:rFonts w:ascii="Gandhari Unicode" w:hAnsi="Gandhari Unicode" w:cs="e-Tamil OTC"/>
          <w:i/>
          <w:iCs/>
          <w:noProof/>
          <w:lang w:val="en-GB"/>
        </w:rPr>
        <w:t>muḷ</w:t>
      </w:r>
      <w:r w:rsidRPr="004D5A2F">
        <w:rPr>
          <w:rFonts w:ascii="Gandhari Unicode" w:hAnsi="Gandhari Unicode" w:cs="e-Tamil OTC"/>
          <w:noProof/>
          <w:lang w:val="en-GB"/>
        </w:rPr>
        <w:t xml:space="preserve"> </w:t>
      </w:r>
      <w:r w:rsidR="00F5424A" w:rsidRPr="004D5A2F">
        <w:rPr>
          <w:rFonts w:ascii="Gandhari Unicode" w:hAnsi="Gandhari Unicode" w:cs="e-Tamil OTC"/>
          <w:noProof/>
          <w:lang w:val="en-GB"/>
        </w:rPr>
        <w:t>+</w:t>
      </w:r>
      <w:r w:rsidRPr="004D5A2F">
        <w:rPr>
          <w:rFonts w:ascii="Gandhari Unicode" w:hAnsi="Gandhari Unicode" w:cs="e-Tamil OTC"/>
          <w:noProof/>
          <w:lang w:val="en-GB"/>
        </w:rPr>
        <w:t>ilai</w:t>
      </w:r>
      <w:r w:rsidR="00F5424A" w:rsidRPr="004D5A2F">
        <w:rPr>
          <w:rFonts w:ascii="Gandhari Unicode" w:hAnsi="Gandhari Unicode" w:cs="e-Tamil OTC"/>
          <w:noProof/>
          <w:lang w:val="en-GB"/>
        </w:rPr>
        <w:t>+</w:t>
      </w:r>
    </w:p>
    <w:p w14:paraId="6F8942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taṭavu nilai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cērppaṟ</w:t>
      </w:r>
      <w:r w:rsidR="00F5424A" w:rsidRPr="004D5A2F">
        <w:rPr>
          <w:rFonts w:ascii="Gandhari Unicode" w:hAnsi="Gandhari Unicode" w:cs="e-Tamil OTC"/>
          <w:i/>
          <w:iCs/>
          <w:noProof/>
          <w:lang w:val="en-GB"/>
        </w:rPr>
        <w:t>k*</w:t>
      </w:r>
    </w:p>
    <w:p w14:paraId="7FC8222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iṭam-maṉ tōḻi </w:t>
      </w:r>
      <w:r w:rsidRPr="004D5A2F">
        <w:rPr>
          <w:rFonts w:ascii="Gandhari Unicode" w:hAnsi="Gandhari Unicode" w:cs="e-Tamil OTC"/>
          <w:i/>
          <w:iCs/>
          <w:noProof/>
          <w:lang w:val="en-GB"/>
        </w:rPr>
        <w:t>eṉṉīr</w:t>
      </w:r>
      <w:r w:rsidR="00F5424A"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eṉiṉ</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3BD3184C" w14:textId="77777777" w:rsidR="0074055C" w:rsidRPr="004D5A2F" w:rsidRDefault="0074055C">
      <w:pPr>
        <w:pStyle w:val="Textbody"/>
        <w:spacing w:after="29" w:line="260" w:lineRule="exact"/>
        <w:rPr>
          <w:rFonts w:ascii="Gandhari Unicode" w:hAnsi="Gandhari Unicode" w:cs="e-Tamil OTC"/>
          <w:noProof/>
          <w:lang w:val="en-GB"/>
        </w:rPr>
      </w:pPr>
    </w:p>
    <w:p w14:paraId="2C57E544" w14:textId="77777777" w:rsidR="0074055C" w:rsidRPr="004D5A2F" w:rsidRDefault="0074055C">
      <w:pPr>
        <w:pStyle w:val="Textbody"/>
        <w:spacing w:after="29" w:line="260" w:lineRule="exact"/>
        <w:rPr>
          <w:rFonts w:ascii="Gandhari Unicode" w:hAnsi="Gandhari Unicode" w:cs="e-Tamil OTC"/>
          <w:noProof/>
          <w:lang w:val="en-GB"/>
        </w:rPr>
      </w:pPr>
    </w:p>
    <w:p w14:paraId="43032A62" w14:textId="77777777" w:rsidR="0074055C" w:rsidRPr="004D5A2F" w:rsidRDefault="0074055C">
      <w:pPr>
        <w:pStyle w:val="Textbody"/>
        <w:spacing w:after="29" w:line="260" w:lineRule="exact"/>
        <w:rPr>
          <w:rFonts w:ascii="Gandhari Unicode" w:hAnsi="Gandhari Unicode" w:cs="e-Tamil OTC"/>
          <w:noProof/>
          <w:lang w:val="en-GB"/>
        </w:rPr>
      </w:pPr>
    </w:p>
    <w:p w14:paraId="6B7DD2C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550C330C" w14:textId="77777777" w:rsidR="0074055C" w:rsidRPr="004D5A2F" w:rsidRDefault="0074055C">
      <w:pPr>
        <w:pStyle w:val="Textbody"/>
        <w:spacing w:after="28" w:line="260" w:lineRule="exact"/>
        <w:rPr>
          <w:rFonts w:ascii="Gandhari Unicode" w:hAnsi="Gandhari Unicode" w:cs="e-Tamil OTC"/>
          <w:noProof/>
          <w:lang w:val="en-GB"/>
        </w:rPr>
      </w:pPr>
    </w:p>
    <w:p w14:paraId="500F3E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pallor my- body-it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longing he(h.)</w:t>
      </w:r>
    </w:p>
    <w:p w14:paraId="73EC30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bond-not heart- difficult place-it</w:t>
      </w:r>
      <w:r w:rsidRPr="004D5A2F">
        <w:rPr>
          <w:rFonts w:ascii="Gandhari Unicode" w:hAnsi="Gandhari Unicode" w:cs="e-Tamil OTC"/>
          <w:noProof/>
          <w:position w:val="6"/>
          <w:lang w:val="en-GB"/>
        </w:rPr>
        <w:t>ē</w:t>
      </w:r>
    </w:p>
    <w:p w14:paraId="47144F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restraint</w:t>
      </w:r>
      <w:r w:rsidRPr="004D5A2F">
        <w:rPr>
          <w:rStyle w:val="FootnoteReference"/>
          <w:rFonts w:ascii="Gandhari Unicode" w:hAnsi="Gandhari Unicode" w:cs="e-Tamil OTC"/>
          <w:noProof/>
          <w:lang w:val="en-GB"/>
        </w:rPr>
        <w:footnoteReference w:id="75"/>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distance it-stayed-aside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knowledge</w:t>
      </w:r>
      <w:r w:rsidRPr="004D5A2F">
        <w:rPr>
          <w:rFonts w:ascii="Gandhari Unicode" w:hAnsi="Gandhari Unicode" w:cs="e-Tamil OTC"/>
          <w:noProof/>
          <w:position w:val="6"/>
          <w:lang w:val="en-GB"/>
        </w:rPr>
        <w:t>ē</w:t>
      </w:r>
    </w:p>
    <w:p w14:paraId="712B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 we-go(sub.) may-rise say(inf.) here</w:t>
      </w:r>
      <w:r w:rsidRPr="004D5A2F">
        <w:rPr>
          <w:rFonts w:ascii="Gandhari Unicode" w:hAnsi="Gandhari Unicode" w:cs="e-Tamil OTC"/>
          <w:noProof/>
          <w:position w:val="6"/>
          <w:lang w:val="en-GB"/>
        </w:rPr>
        <w:t>ē</w:t>
      </w:r>
    </w:p>
    <w:p w14:paraId="3C1125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able-not spoken being- thorn leaf</w:t>
      </w:r>
    </w:p>
    <w:p w14:paraId="78D059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breadth standing Tāḻai(-tree) coast-he(dat.)</w:t>
      </w:r>
    </w:p>
    <w:p w14:paraId="6BF456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friend what-you(pl.)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7B5E0F7" w14:textId="77777777" w:rsidR="0074055C" w:rsidRPr="004D5A2F" w:rsidRDefault="0074055C">
      <w:pPr>
        <w:pStyle w:val="Textbody"/>
        <w:spacing w:after="0" w:line="260" w:lineRule="exact"/>
        <w:rPr>
          <w:rFonts w:ascii="Gandhari Unicode" w:hAnsi="Gandhari Unicode" w:cs="e-Tamil OTC"/>
          <w:noProof/>
          <w:lang w:val="en-GB"/>
        </w:rPr>
      </w:pPr>
    </w:p>
    <w:p w14:paraId="378414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Pale is my body. Longing [is] in a place</w:t>
      </w:r>
    </w:p>
    <w:p w14:paraId="6113A29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difficult [to reach], in his heart devoid of attachment. </w:t>
      </w:r>
      <w:r w:rsidRPr="004D5A2F">
        <w:rPr>
          <w:rStyle w:val="FootnoteReference"/>
          <w:rFonts w:ascii="Gandhari Unicode" w:hAnsi="Gandhari Unicode" w:cs="e-Tamil OTC"/>
          <w:noProof/>
          <w:lang w:val="en-GB"/>
        </w:rPr>
        <w:footnoteReference w:id="76"/>
      </w:r>
    </w:p>
    <w:p w14:paraId="4951026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restraint stayed aside in the distance. Knowledge.</w:t>
      </w:r>
      <w:r w:rsidRPr="004D5A2F">
        <w:rPr>
          <w:rStyle w:val="FootnoteReference"/>
          <w:rFonts w:ascii="Gandhari Unicode" w:hAnsi="Gandhari Unicode" w:cs="e-Tamil OTC"/>
          <w:noProof/>
          <w:lang w:val="en-GB"/>
        </w:rPr>
        <w:footnoteReference w:id="77"/>
      </w:r>
    </w:p>
    <w:p w14:paraId="43D6D05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To say here: </w:t>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go there, rise!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8"/>
      </w:r>
    </w:p>
    <w:p w14:paraId="23034A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were to say</w:t>
      </w:r>
      <w:r w:rsidRPr="004D5A2F">
        <w:rPr>
          <w:rStyle w:val="FootnoteReference"/>
          <w:rFonts w:ascii="Gandhari Unicode" w:hAnsi="Gandhari Unicode" w:cs="e-Tamil OTC"/>
          <w:noProof/>
          <w:lang w:val="en-GB"/>
        </w:rPr>
        <w:footnoteReference w:id="79"/>
      </w:r>
      <w:r w:rsidR="00270A6C" w:rsidRPr="004D5A2F">
        <w:rPr>
          <w:rFonts w:ascii="Gandhari Unicode" w:hAnsi="Gandhari Unicode" w:cs="e-Tamil OTC"/>
          <w:noProof/>
          <w:lang w:val="en-GB"/>
        </w:rPr>
        <w:t>: “</w:t>
      </w:r>
      <w:r w:rsidRPr="004D5A2F">
        <w:rPr>
          <w:rFonts w:ascii="Gandhari Unicode" w:hAnsi="Gandhari Unicode" w:cs="e-Tamil OTC"/>
          <w:noProof/>
          <w:lang w:val="en-GB"/>
        </w:rPr>
        <w:t>of what kind [are] you?</w:t>
      </w:r>
      <w:r w:rsidR="00270A6C" w:rsidRPr="004D5A2F">
        <w:rPr>
          <w:rFonts w:ascii="Gandhari Unicode" w:hAnsi="Gandhari Unicode" w:cs="e-Tamil OTC"/>
          <w:noProof/>
          <w:lang w:val="en-GB"/>
        </w:rPr>
        <w:t>”</w:t>
      </w:r>
      <w:r w:rsidRPr="004D5A2F">
        <w:rPr>
          <w:rFonts w:ascii="Gandhari Unicode" w:hAnsi="Gandhari Unicode" w:cs="e-Tamil OTC"/>
          <w:noProof/>
          <w:lang w:val="en-GB"/>
        </w:rPr>
        <w:t>, friend,</w:t>
      </w:r>
    </w:p>
    <w:p w14:paraId="5054F4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indeed [would be] the opportunity for</w:t>
      </w:r>
    </w:p>
    <w:p w14:paraId="663256DC"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for the man from the coast of thorny-leafed, broad-based Tāḻai trees,</w:t>
      </w:r>
    </w:p>
    <w:p w14:paraId="343B1E86" w14:textId="77777777" w:rsidR="0074055C" w:rsidRPr="004D5A2F" w:rsidRDefault="00CF70BD">
      <w:pPr>
        <w:pStyle w:val="Textbody"/>
        <w:tabs>
          <w:tab w:val="left" w:pos="300"/>
        </w:tabs>
        <w:spacing w:after="113"/>
        <w:rPr>
          <w:rFonts w:ascii="Gandhari Unicode" w:hAnsi="Gandhari Unicode" w:cs="e-Tamil OTC"/>
          <w:noProof/>
          <w:lang w:val="en-GB"/>
        </w:rPr>
      </w:pPr>
      <w:r w:rsidRPr="004D5A2F">
        <w:rPr>
          <w:rFonts w:ascii="Gandhari Unicode" w:hAnsi="Gandhari Unicode" w:cs="e-Tamil OTC"/>
          <w:noProof/>
          <w:lang w:val="en-GB"/>
        </w:rPr>
        <w:tab/>
        <w:t>who permanently</w:t>
      </w:r>
      <w:r w:rsidRPr="004D5A2F">
        <w:rPr>
          <w:rStyle w:val="FootnoteReference"/>
          <w:rFonts w:ascii="Gandhari Unicode" w:hAnsi="Gandhari Unicode" w:cs="e-Tamil OTC"/>
          <w:noProof/>
          <w:lang w:val="en-GB"/>
        </w:rPr>
        <w:footnoteReference w:id="80"/>
      </w:r>
      <w:r w:rsidRPr="004D5A2F">
        <w:rPr>
          <w:rFonts w:ascii="Gandhari Unicode" w:hAnsi="Gandhari Unicode" w:cs="e-Tamil OTC"/>
          <w:noProof/>
          <w:lang w:val="en-GB"/>
        </w:rPr>
        <w:t xml:space="preserve"> talks without being able [to act].</w:t>
      </w:r>
      <w:r w:rsidRPr="004D5A2F">
        <w:rPr>
          <w:rStyle w:val="FootnoteReference"/>
          <w:rFonts w:ascii="Gandhari Unicode" w:hAnsi="Gandhari Unicode" w:cs="e-Tamil OTC"/>
          <w:noProof/>
          <w:lang w:val="en-GB"/>
        </w:rPr>
        <w:footnoteReference w:id="81"/>
      </w:r>
    </w:p>
    <w:p w14:paraId="5B0EC408" w14:textId="77777777" w:rsidR="0074055C" w:rsidRPr="004D5A2F" w:rsidRDefault="0074055C">
      <w:pPr>
        <w:pStyle w:val="Textbody"/>
        <w:spacing w:after="0"/>
        <w:ind w:firstLine="709"/>
        <w:rPr>
          <w:rFonts w:ascii="Gandhari Unicode" w:hAnsi="Gandhari Unicode" w:cs="e-Tamil OTC"/>
          <w:noProof/>
          <w:lang w:val="en-GB"/>
        </w:rPr>
      </w:pPr>
    </w:p>
    <w:p w14:paraId="60836070" w14:textId="77777777" w:rsidR="0074055C" w:rsidRPr="004D5A2F" w:rsidRDefault="00CF70BD">
      <w:pPr>
        <w:pStyle w:val="Textbody"/>
        <w:spacing w:after="0"/>
        <w:ind w:firstLine="709"/>
        <w:rPr>
          <w:rFonts w:ascii="Gandhari Unicode" w:hAnsi="Gandhari Unicode" w:cs="e-Tamil OTC"/>
          <w:noProof/>
          <w:lang w:val="en-GB"/>
        </w:rPr>
      </w:pPr>
      <w:r w:rsidRPr="004D5A2F">
        <w:rPr>
          <w:rFonts w:ascii="Gandhari Unicode" w:hAnsi="Gandhari Unicode" w:cs="e-Tamil OTC"/>
          <w:noProof/>
          <w:lang w:val="en-GB"/>
        </w:rPr>
        <w:t>T.V.G.</w:t>
      </w:r>
    </w:p>
    <w:p w14:paraId="2B179A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Knowledge is speaking to me</w:t>
      </w:r>
      <w:r w:rsidRPr="004D5A2F">
        <w:rPr>
          <w:rStyle w:val="FootnoteReference"/>
          <w:rFonts w:ascii="Gandhari Unicode" w:hAnsi="Gandhari Unicode" w:cs="e-Tamil OTC"/>
          <w:noProof/>
          <w:lang w:val="en-GB"/>
        </w:rPr>
        <w:footnoteReference w:id="82"/>
      </w:r>
      <w:r w:rsidRPr="004D5A2F">
        <w:rPr>
          <w:rFonts w:ascii="Gandhari Unicode" w:hAnsi="Gandhari Unicode" w:cs="e-Tamil OTC"/>
          <w:noProof/>
          <w:lang w:val="en-GB"/>
        </w:rPr>
        <w:t xml:space="preserve">, unable [to act]: </w:t>
      </w:r>
      <w:r w:rsidR="00270A6C" w:rsidRPr="004D5A2F">
        <w:rPr>
          <w:rFonts w:ascii="Gandhari Unicode" w:hAnsi="Gandhari Unicode" w:cs="e-Tamil OTC"/>
          <w:noProof/>
          <w:lang w:val="en-GB"/>
        </w:rPr>
        <w:t>“</w:t>
      </w:r>
      <w:r w:rsidRPr="004D5A2F">
        <w:rPr>
          <w:rFonts w:ascii="Gandhari Unicode" w:hAnsi="Gandhari Unicode" w:cs="e-Tamil OTC"/>
          <w:noProof/>
          <w:lang w:val="en-GB"/>
        </w:rPr>
        <w:t>we'll go there, rise!</w:t>
      </w:r>
      <w:r w:rsidR="00270A6C" w:rsidRPr="004D5A2F">
        <w:rPr>
          <w:rFonts w:ascii="Gandhari Unicode" w:hAnsi="Gandhari Unicode" w:cs="e-Tamil OTC"/>
          <w:noProof/>
          <w:lang w:val="en-GB"/>
        </w:rPr>
        <w:t>”</w:t>
      </w:r>
    </w:p>
    <w:p w14:paraId="43895D97"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07D83D1B"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மாச்சாத்தி: </w:t>
      </w:r>
      <w:r w:rsidRPr="004D5A2F">
        <w:rPr>
          <w:rFonts w:ascii="Gandhari Unicode" w:hAnsi="Gandhari Unicode"/>
          <w:i w:val="0"/>
          <w:iCs w:val="0"/>
          <w:color w:val="auto"/>
        </w:rPr>
        <w:t>SHE</w:t>
      </w:r>
    </w:p>
    <w:p w14:paraId="0DACE0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கிழத்தி தோழிக்கு உரைத்தது.</w:t>
      </w:r>
    </w:p>
    <w:p w14:paraId="3C35B741" w14:textId="77777777" w:rsidR="0074055C" w:rsidRPr="004D5A2F" w:rsidRDefault="0074055C">
      <w:pPr>
        <w:pStyle w:val="Textbody"/>
        <w:spacing w:after="29"/>
        <w:rPr>
          <w:rFonts w:ascii="Gandhari Unicode" w:hAnsi="Gandhari Unicode" w:cs="e-Tamil OTC"/>
          <w:noProof/>
          <w:lang w:val="en-GB"/>
        </w:rPr>
      </w:pPr>
    </w:p>
    <w:p w14:paraId="73C40C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பழமழைக் கலித்த புதுப்புன வரகி</w:t>
      </w:r>
    </w:p>
    <w:p w14:paraId="431628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னிரலை மேய்ந்த குறைத்தலைப் </w:t>
      </w:r>
      <w:r w:rsidRPr="004D5A2F">
        <w:rPr>
          <w:rFonts w:ascii="Gandhari Unicode" w:hAnsi="Gandhari Unicode" w:cs="e-Tamil OTC"/>
          <w:noProof/>
          <w:u w:val="wave"/>
          <w:cs/>
          <w:lang w:val="en-GB"/>
        </w:rPr>
        <w:t>பாவை</w:t>
      </w:r>
    </w:p>
    <w:p w14:paraId="441E5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யிருவிசேர்</w:t>
      </w:r>
      <w:r w:rsidRPr="004D5A2F">
        <w:rPr>
          <w:rFonts w:ascii="Gandhari Unicode" w:hAnsi="Gandhari Unicode" w:cs="e-Tamil OTC"/>
          <w:noProof/>
          <w:cs/>
          <w:lang w:val="en-GB"/>
        </w:rPr>
        <w:t xml:space="preserve"> மருங்கிற் பூத்த முல்லை</w:t>
      </w:r>
    </w:p>
    <w:p w14:paraId="5B4D16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வெருகுசிரித் தன்ன </w:t>
      </w:r>
      <w:r w:rsidRPr="004D5A2F">
        <w:rPr>
          <w:rFonts w:ascii="Gandhari Unicode" w:hAnsi="Gandhari Unicode" w:cs="e-Tamil OTC"/>
          <w:noProof/>
          <w:u w:val="wave"/>
          <w:cs/>
          <w:lang w:val="en-GB"/>
        </w:rPr>
        <w:t>பசுவீ</w:t>
      </w:r>
      <w:r w:rsidRPr="004D5A2F">
        <w:rPr>
          <w:rFonts w:ascii="Gandhari Unicode" w:hAnsi="Gandhari Unicode" w:cs="e-Tamil OTC"/>
          <w:noProof/>
          <w:cs/>
          <w:lang w:val="en-GB"/>
        </w:rPr>
        <w:t xml:space="preserve"> மென்பிணிக்</w:t>
      </w:r>
    </w:p>
    <w:p w14:paraId="3774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குறுமுகை யவிழ்ந்த நறுமலர்ப் புறவின்</w:t>
      </w:r>
    </w:p>
    <w:p w14:paraId="106AD9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வண்டுசூழ் மாலையும் வாரார்</w:t>
      </w:r>
    </w:p>
    <w:p w14:paraId="6E21A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கண்டிசிற் றோழி பொருட்பிரிந் தோரே.</w:t>
      </w:r>
    </w:p>
    <w:p w14:paraId="1B08AF37" w14:textId="77777777" w:rsidR="0074055C" w:rsidRPr="004D5A2F" w:rsidRDefault="0074055C">
      <w:pPr>
        <w:pStyle w:val="Textbody"/>
        <w:spacing w:after="29"/>
        <w:rPr>
          <w:rFonts w:ascii="Gandhari Unicode" w:hAnsi="Gandhari Unicode" w:cs="e-Tamil OTC"/>
          <w:noProof/>
          <w:lang w:val="en-GB"/>
        </w:rPr>
      </w:pPr>
    </w:p>
    <w:p w14:paraId="37367E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C1v+3, G1, Cām.v; </w:t>
      </w:r>
      <w:r w:rsidRPr="004D5A2F">
        <w:rPr>
          <w:rFonts w:ascii="Gandhari Unicode" w:hAnsi="Gandhari Unicode" w:cs="e-Tamil OTC"/>
          <w:noProof/>
          <w:cs/>
          <w:lang w:val="en-GB"/>
        </w:rPr>
        <w:t xml:space="preserve">மழமழை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பாவை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C3v, G1+2, EA,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L1, C1+2+3, G1,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வெருகுசிரித்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வெருஞ்சிரித்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பசுவீ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C2+3v,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G1</w:t>
      </w:r>
    </w:p>
    <w:p w14:paraId="409E5886" w14:textId="77777777" w:rsidR="0074055C" w:rsidRPr="004D5A2F" w:rsidRDefault="0074055C">
      <w:pPr>
        <w:pStyle w:val="Textbody"/>
        <w:spacing w:after="29"/>
        <w:rPr>
          <w:rFonts w:ascii="Gandhari Unicode" w:hAnsi="Gandhari Unicode" w:cs="e-Tamil OTC"/>
          <w:noProof/>
          <w:lang w:val="en-GB"/>
        </w:rPr>
      </w:pPr>
    </w:p>
    <w:p w14:paraId="15B6D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paḻa maḻai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kalitta putu</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puṉa</w:t>
      </w:r>
      <w:r w:rsidR="009D470B" w:rsidRPr="004D5A2F">
        <w:rPr>
          <w:rFonts w:ascii="Gandhari Unicode" w:hAnsi="Gandhari Unicode" w:cs="e-Tamil OTC"/>
          <w:noProof/>
          <w:lang w:val="en-GB"/>
        </w:rPr>
        <w:t>(</w:t>
      </w:r>
      <w:r w:rsidRPr="004D5A2F">
        <w:rPr>
          <w:rFonts w:ascii="Gandhari Unicode" w:hAnsi="Gandhari Unicode" w:cs="e-Tamil OTC"/>
          <w:noProof/>
          <w:lang w:val="en-GB"/>
        </w:rPr>
        <w:t>m</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varakiṉ</w:t>
      </w:r>
    </w:p>
    <w:p w14:paraId="224F2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mēynta kuṟai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pāvai</w:t>
      </w:r>
    </w:p>
    <w:p w14:paraId="51FE37B2" w14:textId="77777777" w:rsidR="0074055C" w:rsidRPr="004D5A2F" w:rsidRDefault="009D470B">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iruvi</w:t>
      </w:r>
      <w:r w:rsidR="00CF70BD" w:rsidRPr="004D5A2F">
        <w:rPr>
          <w:rFonts w:ascii="Gandhari Unicode" w:hAnsi="Gandhari Unicode" w:cs="e-Tamil OTC"/>
          <w:noProof/>
          <w:lang w:val="en-GB"/>
        </w:rPr>
        <w:t xml:space="preserve"> cēr maruṅkiṉ pūtta mullai</w:t>
      </w:r>
    </w:p>
    <w:p w14:paraId="20AB98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veruku cirittaṉṉa </w:t>
      </w:r>
      <w:r w:rsidRPr="004D5A2F">
        <w:rPr>
          <w:rFonts w:ascii="Gandhari Unicode" w:hAnsi="Gandhari Unicode" w:cs="e-Tamil OTC"/>
          <w:i/>
          <w:iCs/>
          <w:noProof/>
          <w:lang w:val="en-GB"/>
        </w:rPr>
        <w:t>pacu</w:t>
      </w:r>
      <w:r w:rsidRPr="004D5A2F">
        <w:rPr>
          <w:rFonts w:ascii="Gandhari Unicode" w:hAnsi="Gandhari Unicode" w:cs="e-Tamil OTC"/>
          <w:noProof/>
          <w:lang w:val="en-GB"/>
        </w:rPr>
        <w:t xml:space="preserve"> vī meṉ piṇi</w:t>
      </w:r>
      <w:r w:rsidR="009D470B" w:rsidRPr="004D5A2F">
        <w:rPr>
          <w:rFonts w:ascii="Gandhari Unicode" w:hAnsi="Gandhari Unicode" w:cs="e-Tamil OTC"/>
          <w:noProof/>
          <w:lang w:val="en-GB"/>
        </w:rPr>
        <w:t>+</w:t>
      </w:r>
    </w:p>
    <w:p w14:paraId="7211FB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kuṟu mukai </w:t>
      </w:r>
      <w:r w:rsidR="009D470B" w:rsidRPr="004D5A2F">
        <w:rPr>
          <w:rFonts w:ascii="Gandhari Unicode" w:hAnsi="Gandhari Unicode" w:cs="e-Tamil OTC"/>
          <w:noProof/>
          <w:lang w:val="en-GB"/>
        </w:rPr>
        <w:t>~</w:t>
      </w:r>
      <w:r w:rsidRPr="004D5A2F">
        <w:rPr>
          <w:rFonts w:ascii="Gandhari Unicode" w:hAnsi="Gandhari Unicode" w:cs="e-Tamil OTC"/>
          <w:noProof/>
          <w:lang w:val="en-GB"/>
        </w:rPr>
        <w:t>aviḻnta naṟu malar puṟaviṉ</w:t>
      </w:r>
    </w:p>
    <w:p w14:paraId="36E31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cūḻ mālai</w:t>
      </w:r>
      <w:r w:rsidR="009D470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41BBFA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kaṇṭiciṉ tōḻi poruḷ pirintōr</w:t>
      </w:r>
      <w:r w:rsidR="009D470B" w:rsidRPr="004D5A2F">
        <w:rPr>
          <w:rFonts w:ascii="Gandhari Unicode" w:hAnsi="Gandhari Unicode" w:cs="e-Tamil OTC"/>
          <w:noProof/>
          <w:lang w:val="en-GB"/>
        </w:rPr>
        <w:t>-</w:t>
      </w:r>
      <w:r w:rsidRPr="004D5A2F">
        <w:rPr>
          <w:rFonts w:ascii="Gandhari Unicode" w:hAnsi="Gandhari Unicode" w:cs="e-Tamil OTC"/>
          <w:noProof/>
          <w:lang w:val="en-GB"/>
        </w:rPr>
        <w:t>ē.</w:t>
      </w:r>
    </w:p>
    <w:p w14:paraId="637993C5" w14:textId="77777777" w:rsidR="0074055C" w:rsidRPr="004D5A2F" w:rsidRDefault="0074055C">
      <w:pPr>
        <w:pStyle w:val="Textbody"/>
        <w:spacing w:after="29" w:line="260" w:lineRule="exact"/>
        <w:rPr>
          <w:rFonts w:ascii="Gandhari Unicode" w:hAnsi="Gandhari Unicode" w:cs="e-Tamil OTC"/>
          <w:noProof/>
          <w:lang w:val="en-GB"/>
        </w:rPr>
      </w:pPr>
    </w:p>
    <w:p w14:paraId="4A26DD55" w14:textId="77777777" w:rsidR="0074055C" w:rsidRPr="004D5A2F" w:rsidRDefault="0074055C">
      <w:pPr>
        <w:pStyle w:val="Textbody"/>
        <w:spacing w:after="29" w:line="260" w:lineRule="exact"/>
        <w:rPr>
          <w:rFonts w:ascii="Gandhari Unicode" w:hAnsi="Gandhari Unicode" w:cs="e-Tamil OTC"/>
          <w:noProof/>
          <w:lang w:val="en-GB"/>
        </w:rPr>
      </w:pPr>
    </w:p>
    <w:p w14:paraId="5005EDE1" w14:textId="77777777" w:rsidR="0074055C" w:rsidRPr="004D5A2F" w:rsidRDefault="0074055C">
      <w:pPr>
        <w:pStyle w:val="Textbody"/>
        <w:spacing w:after="29" w:line="260" w:lineRule="exact"/>
        <w:rPr>
          <w:rFonts w:ascii="Gandhari Unicode" w:hAnsi="Gandhari Unicode" w:cs="e-Tamil OTC"/>
          <w:noProof/>
          <w:lang w:val="en-GB"/>
        </w:rPr>
      </w:pPr>
    </w:p>
    <w:p w14:paraId="0E83AF1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talking to the confidante at the coming of the season.</w:t>
      </w:r>
    </w:p>
    <w:p w14:paraId="6CE039AD" w14:textId="77777777" w:rsidR="0074055C" w:rsidRPr="004D5A2F" w:rsidRDefault="0074055C">
      <w:pPr>
        <w:pStyle w:val="Textbody"/>
        <w:spacing w:after="29" w:line="260" w:lineRule="exact"/>
        <w:rPr>
          <w:rFonts w:ascii="Gandhari Unicode" w:hAnsi="Gandhari Unicode" w:cs="e-Tamil OTC"/>
          <w:noProof/>
          <w:lang w:val="en-GB"/>
        </w:rPr>
      </w:pPr>
    </w:p>
    <w:p w14:paraId="711190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rain swollen- new field millet</w:t>
      </w:r>
      <w:r w:rsidRPr="004D5A2F">
        <w:rPr>
          <w:rFonts w:ascii="Gandhari Unicode" w:hAnsi="Gandhari Unicode" w:cs="e-Tamil OTC"/>
          <w:noProof/>
          <w:position w:val="6"/>
          <w:lang w:val="en-GB"/>
        </w:rPr>
        <w:t>iṉ</w:t>
      </w:r>
    </w:p>
    <w:p w14:paraId="49E1FC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Iralai(-deer) grazed- deficiency head picture</w:t>
      </w:r>
    </w:p>
    <w:p w14:paraId="7DA977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stubble join-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flowered- jasmine</w:t>
      </w:r>
    </w:p>
    <w:p w14:paraId="695E8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laughed</w:t>
      </w:r>
      <w:r w:rsidR="009D470B" w:rsidRPr="004D5A2F">
        <w:rPr>
          <w:rFonts w:ascii="Gandhari Unicode" w:hAnsi="Gandhari Unicode" w:cs="e-Tamil OTC"/>
          <w:noProof/>
          <w:lang w:val="en-GB"/>
        </w:rPr>
        <w:t>-</w:t>
      </w:r>
      <w:r w:rsidRPr="004D5A2F">
        <w:rPr>
          <w:rFonts w:ascii="Gandhari Unicode" w:hAnsi="Gandhari Unicode" w:cs="e-Tamil OTC"/>
          <w:noProof/>
          <w:lang w:val="en-GB"/>
        </w:rPr>
        <w:t>like green blossom tender fetter</w:t>
      </w:r>
    </w:p>
    <w:p w14:paraId="6A9AB4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bud opened- smelling blossom woodland</w:t>
      </w:r>
      <w:r w:rsidRPr="004D5A2F">
        <w:rPr>
          <w:rFonts w:ascii="Gandhari Unicode" w:hAnsi="Gandhari Unicode" w:cs="e-Tamil OTC"/>
          <w:noProof/>
          <w:position w:val="6"/>
          <w:lang w:val="en-GB"/>
        </w:rPr>
        <w:t>iṉ</w:t>
      </w:r>
    </w:p>
    <w:p w14:paraId="4BFA86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swarm-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506E1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friend wealth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0B6E87" w14:textId="77777777" w:rsidR="0074055C" w:rsidRPr="004D5A2F" w:rsidRDefault="0074055C">
      <w:pPr>
        <w:pStyle w:val="Textbody"/>
        <w:spacing w:after="29"/>
        <w:rPr>
          <w:rFonts w:ascii="Gandhari Unicode" w:hAnsi="Gandhari Unicode" w:cs="e-Tamil OTC"/>
          <w:noProof/>
          <w:lang w:val="en-GB"/>
        </w:rPr>
      </w:pPr>
    </w:p>
    <w:p w14:paraId="559C06FC" w14:textId="77777777" w:rsidR="0074055C" w:rsidRPr="004D5A2F" w:rsidRDefault="0074055C">
      <w:pPr>
        <w:pStyle w:val="Textbody"/>
        <w:spacing w:after="29"/>
        <w:rPr>
          <w:rFonts w:ascii="Gandhari Unicode" w:hAnsi="Gandhari Unicode" w:cs="e-Tamil OTC"/>
          <w:noProof/>
          <w:lang w:val="en-GB"/>
        </w:rPr>
      </w:pPr>
    </w:p>
    <w:p w14:paraId="5DC4D8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not come even in the evening, when the bees gather</w:t>
      </w:r>
    </w:p>
    <w:p w14:paraId="63B270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woodland of fragrant blossoms, the little buds opening</w:t>
      </w:r>
    </w:p>
    <w:p w14:paraId="4F7FB77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[their] tender fetters into fresh blooms, like the laugh of the wild cat,</w:t>
      </w:r>
    </w:p>
    <w:p w14:paraId="71AE6004"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jasmine, flowering beside</w:t>
      </w:r>
      <w:r w:rsidRPr="004D5A2F">
        <w:rPr>
          <w:rStyle w:val="FootnoteReference"/>
          <w:rFonts w:ascii="Gandhari Unicode" w:hAnsi="Gandhari Unicode" w:cs="e-Tamil OTC"/>
          <w:noProof/>
          <w:lang w:val="en-GB"/>
        </w:rPr>
        <w:footnoteReference w:id="83"/>
      </w:r>
      <w:r w:rsidRPr="004D5A2F">
        <w:rPr>
          <w:rFonts w:ascii="Gandhari Unicode" w:hAnsi="Gandhari Unicode" w:cs="e-Tamil OTC"/>
          <w:noProof/>
          <w:lang w:val="en-GB"/>
        </w:rPr>
        <w:t xml:space="preserve"> the stubble</w:t>
      </w:r>
    </w:p>
    <w:p w14:paraId="49A6691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an image</w:t>
      </w:r>
      <w:r w:rsidRPr="004D5A2F">
        <w:rPr>
          <w:rStyle w:val="FootnoteReference"/>
          <w:rFonts w:ascii="Gandhari Unicode" w:hAnsi="Gandhari Unicode" w:cs="e-Tamil OTC"/>
          <w:noProof/>
          <w:lang w:val="en-GB"/>
        </w:rPr>
        <w:footnoteReference w:id="84"/>
      </w:r>
      <w:r w:rsidRPr="004D5A2F">
        <w:rPr>
          <w:rFonts w:ascii="Gandhari Unicode" w:hAnsi="Gandhari Unicode" w:cs="e-Tamil OTC"/>
          <w:noProof/>
          <w:lang w:val="en-GB"/>
        </w:rPr>
        <w:t xml:space="preserve"> of missing heads</w:t>
      </w:r>
      <w:r w:rsidRPr="004D5A2F">
        <w:rPr>
          <w:rStyle w:val="FootnoteReference"/>
          <w:rFonts w:ascii="Gandhari Unicode" w:hAnsi="Gandhari Unicode" w:cs="e-Tamil OTC"/>
          <w:noProof/>
          <w:lang w:val="en-GB"/>
        </w:rPr>
        <w:footnoteReference w:id="85"/>
      </w:r>
      <w:r w:rsidRPr="004D5A2F">
        <w:rPr>
          <w:rFonts w:ascii="Gandhari Unicode" w:hAnsi="Gandhari Unicode" w:cs="e-Tamil OTC"/>
          <w:noProof/>
          <w:lang w:val="en-GB"/>
        </w:rPr>
        <w:t xml:space="preserve">, grazed by the Iralai </w:t>
      </w:r>
      <w:r w:rsidRPr="004D5A2F">
        <w:rPr>
          <w:rFonts w:ascii="Gandhari Unicode" w:eastAsia="URW Palladio UNI" w:hAnsi="Gandhari Unicode" w:cs="e-Tamil OTC"/>
          <w:noProof/>
          <w:lang w:val="en-GB"/>
        </w:rPr>
        <w:t>–</w:t>
      </w:r>
    </w:p>
    <w:p w14:paraId="101AB070" w14:textId="77777777" w:rsidR="0074055C" w:rsidRPr="004D5A2F" w:rsidRDefault="00CF70BD">
      <w:pPr>
        <w:pStyle w:val="Textbody"/>
        <w:tabs>
          <w:tab w:val="left" w:pos="575"/>
          <w:tab w:val="left" w:pos="1725"/>
        </w:tabs>
        <w:spacing w:after="72"/>
        <w:rPr>
          <w:rFonts w:ascii="Gandhari Unicode" w:hAnsi="Gandhari Unicode" w:cs="e-Tamil OTC"/>
          <w:noProof/>
          <w:lang w:val="en-GB"/>
        </w:rPr>
      </w:pPr>
      <w:r w:rsidRPr="004D5A2F">
        <w:rPr>
          <w:rFonts w:ascii="Gandhari Unicode" w:hAnsi="Gandhari Unicode" w:cs="e-Tamil OTC"/>
          <w:noProof/>
          <w:lang w:val="en-GB"/>
        </w:rPr>
        <w:tab/>
        <w:t>of the millet on the new field, swollen in the old rain</w:t>
      </w:r>
      <w:r w:rsidRPr="004D5A2F">
        <w:rPr>
          <w:rStyle w:val="FootnoteReference"/>
          <w:rFonts w:ascii="Gandhari Unicode" w:hAnsi="Gandhari Unicode" w:cs="e-Tamil OTC"/>
          <w:noProof/>
          <w:lang w:val="en-GB"/>
        </w:rPr>
        <w:footnoteReference w:id="86"/>
      </w:r>
      <w:r w:rsidRPr="004D5A2F">
        <w:rPr>
          <w:rFonts w:ascii="Gandhari Unicode" w:hAnsi="Gandhari Unicode" w:cs="e-Tamil OTC"/>
          <w:noProof/>
          <w:lang w:val="en-GB"/>
        </w:rPr>
        <w:t>,</w:t>
      </w:r>
    </w:p>
    <w:p w14:paraId="6AEF6F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look, friend, he who has separated because of wealth.</w:t>
      </w:r>
    </w:p>
    <w:p w14:paraId="7E9C72D9" w14:textId="77777777" w:rsidR="0074055C" w:rsidRPr="004D5A2F" w:rsidRDefault="0074055C">
      <w:pPr>
        <w:pStyle w:val="Textbody"/>
        <w:spacing w:after="0"/>
        <w:rPr>
          <w:rFonts w:ascii="Gandhari Unicode" w:hAnsi="Gandhari Unicode" w:cs="e-Tamil OTC"/>
          <w:b/>
          <w:noProof/>
          <w:lang w:val="en-GB"/>
        </w:rPr>
      </w:pPr>
    </w:p>
    <w:p w14:paraId="52EEECC9"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2FEC1E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726157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பருவ வரவின்கண் வற்புறுத்துந் தோழிக்குக் கிழத்தி உரைத்தது.</w:t>
      </w:r>
    </w:p>
    <w:p w14:paraId="1B56F296" w14:textId="77777777" w:rsidR="0074055C" w:rsidRPr="004D5A2F" w:rsidRDefault="0074055C">
      <w:pPr>
        <w:pStyle w:val="Textbody"/>
        <w:spacing w:after="29"/>
        <w:rPr>
          <w:rFonts w:ascii="Gandhari Unicode" w:hAnsi="Gandhari Unicode" w:cs="e-Tamil OTC"/>
          <w:noProof/>
          <w:lang w:val="en-GB"/>
        </w:rPr>
      </w:pPr>
    </w:p>
    <w:p w14:paraId="71A527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வாரார் முல்லையும் பூத்தன</w:t>
      </w:r>
    </w:p>
    <w:p w14:paraId="67DFBC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பறியுடைக் கையர் மறியினத் தொழியப்</w:t>
      </w:r>
    </w:p>
    <w:p w14:paraId="0D4AD87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பாலொடு வந்து கூழொடு பெயரும்</w:t>
      </w:r>
    </w:p>
    <w:p w14:paraId="0B5E1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யாடுடை யிடைமகன் சென்னிச்</w:t>
      </w:r>
    </w:p>
    <w:p w14:paraId="347A1B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சூடிய வெல்லாஞ் சிறுபசு முகையே.</w:t>
      </w:r>
    </w:p>
    <w:p w14:paraId="4B7336EB" w14:textId="77777777" w:rsidR="0074055C" w:rsidRPr="004D5A2F" w:rsidRDefault="0074055C">
      <w:pPr>
        <w:pStyle w:val="Textbody"/>
        <w:spacing w:after="29"/>
        <w:rPr>
          <w:rFonts w:ascii="Gandhari Unicode" w:hAnsi="Gandhari Unicode" w:cs="e-Tamil OTC"/>
          <w:noProof/>
          <w:lang w:val="en-GB"/>
        </w:rPr>
      </w:pPr>
    </w:p>
    <w:p w14:paraId="1E0EAD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சென்னிச்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சென்னி </w:t>
      </w:r>
      <w:r w:rsidRPr="004D5A2F">
        <w:rPr>
          <w:rFonts w:ascii="Gandhari Unicode" w:hAnsi="Gandhari Unicode" w:cs="e-Tamil OTC"/>
          <w:noProof/>
          <w:lang w:val="en-GB"/>
        </w:rPr>
        <w:t>L1, C1+3, G1+2, AT, Cām.v</w:t>
      </w:r>
    </w:p>
    <w:p w14:paraId="342AFEE0" w14:textId="77777777" w:rsidR="0074055C" w:rsidRPr="004D5A2F" w:rsidRDefault="0074055C">
      <w:pPr>
        <w:pStyle w:val="Textbody"/>
        <w:spacing w:after="29"/>
        <w:rPr>
          <w:rFonts w:ascii="Gandhari Unicode" w:hAnsi="Gandhari Unicode" w:cs="e-Tamil OTC"/>
          <w:noProof/>
          <w:lang w:val="en-GB"/>
        </w:rPr>
      </w:pPr>
    </w:p>
    <w:p w14:paraId="7080B6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7B63BD" w:rsidRPr="004D5A2F">
        <w:rPr>
          <w:rFonts w:ascii="Gandhari Unicode" w:hAnsi="Gandhari Unicode" w:cs="e-Tamil OTC"/>
          <w:noProof/>
          <w:lang w:val="en-GB"/>
        </w:rPr>
        <w:t>-</w:t>
      </w:r>
      <w:r w:rsidRPr="004D5A2F">
        <w:rPr>
          <w:rFonts w:ascii="Gandhari Unicode" w:hAnsi="Gandhari Unicode" w:cs="e-Tamil OTC"/>
          <w:noProof/>
          <w:lang w:val="en-GB"/>
        </w:rPr>
        <w:t>ō vārār mullai</w:t>
      </w:r>
      <w:r w:rsidR="007B63BD"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14E493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uṭai</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kaiyar maṟi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iṉ</w:t>
      </w:r>
      <w:r w:rsidR="007B63BD" w:rsidRPr="004D5A2F">
        <w:rPr>
          <w:rFonts w:ascii="Gandhari Unicode" w:hAnsi="Gandhari Unicode" w:cs="e-Tamil OTC"/>
          <w:noProof/>
          <w:lang w:val="en-GB"/>
        </w:rPr>
        <w:t>att*</w:t>
      </w:r>
      <w:r w:rsidRPr="004D5A2F">
        <w:rPr>
          <w:rFonts w:ascii="Gandhari Unicode" w:hAnsi="Gandhari Unicode" w:cs="e-Tamil OTC"/>
          <w:noProof/>
          <w:lang w:val="en-GB"/>
        </w:rPr>
        <w:t xml:space="preserve"> oḻiya</w:t>
      </w:r>
      <w:r w:rsidR="007B63BD" w:rsidRPr="004D5A2F">
        <w:rPr>
          <w:rFonts w:ascii="Gandhari Unicode" w:hAnsi="Gandhari Unicode" w:cs="e-Tamil OTC"/>
          <w:noProof/>
          <w:lang w:val="en-GB"/>
        </w:rPr>
        <w:t>+</w:t>
      </w:r>
    </w:p>
    <w:p w14:paraId="1FFF40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pāloṭu vantu kūḻoṭu peyarum</w:t>
      </w:r>
    </w:p>
    <w:p w14:paraId="1E5697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yāṭ</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uṭai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iṭai makaṉ ceṉṉi</w:t>
      </w:r>
      <w:r w:rsidR="007B63BD" w:rsidRPr="004D5A2F">
        <w:rPr>
          <w:rFonts w:ascii="Gandhari Unicode" w:hAnsi="Gandhari Unicode" w:cs="e-Tamil OTC"/>
          <w:noProof/>
          <w:lang w:val="en-GB"/>
        </w:rPr>
        <w:t>+</w:t>
      </w:r>
    </w:p>
    <w:p w14:paraId="7B0D016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cūṭiya </w:t>
      </w:r>
      <w:r w:rsidR="007B63BD" w:rsidRPr="004D5A2F">
        <w:rPr>
          <w:rFonts w:ascii="Gandhari Unicode" w:hAnsi="Gandhari Unicode" w:cs="e-Tamil OTC"/>
          <w:noProof/>
          <w:lang w:val="en-GB"/>
        </w:rPr>
        <w:t>~</w:t>
      </w:r>
      <w:r w:rsidRPr="004D5A2F">
        <w:rPr>
          <w:rFonts w:ascii="Gandhari Unicode" w:hAnsi="Gandhari Unicode" w:cs="e-Tamil OTC"/>
          <w:noProof/>
          <w:lang w:val="en-GB"/>
        </w:rPr>
        <w:t>ellām ciṟu pacu mukai</w:t>
      </w:r>
      <w:r w:rsidR="007B63BD" w:rsidRPr="004D5A2F">
        <w:rPr>
          <w:rFonts w:ascii="Gandhari Unicode" w:hAnsi="Gandhari Unicode" w:cs="e-Tamil OTC"/>
          <w:noProof/>
          <w:lang w:val="en-GB"/>
        </w:rPr>
        <w:t>-~</w:t>
      </w:r>
      <w:r w:rsidRPr="004D5A2F">
        <w:rPr>
          <w:rFonts w:ascii="Gandhari Unicode" w:hAnsi="Gandhari Unicode" w:cs="e-Tamil OTC"/>
          <w:noProof/>
          <w:lang w:val="en-GB"/>
        </w:rPr>
        <w:t>ē.</w:t>
      </w:r>
    </w:p>
    <w:p w14:paraId="3CFCB460" w14:textId="77777777" w:rsidR="0074055C" w:rsidRPr="004D5A2F" w:rsidRDefault="0074055C">
      <w:pPr>
        <w:pStyle w:val="Textbody"/>
        <w:spacing w:after="29" w:line="260" w:lineRule="exact"/>
        <w:rPr>
          <w:rFonts w:ascii="Gandhari Unicode" w:hAnsi="Gandhari Unicode" w:cs="e-Tamil OTC"/>
          <w:noProof/>
          <w:lang w:val="en-GB"/>
        </w:rPr>
      </w:pPr>
    </w:p>
    <w:p w14:paraId="45A0916E" w14:textId="77777777" w:rsidR="0074055C" w:rsidRPr="004D5A2F" w:rsidRDefault="0074055C">
      <w:pPr>
        <w:pStyle w:val="Textbody"/>
        <w:spacing w:after="29" w:line="260" w:lineRule="exact"/>
        <w:rPr>
          <w:rFonts w:ascii="Gandhari Unicode" w:hAnsi="Gandhari Unicode" w:cs="e-Tamil OTC"/>
          <w:noProof/>
          <w:lang w:val="en-GB"/>
        </w:rPr>
      </w:pPr>
    </w:p>
    <w:p w14:paraId="3BF7F889" w14:textId="77777777" w:rsidR="0074055C" w:rsidRPr="004D5A2F" w:rsidRDefault="0074055C">
      <w:pPr>
        <w:pStyle w:val="Textbody"/>
        <w:spacing w:after="29" w:line="260" w:lineRule="exact"/>
        <w:rPr>
          <w:rFonts w:ascii="Gandhari Unicode" w:hAnsi="Gandhari Unicode" w:cs="e-Tamil OTC"/>
          <w:noProof/>
          <w:lang w:val="en-GB"/>
        </w:rPr>
      </w:pPr>
    </w:p>
    <w:p w14:paraId="330675D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coming of the season in the time of separation.</w:t>
      </w:r>
    </w:p>
    <w:p w14:paraId="19E46DD0" w14:textId="77777777" w:rsidR="0074055C" w:rsidRPr="004D5A2F" w:rsidRDefault="0074055C">
      <w:pPr>
        <w:pStyle w:val="Textbody"/>
        <w:spacing w:after="29" w:line="260" w:lineRule="exact"/>
        <w:rPr>
          <w:rFonts w:ascii="Gandhari Unicode" w:hAnsi="Gandhari Unicode" w:cs="e-Tamil OTC"/>
          <w:noProof/>
          <w:lang w:val="en-GB"/>
        </w:rPr>
      </w:pPr>
    </w:p>
    <w:p w14:paraId="6B5585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come-not-he jasmine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4AFBD1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palm-mat possess- hand-they(h.) lamb group- stay-behind(inf.)</w:t>
      </w:r>
    </w:p>
    <w:p w14:paraId="39A14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milk-with come(abs.) gruel-with moving-</w:t>
      </w:r>
    </w:p>
    <w:p w14:paraId="7BBDC8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sheep possess- shepherd son head</w:t>
      </w:r>
    </w:p>
    <w:p w14:paraId="3ACEF4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worn-(pey./n.pl.) all little green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82587" w14:textId="77777777" w:rsidR="0074055C" w:rsidRPr="004D5A2F" w:rsidRDefault="0074055C">
      <w:pPr>
        <w:pStyle w:val="Textbody"/>
        <w:spacing w:after="29"/>
        <w:rPr>
          <w:rFonts w:ascii="Gandhari Unicode" w:hAnsi="Gandhari Unicode" w:cs="e-Tamil OTC"/>
          <w:noProof/>
          <w:lang w:val="en-GB"/>
        </w:rPr>
      </w:pPr>
    </w:p>
    <w:p w14:paraId="72148C40" w14:textId="77777777" w:rsidR="0074055C" w:rsidRPr="004D5A2F" w:rsidRDefault="0074055C">
      <w:pPr>
        <w:pStyle w:val="Textbody"/>
        <w:spacing w:after="29"/>
        <w:rPr>
          <w:rFonts w:ascii="Gandhari Unicode" w:hAnsi="Gandhari Unicode" w:cs="e-Tamil OTC"/>
          <w:noProof/>
          <w:lang w:val="en-GB"/>
        </w:rPr>
      </w:pPr>
    </w:p>
    <w:p w14:paraId="195555C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87"/>
      </w:r>
      <w:r w:rsidRPr="004D5A2F">
        <w:rPr>
          <w:rFonts w:ascii="Gandhari Unicode" w:hAnsi="Gandhari Unicode" w:cs="e-Tamil OTC"/>
          <w:noProof/>
          <w:lang w:val="en-GB"/>
        </w:rPr>
        <w:t xml:space="preserve"> He has not come, and the jasmines</w:t>
      </w:r>
      <w:r w:rsidRPr="004D5A2F">
        <w:rPr>
          <w:rStyle w:val="FootnoteReference"/>
          <w:rFonts w:ascii="Gandhari Unicode" w:hAnsi="Gandhari Unicode" w:cs="e-Tamil OTC"/>
          <w:noProof/>
          <w:lang w:val="en-GB"/>
        </w:rPr>
        <w:footnoteReference w:id="88"/>
      </w:r>
      <w:r w:rsidRPr="004D5A2F">
        <w:rPr>
          <w:rFonts w:ascii="Gandhari Unicode" w:hAnsi="Gandhari Unicode" w:cs="e-Tamil OTC"/>
          <w:noProof/>
          <w:lang w:val="en-GB"/>
        </w:rPr>
        <w:t xml:space="preserve"> have flowered,</w:t>
      </w:r>
    </w:p>
    <w:p w14:paraId="79C8AE1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all the little green buds [he] has put</w:t>
      </w:r>
      <w:r w:rsidRPr="004D5A2F">
        <w:rPr>
          <w:rStyle w:val="FootnoteReference"/>
          <w:rFonts w:ascii="Gandhari Unicode" w:hAnsi="Gandhari Unicode" w:cs="e-Tamil OTC"/>
          <w:noProof/>
          <w:lang w:val="en-GB"/>
        </w:rPr>
        <w:footnoteReference w:id="89"/>
      </w:r>
      <w:r w:rsidRPr="004D5A2F">
        <w:rPr>
          <w:rFonts w:ascii="Gandhari Unicode" w:hAnsi="Gandhari Unicode" w:cs="e-Tamil OTC"/>
          <w:noProof/>
          <w:lang w:val="en-GB"/>
        </w:rPr>
        <w:t xml:space="preserve"> on [his] head,</w:t>
      </w:r>
    </w:p>
    <w:p w14:paraId="22CBEA1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son of the shepherd with [his] sheep,</w:t>
      </w:r>
    </w:p>
    <w:p w14:paraId="03E1769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come [to the village] with milk [and] goes with gruel</w:t>
      </w:r>
      <w:r w:rsidRPr="004D5A2F">
        <w:rPr>
          <w:rStyle w:val="FootnoteReference"/>
          <w:rFonts w:ascii="Gandhari Unicode" w:hAnsi="Gandhari Unicode" w:cs="e-Tamil OTC"/>
          <w:noProof/>
          <w:lang w:val="en-GB"/>
        </w:rPr>
        <w:footnoteReference w:id="90"/>
      </w:r>
      <w:r w:rsidRPr="004D5A2F">
        <w:rPr>
          <w:rFonts w:ascii="Gandhari Unicode" w:hAnsi="Gandhari Unicode" w:cs="e-Tamil OTC"/>
          <w:noProof/>
          <w:lang w:val="en-GB"/>
        </w:rPr>
        <w:t>,</w:t>
      </w:r>
    </w:p>
    <w:p w14:paraId="7B9026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while those with palm mats in hand</w:t>
      </w:r>
      <w:r w:rsidRPr="004D5A2F">
        <w:rPr>
          <w:rStyle w:val="FootnoteReference"/>
          <w:rFonts w:ascii="Gandhari Unicode" w:hAnsi="Gandhari Unicode" w:cs="e-Tamil OTC"/>
          <w:noProof/>
          <w:lang w:val="en-GB"/>
        </w:rPr>
        <w:footnoteReference w:id="91"/>
      </w:r>
      <w:r w:rsidRPr="004D5A2F">
        <w:rPr>
          <w:rFonts w:ascii="Gandhari Unicode" w:hAnsi="Gandhari Unicode" w:cs="e-Tamil OTC"/>
          <w:noProof/>
          <w:lang w:val="en-GB"/>
        </w:rPr>
        <w:t xml:space="preserve"> stay behind</w:t>
      </w:r>
    </w:p>
    <w:p w14:paraId="641733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groups of lambs.</w:t>
      </w:r>
    </w:p>
    <w:p w14:paraId="692334CB" w14:textId="77777777" w:rsidR="0074055C" w:rsidRPr="004D5A2F" w:rsidRDefault="0074055C">
      <w:pPr>
        <w:pStyle w:val="Textbody"/>
        <w:spacing w:after="0"/>
        <w:rPr>
          <w:rFonts w:ascii="Gandhari Unicode" w:hAnsi="Gandhari Unicode" w:cs="e-Tamil OTC"/>
          <w:noProof/>
          <w:lang w:val="en-GB"/>
        </w:rPr>
      </w:pPr>
    </w:p>
    <w:p w14:paraId="06AD4324" w14:textId="77777777" w:rsidR="0074055C" w:rsidRPr="004D5A2F" w:rsidRDefault="0074055C">
      <w:pPr>
        <w:pStyle w:val="Textbody"/>
        <w:spacing w:after="0"/>
        <w:rPr>
          <w:rFonts w:ascii="Gandhari Unicode" w:hAnsi="Gandhari Unicode" w:cs="e-Tamil OTC"/>
          <w:noProof/>
          <w:lang w:val="en-GB"/>
        </w:rPr>
      </w:pPr>
    </w:p>
    <w:p w14:paraId="3FF565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All</w:t>
      </w:r>
      <w:r w:rsidRPr="004D5A2F">
        <w:rPr>
          <w:rStyle w:val="FootnoteReference"/>
          <w:rFonts w:ascii="Gandhari Unicode" w:hAnsi="Gandhari Unicode" w:cs="e-Tamil OTC"/>
          <w:noProof/>
          <w:lang w:val="en-GB"/>
        </w:rPr>
        <w:footnoteReference w:id="92"/>
      </w:r>
      <w:r w:rsidRPr="004D5A2F">
        <w:rPr>
          <w:rFonts w:ascii="Gandhari Unicode" w:hAnsi="Gandhari Unicode" w:cs="e-Tamil OTC"/>
          <w:noProof/>
          <w:lang w:val="en-GB"/>
        </w:rPr>
        <w:t xml:space="preserve"> he has put on [his] head [are these] little fresh buds.</w:t>
      </w:r>
    </w:p>
    <w:p w14:paraId="4432FE5D" w14:textId="77777777" w:rsidR="0074055C" w:rsidRPr="004D5A2F" w:rsidRDefault="0074055C">
      <w:pPr>
        <w:pStyle w:val="Textbody"/>
        <w:spacing w:after="0"/>
        <w:rPr>
          <w:rFonts w:ascii="Gandhari Unicode" w:hAnsi="Gandhari Unicode" w:cs="e-Tamil OTC"/>
          <w:noProof/>
          <w:lang w:val="en-GB"/>
        </w:rPr>
      </w:pPr>
    </w:p>
    <w:p w14:paraId="735510AC" w14:textId="77777777" w:rsidR="0074055C" w:rsidRPr="004D5A2F" w:rsidRDefault="0074055C">
      <w:pPr>
        <w:pStyle w:val="Textbody"/>
        <w:spacing w:after="0"/>
        <w:rPr>
          <w:rFonts w:ascii="Gandhari Unicode" w:hAnsi="Gandhari Unicode" w:cs="e-Tamil OTC"/>
          <w:b/>
          <w:noProof/>
          <w:lang w:val="en-GB"/>
        </w:rPr>
      </w:pPr>
    </w:p>
    <w:p w14:paraId="216D7CF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0060BBF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1A17EC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 வாயில் பெற்று இரவு வலியுறுத்தல்.</w:t>
      </w:r>
    </w:p>
    <w:p w14:paraId="22DB377E" w14:textId="77777777" w:rsidR="0074055C" w:rsidRPr="004D5A2F" w:rsidRDefault="0074055C">
      <w:pPr>
        <w:pStyle w:val="Textbody"/>
        <w:spacing w:after="29"/>
        <w:rPr>
          <w:rFonts w:ascii="Gandhari Unicode" w:hAnsi="Gandhari Unicode" w:cs="e-Tamil OTC"/>
          <w:noProof/>
          <w:lang w:val="en-GB"/>
        </w:rPr>
      </w:pPr>
    </w:p>
    <w:p w14:paraId="4EECA3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தலைப்புணைக் கொளினே தலைப்புணைக் கொள்ளுங்</w:t>
      </w:r>
    </w:p>
    <w:p w14:paraId="673D4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கடைப்புணைக் கொளினே கடைப்புணைக் கொள்ளும்</w:t>
      </w:r>
    </w:p>
    <w:p w14:paraId="33D6D2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w:t>
      </w:r>
      <w:r w:rsidRPr="004D5A2F">
        <w:rPr>
          <w:rFonts w:ascii="Gandhari Unicode" w:hAnsi="Gandhari Unicode" w:cs="e-Tamil OTC"/>
          <w:noProof/>
          <w:cs/>
          <w:lang w:val="en-GB"/>
        </w:rPr>
        <w:t xml:space="preserve"> விட்டுப் புனலோ டொழுகி</w:t>
      </w:r>
    </w:p>
    <w:p w14:paraId="5367D6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னாண்டும்</w:t>
      </w:r>
      <w:r w:rsidRPr="004D5A2F">
        <w:rPr>
          <w:rFonts w:ascii="Gandhari Unicode" w:hAnsi="Gandhari Unicode" w:cs="e-Tamil OTC"/>
          <w:noProof/>
          <w:cs/>
          <w:lang w:val="en-GB"/>
        </w:rPr>
        <w:t xml:space="preserve"> வருகுவள் போலு மாண்ட</w:t>
      </w:r>
    </w:p>
    <w:p w14:paraId="519F89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 பித்திகத்து நீர்வார் கொழுமுகைச்</w:t>
      </w:r>
    </w:p>
    <w:p w14:paraId="706B44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செவ்வெரி நுறழுங் கொழுங்கடை மழைக்கட்</w:t>
      </w:r>
    </w:p>
    <w:p w14:paraId="5E3766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டுளிதலைத் </w:t>
      </w:r>
      <w:r w:rsidRPr="004D5A2F">
        <w:rPr>
          <w:rFonts w:ascii="Gandhari Unicode" w:hAnsi="Gandhari Unicode" w:cs="e-Tamil OTC"/>
          <w:noProof/>
          <w:u w:val="wave"/>
          <w:cs/>
          <w:lang w:val="en-GB"/>
        </w:rPr>
        <w:t>தலைஇய</w:t>
      </w:r>
      <w:r w:rsidRPr="004D5A2F">
        <w:rPr>
          <w:rFonts w:ascii="Gandhari Unicode" w:hAnsi="Gandhari Unicode" w:cs="e-Tamil OTC"/>
          <w:noProof/>
          <w:cs/>
          <w:lang w:val="en-GB"/>
        </w:rPr>
        <w:t xml:space="preserve"> தளிரன் னோளே.</w:t>
      </w:r>
    </w:p>
    <w:p w14:paraId="0E5AED16" w14:textId="77777777" w:rsidR="0074055C" w:rsidRPr="004D5A2F" w:rsidRDefault="0074055C">
      <w:pPr>
        <w:pStyle w:val="Textbody"/>
        <w:spacing w:after="29"/>
        <w:rPr>
          <w:rFonts w:ascii="Gandhari Unicode" w:hAnsi="Gandhari Unicode" w:cs="e-Tamil OTC"/>
          <w:noProof/>
          <w:lang w:val="en-GB"/>
        </w:rPr>
      </w:pPr>
    </w:p>
    <w:p w14:paraId="514629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தலைப்புணை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கடைப்புணை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புணைகை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புனல்கை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னாண்டும்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னாண்டு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கொழுமுகைச்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கொழுமுகை </w:t>
      </w:r>
      <w:r w:rsidRPr="004D5A2F">
        <w:rPr>
          <w:rFonts w:ascii="Gandhari Unicode" w:hAnsi="Gandhari Unicode" w:cs="e-Tamil OTC"/>
          <w:noProof/>
          <w:lang w:val="en-GB"/>
        </w:rPr>
        <w:t xml:space="preserve">L1, C1,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டுளிதலைத்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டுதலைத்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கலைஇய </w:t>
      </w:r>
      <w:r w:rsidRPr="004D5A2F">
        <w:rPr>
          <w:rFonts w:ascii="Gandhari Unicode" w:hAnsi="Gandhari Unicode" w:cs="e-Tamil OTC"/>
          <w:noProof/>
          <w:lang w:val="en-GB"/>
        </w:rPr>
        <w:t>G2v</w:t>
      </w:r>
    </w:p>
    <w:p w14:paraId="0BA6886E" w14:textId="77777777" w:rsidR="0074055C" w:rsidRPr="004D5A2F" w:rsidRDefault="0074055C">
      <w:pPr>
        <w:pStyle w:val="Textbody"/>
        <w:spacing w:after="29"/>
        <w:rPr>
          <w:rFonts w:ascii="Gandhari Unicode" w:hAnsi="Gandhari Unicode" w:cs="e-Tamil OTC"/>
          <w:noProof/>
          <w:lang w:val="en-GB"/>
        </w:rPr>
      </w:pPr>
    </w:p>
    <w:p w14:paraId="0ECC98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w:t>
      </w:r>
      <w:r w:rsidR="00F707C7" w:rsidRPr="004D5A2F">
        <w:rPr>
          <w:rFonts w:ascii="Gandhari Unicode" w:hAnsi="Gandhari Unicode" w:cs="e-Tamil OTC"/>
          <w:noProof/>
          <w:lang w:val="en-GB"/>
        </w:rPr>
        <w:t>-</w:t>
      </w:r>
      <w:r w:rsidRPr="004D5A2F">
        <w:rPr>
          <w:rFonts w:ascii="Gandhari Unicode" w:hAnsi="Gandhari Unicode" w:cs="e-Tamil OTC"/>
          <w:noProof/>
          <w:lang w:val="en-GB"/>
        </w:rPr>
        <w:t>ē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5A0B53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koḷiṉē 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7F822B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puṇai</w:t>
      </w:r>
      <w:r w:rsidRPr="004D5A2F">
        <w:rPr>
          <w:rFonts w:ascii="Gandhari Unicode" w:hAnsi="Gandhari Unicode" w:cs="e-Tamil OTC"/>
          <w:noProof/>
          <w:lang w:val="en-GB"/>
        </w:rPr>
        <w:t xml:space="preserve"> kaiviṭṭu</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puṉalōṭ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oḻukiṉ</w:t>
      </w:r>
    </w:p>
    <w:p w14:paraId="3FDD0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āṇṭum</w:t>
      </w:r>
      <w:r w:rsidRPr="004D5A2F">
        <w:rPr>
          <w:rFonts w:ascii="Gandhari Unicode" w:hAnsi="Gandhari Unicode" w:cs="e-Tamil OTC"/>
          <w:noProof/>
          <w:lang w:val="en-GB"/>
        </w:rPr>
        <w:t xml:space="preserve"> varukuvaḷ pōlum māṇṭa</w:t>
      </w:r>
    </w:p>
    <w:p w14:paraId="1CF84E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māri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pittikattu nīr vār koḻu mukai</w:t>
      </w:r>
      <w:r w:rsidR="00F707C7" w:rsidRPr="004D5A2F">
        <w:rPr>
          <w:rFonts w:ascii="Gandhari Unicode" w:hAnsi="Gandhari Unicode" w:cs="e-Tamil OTC"/>
          <w:noProof/>
          <w:lang w:val="en-GB"/>
        </w:rPr>
        <w:t>+</w:t>
      </w:r>
    </w:p>
    <w:p w14:paraId="7CE7B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cem verin uṟaḻum koḻum kaṭai maḻai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Pr="004D5A2F">
        <w:rPr>
          <w:rStyle w:val="FootnoteReference"/>
          <w:rFonts w:ascii="Gandhari Unicode" w:hAnsi="Gandhari Unicode" w:cs="e-Tamil OTC"/>
          <w:noProof/>
          <w:lang w:val="en-GB"/>
        </w:rPr>
        <w:footnoteReference w:id="93"/>
      </w:r>
    </w:p>
    <w:p w14:paraId="60AFFEB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tuḷi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talaiiya</w:t>
      </w:r>
      <w:r w:rsidRPr="004D5A2F">
        <w:rPr>
          <w:rFonts w:ascii="Gandhari Unicode" w:hAnsi="Gandhari Unicode" w:cs="e-Tamil OTC"/>
          <w:noProof/>
          <w:lang w:val="en-GB"/>
        </w:rPr>
        <w:t xml:space="preserve"> taḷir aṉṉōḷ</w:t>
      </w:r>
      <w:r w:rsidR="00F707C7" w:rsidRPr="004D5A2F">
        <w:rPr>
          <w:rFonts w:ascii="Gandhari Unicode" w:hAnsi="Gandhari Unicode" w:cs="e-Tamil OTC"/>
          <w:noProof/>
          <w:lang w:val="en-GB"/>
        </w:rPr>
        <w:t>-</w:t>
      </w:r>
      <w:r w:rsidRPr="004D5A2F">
        <w:rPr>
          <w:rFonts w:ascii="Gandhari Unicode" w:hAnsi="Gandhari Unicode" w:cs="e-Tamil OTC"/>
          <w:noProof/>
          <w:lang w:val="en-GB"/>
        </w:rPr>
        <w:t>ē.</w:t>
      </w:r>
    </w:p>
    <w:p w14:paraId="5ACAF590" w14:textId="77777777" w:rsidR="0074055C" w:rsidRPr="004D5A2F" w:rsidRDefault="0074055C">
      <w:pPr>
        <w:pStyle w:val="Textbody"/>
        <w:spacing w:after="29" w:line="260" w:lineRule="exact"/>
        <w:rPr>
          <w:rFonts w:ascii="Gandhari Unicode" w:hAnsi="Gandhari Unicode" w:cs="e-Tamil OTC"/>
          <w:noProof/>
          <w:lang w:val="en-GB"/>
        </w:rPr>
      </w:pPr>
    </w:p>
    <w:p w14:paraId="373B7BAA" w14:textId="77777777" w:rsidR="0074055C" w:rsidRPr="004D5A2F" w:rsidRDefault="0074055C">
      <w:pPr>
        <w:pStyle w:val="Textbody"/>
        <w:spacing w:after="29" w:line="260" w:lineRule="exact"/>
        <w:rPr>
          <w:rFonts w:ascii="Gandhari Unicode" w:hAnsi="Gandhari Unicode" w:cs="e-Tamil OTC"/>
          <w:noProof/>
          <w:lang w:val="en-GB"/>
        </w:rPr>
      </w:pPr>
    </w:p>
    <w:p w14:paraId="0004073F" w14:textId="77777777" w:rsidR="0074055C" w:rsidRPr="004D5A2F" w:rsidRDefault="0074055C">
      <w:pPr>
        <w:pStyle w:val="Textbody"/>
        <w:spacing w:after="29" w:line="260" w:lineRule="exact"/>
        <w:rPr>
          <w:rFonts w:ascii="Gandhari Unicode" w:hAnsi="Gandhari Unicode" w:cs="e-Tamil OTC"/>
          <w:noProof/>
          <w:lang w:val="en-GB"/>
        </w:rPr>
      </w:pPr>
    </w:p>
    <w:p w14:paraId="3596B13D"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Strengthening(?) at night after having obtained the desired mediator. (cf. TP 99, line 10)</w:t>
      </w:r>
    </w:p>
    <w:p w14:paraId="711A3139" w14:textId="77777777" w:rsidR="0074055C" w:rsidRPr="004D5A2F" w:rsidRDefault="0074055C">
      <w:pPr>
        <w:pStyle w:val="Textbody"/>
        <w:spacing w:after="28" w:line="260" w:lineRule="exact"/>
        <w:rPr>
          <w:rFonts w:ascii="Gandhari Unicode" w:hAnsi="Gandhari Unicode" w:cs="e-Tamil OTC"/>
          <w:noProof/>
          <w:lang w:val="en-GB"/>
        </w:rPr>
      </w:pPr>
    </w:p>
    <w:p w14:paraId="14DF4B0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float take-if</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94"/>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head float taking-</w:t>
      </w:r>
    </w:p>
    <w:p w14:paraId="554DED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 float take-if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end float taking-</w:t>
      </w:r>
    </w:p>
    <w:p w14:paraId="29A252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float let-go(abs.) flood-with flow-if</w:t>
      </w:r>
    </w:p>
    <w:p w14:paraId="534382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she-comes being-similar- become-glorious(p.)-</w:t>
      </w:r>
    </w:p>
    <w:p w14:paraId="5FE56F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shower large-jasmine- water flow- rich bud</w:t>
      </w:r>
    </w:p>
    <w:p w14:paraId="7FF957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back resembling- rich end rain eye</w:t>
      </w:r>
    </w:p>
    <w:p w14:paraId="1B9216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drop head offered- sprout thus-she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6FDC0D" w14:textId="77777777" w:rsidR="0074055C" w:rsidRPr="004D5A2F" w:rsidRDefault="0074055C">
      <w:pPr>
        <w:pStyle w:val="Textbody"/>
        <w:spacing w:after="29"/>
        <w:rPr>
          <w:rFonts w:ascii="Gandhari Unicode" w:hAnsi="Gandhari Unicode" w:cs="e-Tamil OTC"/>
          <w:noProof/>
          <w:lang w:val="en-GB"/>
        </w:rPr>
      </w:pPr>
    </w:p>
    <w:p w14:paraId="3459AD66" w14:textId="77777777" w:rsidR="0074055C" w:rsidRPr="004D5A2F" w:rsidRDefault="0074055C">
      <w:pPr>
        <w:pStyle w:val="Textbody"/>
        <w:spacing w:after="29"/>
        <w:rPr>
          <w:rFonts w:ascii="Gandhari Unicode" w:hAnsi="Gandhari Unicode" w:cs="e-Tamil OTC"/>
          <w:noProof/>
          <w:lang w:val="en-GB"/>
        </w:rPr>
      </w:pPr>
    </w:p>
    <w:p w14:paraId="6F5DF1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head, [the other also] does so,</w:t>
      </w:r>
    </w:p>
    <w:p w14:paraId="01FD24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end, [the other also] does so</w:t>
      </w:r>
    </w:p>
    <w:p w14:paraId="6763A8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lets go of the float [and] it flows with the flood,</w:t>
      </w:r>
    </w:p>
    <w:p w14:paraId="7538924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 seems she will come there too,</w:t>
      </w:r>
      <w:r w:rsidRPr="004D5A2F">
        <w:rPr>
          <w:rStyle w:val="FootnoteReference"/>
          <w:rFonts w:ascii="Gandhari Unicode" w:hAnsi="Gandhari Unicode" w:cs="e-Tamil OTC"/>
          <w:noProof/>
          <w:lang w:val="en-GB"/>
        </w:rPr>
        <w:footnoteReference w:id="95"/>
      </w:r>
    </w:p>
    <w:p w14:paraId="1650B8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she who is like a sprout, on which drops have been offered</w:t>
      </w:r>
      <w:r w:rsidRPr="004D5A2F">
        <w:rPr>
          <w:rStyle w:val="FootnoteReference"/>
          <w:rFonts w:ascii="Gandhari Unicode" w:hAnsi="Gandhari Unicode" w:cs="e-Tamil OTC"/>
          <w:noProof/>
          <w:lang w:val="en-GB"/>
        </w:rPr>
        <w:footnoteReference w:id="96"/>
      </w:r>
      <w:r w:rsidRPr="004D5A2F">
        <w:rPr>
          <w:rFonts w:ascii="Gandhari Unicode" w:hAnsi="Gandhari Unicode" w:cs="e-Tamil OTC"/>
          <w:noProof/>
          <w:lang w:val="en-GB"/>
        </w:rPr>
        <w:t>,</w:t>
      </w:r>
    </w:p>
    <w:p w14:paraId="31B9AF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rain eyes with beautiful corners</w:t>
      </w:r>
      <w:r w:rsidRPr="004D5A2F">
        <w:rPr>
          <w:rStyle w:val="FootnoteReference"/>
          <w:rFonts w:ascii="Gandhari Unicode" w:hAnsi="Gandhari Unicode" w:cs="e-Tamil OTC"/>
          <w:noProof/>
          <w:lang w:val="en-GB"/>
        </w:rPr>
        <w:footnoteReference w:id="97"/>
      </w:r>
      <w:r w:rsidRPr="004D5A2F">
        <w:rPr>
          <w:rFonts w:ascii="Gandhari Unicode" w:hAnsi="Gandhari Unicode" w:cs="e-Tamil OTC"/>
          <w:noProof/>
          <w:lang w:val="en-GB"/>
        </w:rPr>
        <w:t>, resembling the red backs</w:t>
      </w:r>
    </w:p>
    <w:p w14:paraId="3B92181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water-dripping rich buds of the large-flowered jasmine</w:t>
      </w:r>
    </w:p>
    <w:p w14:paraId="6EB3C55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an excellent shower.</w:t>
      </w:r>
    </w:p>
    <w:p w14:paraId="01A73670" w14:textId="77777777" w:rsidR="0074055C" w:rsidRPr="004D5A2F" w:rsidRDefault="0074055C">
      <w:pPr>
        <w:pStyle w:val="Textbody"/>
        <w:spacing w:after="0"/>
        <w:rPr>
          <w:rFonts w:ascii="Gandhari Unicode" w:hAnsi="Gandhari Unicode" w:cs="e-Tamil OTC"/>
          <w:b/>
          <w:noProof/>
          <w:lang w:val="en-GB"/>
        </w:rPr>
      </w:pPr>
    </w:p>
    <w:p w14:paraId="06E01C4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EA90B4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மதுரைக் கடையத்தார் மகன் வெண்ணாகன்: </w:t>
      </w:r>
      <w:r w:rsidRPr="004D5A2F">
        <w:rPr>
          <w:rFonts w:ascii="Gandhari Unicode" w:hAnsi="Gandhari Unicode"/>
          <w:i w:val="0"/>
          <w:iCs w:val="0"/>
          <w:color w:val="auto"/>
        </w:rPr>
        <w:t>SHE</w:t>
      </w:r>
    </w:p>
    <w:p w14:paraId="1623BA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வேறுபாடு கண்டு வற்புறுத்துந்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73AE9048" w14:textId="77777777" w:rsidR="0074055C" w:rsidRPr="004D5A2F" w:rsidRDefault="0074055C">
      <w:pPr>
        <w:pStyle w:val="Textbody"/>
        <w:spacing w:after="29"/>
        <w:rPr>
          <w:rFonts w:ascii="Gandhari Unicode" w:hAnsi="Gandhari Unicode" w:cs="e-Tamil OTC"/>
          <w:noProof/>
          <w:lang w:val="en-GB"/>
        </w:rPr>
      </w:pPr>
    </w:p>
    <w:p w14:paraId="0AE20D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பேரூர் கொண்ட வார்கலி விழவிற்</w:t>
      </w:r>
    </w:p>
    <w:p w14:paraId="1D2BA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செல்வாஞ் செல்வா </w:t>
      </w:r>
      <w:r w:rsidRPr="004D5A2F">
        <w:rPr>
          <w:rFonts w:ascii="Gandhari Unicode" w:hAnsi="Gandhari Unicode" w:cs="e-Tamil OTC"/>
          <w:noProof/>
          <w:u w:val="wave"/>
          <w:cs/>
          <w:lang w:val="en-GB"/>
        </w:rPr>
        <w:t>மென்றி யன்றிவ</w:t>
      </w:r>
    </w:p>
    <w:p w14:paraId="2E28E5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ணல்லோர் </w:t>
      </w:r>
      <w:r w:rsidRPr="004D5A2F">
        <w:rPr>
          <w:rFonts w:ascii="Gandhari Unicode" w:hAnsi="Gandhari Unicode" w:cs="e-Tamil OTC"/>
          <w:noProof/>
          <w:u w:val="wave"/>
          <w:cs/>
          <w:lang w:val="en-GB"/>
        </w:rPr>
        <w:t>நல்ல</w:t>
      </w:r>
      <w:r w:rsidRPr="004D5A2F">
        <w:rPr>
          <w:rFonts w:ascii="Gandhari Unicode" w:hAnsi="Gandhari Unicode" w:cs="e-Tamil OTC"/>
          <w:noProof/>
          <w:cs/>
          <w:lang w:val="en-GB"/>
        </w:rPr>
        <w:t xml:space="preserve"> பலவாற் </w:t>
      </w:r>
      <w:r w:rsidRPr="004D5A2F">
        <w:rPr>
          <w:rFonts w:ascii="Gandhari Unicode" w:hAnsi="Gandhari Unicode" w:cs="e-Tamil OTC"/>
          <w:noProof/>
          <w:u w:val="wave"/>
          <w:cs/>
          <w:lang w:val="en-GB"/>
        </w:rPr>
        <w:t>றில்ல</w:t>
      </w:r>
    </w:p>
    <w:p w14:paraId="720426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தழலுந் தட்டையு முறியுந் தந்திவை</w:t>
      </w:r>
    </w:p>
    <w:p w14:paraId="244274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யொத்தன நினக்கெனப் பொய்த்தன கூறி</w:t>
      </w:r>
    </w:p>
    <w:p w14:paraId="247DC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யன்னை</w:t>
      </w:r>
      <w:r w:rsidRPr="004D5A2F">
        <w:rPr>
          <w:rFonts w:ascii="Gandhari Unicode" w:hAnsi="Gandhari Unicode" w:cs="e-Tamil OTC"/>
          <w:noProof/>
          <w:cs/>
          <w:lang w:val="en-GB"/>
        </w:rPr>
        <w:t xml:space="preserve"> யோம்பிய வாய்நல</w:t>
      </w:r>
    </w:p>
    <w:p w14:paraId="099383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மென்னை கொண்டான்யா </w:t>
      </w:r>
      <w:r w:rsidRPr="004D5A2F">
        <w:rPr>
          <w:rFonts w:ascii="Gandhari Unicode" w:hAnsi="Gandhari Unicode" w:cs="e-Tamil OTC"/>
          <w:noProof/>
          <w:u w:val="wave"/>
          <w:cs/>
          <w:lang w:val="en-GB"/>
        </w:rPr>
        <w:t>மின்னமா லினியே</w:t>
      </w:r>
      <w:r w:rsidRPr="004D5A2F">
        <w:rPr>
          <w:rFonts w:ascii="Gandhari Unicode" w:hAnsi="Gandhari Unicode" w:cs="e-Tamil OTC"/>
          <w:noProof/>
          <w:cs/>
          <w:lang w:val="en-GB"/>
        </w:rPr>
        <w:t>.</w:t>
      </w:r>
    </w:p>
    <w:p w14:paraId="7B2B4C55" w14:textId="77777777" w:rsidR="0074055C" w:rsidRPr="004D5A2F" w:rsidRDefault="0074055C">
      <w:pPr>
        <w:pStyle w:val="Textbody"/>
        <w:spacing w:after="29"/>
        <w:rPr>
          <w:rFonts w:ascii="Gandhari Unicode" w:hAnsi="Gandhari Unicode" w:cs="e-Tamil OTC"/>
          <w:noProof/>
          <w:lang w:val="en-GB"/>
        </w:rPr>
      </w:pPr>
    </w:p>
    <w:p w14:paraId="471C3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[line 1 missing in L1]</w:t>
      </w:r>
      <w:r w:rsidRPr="004D5A2F">
        <w:rPr>
          <w:rFonts w:ascii="Gandhari Unicode" w:eastAsia="URW Palladio UNI"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செல்வாஞ்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சேவாஞ்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யன்றிவ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யென்றிவ </w:t>
      </w:r>
      <w:r w:rsidRPr="004D5A2F">
        <w:rPr>
          <w:rFonts w:ascii="Gandhari Unicode" w:hAnsi="Gandhari Unicode" w:cs="e-Tamil OTC"/>
          <w:noProof/>
          <w:lang w:val="en-GB"/>
        </w:rPr>
        <w:t>L1, C1+3, G1+2, EA, I</w:t>
      </w:r>
      <w:r w:rsidRPr="004D5A2F">
        <w:rPr>
          <w:rStyle w:val="FootnoteReference"/>
          <w:rFonts w:ascii="Gandhari Unicode" w:hAnsi="Gandhari Unicode" w:cs="e-Tamil OTC"/>
          <w:noProof/>
          <w:lang w:val="en-GB"/>
        </w:rPr>
        <w:footnoteReference w:id="98"/>
      </w:r>
      <w:r w:rsidRPr="004D5A2F">
        <w:rPr>
          <w:rFonts w:ascii="Gandhari Unicode" w:hAnsi="Gandhari Unicode" w:cs="e-Tamil OTC"/>
          <w:noProof/>
          <w:lang w:val="en-GB"/>
        </w:rPr>
        <w:t xml:space="preserve">,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ணல்லோர் நல்ல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ணல்லோ னல்ல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L1, C1+2+3, G1+2,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நினக்கெனப்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நினக்கென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யோம்பிய வாய்நல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யன்னையன் றோம்பிய  வாய்நல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யன்னை யன்றி யோம்பிய வாய்நல (பாய்நல) </w:t>
      </w:r>
      <w:r w:rsidRPr="004D5A2F">
        <w:rPr>
          <w:rFonts w:ascii="Gandhari Unicode" w:hAnsi="Gandhari Unicode" w:cs="e-Tamil OTC"/>
          <w:noProof/>
          <w:lang w:val="en-GB"/>
        </w:rPr>
        <w:t>L1()</w:t>
      </w:r>
      <w:r w:rsidRPr="004D5A2F">
        <w:rPr>
          <w:rStyle w:val="FootnoteReference"/>
          <w:rFonts w:ascii="Gandhari Unicode" w:hAnsi="Gandhari Unicode" w:cs="e-Tamil OTC"/>
          <w:noProof/>
          <w:lang w:val="en-GB"/>
        </w:rPr>
        <w:footnoteReference w:id="99"/>
      </w:r>
      <w:r w:rsidRPr="004D5A2F">
        <w:rPr>
          <w:rFonts w:ascii="Gandhari Unicode" w:hAnsi="Gandhari Unicode" w:cs="e-Tamil OTC"/>
          <w:noProof/>
          <w:lang w:val="en-GB"/>
        </w:rPr>
        <w:t xml:space="preserve">,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மென்னைக் </w:t>
      </w:r>
      <w:r w:rsidRPr="004D5A2F">
        <w:rPr>
          <w:rFonts w:ascii="Gandhari Unicode" w:hAnsi="Gandhari Unicode" w:cs="e-Tamil OTC"/>
          <w:noProof/>
          <w:lang w:val="en-GB"/>
        </w:rPr>
        <w:t xml:space="preserve">L1,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மின்னமா லினியே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மின்னபா லினியே </w:t>
      </w:r>
      <w:r w:rsidRPr="004D5A2F">
        <w:rPr>
          <w:rFonts w:ascii="Gandhari Unicode" w:hAnsi="Gandhari Unicode" w:cs="e-Tamil OTC"/>
          <w:noProof/>
          <w:lang w:val="en-GB"/>
        </w:rPr>
        <w:t xml:space="preserve">L1, C1+3, AT, Cām.v; </w:t>
      </w:r>
      <w:r w:rsidRPr="004D5A2F">
        <w:rPr>
          <w:rFonts w:ascii="Gandhari Unicode" w:hAnsi="Gandhari Unicode" w:cs="e-Tamil OTC"/>
          <w:noProof/>
          <w:cs/>
          <w:lang w:val="en-GB"/>
        </w:rPr>
        <w:t xml:space="preserve">மின்ன பாவினியே </w:t>
      </w:r>
      <w:r w:rsidRPr="004D5A2F">
        <w:rPr>
          <w:rFonts w:ascii="Gandhari Unicode" w:hAnsi="Gandhari Unicode" w:cs="e-Tamil OTC"/>
          <w:noProof/>
          <w:lang w:val="en-GB"/>
        </w:rPr>
        <w:t>G1+2, EA, I</w:t>
      </w:r>
    </w:p>
    <w:p w14:paraId="21CF57A1" w14:textId="77777777" w:rsidR="0074055C" w:rsidRPr="004D5A2F" w:rsidRDefault="0074055C">
      <w:pPr>
        <w:pStyle w:val="Textbody"/>
        <w:spacing w:after="29"/>
        <w:rPr>
          <w:rFonts w:ascii="Gandhari Unicode" w:hAnsi="Gandhari Unicode" w:cs="e-Tamil OTC"/>
          <w:noProof/>
          <w:lang w:val="en-GB"/>
        </w:rPr>
      </w:pPr>
    </w:p>
    <w:p w14:paraId="2A616D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 koṇṭa </w:t>
      </w:r>
      <w:r w:rsidR="00CD4562" w:rsidRPr="004D5A2F">
        <w:rPr>
          <w:rFonts w:ascii="Gandhari Unicode" w:hAnsi="Gandhari Unicode" w:cs="e-Tamil OTC"/>
          <w:noProof/>
          <w:lang w:val="en-GB"/>
        </w:rPr>
        <w:t>~</w:t>
      </w:r>
      <w:r w:rsidRPr="004D5A2F">
        <w:rPr>
          <w:rFonts w:ascii="Gandhari Unicode" w:hAnsi="Gandhari Unicode" w:cs="e-Tamil OTC"/>
          <w:noProof/>
          <w:lang w:val="en-GB"/>
        </w:rPr>
        <w:t>ār kali viḻaviṉ</w:t>
      </w:r>
    </w:p>
    <w:p w14:paraId="76C56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celvām celvām eṉṟi </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aṉṟ</w:t>
      </w:r>
      <w:r w:rsidR="00CD4562" w:rsidRPr="004D5A2F">
        <w:rPr>
          <w:rFonts w:ascii="Gandhari Unicode" w:hAnsi="Gandhari Unicode" w:cs="e-Tamil OTC"/>
          <w:i/>
          <w:iCs/>
          <w:noProof/>
          <w:lang w:val="en-GB"/>
        </w:rPr>
        <w:t>*</w:t>
      </w:r>
      <w:r w:rsidRPr="004D5A2F">
        <w:rPr>
          <w:rFonts w:ascii="Gandhari Unicode" w:hAnsi="Gandhari Unicode" w:cs="e-Tamil OTC"/>
          <w:noProof/>
          <w:lang w:val="en-GB"/>
        </w:rPr>
        <w:t xml:space="preserve"> ivaṇ</w:t>
      </w:r>
    </w:p>
    <w:p w14:paraId="0EF6A7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nallōr</w:t>
      </w:r>
      <w:r w:rsidRPr="004D5A2F">
        <w:rPr>
          <w:rFonts w:ascii="Gandhari Unicode" w:hAnsi="Gandhari Unicode" w:cs="e-Tamil OTC"/>
          <w:noProof/>
          <w:lang w:val="en-GB"/>
        </w:rPr>
        <w:t xml:space="preserve"> nalla pala</w:t>
      </w:r>
      <w:r w:rsidR="00CD4562" w:rsidRPr="004D5A2F">
        <w:rPr>
          <w:rFonts w:ascii="Gandhari Unicode" w:hAnsi="Gandhari Unicode" w:cs="e-Tamil OTC"/>
          <w:noProof/>
          <w:lang w:val="en-GB"/>
        </w:rPr>
        <w:t>-~</w:t>
      </w:r>
      <w:r w:rsidRPr="004D5A2F">
        <w:rPr>
          <w:rFonts w:ascii="Gandhari Unicode" w:hAnsi="Gandhari Unicode" w:cs="e-Tamil OTC"/>
          <w:noProof/>
          <w:lang w:val="en-GB"/>
        </w:rPr>
        <w:t>āl</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tilla</w:t>
      </w:r>
    </w:p>
    <w:p w14:paraId="277A4B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taḻal</w:t>
      </w:r>
      <w:r w:rsidR="00CD4562" w:rsidRPr="004D5A2F">
        <w:rPr>
          <w:rFonts w:ascii="Gandhari Unicode" w:hAnsi="Gandhari Unicode" w:cs="e-Tamil OTC"/>
          <w:noProof/>
          <w:lang w:val="en-GB"/>
        </w:rPr>
        <w:t>-</w:t>
      </w:r>
      <w:r w:rsidRPr="004D5A2F">
        <w:rPr>
          <w:rFonts w:ascii="Gandhari Unicode" w:hAnsi="Gandhari Unicode" w:cs="e-Tamil OTC"/>
          <w:noProof/>
          <w:lang w:val="en-GB"/>
        </w:rPr>
        <w:t>um taṭṭai</w:t>
      </w:r>
      <w:r w:rsidR="00CD4562" w:rsidRPr="004D5A2F">
        <w:rPr>
          <w:rFonts w:ascii="Gandhari Unicode" w:hAnsi="Gandhari Unicode" w:cs="e-Tamil OTC"/>
          <w:noProof/>
          <w:lang w:val="en-GB"/>
        </w:rPr>
        <w:t>-~</w:t>
      </w:r>
      <w:r w:rsidRPr="004D5A2F">
        <w:rPr>
          <w:rFonts w:ascii="Gandhari Unicode" w:hAnsi="Gandhari Unicode" w:cs="e-Tamil OTC"/>
          <w:noProof/>
          <w:lang w:val="en-GB"/>
        </w:rPr>
        <w:t>um muṟi</w:t>
      </w:r>
      <w:r w:rsidR="00CD4562" w:rsidRPr="004D5A2F">
        <w:rPr>
          <w:rFonts w:ascii="Gandhari Unicode" w:hAnsi="Gandhari Unicode" w:cs="e-Tamil OTC"/>
          <w:noProof/>
          <w:lang w:val="en-GB"/>
        </w:rPr>
        <w:t>-~um tant*</w:t>
      </w:r>
      <w:r w:rsidRPr="004D5A2F">
        <w:rPr>
          <w:rFonts w:ascii="Gandhari Unicode" w:hAnsi="Gandhari Unicode" w:cs="e-Tamil OTC"/>
          <w:noProof/>
          <w:lang w:val="en-GB"/>
        </w:rPr>
        <w:t xml:space="preserve"> ivai</w:t>
      </w:r>
    </w:p>
    <w:p w14:paraId="19BA57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ottaṉa niṉ</w:t>
      </w:r>
      <w:r w:rsidR="00CD4562" w:rsidRPr="004D5A2F">
        <w:rPr>
          <w:rFonts w:ascii="Gandhari Unicode" w:hAnsi="Gandhari Unicode" w:cs="e-Tamil OTC"/>
          <w:noProof/>
          <w:lang w:val="en-GB"/>
        </w:rPr>
        <w:t>akk*</w:t>
      </w:r>
      <w:r w:rsidRPr="004D5A2F">
        <w:rPr>
          <w:rFonts w:ascii="Gandhari Unicode" w:hAnsi="Gandhari Unicode" w:cs="e-Tamil OTC"/>
          <w:noProof/>
          <w:lang w:val="en-GB"/>
        </w:rPr>
        <w:t xml:space="preserve"> eṉa</w:t>
      </w:r>
      <w:r w:rsidR="00CD4562" w:rsidRPr="004D5A2F">
        <w:rPr>
          <w:rFonts w:ascii="Gandhari Unicode" w:hAnsi="Gandhari Unicode" w:cs="e-Tamil OTC"/>
          <w:noProof/>
          <w:lang w:val="en-GB"/>
        </w:rPr>
        <w:t>+</w:t>
      </w:r>
      <w:r w:rsidRPr="004D5A2F">
        <w:rPr>
          <w:rFonts w:ascii="Gandhari Unicode" w:hAnsi="Gandhari Unicode" w:cs="e-Tamil OTC"/>
          <w:noProof/>
          <w:lang w:val="en-GB"/>
        </w:rPr>
        <w:t xml:space="preserve"> poyttaṉa kūṟi</w:t>
      </w:r>
    </w:p>
    <w:p w14:paraId="1CBDADE4" w14:textId="77777777" w:rsidR="0074055C" w:rsidRPr="004D5A2F" w:rsidRDefault="00CD4562">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aṉṉai </w:t>
      </w:r>
      <w:r w:rsidRPr="004D5A2F">
        <w:rPr>
          <w:rFonts w:ascii="Gandhari Unicode" w:hAnsi="Gandhari Unicode" w:cs="e-Tamil OTC"/>
          <w:i/>
          <w:iCs/>
          <w:noProof/>
          <w:lang w:val="en-GB"/>
        </w:rPr>
        <w:t>~</w:t>
      </w:r>
      <w:r w:rsidRPr="004D5A2F">
        <w:rPr>
          <w:rFonts w:ascii="Gandhari Unicode" w:hAnsi="Gandhari Unicode" w:cs="e-Tamil OTC"/>
          <w:noProof/>
          <w:lang w:val="en-GB"/>
        </w:rPr>
        <w:t>ōmpiya ~</w:t>
      </w:r>
      <w:r w:rsidR="00CF70BD" w:rsidRPr="004D5A2F">
        <w:rPr>
          <w:rFonts w:ascii="Gandhari Unicode" w:hAnsi="Gandhari Unicode" w:cs="e-Tamil OTC"/>
          <w:noProof/>
          <w:lang w:val="en-GB"/>
        </w:rPr>
        <w:t>āy nalam</w:t>
      </w:r>
    </w:p>
    <w:p w14:paraId="33C4CC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eṉṉai koṇṭāṉ yām </w:t>
      </w:r>
      <w:r w:rsidRPr="004D5A2F">
        <w:rPr>
          <w:rFonts w:ascii="Gandhari Unicode" w:hAnsi="Gandhari Unicode" w:cs="e-Tamil OTC"/>
          <w:i/>
          <w:iCs/>
          <w:noProof/>
          <w:lang w:val="en-GB"/>
        </w:rPr>
        <w:t>iṉṉam</w:t>
      </w:r>
      <w:r w:rsidR="00CD4562" w:rsidRPr="004D5A2F">
        <w:rPr>
          <w:rFonts w:ascii="Gandhari Unicode" w:hAnsi="Gandhari Unicode" w:cs="e-Tamil OTC"/>
          <w:i/>
          <w:iCs/>
          <w:noProof/>
          <w:lang w:val="en-GB"/>
        </w:rPr>
        <w:t>-</w:t>
      </w:r>
      <w:r w:rsidRPr="004D5A2F">
        <w:rPr>
          <w:rFonts w:ascii="Gandhari Unicode" w:hAnsi="Gandhari Unicode" w:cs="e-Tamil OTC"/>
          <w:i/>
          <w:iCs/>
          <w:noProof/>
          <w:lang w:val="en-GB"/>
        </w:rPr>
        <w:t>āl</w:t>
      </w:r>
      <w:r w:rsidRPr="004D5A2F">
        <w:rPr>
          <w:rFonts w:ascii="Gandhari Unicode" w:hAnsi="Gandhari Unicode" w:cs="e-Tamil OTC"/>
          <w:noProof/>
          <w:lang w:val="en-GB"/>
        </w:rPr>
        <w:t xml:space="preserve"> iṉi</w:t>
      </w:r>
      <w:r w:rsidR="00CD4562" w:rsidRPr="004D5A2F">
        <w:rPr>
          <w:rFonts w:ascii="Gandhari Unicode" w:hAnsi="Gandhari Unicode" w:cs="e-Tamil OTC"/>
          <w:noProof/>
          <w:lang w:val="en-GB"/>
        </w:rPr>
        <w:t>-~</w:t>
      </w:r>
      <w:r w:rsidRPr="004D5A2F">
        <w:rPr>
          <w:rFonts w:ascii="Gandhari Unicode" w:hAnsi="Gandhari Unicode" w:cs="e-Tamil OTC"/>
          <w:noProof/>
          <w:lang w:val="en-GB"/>
        </w:rPr>
        <w:t>ē.</w:t>
      </w:r>
    </w:p>
    <w:p w14:paraId="1FE0B8AB" w14:textId="77777777" w:rsidR="0074055C" w:rsidRPr="004D5A2F" w:rsidRDefault="0074055C">
      <w:pPr>
        <w:pStyle w:val="Textbody"/>
        <w:spacing w:after="29" w:line="260" w:lineRule="exact"/>
        <w:rPr>
          <w:rFonts w:ascii="Gandhari Unicode" w:hAnsi="Gandhari Unicode" w:cs="e-Tamil OTC"/>
          <w:noProof/>
          <w:lang w:val="en-GB"/>
        </w:rPr>
      </w:pPr>
    </w:p>
    <w:p w14:paraId="0B194A65" w14:textId="77777777" w:rsidR="0074055C" w:rsidRPr="004D5A2F" w:rsidRDefault="0074055C">
      <w:pPr>
        <w:pStyle w:val="Textbody"/>
        <w:spacing w:after="29" w:line="260" w:lineRule="exact"/>
        <w:rPr>
          <w:rFonts w:ascii="Gandhari Unicode" w:hAnsi="Gandhari Unicode" w:cs="e-Tamil OTC"/>
          <w:noProof/>
          <w:lang w:val="en-GB"/>
        </w:rPr>
      </w:pPr>
    </w:p>
    <w:p w14:paraId="6447C919" w14:textId="77777777" w:rsidR="0074055C" w:rsidRPr="004D5A2F" w:rsidRDefault="0074055C">
      <w:pPr>
        <w:pStyle w:val="Textbody"/>
        <w:spacing w:after="29" w:line="260" w:lineRule="exact"/>
        <w:rPr>
          <w:rFonts w:ascii="Gandhari Unicode" w:hAnsi="Gandhari Unicode" w:cs="e-Tamil OTC"/>
          <w:noProof/>
          <w:lang w:val="en-GB"/>
        </w:rPr>
      </w:pPr>
    </w:p>
    <w:p w14:paraId="30FABE11" w14:textId="77777777" w:rsidR="0074055C" w:rsidRPr="004D5A2F" w:rsidRDefault="00CF70BD">
      <w:pPr>
        <w:pStyle w:val="Textbody"/>
        <w:pageBreakBefore/>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at the sight of changes in HER, who had changed [while awaiting] the time of marriage.</w:t>
      </w:r>
    </w:p>
    <w:p w14:paraId="1E5A60E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big village taken- become-full- bustle/clamour- festival</w:t>
      </w:r>
      <w:r w:rsidRPr="004D5A2F">
        <w:rPr>
          <w:rFonts w:ascii="Gandhari Unicode" w:hAnsi="Gandhari Unicode" w:cs="e-Tamil OTC"/>
          <w:noProof/>
          <w:position w:val="6"/>
          <w:lang w:val="en-GB"/>
        </w:rPr>
        <w:t>iṉ</w:t>
      </w:r>
    </w:p>
    <w:p w14:paraId="0C453A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we-go we-go you-say(sub.) that-day here</w:t>
      </w:r>
    </w:p>
    <w:p w14:paraId="56D9183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good-they(h.) good-they(n.pl.) many-they(n.pl.)</w:t>
      </w:r>
      <w:r w:rsidRPr="004D5A2F">
        <w:rPr>
          <w:rFonts w:ascii="Gandhari Unicode" w:hAnsi="Gandhari Unicode" w:cs="e-Tamil OTC"/>
          <w:noProof/>
          <w:position w:val="6"/>
          <w:lang w:val="en-GB"/>
        </w:rPr>
        <w:t>āl-tilla</w:t>
      </w:r>
    </w:p>
    <w:p w14:paraId="618219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[scarecrow</w:t>
      </w:r>
      <w:r w:rsidRPr="004D5A2F">
        <w:rPr>
          <w:rFonts w:ascii="Gandhari Unicode" w:hAnsi="Gandhari Unicode" w:cs="e-Tamil OTC"/>
          <w:noProof/>
          <w:position w:val="6"/>
          <w:lang w:val="en-GB"/>
        </w:rPr>
        <w:t>1</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[scarecrow</w:t>
      </w:r>
      <w:r w:rsidRPr="004D5A2F">
        <w:rPr>
          <w:rFonts w:ascii="Gandhari Unicode" w:hAnsi="Gandhari Unicode" w:cs="e-Tamil OTC"/>
          <w:noProof/>
          <w:position w:val="6"/>
          <w:lang w:val="en-GB"/>
        </w:rPr>
        <w:t>2</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given these(n.pl.)</w:t>
      </w:r>
    </w:p>
    <w:p w14:paraId="571F975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like-they(n.pl.) you(dat.) say(inf.) lied-they(n.pl.) spoken</w:t>
      </w:r>
    </w:p>
    <w:p w14:paraId="71FE36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mother protected- select- goodness</w:t>
      </w:r>
    </w:p>
    <w:p w14:paraId="407FBD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me(acc.)/my lord he-took we such-we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A04D30" w14:textId="77777777" w:rsidR="0074055C" w:rsidRPr="004D5A2F" w:rsidRDefault="0074055C">
      <w:pPr>
        <w:pStyle w:val="Textbody"/>
        <w:spacing w:after="29"/>
        <w:rPr>
          <w:rFonts w:ascii="Gandhari Unicode" w:hAnsi="Gandhari Unicode" w:cs="e-Tamil OTC"/>
          <w:noProof/>
          <w:lang w:val="en-GB"/>
        </w:rPr>
      </w:pPr>
    </w:p>
    <w:p w14:paraId="43BE18B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that day you</w:t>
      </w:r>
      <w:r w:rsidRPr="004D5A2F">
        <w:rPr>
          <w:rStyle w:val="FootnoteReference"/>
          <w:rFonts w:ascii="Gandhari Unicode" w:hAnsi="Gandhari Unicode" w:cs="e-Tamil OTC"/>
          <w:noProof/>
          <w:lang w:val="en-GB"/>
        </w:rPr>
        <w:footnoteReference w:id="100"/>
      </w:r>
      <w:r w:rsidRPr="004D5A2F">
        <w:rPr>
          <w:rFonts w:ascii="Gandhari Unicode" w:hAnsi="Gandhari Unicode" w:cs="e-Tamil OTC"/>
          <w:noProof/>
          <w:lang w:val="en-GB"/>
        </w:rPr>
        <w:t xml:space="preserve"> would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let us go</w:t>
      </w:r>
    </w:p>
    <w:p w14:paraId="6EC7A6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to the bustling festival in the big village!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There</w:t>
      </w:r>
    </w:p>
    <w:p w14:paraId="7C3E3FC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[were] many good things for the good ones indeed</w:t>
      </w:r>
      <w:r w:rsidRPr="004D5A2F">
        <w:rPr>
          <w:rStyle w:val="FootnoteReference"/>
          <w:rFonts w:ascii="Gandhari Unicode" w:hAnsi="Gandhari Unicode" w:cs="e-Tamil OTC"/>
          <w:noProof/>
          <w:lang w:val="en-GB"/>
        </w:rPr>
        <w:footnoteReference w:id="101"/>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102"/>
      </w:r>
    </w:p>
    <w:p w14:paraId="7B2150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gave [me] a Taḻal and a Taṭṭai and a shoot</w:t>
      </w:r>
    </w:p>
    <w:p w14:paraId="4819C93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spoke</w:t>
      </w:r>
      <w:r w:rsidRPr="004D5A2F">
        <w:rPr>
          <w:rStyle w:val="FootnoteReference"/>
          <w:rFonts w:ascii="Gandhari Unicode" w:hAnsi="Gandhari Unicode" w:cs="e-Tamil OTC"/>
          <w:noProof/>
          <w:lang w:val="en-GB"/>
        </w:rPr>
        <w:footnoteReference w:id="103"/>
      </w:r>
      <w:r w:rsidRPr="004D5A2F">
        <w:rPr>
          <w:rFonts w:ascii="Gandhari Unicode" w:hAnsi="Gandhari Unicode" w:cs="e-Tamil OTC"/>
          <w:noProof/>
          <w:lang w:val="en-GB"/>
        </w:rPr>
        <w:t xml:space="preserve"> false[ly flattering] things such as</w:t>
      </w:r>
    </w:p>
    <w:p w14:paraId="20491BEC"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270A6C" w:rsidRPr="004D5A2F">
        <w:rPr>
          <w:rFonts w:ascii="Gandhari Unicode" w:hAnsi="Gandhari Unicode" w:cs="e-Tamil OTC"/>
          <w:noProof/>
          <w:lang w:val="en-GB"/>
        </w:rPr>
        <w:t>“these are resembling you”</w:t>
      </w:r>
    </w:p>
    <w:p w14:paraId="2FC0F78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he took me</w:t>
      </w:r>
      <w:r w:rsidRPr="004D5A2F">
        <w:rPr>
          <w:rStyle w:val="FootnoteReference"/>
          <w:rFonts w:ascii="Gandhari Unicode" w:hAnsi="Gandhari Unicode" w:cs="e-Tamil OTC"/>
          <w:noProof/>
          <w:lang w:val="en-GB"/>
        </w:rPr>
        <w:footnoteReference w:id="104"/>
      </w:r>
      <w:r w:rsidRPr="004D5A2F">
        <w:rPr>
          <w:rFonts w:ascii="Gandhari Unicode" w:hAnsi="Gandhari Unicode" w:cs="e-Tamil OTC"/>
          <w:noProof/>
          <w:lang w:val="en-GB"/>
        </w:rPr>
        <w:t>: the choice innocence</w:t>
      </w:r>
    </w:p>
    <w:p w14:paraId="18E441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protected by mother. Such we [are] now.</w:t>
      </w:r>
    </w:p>
    <w:p w14:paraId="07A11946" w14:textId="77777777" w:rsidR="0074055C" w:rsidRPr="004D5A2F" w:rsidRDefault="0074055C">
      <w:pPr>
        <w:pStyle w:val="Textbody"/>
        <w:spacing w:after="0"/>
        <w:rPr>
          <w:rFonts w:ascii="Gandhari Unicode" w:hAnsi="Gandhari Unicode" w:cs="e-Tamil OTC"/>
          <w:noProof/>
          <w:lang w:val="en-GB"/>
        </w:rPr>
      </w:pPr>
    </w:p>
    <w:p w14:paraId="4A533B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He gave [me] a Taḻal and a Taṭṭai and tender leaves [for a garment]</w:t>
      </w:r>
    </w:p>
    <w:p w14:paraId="7626B8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talked false[ly flattering] things like </w:t>
      </w:r>
      <w:r w:rsidR="00270A6C" w:rsidRPr="004D5A2F">
        <w:rPr>
          <w:rFonts w:ascii="Gandhari Unicode" w:hAnsi="Gandhari Unicode" w:cs="e-Tamil OTC"/>
          <w:noProof/>
          <w:lang w:val="en-GB"/>
        </w:rPr>
        <w:t>“these are suited to you”</w:t>
      </w:r>
    </w:p>
    <w:p w14:paraId="468276E6" w14:textId="77777777" w:rsidR="0074055C" w:rsidRPr="004D5A2F" w:rsidRDefault="0074055C">
      <w:pPr>
        <w:pStyle w:val="Textbody"/>
        <w:spacing w:after="0"/>
        <w:rPr>
          <w:rFonts w:ascii="Gandhari Unicode" w:hAnsi="Gandhari Unicode" w:cs="e-Tamil OTC"/>
          <w:noProof/>
          <w:lang w:val="en-GB"/>
        </w:rPr>
      </w:pPr>
    </w:p>
    <w:p w14:paraId="16183DA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4-7c</w:t>
      </w:r>
      <w:r w:rsidRPr="004D5A2F">
        <w:rPr>
          <w:rFonts w:ascii="Gandhari Unicode" w:hAnsi="Gandhari Unicode" w:cs="e-Tamil OTC"/>
          <w:noProof/>
          <w:lang w:val="en-GB"/>
        </w:rPr>
        <w:tab/>
        <w:t>My lord took</w:t>
      </w:r>
    </w:p>
    <w:p w14:paraId="3B012E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choice innocence protected by mother,</w:t>
      </w:r>
    </w:p>
    <w:p w14:paraId="376CEB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giving [me] a Taḻal and a Taṭṭai and a shoot</w:t>
      </w:r>
    </w:p>
    <w:p w14:paraId="688F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talking erroneously </w:t>
      </w:r>
      <w:r w:rsidR="00270A6C" w:rsidRPr="004D5A2F">
        <w:rPr>
          <w:rFonts w:ascii="Gandhari Unicode" w:hAnsi="Gandhari Unicode" w:cs="e-Tamil OTC"/>
          <w:noProof/>
          <w:lang w:val="en-GB"/>
        </w:rPr>
        <w:t>“these are apt for you”</w:t>
      </w:r>
      <w:r w:rsidRPr="004D5A2F">
        <w:rPr>
          <w:rFonts w:ascii="Gandhari Unicode" w:hAnsi="Gandhari Unicode" w:cs="e-Tamil OTC"/>
          <w:noProof/>
          <w:lang w:val="en-GB"/>
        </w:rPr>
        <w:t>.</w:t>
      </w:r>
    </w:p>
    <w:p w14:paraId="67A47B43"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2C19A9B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 மைந்தன்: </w:t>
      </w:r>
      <w:r w:rsidRPr="004D5A2F">
        <w:rPr>
          <w:rFonts w:ascii="Gandhari Unicode" w:hAnsi="Gandhari Unicode"/>
          <w:i w:val="0"/>
          <w:iCs w:val="0"/>
          <w:color w:val="auto"/>
        </w:rPr>
        <w:t>SHE / the confidante</w:t>
      </w:r>
    </w:p>
    <w:p w14:paraId="6F9156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இறந்துபடும் எனக் கவன்ற தோழி கேட்பக் கிழத்தி உரைத்தது.</w:t>
      </w:r>
    </w:p>
    <w:p w14:paraId="35AE9315" w14:textId="77777777" w:rsidR="0074055C" w:rsidRPr="004D5A2F" w:rsidRDefault="0074055C">
      <w:pPr>
        <w:pStyle w:val="Textbody"/>
        <w:spacing w:after="29"/>
        <w:rPr>
          <w:rFonts w:ascii="Gandhari Unicode" w:hAnsi="Gandhari Unicode" w:cs="e-Tamil OTC"/>
          <w:noProof/>
          <w:lang w:val="en-GB"/>
        </w:rPr>
      </w:pPr>
    </w:p>
    <w:p w14:paraId="054D58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கவலை யாத்த வவல நீளிடைச்</w:t>
      </w:r>
    </w:p>
    <w:p w14:paraId="034FF3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சென்றோர் கொடுமை </w:t>
      </w: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துஞ்சா</w:t>
      </w:r>
    </w:p>
    <w:p w14:paraId="2D2C7D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நோயினு நோயா கின்றே கூவற்</w:t>
      </w:r>
    </w:p>
    <w:p w14:paraId="1ECC5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குராலான் படுதுய </w:t>
      </w:r>
      <w:bookmarkStart w:id="9" w:name="DDE_LINK30"/>
      <w:r w:rsidRPr="004D5A2F">
        <w:rPr>
          <w:rFonts w:ascii="Gandhari Unicode" w:hAnsi="Gandhari Unicode" w:cs="e-Tamil OTC"/>
          <w:noProof/>
          <w:u w:val="wave"/>
          <w:cs/>
          <w:lang w:val="en-GB"/>
        </w:rPr>
        <w:t>ரிரவிற்</w:t>
      </w:r>
      <w:bookmarkEnd w:id="9"/>
      <w:r w:rsidRPr="004D5A2F">
        <w:rPr>
          <w:rFonts w:ascii="Gandhari Unicode" w:hAnsi="Gandhari Unicode" w:cs="e-Tamil OTC"/>
          <w:noProof/>
          <w:cs/>
          <w:lang w:val="en-GB"/>
        </w:rPr>
        <w:t xml:space="preserve"> கண்ட</w:t>
      </w:r>
    </w:p>
    <w:p w14:paraId="202489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வுயர்திணை யூமன் போலத்</w:t>
      </w:r>
    </w:p>
    <w:p w14:paraId="34C653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துயர்பொறுக் </w:t>
      </w:r>
      <w:r w:rsidRPr="004D5A2F">
        <w:rPr>
          <w:rFonts w:ascii="Gandhari Unicode" w:hAnsi="Gandhari Unicode" w:cs="e-Tamil OTC"/>
          <w:noProof/>
          <w:u w:val="wave"/>
          <w:cs/>
          <w:lang w:val="en-GB"/>
        </w:rPr>
        <w:t>கல்லேன்</w:t>
      </w:r>
      <w:r w:rsidRPr="004D5A2F">
        <w:rPr>
          <w:rFonts w:ascii="Gandhari Unicode" w:hAnsi="Gandhari Unicode" w:cs="e-Tamil OTC"/>
          <w:noProof/>
          <w:cs/>
          <w:lang w:val="en-GB"/>
        </w:rPr>
        <w:t xml:space="preserve"> றோழி நோய்க்கே.</w:t>
      </w:r>
    </w:p>
    <w:p w14:paraId="378269FB" w14:textId="77777777" w:rsidR="0074055C" w:rsidRPr="004D5A2F" w:rsidRDefault="0074055C">
      <w:pPr>
        <w:pStyle w:val="Textbody"/>
        <w:spacing w:after="29"/>
        <w:rPr>
          <w:rFonts w:ascii="Gandhari Unicode" w:hAnsi="Gandhari Unicode" w:cs="e-Tamil OTC"/>
          <w:noProof/>
          <w:lang w:val="en-GB"/>
        </w:rPr>
      </w:pPr>
    </w:p>
    <w:p w14:paraId="212881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[KT 224-228.3c mostly illegible in C3]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வவல </w:t>
      </w:r>
      <w:r w:rsidRPr="004D5A2F">
        <w:rPr>
          <w:rFonts w:ascii="Gandhari Unicode" w:eastAsia="URW Palladio UNI" w:hAnsi="Gandhari Unicode" w:cs="e-Tamil OTC"/>
          <w:noProof/>
          <w:lang w:val="en-GB"/>
        </w:rPr>
        <w:t xml:space="preserve">C1+2, G1+2, EA, Cām.; </w:t>
      </w:r>
      <w:r w:rsidRPr="004D5A2F">
        <w:rPr>
          <w:rFonts w:ascii="Gandhari Unicode" w:eastAsia="URW Palladio UNI" w:hAnsi="Gandhari Unicode" w:cs="e-Tamil OTC"/>
          <w:noProof/>
          <w:cs/>
          <w:lang w:val="en-GB"/>
        </w:rPr>
        <w:t xml:space="preserve">வவ்வ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வல்ல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 xml:space="preserve">C1+2, G1, Cām.;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L1, G2, EA, I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 xml:space="preserve">L1, C1+2, G1+2, Pēr., EA, Cām.v;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L1, G1</w:t>
      </w:r>
    </w:p>
    <w:p w14:paraId="2A029160" w14:textId="77777777" w:rsidR="0074055C" w:rsidRPr="004D5A2F" w:rsidRDefault="0074055C">
      <w:pPr>
        <w:pStyle w:val="Textbody"/>
        <w:spacing w:after="29"/>
        <w:rPr>
          <w:rFonts w:ascii="Gandhari Unicode" w:hAnsi="Gandhari Unicode" w:cs="e-Tamil OTC"/>
          <w:noProof/>
          <w:lang w:val="en-GB"/>
        </w:rPr>
      </w:pPr>
    </w:p>
    <w:p w14:paraId="3F8FE2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yātta </w:t>
      </w:r>
      <w:r w:rsidR="000430BC" w:rsidRPr="004D5A2F">
        <w:rPr>
          <w:rFonts w:ascii="Gandhari Unicode" w:hAnsi="Gandhari Unicode" w:cs="e-Tamil OTC"/>
          <w:noProof/>
          <w:lang w:val="en-GB"/>
        </w:rPr>
        <w:t>~</w:t>
      </w:r>
      <w:r w:rsidRPr="004D5A2F">
        <w:rPr>
          <w:rFonts w:ascii="Gandhari Unicode" w:hAnsi="Gandhari Unicode" w:cs="e-Tamil OTC"/>
          <w:noProof/>
          <w:lang w:val="en-GB"/>
        </w:rPr>
        <w:t>avalam nīḷ iṭai</w:t>
      </w:r>
      <w:r w:rsidR="000430BC" w:rsidRPr="004D5A2F">
        <w:rPr>
          <w:rFonts w:ascii="Gandhari Unicode" w:hAnsi="Gandhari Unicode" w:cs="e-Tamil OTC"/>
          <w:noProof/>
          <w:lang w:val="en-GB"/>
        </w:rPr>
        <w:t>+</w:t>
      </w:r>
    </w:p>
    <w:p w14:paraId="0DE0B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ceṉṟōr koṭumai </w:t>
      </w:r>
      <w:r w:rsidR="000430BC" w:rsidRPr="004D5A2F">
        <w:rPr>
          <w:rFonts w:ascii="Gandhari Unicode" w:hAnsi="Gandhari Unicode" w:cs="e-Tamil OTC"/>
          <w:noProof/>
          <w:lang w:val="en-GB"/>
        </w:rPr>
        <w:t>~</w:t>
      </w:r>
      <w:r w:rsidRPr="004D5A2F">
        <w:rPr>
          <w:rFonts w:ascii="Gandhari Unicode" w:hAnsi="Gandhari Unicode" w:cs="e-Tamil OTC"/>
          <w:i/>
          <w:iCs/>
          <w:noProof/>
          <w:lang w:val="en-GB"/>
        </w:rPr>
        <w:t>eṟṟi</w:t>
      </w:r>
      <w:r w:rsidR="000430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tuñcā</w:t>
      </w:r>
    </w:p>
    <w:p w14:paraId="7FD9F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nōyiṉum nōy ākiṉṟ</w:t>
      </w:r>
      <w:r w:rsidR="000430BC" w:rsidRPr="004D5A2F">
        <w:rPr>
          <w:rFonts w:ascii="Gandhari Unicode" w:hAnsi="Gandhari Unicode" w:cs="e-Tamil OTC"/>
          <w:noProof/>
          <w:lang w:val="en-GB"/>
        </w:rPr>
        <w:t>*-</w:t>
      </w:r>
      <w:r w:rsidRPr="004D5A2F">
        <w:rPr>
          <w:rFonts w:ascii="Gandhari Unicode" w:hAnsi="Gandhari Unicode" w:cs="e-Tamil OTC"/>
          <w:noProof/>
          <w:lang w:val="en-GB"/>
        </w:rPr>
        <w:t>ē kūval</w:t>
      </w:r>
    </w:p>
    <w:p w14:paraId="6800C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kurāl āṉ paṭu tuyar </w:t>
      </w:r>
      <w:r w:rsidRPr="004D5A2F">
        <w:rPr>
          <w:rFonts w:ascii="Gandhari Unicode" w:hAnsi="Gandhari Unicode" w:cs="e-Tamil OTC"/>
          <w:i/>
          <w:iCs/>
          <w:noProof/>
          <w:lang w:val="en-GB"/>
        </w:rPr>
        <w:t>iraviṉ</w:t>
      </w:r>
      <w:r w:rsidRPr="004D5A2F">
        <w:rPr>
          <w:rFonts w:ascii="Gandhari Unicode" w:hAnsi="Gandhari Unicode" w:cs="e-Tamil OTC"/>
          <w:noProof/>
          <w:lang w:val="en-GB"/>
        </w:rPr>
        <w:t xml:space="preserve"> kaṇṭa</w:t>
      </w:r>
    </w:p>
    <w:p w14:paraId="0224EE9E" w14:textId="77777777" w:rsidR="0074055C" w:rsidRPr="004D5A2F" w:rsidRDefault="000430B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uyar tiṇai </w:t>
      </w:r>
      <w:r w:rsidRPr="004D5A2F">
        <w:rPr>
          <w:rFonts w:ascii="Gandhari Unicode" w:hAnsi="Gandhari Unicode" w:cs="e-Tamil OTC"/>
          <w:noProof/>
          <w:lang w:val="en-GB"/>
        </w:rPr>
        <w:t>~</w:t>
      </w:r>
      <w:r w:rsidR="00CF70BD" w:rsidRPr="004D5A2F">
        <w:rPr>
          <w:rFonts w:ascii="Gandhari Unicode" w:hAnsi="Gandhari Unicode" w:cs="e-Tamil OTC"/>
          <w:noProof/>
          <w:lang w:val="en-GB"/>
        </w:rPr>
        <w:t>ūmaṉ pōla</w:t>
      </w:r>
      <w:r w:rsidRPr="004D5A2F">
        <w:rPr>
          <w:rFonts w:ascii="Gandhari Unicode" w:hAnsi="Gandhari Unicode" w:cs="e-Tamil OTC"/>
          <w:noProof/>
          <w:lang w:val="en-GB"/>
        </w:rPr>
        <w:t>+</w:t>
      </w:r>
    </w:p>
    <w:p w14:paraId="5DE2CE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tuyar </w:t>
      </w:r>
      <w:r w:rsidRPr="004D5A2F">
        <w:rPr>
          <w:rFonts w:ascii="Gandhari Unicode" w:hAnsi="Gandhari Unicode" w:cs="e-Tamil OTC"/>
          <w:i/>
          <w:iCs/>
          <w:noProof/>
          <w:lang w:val="en-GB"/>
        </w:rPr>
        <w:t>poṟukk</w:t>
      </w:r>
      <w:r w:rsidR="00381EEE" w:rsidRPr="004D5A2F">
        <w:rPr>
          <w:rFonts w:ascii="Gandhari Unicode" w:hAnsi="Gandhari Unicode" w:cs="e-Tamil OTC"/>
          <w:i/>
          <w:iCs/>
          <w:noProof/>
          <w:lang w:val="en-GB"/>
        </w:rPr>
        <w:t xml:space="preserve">* </w:t>
      </w:r>
      <w:r w:rsidRPr="004D5A2F">
        <w:rPr>
          <w:rFonts w:ascii="Gandhari Unicode" w:hAnsi="Gandhari Unicode" w:cs="e-Tamil OTC"/>
          <w:i/>
          <w:iCs/>
          <w:noProof/>
          <w:lang w:val="en-GB"/>
        </w:rPr>
        <w:t>allēṉ</w:t>
      </w:r>
      <w:r w:rsidRPr="004D5A2F">
        <w:rPr>
          <w:rFonts w:ascii="Gandhari Unicode" w:hAnsi="Gandhari Unicode" w:cs="e-Tamil OTC"/>
          <w:noProof/>
          <w:lang w:val="en-GB"/>
        </w:rPr>
        <w:t xml:space="preserve"> tōḻi nōykk</w:t>
      </w:r>
      <w:r w:rsidR="000430BC" w:rsidRPr="004D5A2F">
        <w:rPr>
          <w:rFonts w:ascii="Gandhari Unicode" w:hAnsi="Gandhari Unicode" w:cs="e-Tamil OTC"/>
          <w:noProof/>
          <w:lang w:val="en-GB"/>
        </w:rPr>
        <w:t>*-</w:t>
      </w:r>
      <w:r w:rsidRPr="004D5A2F">
        <w:rPr>
          <w:rFonts w:ascii="Gandhari Unicode" w:hAnsi="Gandhari Unicode" w:cs="e-Tamil OTC"/>
          <w:noProof/>
          <w:lang w:val="en-GB"/>
        </w:rPr>
        <w:t>ē.</w:t>
      </w:r>
    </w:p>
    <w:p w14:paraId="6120CF25" w14:textId="77777777" w:rsidR="0074055C" w:rsidRPr="004D5A2F" w:rsidRDefault="0074055C">
      <w:pPr>
        <w:pStyle w:val="Textbody"/>
        <w:spacing w:after="29"/>
        <w:rPr>
          <w:rFonts w:ascii="Gandhari Unicode" w:hAnsi="Gandhari Unicode" w:cs="e-Tamil OTC"/>
          <w:noProof/>
          <w:lang w:val="en-GB"/>
        </w:rPr>
      </w:pPr>
    </w:p>
    <w:p w14:paraId="42B7A3AB" w14:textId="77777777" w:rsidR="0074055C" w:rsidRPr="004D5A2F" w:rsidRDefault="0074055C">
      <w:pPr>
        <w:pStyle w:val="Textbody"/>
        <w:spacing w:after="29"/>
        <w:rPr>
          <w:rFonts w:ascii="Gandhari Unicode" w:hAnsi="Gandhari Unicode" w:cs="e-Tamil OTC"/>
          <w:noProof/>
          <w:lang w:val="en-GB"/>
        </w:rPr>
      </w:pPr>
    </w:p>
    <w:p w14:paraId="1A0EC02C" w14:textId="77777777" w:rsidR="0074055C" w:rsidRPr="004D5A2F" w:rsidRDefault="0074055C">
      <w:pPr>
        <w:pStyle w:val="Textbody"/>
        <w:spacing w:after="29" w:line="260" w:lineRule="exact"/>
        <w:rPr>
          <w:rFonts w:ascii="Gandhari Unicode" w:hAnsi="Gandhari Unicode" w:cs="e-Tamil OTC"/>
          <w:noProof/>
          <w:lang w:val="en-GB"/>
        </w:rPr>
      </w:pPr>
    </w:p>
    <w:p w14:paraId="42EF24C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for the confidante to hear, who was anxious that she would die in the time of separation.</w:t>
      </w:r>
    </w:p>
    <w:p w14:paraId="6B6313D3" w14:textId="77777777" w:rsidR="0074055C" w:rsidRPr="004D5A2F" w:rsidRDefault="0074055C">
      <w:pPr>
        <w:pStyle w:val="Textbody"/>
        <w:spacing w:after="29" w:line="260" w:lineRule="exact"/>
        <w:rPr>
          <w:rFonts w:ascii="Gandhari Unicode" w:hAnsi="Gandhari Unicode" w:cs="e-Tamil OTC"/>
          <w:noProof/>
          <w:lang w:val="en-GB"/>
        </w:rPr>
      </w:pPr>
    </w:p>
    <w:p w14:paraId="52FC799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crossroad Yām(-tree)- affliction be-long- way</w:t>
      </w:r>
    </w:p>
    <w:p w14:paraId="3AD08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gone-he(h.) cruelty struck sleep-not</w:t>
      </w:r>
    </w:p>
    <w:p w14:paraId="6D385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well</w:t>
      </w:r>
    </w:p>
    <w:p w14:paraId="2692F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tawny cow happen- misery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seen-</w:t>
      </w:r>
    </w:p>
    <w:p w14:paraId="6F7B0B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height family dumb-he be-similar</w:t>
      </w:r>
    </w:p>
    <w:p w14:paraId="5E6B8F5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misery I-bear</w:t>
      </w:r>
      <w:r w:rsidR="00381EEE" w:rsidRPr="004D5A2F">
        <w:rPr>
          <w:rFonts w:ascii="Gandhari Unicode" w:hAnsi="Gandhari Unicode" w:cs="e-Tamil OTC"/>
          <w:noProof/>
          <w:lang w:val="en-GB"/>
        </w:rPr>
        <w:t xml:space="preserve">(sub.) </w:t>
      </w:r>
      <w:r w:rsidRPr="004D5A2F">
        <w:rPr>
          <w:rFonts w:ascii="Gandhari Unicode" w:hAnsi="Gandhari Unicode" w:cs="e-Tamil OTC"/>
          <w:noProof/>
          <w:lang w:val="en-GB"/>
        </w:rPr>
        <w:t>not-so</w:t>
      </w:r>
      <w:r w:rsidR="00381EEE" w:rsidRPr="004D5A2F">
        <w:rPr>
          <w:rFonts w:ascii="Gandhari Unicode" w:hAnsi="Gandhari Unicode" w:cs="e-Tamil OTC"/>
          <w:noProof/>
          <w:lang w:val="en-GB"/>
        </w:rPr>
        <w:t>-I</w:t>
      </w:r>
      <w:r w:rsidRPr="004D5A2F">
        <w:rPr>
          <w:rFonts w:ascii="Gandhari Unicode" w:hAnsi="Gandhari Unicode" w:cs="e-Tamil OTC"/>
          <w:noProof/>
          <w:lang w:val="en-GB"/>
        </w:rPr>
        <w:t xml:space="preserve"> friend pain(dat.)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F669E19" w14:textId="77777777" w:rsidR="0074055C" w:rsidRPr="004D5A2F" w:rsidRDefault="0074055C">
      <w:pPr>
        <w:pStyle w:val="Textbody"/>
        <w:spacing w:after="29"/>
        <w:rPr>
          <w:rFonts w:ascii="Gandhari Unicode" w:hAnsi="Gandhari Unicode" w:cs="e-Tamil OTC"/>
          <w:noProof/>
          <w:lang w:val="en-GB"/>
        </w:rPr>
      </w:pPr>
    </w:p>
    <w:p w14:paraId="7ECC0656" w14:textId="77777777" w:rsidR="0074055C" w:rsidRPr="004D5A2F" w:rsidRDefault="0074055C">
      <w:pPr>
        <w:pStyle w:val="Textbody"/>
        <w:spacing w:after="29"/>
        <w:rPr>
          <w:rFonts w:ascii="Gandhari Unicode" w:hAnsi="Gandhari Unicode" w:cs="e-Tamil OTC"/>
          <w:noProof/>
          <w:lang w:val="en-GB"/>
        </w:rPr>
      </w:pPr>
    </w:p>
    <w:p w14:paraId="741C08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Sleepless, struck with the cruelty of him who has gone</w:t>
      </w:r>
    </w:p>
    <w:p w14:paraId="7282E36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long, afflicted way of Yām trees on crossroads</w:t>
      </w:r>
      <w:r w:rsidRPr="004D5A2F">
        <w:rPr>
          <w:rStyle w:val="FootnoteReference"/>
          <w:rFonts w:ascii="Gandhari Unicode" w:hAnsi="Gandhari Unicode" w:cs="e-Tamil OTC"/>
          <w:noProof/>
          <w:lang w:val="en-GB"/>
        </w:rPr>
        <w:footnoteReference w:id="105"/>
      </w:r>
      <w:r w:rsidRPr="004D5A2F">
        <w:rPr>
          <w:rFonts w:ascii="Gandhari Unicode" w:hAnsi="Gandhari Unicode" w:cs="e-Tamil OTC"/>
          <w:noProof/>
          <w:lang w:val="en-GB"/>
        </w:rPr>
        <w:t>,</w:t>
      </w:r>
    </w:p>
    <w:p w14:paraId="225B7A3B"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[her] pain has become more than pain.</w:t>
      </w:r>
    </w:p>
    <w:p w14:paraId="2A6CF4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Like the dumb man from a high family,</w:t>
      </w:r>
      <w:r w:rsidRPr="004D5A2F">
        <w:rPr>
          <w:rStyle w:val="FootnoteReference"/>
          <w:rFonts w:ascii="Gandhari Unicode" w:hAnsi="Gandhari Unicode" w:cs="e-Tamil OTC"/>
          <w:noProof/>
          <w:lang w:val="en-GB"/>
        </w:rPr>
        <w:footnoteReference w:id="106"/>
      </w:r>
    </w:p>
    <w:p w14:paraId="30F5BF3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seen at night the misery that has befallen the tawny cow</w:t>
      </w:r>
    </w:p>
    <w:p w14:paraId="5EB48E0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well,</w:t>
      </w:r>
    </w:p>
    <w:p w14:paraId="4FBA34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cannot bear the misery for [my] friend's pain.</w:t>
      </w:r>
    </w:p>
    <w:p w14:paraId="3581EF43" w14:textId="77777777" w:rsidR="0074055C" w:rsidRPr="004D5A2F" w:rsidRDefault="0074055C">
      <w:pPr>
        <w:pStyle w:val="Textbody"/>
        <w:spacing w:after="0"/>
        <w:rPr>
          <w:rFonts w:ascii="Gandhari Unicode" w:hAnsi="Gandhari Unicode" w:cs="e-Tamil OTC"/>
          <w:noProof/>
          <w:lang w:val="en-GB"/>
        </w:rPr>
      </w:pPr>
    </w:p>
    <w:p w14:paraId="54C4B0F5" w14:textId="77777777" w:rsidR="0074055C" w:rsidRPr="004D5A2F" w:rsidRDefault="0074055C">
      <w:pPr>
        <w:pStyle w:val="Textbody"/>
        <w:spacing w:after="0"/>
        <w:rPr>
          <w:rFonts w:ascii="Gandhari Unicode" w:hAnsi="Gandhari Unicode" w:cs="e-Tamil OTC"/>
          <w:noProof/>
          <w:lang w:val="en-GB"/>
        </w:rPr>
      </w:pPr>
    </w:p>
    <w:p w14:paraId="18C59C1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2,3,6b </w:t>
      </w:r>
      <w:r w:rsidRPr="004D5A2F">
        <w:rPr>
          <w:rFonts w:ascii="Gandhari Unicode" w:hAnsi="Gandhari Unicode" w:cs="e-Tamil OTC"/>
          <w:noProof/>
          <w:lang w:val="en-GB"/>
        </w:rPr>
        <w:tab/>
        <w:t>A pain has arisen more than the pain</w:t>
      </w:r>
    </w:p>
    <w:p w14:paraId="700301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of being sleepless, struck with the cruelty ...</w:t>
      </w:r>
    </w:p>
    <w:p w14:paraId="3E4CBEA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on behalf of the pain of [my] friend ...</w:t>
      </w:r>
      <w:r w:rsidRPr="004D5A2F">
        <w:rPr>
          <w:rStyle w:val="FootnoteReference"/>
          <w:rFonts w:ascii="Gandhari Unicode" w:hAnsi="Gandhari Unicode" w:cs="e-Tamil OTC"/>
          <w:noProof/>
          <w:lang w:val="en-GB"/>
        </w:rPr>
        <w:footnoteReference w:id="107"/>
      </w:r>
    </w:p>
    <w:p w14:paraId="213B89B4" w14:textId="77777777" w:rsidR="0074055C" w:rsidRPr="004D5A2F" w:rsidRDefault="0074055C">
      <w:pPr>
        <w:pStyle w:val="Textbody"/>
        <w:spacing w:after="0"/>
        <w:rPr>
          <w:rFonts w:ascii="Gandhari Unicode" w:hAnsi="Gandhari Unicode" w:cs="e-Tamil OTC"/>
          <w:b/>
          <w:noProof/>
          <w:lang w:val="en-GB"/>
        </w:rPr>
      </w:pPr>
    </w:p>
    <w:p w14:paraId="041E813B"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15068D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w:t>
      </w:r>
    </w:p>
    <w:p w14:paraId="24D1A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வைத்துப் பிரிவாற்குத்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பிரிவார்க்குத்) தோழி சொல்லியது.</w:t>
      </w:r>
    </w:p>
    <w:p w14:paraId="19D11E81" w14:textId="77777777" w:rsidR="0074055C" w:rsidRPr="004D5A2F" w:rsidRDefault="0074055C">
      <w:pPr>
        <w:pStyle w:val="Textbody"/>
        <w:spacing w:after="29"/>
        <w:rPr>
          <w:rFonts w:ascii="Gandhari Unicode" w:hAnsi="Gandhari Unicode" w:cs="e-Tamil OTC"/>
          <w:noProof/>
          <w:lang w:val="en-GB"/>
        </w:rPr>
      </w:pPr>
    </w:p>
    <w:p w14:paraId="068C0D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கன்றுதன் பயமுலை மாந்த முன்றிற்</w:t>
      </w:r>
    </w:p>
    <w:p w14:paraId="45F1FB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றினைபிடி</w:t>
      </w:r>
      <w:r w:rsidRPr="004D5A2F">
        <w:rPr>
          <w:rFonts w:ascii="Gandhari Unicode" w:hAnsi="Gandhari Unicode" w:cs="e-Tamil OTC"/>
          <w:noProof/>
          <w:cs/>
          <w:lang w:val="en-GB"/>
        </w:rPr>
        <w:t xml:space="preserve"> யுண்ணும் </w:t>
      </w:r>
      <w:r w:rsidRPr="004D5A2F">
        <w:rPr>
          <w:rFonts w:ascii="Gandhari Unicode" w:hAnsi="Gandhari Unicode" w:cs="e-Tamil OTC"/>
          <w:noProof/>
          <w:u w:val="wave"/>
          <w:cs/>
          <w:lang w:val="en-GB"/>
        </w:rPr>
        <w:t>பெருங்கன்</w:t>
      </w:r>
      <w:r w:rsidRPr="004D5A2F">
        <w:rPr>
          <w:rFonts w:ascii="Gandhari Unicode" w:hAnsi="Gandhari Unicode" w:cs="e-Tamil OTC"/>
          <w:noProof/>
          <w:cs/>
          <w:lang w:val="en-GB"/>
        </w:rPr>
        <w:t xml:space="preserve"> னாட</w:t>
      </w:r>
    </w:p>
    <w:p w14:paraId="6F4466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கெட்டிடத் துவந்த வுதவி கட்டில்</w:t>
      </w:r>
    </w:p>
    <w:p w14:paraId="2E207F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வீறுபெற்று மறந்த மன்னன் போல</w:t>
      </w:r>
    </w:p>
    <w:p w14:paraId="2FD5B5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நன்றிமறந் தமையா</w:t>
      </w:r>
      <w:r w:rsidRPr="004D5A2F">
        <w:rPr>
          <w:rFonts w:ascii="Gandhari Unicode" w:hAnsi="Gandhari Unicode" w:cs="e-Tamil OTC"/>
          <w:noProof/>
          <w:cs/>
          <w:lang w:val="en-GB"/>
        </w:rPr>
        <w:t xml:space="preserve"> யாயின் மென்சீர்க்</w:t>
      </w:r>
    </w:p>
    <w:p w14:paraId="34A75B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கலிமயிற் கலாவத் தன்னவிவ</w:t>
      </w:r>
    </w:p>
    <w:p w14:paraId="136A69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ளொலிமென் கூந்த லுரியவா நினக்கே.</w:t>
      </w:r>
    </w:p>
    <w:p w14:paraId="744C90AD" w14:textId="77777777" w:rsidR="0074055C" w:rsidRPr="004D5A2F" w:rsidRDefault="0074055C">
      <w:pPr>
        <w:pStyle w:val="Textbody"/>
        <w:spacing w:after="29"/>
        <w:rPr>
          <w:rFonts w:ascii="Gandhari Unicode" w:hAnsi="Gandhari Unicode" w:cs="e-Tamil OTC"/>
          <w:noProof/>
          <w:lang w:val="en-GB"/>
        </w:rPr>
      </w:pPr>
    </w:p>
    <w:p w14:paraId="38573A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றினைபிடி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றிணைபிடி </w:t>
      </w:r>
      <w:r w:rsidRPr="004D5A2F">
        <w:rPr>
          <w:rFonts w:ascii="Gandhari Unicode" w:hAnsi="Gandhari Unicode" w:cs="e-Tamil OTC"/>
          <w:noProof/>
          <w:lang w:val="en-GB"/>
        </w:rPr>
        <w:t xml:space="preserve">C1, G1, Cām.v; </w:t>
      </w:r>
      <w:r w:rsidRPr="004D5A2F">
        <w:rPr>
          <w:rFonts w:ascii="Gandhari Unicode" w:hAnsi="Gandhari Unicode" w:cs="e-Tamil OTC"/>
          <w:noProof/>
          <w:cs/>
          <w:lang w:val="en-GB"/>
        </w:rPr>
        <w:t xml:space="preserve">திணைபிடி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பெருங்கன் னாட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பெருங்கண் ணாட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துவந்த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துலந்த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வுதவி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வுதவிக்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நன்றிமறந் தமையா யாயின்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10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மறந்தனை யாயின் </w:t>
      </w:r>
      <w:r w:rsidRPr="004D5A2F">
        <w:rPr>
          <w:rFonts w:ascii="Gandhari Unicode" w:hAnsi="Gandhari Unicode" w:cs="e-Tamil OTC"/>
          <w:noProof/>
          <w:lang w:val="en-GB"/>
        </w:rPr>
        <w:t xml:space="preserve">C2, G1v+2, EA, AT; Cām.v; </w:t>
      </w:r>
      <w:r w:rsidRPr="004D5A2F">
        <w:rPr>
          <w:rFonts w:ascii="Gandhari Unicode" w:hAnsi="Gandhari Unicode" w:cs="e-Tamil OTC"/>
          <w:noProof/>
          <w:cs/>
          <w:lang w:val="en-GB"/>
        </w:rPr>
        <w:t xml:space="preserve">நன்றி மறந்தமை யாயின் </w:t>
      </w:r>
      <w:r w:rsidRPr="004D5A2F">
        <w:rPr>
          <w:rFonts w:ascii="Gandhari Unicode" w:hAnsi="Gandhari Unicode" w:cs="e-Tamil OTC"/>
          <w:noProof/>
          <w:lang w:val="en-GB"/>
        </w:rPr>
        <w:t xml:space="preserve">L1, C1,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 </w:t>
      </w:r>
      <w:r w:rsidRPr="004D5A2F">
        <w:rPr>
          <w:rFonts w:ascii="Gandhari Unicode" w:hAnsi="Gandhari Unicode" w:cs="e-Tamil OTC"/>
          <w:noProof/>
          <w:lang w:val="en-GB"/>
        </w:rPr>
        <w:t xml:space="preserve">L1, C1+2, G1, EA, Cām.; </w:t>
      </w:r>
      <w:r w:rsidRPr="004D5A2F">
        <w:rPr>
          <w:rFonts w:ascii="Gandhari Unicode" w:hAnsi="Gandhari Unicode" w:cs="e-Tamil OTC"/>
          <w:noProof/>
          <w:cs/>
          <w:lang w:val="en-GB"/>
        </w:rPr>
        <w:t xml:space="preserve">னினக்கே </w:t>
      </w:r>
      <w:r w:rsidRPr="004D5A2F">
        <w:rPr>
          <w:rFonts w:ascii="Gandhari Unicode" w:hAnsi="Gandhari Unicode" w:cs="e-Tamil OTC"/>
          <w:noProof/>
          <w:lang w:val="en-GB"/>
        </w:rPr>
        <w:t>G2, Cām.v</w:t>
      </w:r>
    </w:p>
    <w:p w14:paraId="0560B263" w14:textId="77777777" w:rsidR="0074055C" w:rsidRPr="004D5A2F" w:rsidRDefault="0074055C">
      <w:pPr>
        <w:pStyle w:val="Textbody"/>
        <w:spacing w:after="29"/>
        <w:rPr>
          <w:rFonts w:ascii="Gandhari Unicode" w:hAnsi="Gandhari Unicode" w:cs="e-Tamil OTC"/>
          <w:noProof/>
          <w:lang w:val="en-GB"/>
        </w:rPr>
      </w:pPr>
    </w:p>
    <w:p w14:paraId="69A83D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kaṉṟu taṉ paya</w:t>
      </w:r>
      <w:r w:rsidR="00405344" w:rsidRPr="004D5A2F">
        <w:rPr>
          <w:rFonts w:ascii="Gandhari Unicode" w:hAnsi="Gandhari Unicode" w:cs="e-Tamil OTC"/>
          <w:noProof/>
          <w:lang w:val="en-GB"/>
        </w:rPr>
        <w:t>m</w:t>
      </w:r>
      <w:r w:rsidRPr="004D5A2F">
        <w:rPr>
          <w:rFonts w:ascii="Gandhari Unicode" w:hAnsi="Gandhari Unicode" w:cs="e-Tamil OTC"/>
          <w:noProof/>
          <w:lang w:val="en-GB"/>
        </w:rPr>
        <w:t xml:space="preserve"> mulai mānta muṉṟil</w:t>
      </w:r>
    </w:p>
    <w:p w14:paraId="763D17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tiṉai</w:t>
      </w:r>
      <w:r w:rsidRPr="004D5A2F">
        <w:rPr>
          <w:rFonts w:ascii="Gandhari Unicode" w:hAnsi="Gandhari Unicode" w:cs="e-Tamil OTC"/>
          <w:noProof/>
          <w:lang w:val="en-GB"/>
        </w:rPr>
        <w:t xml:space="preserve"> piṭi </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uṇṇum perum </w:t>
      </w:r>
      <w:r w:rsidRPr="004D5A2F">
        <w:rPr>
          <w:rFonts w:ascii="Gandhari Unicode" w:hAnsi="Gandhari Unicode" w:cs="e-Tamil OTC"/>
          <w:i/>
          <w:iCs/>
          <w:noProof/>
          <w:lang w:val="en-GB"/>
        </w:rPr>
        <w:t>kal</w:t>
      </w:r>
      <w:r w:rsidRPr="004D5A2F">
        <w:rPr>
          <w:rFonts w:ascii="Gandhari Unicode" w:hAnsi="Gandhari Unicode" w:cs="e-Tamil OTC"/>
          <w:noProof/>
          <w:lang w:val="en-GB"/>
        </w:rPr>
        <w:t xml:space="preserve"> nāṭa</w:t>
      </w:r>
    </w:p>
    <w:p w14:paraId="20A9B9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keṭṭ</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 iṭ</w:t>
      </w:r>
      <w:r w:rsidR="00405344" w:rsidRPr="004D5A2F">
        <w:rPr>
          <w:rFonts w:ascii="Gandhari Unicode" w:hAnsi="Gandhari Unicode" w:cs="e-Tamil OTC"/>
          <w:noProof/>
          <w:lang w:val="en-GB"/>
        </w:rPr>
        <w:t>att*</w:t>
      </w:r>
      <w:r w:rsidRPr="004D5A2F">
        <w:rPr>
          <w:rFonts w:ascii="Gandhari Unicode" w:hAnsi="Gandhari Unicode" w:cs="e-Tamil OTC"/>
          <w:noProof/>
          <w:lang w:val="en-GB"/>
        </w:rPr>
        <w:t xml:space="preserve"> uvanta </w:t>
      </w:r>
      <w:r w:rsidR="00405344" w:rsidRPr="004D5A2F">
        <w:rPr>
          <w:rFonts w:ascii="Gandhari Unicode" w:hAnsi="Gandhari Unicode" w:cs="e-Tamil OTC"/>
          <w:noProof/>
          <w:lang w:val="en-GB"/>
        </w:rPr>
        <w:t>~</w:t>
      </w:r>
      <w:r w:rsidRPr="004D5A2F">
        <w:rPr>
          <w:rFonts w:ascii="Gandhari Unicode" w:hAnsi="Gandhari Unicode" w:cs="e-Tamil OTC"/>
          <w:noProof/>
          <w:lang w:val="en-GB"/>
        </w:rPr>
        <w:t>utavi kaṭṭil</w:t>
      </w:r>
    </w:p>
    <w:p w14:paraId="2A3DE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vīṟu peṟṟu maṟanta maṉṉaṉ pōla</w:t>
      </w:r>
    </w:p>
    <w:p w14:paraId="250B0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naṉṟi </w:t>
      </w:r>
      <w:r w:rsidRPr="004D5A2F">
        <w:rPr>
          <w:rFonts w:ascii="Gandhari Unicode" w:hAnsi="Gandhari Unicode" w:cs="e-Tamil OTC"/>
          <w:i/>
          <w:iCs/>
          <w:noProof/>
          <w:lang w:val="en-GB"/>
        </w:rPr>
        <w:t>maṟant</w:t>
      </w:r>
      <w:r w:rsidR="00405344"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amaiyāy</w:t>
      </w:r>
      <w:r w:rsidRPr="004D5A2F">
        <w:rPr>
          <w:rFonts w:ascii="Gandhari Unicode" w:hAnsi="Gandhari Unicode" w:cs="e-Tamil OTC"/>
          <w:noProof/>
          <w:lang w:val="en-GB"/>
        </w:rPr>
        <w:t xml:space="preserve"> āyiṉ meṉ cīr</w:t>
      </w:r>
      <w:r w:rsidR="00405344" w:rsidRPr="004D5A2F">
        <w:rPr>
          <w:rFonts w:ascii="Gandhari Unicode" w:hAnsi="Gandhari Unicode" w:cs="e-Tamil OTC"/>
          <w:noProof/>
          <w:lang w:val="en-GB"/>
        </w:rPr>
        <w:t>+</w:t>
      </w:r>
    </w:p>
    <w:p w14:paraId="33BD1B55" w14:textId="77777777" w:rsidR="0074055C" w:rsidRPr="004D5A2F" w:rsidRDefault="00405344">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mayil kalāvatt*</w:t>
      </w:r>
      <w:r w:rsidR="00CF70BD" w:rsidRPr="004D5A2F">
        <w:rPr>
          <w:rFonts w:ascii="Gandhari Unicode" w:hAnsi="Gandhari Unicode" w:cs="e-Tamil OTC"/>
          <w:noProof/>
          <w:lang w:val="en-GB"/>
        </w:rPr>
        <w:t xml:space="preserve"> 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ivaḷ</w:t>
      </w:r>
    </w:p>
    <w:p w14:paraId="78CE529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oli meṉ kūntal uriya </w:t>
      </w:r>
      <w:r w:rsidR="00405344" w:rsidRPr="004D5A2F">
        <w:rPr>
          <w:rFonts w:ascii="Gandhari Unicode" w:hAnsi="Gandhari Unicode" w:cs="e-Tamil OTC"/>
          <w:noProof/>
          <w:lang w:val="en-GB"/>
        </w:rPr>
        <w:t>~</w:t>
      </w:r>
      <w:r w:rsidRPr="004D5A2F">
        <w:rPr>
          <w:rFonts w:ascii="Gandhari Unicode" w:hAnsi="Gandhari Unicode" w:cs="e-Tamil OTC"/>
          <w:noProof/>
          <w:lang w:val="en-GB"/>
        </w:rPr>
        <w:t>ām niṉakk</w:t>
      </w:r>
      <w:r w:rsidR="00405344" w:rsidRPr="004D5A2F">
        <w:rPr>
          <w:rFonts w:ascii="Gandhari Unicode" w:hAnsi="Gandhari Unicode" w:cs="e-Tamil OTC"/>
          <w:noProof/>
          <w:lang w:val="en-GB"/>
        </w:rPr>
        <w:t>*-</w:t>
      </w:r>
      <w:r w:rsidRPr="004D5A2F">
        <w:rPr>
          <w:rFonts w:ascii="Gandhari Unicode" w:hAnsi="Gandhari Unicode" w:cs="e-Tamil OTC"/>
          <w:noProof/>
          <w:lang w:val="en-GB"/>
        </w:rPr>
        <w:t>ē.</w:t>
      </w:r>
    </w:p>
    <w:p w14:paraId="1E44167F" w14:textId="77777777" w:rsidR="0074055C" w:rsidRPr="004D5A2F" w:rsidRDefault="0074055C">
      <w:pPr>
        <w:pStyle w:val="Textbody"/>
        <w:spacing w:after="29" w:line="260" w:lineRule="exact"/>
        <w:rPr>
          <w:rFonts w:ascii="Gandhari Unicode" w:hAnsi="Gandhari Unicode" w:cs="e-Tamil OTC"/>
          <w:noProof/>
          <w:lang w:val="en-GB"/>
        </w:rPr>
      </w:pPr>
    </w:p>
    <w:p w14:paraId="351FC84D" w14:textId="77777777" w:rsidR="0074055C" w:rsidRPr="004D5A2F" w:rsidRDefault="0074055C">
      <w:pPr>
        <w:pStyle w:val="Textbody"/>
        <w:spacing w:after="29" w:line="260" w:lineRule="exact"/>
        <w:rPr>
          <w:rFonts w:ascii="Gandhari Unicode" w:hAnsi="Gandhari Unicode" w:cs="e-Tamil OTC"/>
          <w:noProof/>
          <w:lang w:val="en-GB"/>
        </w:rPr>
      </w:pPr>
    </w:p>
    <w:p w14:paraId="1F53F45D" w14:textId="77777777" w:rsidR="0074055C" w:rsidRPr="004D5A2F" w:rsidRDefault="0074055C">
      <w:pPr>
        <w:pStyle w:val="Textbody"/>
        <w:spacing w:after="29" w:line="260" w:lineRule="exact"/>
        <w:rPr>
          <w:rFonts w:ascii="Gandhari Unicode" w:hAnsi="Gandhari Unicode" w:cs="e-Tamil OTC"/>
          <w:noProof/>
          <w:lang w:val="en-GB"/>
        </w:rPr>
      </w:pPr>
    </w:p>
    <w:p w14:paraId="72D24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him who separates after the time of marriage had been fixed.</w:t>
      </w:r>
    </w:p>
    <w:p w14:paraId="07A2EB6A" w14:textId="77777777" w:rsidR="0074055C" w:rsidRPr="004D5A2F" w:rsidRDefault="0074055C">
      <w:pPr>
        <w:pStyle w:val="Textbody"/>
        <w:spacing w:after="29" w:line="260" w:lineRule="exact"/>
        <w:rPr>
          <w:rFonts w:ascii="Gandhari Unicode" w:hAnsi="Gandhari Unicode" w:cs="e-Tamil OTC"/>
          <w:noProof/>
          <w:lang w:val="en-GB"/>
        </w:rPr>
      </w:pPr>
    </w:p>
    <w:p w14:paraId="102DE7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self- yield- breast feed(inf.) front-yard</w:t>
      </w:r>
    </w:p>
    <w:p w14:paraId="4C0B51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millet elephant-cow eating- big stone land-he(voc.)</w:t>
      </w:r>
    </w:p>
    <w:p w14:paraId="692FD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got-lost- place-</w:t>
      </w:r>
      <w:r w:rsidRPr="004D5A2F">
        <w:rPr>
          <w:rStyle w:val="FootnoteReference"/>
          <w:rFonts w:ascii="Gandhari Unicode" w:hAnsi="Gandhari Unicode" w:cs="e-Tamil OTC"/>
          <w:noProof/>
          <w:lang w:val="en-GB"/>
        </w:rPr>
        <w:footnoteReference w:id="109"/>
      </w:r>
      <w:r w:rsidRPr="004D5A2F">
        <w:rPr>
          <w:rFonts w:ascii="Gandhari Unicode" w:hAnsi="Gandhari Unicode" w:cs="e-Tamil OTC"/>
          <w:noProof/>
          <w:lang w:val="en-GB"/>
        </w:rPr>
        <w:t xml:space="preserve"> delighted- aid throne</w:t>
      </w:r>
    </w:p>
    <w:p w14:paraId="6B523F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distinction obtained forgotten- king be-similar</w:t>
      </w:r>
    </w:p>
    <w:p w14:paraId="4D4FE8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kindness forgotten you-don't-become-still if soft excellence</w:t>
      </w:r>
    </w:p>
    <w:p w14:paraId="0D98BB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bustle peacock peacock-feather- like she</w:t>
      </w:r>
    </w:p>
    <w:p w14:paraId="376178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soft tresses suitable-they(n.pl.) becoming- you(dat.)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512A1E" w14:textId="77777777" w:rsidR="0074055C" w:rsidRPr="004D5A2F" w:rsidRDefault="0074055C">
      <w:pPr>
        <w:pStyle w:val="Textbody"/>
        <w:spacing w:after="29"/>
        <w:rPr>
          <w:rFonts w:ascii="Gandhari Unicode" w:hAnsi="Gandhari Unicode" w:cs="e-Tamil OTC"/>
          <w:noProof/>
          <w:lang w:val="en-GB"/>
        </w:rPr>
      </w:pPr>
    </w:p>
    <w:p w14:paraId="11C99C50" w14:textId="77777777" w:rsidR="0074055C" w:rsidRPr="004D5A2F" w:rsidRDefault="0074055C">
      <w:pPr>
        <w:pStyle w:val="Textbody"/>
        <w:spacing w:after="29"/>
        <w:rPr>
          <w:rFonts w:ascii="Gandhari Unicode" w:hAnsi="Gandhari Unicode" w:cs="e-Tamil OTC"/>
          <w:noProof/>
          <w:lang w:val="en-GB"/>
        </w:rPr>
      </w:pPr>
    </w:p>
    <w:p w14:paraId="7E7E73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man from a land of big stones, where an elephant cow, while a calf</w:t>
      </w:r>
    </w:p>
    <w:p w14:paraId="542643F9"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feeds from her yielding</w:t>
      </w:r>
      <w:r w:rsidRPr="004D5A2F">
        <w:rPr>
          <w:rStyle w:val="FootnoteReference"/>
          <w:rFonts w:ascii="Gandhari Unicode" w:hAnsi="Gandhari Unicode" w:cs="e-Tamil OTC"/>
          <w:noProof/>
          <w:lang w:val="en-GB"/>
        </w:rPr>
        <w:footnoteReference w:id="110"/>
      </w:r>
      <w:r w:rsidRPr="004D5A2F">
        <w:rPr>
          <w:rFonts w:ascii="Gandhari Unicode" w:hAnsi="Gandhari Unicode" w:cs="e-Tamil OTC"/>
          <w:noProof/>
          <w:lang w:val="en-GB"/>
        </w:rPr>
        <w:t xml:space="preserve"> breast, eats of the millet in the front-yard,</w:t>
      </w:r>
    </w:p>
    <w:p w14:paraId="5B0A7D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do not totally forget</w:t>
      </w:r>
      <w:r w:rsidRPr="004D5A2F">
        <w:rPr>
          <w:rStyle w:val="FootnoteReference"/>
          <w:rFonts w:ascii="Gandhari Unicode" w:hAnsi="Gandhari Unicode" w:cs="e-Tamil OTC"/>
          <w:noProof/>
          <w:lang w:val="en-GB"/>
        </w:rPr>
        <w:footnoteReference w:id="111"/>
      </w:r>
      <w:r w:rsidRPr="004D5A2F">
        <w:rPr>
          <w:rFonts w:ascii="Gandhari Unicode" w:hAnsi="Gandhari Unicode" w:cs="e-Tamil OTC"/>
          <w:noProof/>
          <w:lang w:val="en-GB"/>
        </w:rPr>
        <w:t xml:space="preserve"> [her] kindness,</w:t>
      </w:r>
    </w:p>
    <w:p w14:paraId="3C8518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king who, having obtained distinction on the throne,</w:t>
      </w:r>
    </w:p>
    <w:p w14:paraId="590952C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forgets the aid which delighted [him] when he was lost,</w:t>
      </w:r>
    </w:p>
    <w:p w14:paraId="55BA1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her lush, soft tresses, like the soft, excellent feathers</w:t>
      </w:r>
    </w:p>
    <w:p w14:paraId="5F4510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bustling peacock, are worthy of you.</w:t>
      </w:r>
    </w:p>
    <w:p w14:paraId="7784ECDA" w14:textId="77777777" w:rsidR="0074055C" w:rsidRPr="004D5A2F" w:rsidRDefault="0074055C">
      <w:pPr>
        <w:pStyle w:val="Textbody"/>
        <w:spacing w:after="0"/>
        <w:rPr>
          <w:rFonts w:ascii="Gandhari Unicode" w:hAnsi="Gandhari Unicode" w:cs="e-Tamil OTC"/>
          <w:b/>
          <w:noProof/>
          <w:lang w:val="en-GB"/>
        </w:rPr>
      </w:pPr>
    </w:p>
    <w:p w14:paraId="417F614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EC2D06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எழுத்தாளன் சேந்தம்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செந்தன்) பூதன்: </w:t>
      </w:r>
      <w:r w:rsidRPr="004D5A2F">
        <w:rPr>
          <w:rFonts w:ascii="Gandhari Unicode" w:hAnsi="Gandhari Unicode"/>
          <w:i w:val="0"/>
          <w:iCs w:val="0"/>
          <w:color w:val="auto"/>
        </w:rPr>
        <w:t>SHE</w:t>
      </w:r>
    </w:p>
    <w:p w14:paraId="22C1FE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0758A9DC" w14:textId="77777777" w:rsidR="0074055C" w:rsidRPr="004D5A2F" w:rsidRDefault="0074055C">
      <w:pPr>
        <w:pStyle w:val="Textbody"/>
        <w:spacing w:after="29"/>
        <w:rPr>
          <w:rFonts w:ascii="Gandhari Unicode" w:hAnsi="Gandhari Unicode" w:cs="e-Tamil OTC"/>
          <w:noProof/>
          <w:lang w:val="en-GB"/>
        </w:rPr>
      </w:pPr>
    </w:p>
    <w:p w14:paraId="6F7916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பூவொடு புரையுங் கண்ணும் வேயென</w:t>
      </w:r>
    </w:p>
    <w:p w14:paraId="1370FF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விறல்வனப் பெய்திய தோளும் பிறையென</w:t>
      </w:r>
    </w:p>
    <w:p w14:paraId="7105B7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மதிமயக் குறூஉ நுதலு நன்று</w:t>
      </w:r>
    </w:p>
    <w:p w14:paraId="035E5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நல்லமன் வாழி தோழி யல்கலுந்</w:t>
      </w:r>
    </w:p>
    <w:p w14:paraId="567356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தயங்குதிரை பொருத தாழை வெண்பூக்</w:t>
      </w:r>
    </w:p>
    <w:p w14:paraId="21DC18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குருகென மலரும் பெருந்துறை</w:t>
      </w:r>
    </w:p>
    <w:p w14:paraId="13A4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விரிநீர்ச் சேர்ப்பனொடு நகாஅ வூங்கே.</w:t>
      </w:r>
    </w:p>
    <w:p w14:paraId="2EA806FE" w14:textId="77777777" w:rsidR="0074055C" w:rsidRPr="004D5A2F" w:rsidRDefault="0074055C">
      <w:pPr>
        <w:pStyle w:val="Textbody"/>
        <w:spacing w:after="29"/>
        <w:rPr>
          <w:rFonts w:ascii="Gandhari Unicode" w:hAnsi="Gandhari Unicode" w:cs="e-Tamil OTC"/>
          <w:noProof/>
          <w:lang w:val="en-GB"/>
        </w:rPr>
      </w:pPr>
    </w:p>
    <w:p w14:paraId="7F20FD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ஓங்கே </w:t>
      </w:r>
      <w:r w:rsidRPr="004D5A2F">
        <w:rPr>
          <w:rFonts w:ascii="Gandhari Unicode" w:hAnsi="Gandhari Unicode" w:cs="e-Tamil OTC"/>
          <w:noProof/>
          <w:lang w:val="en-GB"/>
        </w:rPr>
        <w:t>G1</w:t>
      </w:r>
    </w:p>
    <w:p w14:paraId="2F9C10C4" w14:textId="77777777" w:rsidR="0074055C" w:rsidRPr="004D5A2F" w:rsidRDefault="0074055C">
      <w:pPr>
        <w:pStyle w:val="Textbody"/>
        <w:spacing w:after="29"/>
        <w:rPr>
          <w:rFonts w:ascii="Gandhari Unicode" w:hAnsi="Gandhari Unicode" w:cs="e-Tamil OTC"/>
          <w:noProof/>
          <w:lang w:val="en-GB"/>
        </w:rPr>
      </w:pPr>
    </w:p>
    <w:p w14:paraId="113BF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pūvoṭu puraiyum kaṇ</w:t>
      </w:r>
      <w:r w:rsidR="00957EDF" w:rsidRPr="004D5A2F">
        <w:rPr>
          <w:rFonts w:ascii="Gandhari Unicode" w:hAnsi="Gandhari Unicode" w:cs="e-Tamil OTC"/>
          <w:noProof/>
          <w:lang w:val="en-GB"/>
        </w:rPr>
        <w:t>-+</w:t>
      </w:r>
      <w:r w:rsidRPr="004D5A2F">
        <w:rPr>
          <w:rFonts w:ascii="Gandhari Unicode" w:hAnsi="Gandhari Unicode" w:cs="e-Tamil OTC"/>
          <w:noProof/>
          <w:lang w:val="en-GB"/>
        </w:rPr>
        <w:t>um vēy eṉa</w:t>
      </w:r>
    </w:p>
    <w:p w14:paraId="454552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viṟal vaṉapp</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 eytiya tōḷ</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um piṟai </w:t>
      </w:r>
      <w:r w:rsidR="00957EDF" w:rsidRPr="004D5A2F">
        <w:rPr>
          <w:rFonts w:ascii="Gandhari Unicode" w:hAnsi="Gandhari Unicode" w:cs="e-Tamil OTC"/>
          <w:noProof/>
          <w:lang w:val="en-GB"/>
        </w:rPr>
        <w:t>~</w:t>
      </w:r>
      <w:r w:rsidRPr="004D5A2F">
        <w:rPr>
          <w:rFonts w:ascii="Gandhari Unicode" w:hAnsi="Gandhari Unicode" w:cs="e-Tamil OTC"/>
          <w:noProof/>
          <w:lang w:val="en-GB"/>
        </w:rPr>
        <w:t>eṉa</w:t>
      </w:r>
    </w:p>
    <w:p w14:paraId="0F8AA052" w14:textId="77777777" w:rsidR="0074055C" w:rsidRPr="004D5A2F" w:rsidRDefault="00957EDF">
      <w:pPr>
        <w:pStyle w:val="Textbody"/>
        <w:spacing w:after="29"/>
        <w:rPr>
          <w:rFonts w:ascii="Gandhari Unicode" w:hAnsi="Gandhari Unicode" w:cs="e-Tamil OTC"/>
          <w:noProof/>
          <w:lang w:val="en-GB"/>
        </w:rPr>
      </w:pPr>
      <w:r w:rsidRPr="004D5A2F">
        <w:rPr>
          <w:rFonts w:ascii="Gandhari Unicode" w:hAnsi="Gandhari Unicode" w:cs="e-Tamil OTC"/>
          <w:noProof/>
          <w:lang w:val="en-GB"/>
        </w:rPr>
        <w:t>mati mayakk*</w:t>
      </w:r>
      <w:r w:rsidR="00CF70BD" w:rsidRPr="004D5A2F">
        <w:rPr>
          <w:rFonts w:ascii="Gandhari Unicode" w:hAnsi="Gandhari Unicode" w:cs="e-Tamil OTC"/>
          <w:noProof/>
          <w:lang w:val="en-GB"/>
        </w:rPr>
        <w:t xml:space="preserve"> uṟūum nutal</w:t>
      </w:r>
      <w:r w:rsidRPr="004D5A2F">
        <w:rPr>
          <w:rFonts w:ascii="Gandhari Unicode" w:hAnsi="Gandhari Unicode" w:cs="e-Tamil OTC"/>
          <w:noProof/>
          <w:lang w:val="en-GB"/>
        </w:rPr>
        <w:t>-</w:t>
      </w:r>
      <w:r w:rsidR="00CF70BD" w:rsidRPr="004D5A2F">
        <w:rPr>
          <w:rFonts w:ascii="Gandhari Unicode" w:hAnsi="Gandhari Unicode" w:cs="e-Tamil OTC"/>
          <w:noProof/>
          <w:lang w:val="en-GB"/>
        </w:rPr>
        <w:t>um naṉṟ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um</w:t>
      </w:r>
    </w:p>
    <w:p w14:paraId="54351D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nalla-maṉ vāḻi tōḻi alkal</w:t>
      </w:r>
      <w:r w:rsidR="00957EDF" w:rsidRPr="004D5A2F">
        <w:rPr>
          <w:rFonts w:ascii="Gandhari Unicode" w:hAnsi="Gandhari Unicode" w:cs="e-Tamil OTC"/>
          <w:noProof/>
          <w:lang w:val="en-GB"/>
        </w:rPr>
        <w:t>-</w:t>
      </w:r>
      <w:r w:rsidRPr="004D5A2F">
        <w:rPr>
          <w:rFonts w:ascii="Gandhari Unicode" w:hAnsi="Gandhari Unicode" w:cs="e-Tamil OTC"/>
          <w:noProof/>
          <w:lang w:val="en-GB"/>
        </w:rPr>
        <w:t>um</w:t>
      </w:r>
    </w:p>
    <w:p w14:paraId="14CA6A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tayaṅku tirai poruta tāḻai veḷ pū</w:t>
      </w:r>
      <w:r w:rsidR="00957EDF" w:rsidRPr="004D5A2F">
        <w:rPr>
          <w:rFonts w:ascii="Gandhari Unicode" w:hAnsi="Gandhari Unicode" w:cs="e-Tamil OTC"/>
          <w:noProof/>
          <w:lang w:val="en-GB"/>
        </w:rPr>
        <w:t>+</w:t>
      </w:r>
    </w:p>
    <w:p w14:paraId="34597448" w14:textId="77777777" w:rsidR="0074055C" w:rsidRPr="004D5A2F" w:rsidRDefault="00957EDF">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kuruk*</w:t>
      </w:r>
      <w:r w:rsidR="00CF70BD" w:rsidRPr="004D5A2F">
        <w:rPr>
          <w:rFonts w:ascii="Gandhari Unicode" w:hAnsi="Gandhari Unicode" w:cs="e-Tamil OTC"/>
          <w:noProof/>
          <w:lang w:val="en-GB"/>
        </w:rPr>
        <w:t xml:space="preserve"> eṉa malarum perum tuṟai</w:t>
      </w:r>
    </w:p>
    <w:p w14:paraId="66CEBFC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viri nīr</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 cērppaṉoṭu nakāa-</w:t>
      </w:r>
      <w:r w:rsidR="00957EDF" w:rsidRPr="004D5A2F">
        <w:rPr>
          <w:rFonts w:ascii="Gandhari Unicode" w:hAnsi="Gandhari Unicode" w:cs="e-Tamil OTC"/>
          <w:noProof/>
          <w:lang w:val="en-GB"/>
        </w:rPr>
        <w:t>~</w:t>
      </w:r>
      <w:r w:rsidRPr="004D5A2F">
        <w:rPr>
          <w:rFonts w:ascii="Gandhari Unicode" w:hAnsi="Gandhari Unicode" w:cs="e-Tamil OTC"/>
          <w:noProof/>
          <w:lang w:val="en-GB"/>
        </w:rPr>
        <w:t>ūṅk</w:t>
      </w:r>
      <w:r w:rsidR="00957EDF" w:rsidRPr="004D5A2F">
        <w:rPr>
          <w:rFonts w:ascii="Gandhari Unicode" w:hAnsi="Gandhari Unicode" w:cs="e-Tamil OTC"/>
          <w:noProof/>
          <w:lang w:val="en-GB"/>
        </w:rPr>
        <w:t>*-</w:t>
      </w:r>
      <w:r w:rsidRPr="004D5A2F">
        <w:rPr>
          <w:rFonts w:ascii="Gandhari Unicode" w:hAnsi="Gandhari Unicode" w:cs="e-Tamil OTC"/>
          <w:noProof/>
          <w:lang w:val="en-GB"/>
        </w:rPr>
        <w:t>ē.</w:t>
      </w:r>
    </w:p>
    <w:p w14:paraId="249F2189" w14:textId="77777777" w:rsidR="0074055C" w:rsidRPr="004D5A2F" w:rsidRDefault="0074055C">
      <w:pPr>
        <w:pStyle w:val="Textbody"/>
        <w:spacing w:after="29" w:line="260" w:lineRule="exact"/>
        <w:rPr>
          <w:rFonts w:ascii="Gandhari Unicode" w:hAnsi="Gandhari Unicode" w:cs="e-Tamil OTC"/>
          <w:noProof/>
          <w:lang w:val="en-GB"/>
        </w:rPr>
      </w:pPr>
    </w:p>
    <w:p w14:paraId="07D6571F" w14:textId="77777777" w:rsidR="0074055C" w:rsidRPr="004D5A2F" w:rsidRDefault="0074055C">
      <w:pPr>
        <w:pStyle w:val="Textbody"/>
        <w:spacing w:after="29" w:line="260" w:lineRule="exact"/>
        <w:rPr>
          <w:rFonts w:ascii="Gandhari Unicode" w:hAnsi="Gandhari Unicode" w:cs="e-Tamil OTC"/>
          <w:noProof/>
          <w:lang w:val="en-GB"/>
        </w:rPr>
      </w:pPr>
    </w:p>
    <w:p w14:paraId="44D8E547" w14:textId="77777777" w:rsidR="0074055C" w:rsidRPr="004D5A2F" w:rsidRDefault="0074055C">
      <w:pPr>
        <w:pStyle w:val="Textbody"/>
        <w:spacing w:after="29" w:line="260" w:lineRule="exact"/>
        <w:rPr>
          <w:rFonts w:ascii="Gandhari Unicode" w:hAnsi="Gandhari Unicode" w:cs="e-Tamil OTC"/>
          <w:noProof/>
          <w:lang w:val="en-GB"/>
        </w:rPr>
      </w:pPr>
    </w:p>
    <w:p w14:paraId="4FE0A44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780BA05E" w14:textId="77777777" w:rsidR="0074055C" w:rsidRPr="004D5A2F" w:rsidRDefault="0074055C">
      <w:pPr>
        <w:pStyle w:val="Textbody"/>
        <w:spacing w:after="29" w:line="260" w:lineRule="exact"/>
        <w:rPr>
          <w:rFonts w:ascii="Gandhari Unicode" w:hAnsi="Gandhari Unicode" w:cs="e-Tamil OTC"/>
          <w:noProof/>
          <w:lang w:val="en-GB"/>
        </w:rPr>
      </w:pPr>
    </w:p>
    <w:p w14:paraId="71142F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flower-with resembling-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bamboo say(inf.)</w:t>
      </w:r>
    </w:p>
    <w:p w14:paraId="2E61F8D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victory beauty arrived-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moon say(inf.)</w:t>
      </w:r>
    </w:p>
    <w:p w14:paraId="7F94D5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mind confusion having- forehead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0BE1D1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night</w:t>
      </w:r>
      <w:r w:rsidRPr="004D5A2F">
        <w:rPr>
          <w:rFonts w:ascii="Gandhari Unicode" w:hAnsi="Gandhari Unicode" w:cs="e-Tamil OTC"/>
          <w:noProof/>
          <w:position w:val="6"/>
          <w:lang w:val="en-GB"/>
        </w:rPr>
        <w:t>um</w:t>
      </w:r>
    </w:p>
    <w:p w14:paraId="7134DA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wave beat(inf.) Tāḻai(-tree) white flower</w:t>
      </w:r>
    </w:p>
    <w:p w14:paraId="13C22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say(inf.) blossoming- big ghat</w:t>
      </w:r>
    </w:p>
    <w:p w14:paraId="1B8356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expand- water coast-he-with laughed-not 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896F362" w14:textId="77777777" w:rsidR="0074055C" w:rsidRPr="004D5A2F" w:rsidRDefault="0074055C">
      <w:pPr>
        <w:pStyle w:val="Textbody"/>
        <w:spacing w:after="29"/>
        <w:rPr>
          <w:rFonts w:ascii="Gandhari Unicode" w:hAnsi="Gandhari Unicode" w:cs="e-Tamil OTC"/>
          <w:noProof/>
          <w:lang w:val="en-GB"/>
        </w:rPr>
      </w:pPr>
    </w:p>
    <w:p w14:paraId="7203A607" w14:textId="77777777" w:rsidR="0074055C" w:rsidRPr="004D5A2F" w:rsidRDefault="0074055C">
      <w:pPr>
        <w:pStyle w:val="Textbody"/>
        <w:spacing w:after="29"/>
        <w:rPr>
          <w:rFonts w:ascii="Gandhari Unicode" w:hAnsi="Gandhari Unicode" w:cs="e-Tamil OTC"/>
          <w:noProof/>
          <w:lang w:val="en-GB"/>
        </w:rPr>
      </w:pPr>
    </w:p>
    <w:p w14:paraId="110559E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Very</w:t>
      </w:r>
      <w:r w:rsidRPr="004D5A2F">
        <w:rPr>
          <w:rStyle w:val="FootnoteReference"/>
          <w:rFonts w:ascii="Gandhari Unicode" w:hAnsi="Gandhari Unicode" w:cs="e-Tamil OTC"/>
          <w:noProof/>
          <w:lang w:val="en-GB"/>
        </w:rPr>
        <w:footnoteReference w:id="112"/>
      </w:r>
      <w:r w:rsidRPr="004D5A2F">
        <w:rPr>
          <w:rFonts w:ascii="Gandhari Unicode" w:hAnsi="Gandhari Unicode" w:cs="e-Tamil OTC"/>
          <w:noProof/>
          <w:lang w:val="en-GB"/>
        </w:rPr>
        <w:t xml:space="preserve"> good certainly, oh friend, [was]</w:t>
      </w:r>
    </w:p>
    <w:p w14:paraId="155784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the forehead, which confuses the mind into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cre</w:t>
      </w:r>
      <w:r w:rsidR="00270A6C" w:rsidRPr="004D5A2F">
        <w:rPr>
          <w:rFonts w:ascii="Gandhari Unicode" w:hAnsi="Gandhari Unicode" w:cs="e-Tamil OTC"/>
          <w:noProof/>
          <w:lang w:val="en-GB"/>
        </w:rPr>
        <w:t>scent moon”</w:t>
      </w:r>
      <w:r w:rsidRPr="004D5A2F">
        <w:rPr>
          <w:rFonts w:ascii="Gandhari Unicode" w:hAnsi="Gandhari Unicode" w:cs="e-Tamil OTC"/>
          <w:noProof/>
          <w:lang w:val="en-GB"/>
        </w:rPr>
        <w:t>,</w:t>
      </w:r>
    </w:p>
    <w:p w14:paraId="598243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the shoulder, which has reached victorious beauty</w:t>
      </w:r>
    </w:p>
    <w:p w14:paraId="7552C71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so that [it] says </w:t>
      </w:r>
      <w:r w:rsidR="00270A6C" w:rsidRPr="004D5A2F">
        <w:rPr>
          <w:rFonts w:ascii="Gandhari Unicode" w:hAnsi="Gandhari Unicode" w:cs="e-Tamil OTC"/>
          <w:noProof/>
          <w:lang w:val="en-GB"/>
        </w:rPr>
        <w:t>“bamboo”</w:t>
      </w:r>
      <w:r w:rsidRPr="004D5A2F">
        <w:rPr>
          <w:rFonts w:ascii="Gandhari Unicode" w:hAnsi="Gandhari Unicode" w:cs="e-Tamil OTC"/>
          <w:noProof/>
          <w:lang w:val="en-GB"/>
        </w:rPr>
        <w:t>, and the eyes, which are like flowers</w:t>
      </w:r>
      <w:r w:rsidRPr="004D5A2F">
        <w:rPr>
          <w:rStyle w:val="FootnoteReference"/>
          <w:rFonts w:ascii="Gandhari Unicode" w:hAnsi="Gandhari Unicode" w:cs="e-Tamil OTC"/>
          <w:noProof/>
          <w:lang w:val="en-GB"/>
        </w:rPr>
        <w:footnoteReference w:id="113"/>
      </w:r>
    </w:p>
    <w:p w14:paraId="03ACFC9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before having laughed with the man from the coast of the broad</w:t>
      </w:r>
    </w:p>
    <w:p w14:paraId="1E625BDC"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 with great ghats, where the white flowers of the Tāḻai tree</w:t>
      </w:r>
    </w:p>
    <w:p w14:paraId="3E6AD333" w14:textId="77777777" w:rsidR="0074055C" w:rsidRPr="004D5A2F" w:rsidRDefault="00CF70BD">
      <w:pPr>
        <w:pStyle w:val="Textbody"/>
        <w:tabs>
          <w:tab w:val="left" w:pos="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are blossoming so that it says </w:t>
      </w:r>
      <w:r w:rsidR="00270A6C" w:rsidRPr="004D5A2F">
        <w:rPr>
          <w:rFonts w:ascii="Gandhari Unicode" w:hAnsi="Gandhari Unicode" w:cs="e-Tamil OTC"/>
          <w:noProof/>
          <w:lang w:val="en-GB"/>
        </w:rPr>
        <w:t>“egrets”</w:t>
      </w:r>
      <w:r w:rsidRPr="004D5A2F">
        <w:rPr>
          <w:rFonts w:ascii="Gandhari Unicode" w:hAnsi="Gandhari Unicode" w:cs="e-Tamil OTC"/>
          <w:noProof/>
          <w:lang w:val="en-GB"/>
        </w:rPr>
        <w:t>,</w:t>
      </w:r>
    </w:p>
    <w:p w14:paraId="233521E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while the glittering waves dash against [it] all through the night.</w:t>
      </w:r>
    </w:p>
    <w:p w14:paraId="48631EC5" w14:textId="77777777" w:rsidR="0074055C" w:rsidRPr="004D5A2F" w:rsidRDefault="0074055C">
      <w:pPr>
        <w:pStyle w:val="Textbody"/>
        <w:spacing w:after="0"/>
        <w:rPr>
          <w:rFonts w:ascii="Gandhari Unicode" w:hAnsi="Gandhari Unicode" w:cs="e-Tamil OTC"/>
          <w:noProof/>
          <w:lang w:val="en-GB"/>
        </w:rPr>
      </w:pPr>
    </w:p>
    <w:p w14:paraId="1DA042B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82BFD1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ஓதஞானி: </w:t>
      </w:r>
      <w:r w:rsidRPr="004D5A2F">
        <w:rPr>
          <w:rFonts w:ascii="Gandhari Unicode" w:hAnsi="Gandhari Unicode"/>
          <w:i w:val="0"/>
          <w:iCs w:val="0"/>
          <w:color w:val="auto"/>
        </w:rPr>
        <w:t>the confidante / SHE</w:t>
      </w:r>
      <w:r w:rsidRPr="004D5A2F">
        <w:rPr>
          <w:rStyle w:val="FootnoteReference"/>
          <w:rFonts w:ascii="Gandhari Unicode" w:hAnsi="Gandhari Unicode" w:cs="e-Tamil OTC"/>
          <w:i w:val="0"/>
          <w:iCs w:val="0"/>
          <w:color w:val="auto"/>
        </w:rPr>
        <w:footnoteReference w:id="114"/>
      </w:r>
    </w:p>
    <w:p w14:paraId="3A99EF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E848F55" w14:textId="77777777" w:rsidR="0074055C" w:rsidRPr="004D5A2F" w:rsidRDefault="0074055C">
      <w:pPr>
        <w:pStyle w:val="Textbody"/>
        <w:spacing w:after="29"/>
        <w:rPr>
          <w:rFonts w:ascii="Gandhari Unicode" w:hAnsi="Gandhari Unicode" w:cs="e-Tamil OTC"/>
          <w:noProof/>
          <w:lang w:val="en-GB"/>
        </w:rPr>
      </w:pPr>
    </w:p>
    <w:p w14:paraId="7E7B87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பூண்வளைந்</w:t>
      </w:r>
      <w:r w:rsidRPr="004D5A2F">
        <w:rPr>
          <w:rFonts w:ascii="Gandhari Unicode" w:hAnsi="Gandhari Unicode" w:cs="e-Tamil OTC"/>
          <w:noProof/>
          <w:cs/>
          <w:lang w:val="en-GB"/>
        </w:rPr>
        <w:t xml:space="preserve"> தன்ன பொலஞ்சூட்டு நேமி</w:t>
      </w:r>
    </w:p>
    <w:p w14:paraId="640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வாண்முகந் துமிப்ப வள்ளிதழ் குறைந்த</w:t>
      </w:r>
    </w:p>
    <w:p w14:paraId="68FB49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 நெய்தலு முடைத்திவட்</w:t>
      </w:r>
    </w:p>
    <w:p w14:paraId="0B5265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டேரோன் போகிய </w:t>
      </w:r>
      <w:bookmarkStart w:id="10" w:name="DDE_LINK31"/>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லானே</w:t>
      </w:r>
      <w:bookmarkEnd w:id="10"/>
      <w:r w:rsidRPr="004D5A2F">
        <w:rPr>
          <w:rFonts w:ascii="Gandhari Unicode" w:hAnsi="Gandhari Unicode" w:cs="e-Tamil OTC"/>
          <w:noProof/>
          <w:cs/>
          <w:lang w:val="en-GB"/>
        </w:rPr>
        <w:t>.</w:t>
      </w:r>
    </w:p>
    <w:p w14:paraId="730AADE3" w14:textId="77777777" w:rsidR="0074055C" w:rsidRPr="004D5A2F" w:rsidRDefault="0074055C">
      <w:pPr>
        <w:pStyle w:val="Textbody"/>
        <w:spacing w:after="29"/>
        <w:rPr>
          <w:rFonts w:ascii="Gandhari Unicode" w:hAnsi="Gandhari Unicode" w:cs="e-Tamil OTC"/>
          <w:noProof/>
          <w:lang w:val="en-GB"/>
        </w:rPr>
      </w:pPr>
    </w:p>
    <w:p w14:paraId="7BBDD7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பூண்வளைந்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பூவளைந் </w:t>
      </w:r>
      <w:r w:rsidRPr="004D5A2F">
        <w:rPr>
          <w:rFonts w:ascii="Gandhari Unicode" w:hAnsi="Gandhari Unicode" w:cs="e-Tamil OTC"/>
          <w:noProof/>
          <w:lang w:val="en-GB"/>
        </w:rPr>
        <w:t xml:space="preserve">L1, C1,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C1+2, G1v+2, EA, Cām.; </w:t>
      </w:r>
      <w:r w:rsidRPr="004D5A2F">
        <w:rPr>
          <w:rFonts w:ascii="Gandhari Unicode" w:hAnsi="Gandhari Unicode" w:cs="e-Tamil OTC"/>
          <w:noProof/>
          <w:cs/>
          <w:lang w:val="en-GB"/>
        </w:rPr>
        <w:t xml:space="preserve">சாழை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முடைத்திவட் </w:t>
      </w:r>
      <w:r w:rsidRPr="004D5A2F">
        <w:rPr>
          <w:rFonts w:ascii="Gandhari Unicode" w:hAnsi="Gandhari Unicode" w:cs="e-Tamil OTC"/>
          <w:noProof/>
          <w:lang w:val="en-GB"/>
        </w:rPr>
        <w:t xml:space="preserve">L1, C2, G1+2, EA, Cām.; </w:t>
      </w:r>
      <w:r w:rsidRPr="004D5A2F">
        <w:rPr>
          <w:rFonts w:ascii="Gandhari Unicode" w:hAnsi="Gandhari Unicode" w:cs="e-Tamil OTC"/>
          <w:noProof/>
          <w:cs/>
          <w:lang w:val="en-GB"/>
        </w:rPr>
        <w:t xml:space="preserve">முடைத்தியட்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போயே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L1, C1, G1, Cām.v</w:t>
      </w:r>
    </w:p>
    <w:p w14:paraId="3D0AA503" w14:textId="77777777" w:rsidR="0074055C" w:rsidRPr="004D5A2F" w:rsidRDefault="0074055C">
      <w:pPr>
        <w:pStyle w:val="Textbody"/>
        <w:spacing w:after="29"/>
        <w:rPr>
          <w:rFonts w:ascii="Gandhari Unicode" w:hAnsi="Gandhari Unicode" w:cs="e-Tamil OTC"/>
          <w:noProof/>
          <w:lang w:val="en-GB"/>
        </w:rPr>
      </w:pPr>
    </w:p>
    <w:p w14:paraId="5C6929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pūṇ vaḷ</w:t>
      </w:r>
      <w:r w:rsidR="00B56FAE" w:rsidRPr="004D5A2F">
        <w:rPr>
          <w:rFonts w:ascii="Gandhari Unicode" w:hAnsi="Gandhari Unicode" w:cs="e-Tamil OTC"/>
          <w:i/>
          <w:iCs/>
          <w:noProof/>
          <w:lang w:val="en-GB"/>
        </w:rPr>
        <w:t>aint</w:t>
      </w:r>
      <w:r w:rsidRPr="004D5A2F">
        <w:rPr>
          <w:rFonts w:ascii="Gandhari Unicode" w:hAnsi="Gandhari Unicode" w:cs="e-Tamil OTC"/>
          <w:noProof/>
          <w:lang w:val="en-GB"/>
        </w:rPr>
        <w:t>ṉṉa polam cūṭṭu nēmi</w:t>
      </w:r>
    </w:p>
    <w:p w14:paraId="497747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vāḷ mukam tumippa vaḷ </w:t>
      </w:r>
      <w:r w:rsidR="00B56FAE" w:rsidRPr="004D5A2F">
        <w:rPr>
          <w:rFonts w:ascii="Gandhari Unicode" w:hAnsi="Gandhari Unicode" w:cs="e-Tamil OTC"/>
          <w:noProof/>
          <w:lang w:val="en-GB"/>
        </w:rPr>
        <w:t>+</w:t>
      </w:r>
      <w:r w:rsidRPr="004D5A2F">
        <w:rPr>
          <w:rFonts w:ascii="Gandhari Unicode" w:hAnsi="Gandhari Unicode" w:cs="e-Tamil OTC"/>
          <w:noProof/>
          <w:lang w:val="en-GB"/>
        </w:rPr>
        <w:t>itaḻ kuṟainta</w:t>
      </w:r>
    </w:p>
    <w:p w14:paraId="000A0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kūḻai neytal</w:t>
      </w:r>
      <w:r w:rsidR="00B56FAE" w:rsidRPr="004D5A2F">
        <w:rPr>
          <w:rFonts w:ascii="Gandhari Unicode" w:hAnsi="Gandhari Unicode" w:cs="e-Tamil OTC"/>
          <w:noProof/>
          <w:lang w:val="en-GB"/>
        </w:rPr>
        <w:t>-</w:t>
      </w:r>
      <w:r w:rsidRPr="004D5A2F">
        <w:rPr>
          <w:rFonts w:ascii="Gandhari Unicode" w:hAnsi="Gandhari Unicode" w:cs="e-Tamil OTC"/>
          <w:noProof/>
          <w:lang w:val="en-GB"/>
        </w:rPr>
        <w:t>um uṭ</w:t>
      </w:r>
      <w:r w:rsidR="00B56FAE" w:rsidRPr="004D5A2F">
        <w:rPr>
          <w:rFonts w:ascii="Gandhari Unicode" w:hAnsi="Gandhari Unicode" w:cs="e-Tamil OTC"/>
          <w:noProof/>
          <w:lang w:val="en-GB"/>
        </w:rPr>
        <w:t>aitt*</w:t>
      </w:r>
      <w:r w:rsidRPr="004D5A2F">
        <w:rPr>
          <w:rFonts w:ascii="Gandhari Unicode" w:hAnsi="Gandhari Unicode" w:cs="e-Tamil OTC"/>
          <w:noProof/>
          <w:lang w:val="en-GB"/>
        </w:rPr>
        <w:t xml:space="preserve"> ivaṇ</w:t>
      </w:r>
    </w:p>
    <w:p w14:paraId="1BE36A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tērōṉ pōkiya </w:t>
      </w:r>
      <w:r w:rsidRPr="004D5A2F">
        <w:rPr>
          <w:rFonts w:ascii="Gandhari Unicode" w:hAnsi="Gandhari Unicode" w:cs="e-Tamil OTC"/>
          <w:i/>
          <w:iCs/>
          <w:noProof/>
          <w:lang w:val="en-GB"/>
        </w:rPr>
        <w:t>kāṉalāṉ</w:t>
      </w:r>
      <w:r w:rsidR="00B56FA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E89291C" w14:textId="77777777" w:rsidR="0074055C" w:rsidRPr="004D5A2F" w:rsidRDefault="0074055C">
      <w:pPr>
        <w:pStyle w:val="Textbody"/>
        <w:spacing w:after="29" w:line="260" w:lineRule="exact"/>
        <w:rPr>
          <w:rFonts w:ascii="Gandhari Unicode" w:hAnsi="Gandhari Unicode" w:cs="e-Tamil OTC"/>
          <w:noProof/>
          <w:lang w:val="en-GB"/>
        </w:rPr>
      </w:pPr>
    </w:p>
    <w:p w14:paraId="6EFB150D" w14:textId="77777777" w:rsidR="0074055C" w:rsidRPr="004D5A2F" w:rsidRDefault="0074055C">
      <w:pPr>
        <w:pStyle w:val="Textbody"/>
        <w:spacing w:after="29" w:line="260" w:lineRule="exact"/>
        <w:rPr>
          <w:rFonts w:ascii="Gandhari Unicode" w:hAnsi="Gandhari Unicode" w:cs="e-Tamil OTC"/>
          <w:noProof/>
          <w:lang w:val="en-GB"/>
        </w:rPr>
      </w:pPr>
    </w:p>
    <w:p w14:paraId="3163738F" w14:textId="77777777" w:rsidR="0074055C" w:rsidRPr="004D5A2F" w:rsidRDefault="0074055C">
      <w:pPr>
        <w:pStyle w:val="Textbody"/>
        <w:spacing w:after="29" w:line="260" w:lineRule="exact"/>
        <w:rPr>
          <w:rFonts w:ascii="Gandhari Unicode" w:hAnsi="Gandhari Unicode" w:cs="e-Tamil OTC"/>
          <w:noProof/>
          <w:lang w:val="en-GB"/>
        </w:rPr>
      </w:pPr>
    </w:p>
    <w:p w14:paraId="4F54F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093CDA10" w14:textId="77777777" w:rsidR="0074055C" w:rsidRPr="004D5A2F" w:rsidRDefault="0074055C">
      <w:pPr>
        <w:pStyle w:val="Textbody"/>
        <w:spacing w:after="29" w:line="260" w:lineRule="exact"/>
        <w:rPr>
          <w:rFonts w:ascii="Gandhari Unicode" w:hAnsi="Gandhari Unicode" w:cs="e-Tamil OTC"/>
          <w:noProof/>
          <w:lang w:val="en-GB"/>
        </w:rPr>
      </w:pPr>
    </w:p>
    <w:p w14:paraId="7E8659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ornament curved(abs.)</w:t>
      </w:r>
      <w:r w:rsidR="00B56FAE" w:rsidRPr="004D5A2F">
        <w:rPr>
          <w:rFonts w:ascii="Gandhari Unicode" w:hAnsi="Gandhari Unicode" w:cs="e-Tamil OTC"/>
          <w:noProof/>
          <w:lang w:val="en-GB"/>
        </w:rPr>
        <w:t>-</w:t>
      </w:r>
      <w:r w:rsidRPr="004D5A2F">
        <w:rPr>
          <w:rFonts w:ascii="Gandhari Unicode" w:hAnsi="Gandhari Unicode" w:cs="e-Tamil OTC"/>
          <w:noProof/>
          <w:lang w:val="en-GB"/>
        </w:rPr>
        <w:t>like gold rim wheel</w:t>
      </w:r>
    </w:p>
    <w:p w14:paraId="03254E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face cut(inf.) abundance petal lacked-</w:t>
      </w:r>
    </w:p>
    <w:p w14:paraId="4953E3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possess-it here</w:t>
      </w:r>
    </w:p>
    <w:p w14:paraId="32400A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chariot-he gone- seashore-grove(loc.)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E27B39" w14:textId="77777777" w:rsidR="0074055C" w:rsidRPr="004D5A2F" w:rsidRDefault="0074055C">
      <w:pPr>
        <w:pStyle w:val="Textbody"/>
        <w:spacing w:after="29"/>
        <w:rPr>
          <w:rFonts w:ascii="Gandhari Unicode" w:hAnsi="Gandhari Unicode" w:cs="e-Tamil OTC"/>
          <w:noProof/>
          <w:lang w:val="en-GB"/>
        </w:rPr>
      </w:pPr>
    </w:p>
    <w:p w14:paraId="549E2108" w14:textId="77777777" w:rsidR="0074055C" w:rsidRPr="004D5A2F" w:rsidRDefault="0074055C">
      <w:pPr>
        <w:pStyle w:val="Textbody"/>
        <w:spacing w:after="29"/>
        <w:rPr>
          <w:rFonts w:ascii="Gandhari Unicode" w:hAnsi="Gandhari Unicode" w:cs="e-Tamil OTC"/>
          <w:noProof/>
          <w:lang w:val="en-GB"/>
        </w:rPr>
      </w:pPr>
    </w:p>
    <w:p w14:paraId="51661C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place possesses only</w:t>
      </w:r>
      <w:r w:rsidRPr="004D5A2F">
        <w:rPr>
          <w:rStyle w:val="FootnoteReference"/>
          <w:rFonts w:ascii="Gandhari Unicode" w:hAnsi="Gandhari Unicode" w:cs="e-Tamil OTC"/>
          <w:noProof/>
          <w:lang w:val="en-GB"/>
        </w:rPr>
        <w:footnoteReference w:id="115"/>
      </w:r>
      <w:r w:rsidRPr="004D5A2F">
        <w:rPr>
          <w:rFonts w:ascii="Gandhari Unicode" w:hAnsi="Gandhari Unicode" w:cs="e-Tamil OTC"/>
          <w:noProof/>
          <w:lang w:val="en-GB"/>
        </w:rPr>
        <w:t xml:space="preserve"> short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556B61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full petals, as the sword faces</w:t>
      </w:r>
      <w:r w:rsidRPr="004D5A2F">
        <w:rPr>
          <w:rStyle w:val="FootnoteReference"/>
          <w:rFonts w:ascii="Gandhari Unicode" w:hAnsi="Gandhari Unicode" w:cs="e-Tamil OTC"/>
          <w:noProof/>
          <w:lang w:val="en-GB"/>
        </w:rPr>
        <w:footnoteReference w:id="116"/>
      </w:r>
      <w:r w:rsidRPr="004D5A2F">
        <w:rPr>
          <w:rFonts w:ascii="Gandhari Unicode" w:hAnsi="Gandhari Unicode" w:cs="e-Tamil OTC"/>
          <w:noProof/>
          <w:lang w:val="en-GB"/>
        </w:rPr>
        <w:t xml:space="preserve"> have cut [them]</w:t>
      </w:r>
    </w:p>
    <w:p w14:paraId="7A9561D4"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ab/>
        <w:t>of the gold-rimmed</w:t>
      </w:r>
      <w:r w:rsidRPr="004D5A2F">
        <w:rPr>
          <w:rStyle w:val="FootnoteReference"/>
          <w:rFonts w:ascii="Gandhari Unicode" w:hAnsi="Gandhari Unicode" w:cs="e-Tamil OTC"/>
          <w:noProof/>
          <w:lang w:val="en-GB"/>
        </w:rPr>
        <w:footnoteReference w:id="117"/>
      </w:r>
      <w:r w:rsidRPr="004D5A2F">
        <w:rPr>
          <w:rFonts w:ascii="Gandhari Unicode" w:hAnsi="Gandhari Unicode" w:cs="e-Tamil OTC"/>
          <w:noProof/>
          <w:lang w:val="en-GB"/>
        </w:rPr>
        <w:t xml:space="preserve"> wheels curved like an ornament,</w:t>
      </w:r>
    </w:p>
    <w:p w14:paraId="4FD7066A"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in the seashore grove he with the chariot had gone to.</w:t>
      </w:r>
    </w:p>
    <w:p w14:paraId="071DE8DA" w14:textId="77777777" w:rsidR="0074055C" w:rsidRPr="004D5A2F" w:rsidRDefault="0074055C">
      <w:pPr>
        <w:pStyle w:val="Textbody"/>
        <w:spacing w:after="0"/>
        <w:rPr>
          <w:rFonts w:ascii="Gandhari Unicode" w:hAnsi="Gandhari Unicode" w:cs="e-Tamil OTC"/>
          <w:noProof/>
          <w:lang w:val="en-GB"/>
        </w:rPr>
      </w:pPr>
    </w:p>
    <w:p w14:paraId="217AAC9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A3BFBF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செய்தி வள்ளுவன் பெருஞ்சாத்தன்: </w:t>
      </w:r>
      <w:r w:rsidRPr="004D5A2F">
        <w:rPr>
          <w:rFonts w:ascii="Gandhari Unicode" w:hAnsi="Gandhari Unicode"/>
          <w:i w:val="0"/>
          <w:iCs w:val="0"/>
          <w:color w:val="auto"/>
        </w:rPr>
        <w:t>SHE</w:t>
      </w:r>
    </w:p>
    <w:p w14:paraId="6A3D13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எனக் தொழிக்குக் கிழத்தி உரைத்தது.</w:t>
      </w:r>
    </w:p>
    <w:p w14:paraId="44199CFA" w14:textId="77777777" w:rsidR="0074055C" w:rsidRPr="004D5A2F" w:rsidRDefault="0074055C">
      <w:pPr>
        <w:pStyle w:val="Textbody"/>
        <w:spacing w:after="29"/>
        <w:rPr>
          <w:rFonts w:ascii="Gandhari Unicode" w:hAnsi="Gandhari Unicode" w:cs="e-Tamil OTC"/>
          <w:noProof/>
          <w:lang w:val="en-GB"/>
        </w:rPr>
      </w:pPr>
    </w:p>
    <w:p w14:paraId="25A80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வீழ்தாழ் தாழை யூழுறு கொழுமுகை</w:t>
      </w:r>
    </w:p>
    <w:p w14:paraId="3AC53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குருகுள ரிறகின்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விரிபுதோ</w:t>
      </w:r>
      <w:r w:rsidRPr="004D5A2F">
        <w:rPr>
          <w:rFonts w:ascii="Gandhari Unicode" w:hAnsi="Gandhari Unicode" w:cs="e-Tamil OTC"/>
          <w:noProof/>
          <w:cs/>
          <w:lang w:val="en-GB"/>
        </w:rPr>
        <w:t xml:space="preserve"> டவிழுங்</w:t>
      </w:r>
    </w:p>
    <w:p w14:paraId="3AFC5B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னண்ணிய</w:t>
      </w:r>
      <w:r w:rsidRPr="004D5A2F">
        <w:rPr>
          <w:rFonts w:ascii="Gandhari Unicode" w:hAnsi="Gandhari Unicode" w:cs="e-Tamil OTC"/>
          <w:noProof/>
          <w:cs/>
          <w:lang w:val="en-GB"/>
        </w:rPr>
        <w:t xml:space="preserve"> சிறுகுடி </w:t>
      </w:r>
      <w:r w:rsidRPr="004D5A2F">
        <w:rPr>
          <w:rFonts w:ascii="Gandhari Unicode" w:hAnsi="Gandhari Unicode" w:cs="e-Tamil OTC"/>
          <w:noProof/>
          <w:u w:val="wave"/>
          <w:cs/>
          <w:lang w:val="en-GB"/>
        </w:rPr>
        <w:t>முன்றிற்</w:t>
      </w:r>
    </w:p>
    <w:p w14:paraId="7E454A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றிரைவந்து பெயரு </w:t>
      </w:r>
      <w:r w:rsidRPr="004D5A2F">
        <w:rPr>
          <w:rFonts w:ascii="Gandhari Unicode" w:hAnsi="Gandhari Unicode" w:cs="e-Tamil OTC"/>
          <w:noProof/>
          <w:u w:val="wave"/>
          <w:cs/>
          <w:lang w:val="en-GB"/>
        </w:rPr>
        <w:t>மென்பநத்</w:t>
      </w:r>
      <w:r w:rsidRPr="004D5A2F">
        <w:rPr>
          <w:rFonts w:ascii="Gandhari Unicode" w:hAnsi="Gandhari Unicode" w:cs="e-Tamil OTC"/>
          <w:noProof/>
          <w:cs/>
          <w:lang w:val="en-GB"/>
        </w:rPr>
        <w:t xml:space="preserve"> துறந்து</w:t>
      </w:r>
    </w:p>
    <w:p w14:paraId="4345A0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நெடுஞ்சே ணாட்டா ராயினு</w:t>
      </w:r>
    </w:p>
    <w:p w14:paraId="612FF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நெஞ்சிற் </w:t>
      </w:r>
      <w:r w:rsidRPr="004D5A2F">
        <w:rPr>
          <w:rFonts w:ascii="Gandhari Unicode" w:hAnsi="Gandhari Unicode" w:cs="e-Tamil OTC"/>
          <w:noProof/>
          <w:u w:val="wave"/>
          <w:cs/>
          <w:lang w:val="en-GB"/>
        </w:rPr>
        <w:t>கணியர்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தண்கட</w:t>
      </w:r>
      <w:r w:rsidRPr="004D5A2F">
        <w:rPr>
          <w:rFonts w:ascii="Gandhari Unicode" w:hAnsi="Gandhari Unicode" w:cs="e-Tamil OTC"/>
          <w:noProof/>
          <w:cs/>
          <w:lang w:val="en-GB"/>
        </w:rPr>
        <w:t xml:space="preserve"> னாட்டே.</w:t>
      </w:r>
    </w:p>
    <w:p w14:paraId="0725229D" w14:textId="77777777" w:rsidR="0074055C" w:rsidRPr="004D5A2F" w:rsidRDefault="0074055C">
      <w:pPr>
        <w:pStyle w:val="Textbody"/>
        <w:spacing w:after="29"/>
        <w:rPr>
          <w:rFonts w:ascii="Gandhari Unicode" w:hAnsi="Gandhari Unicode" w:cs="e-Tamil OTC"/>
          <w:noProof/>
          <w:lang w:val="en-GB"/>
        </w:rPr>
      </w:pPr>
    </w:p>
    <w:p w14:paraId="36AD9A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குருகுள ரிறகின்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L1, C1v+2, G2, EA, I, AT, Cām.v;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குருகுகுளி ரிடத்தின்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விரிபுதோ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விரி</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தோ</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விரிவுதோ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னண்ணிய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நண்ணிய </w:t>
      </w:r>
      <w:r w:rsidRPr="004D5A2F">
        <w:rPr>
          <w:rFonts w:ascii="Gandhari Unicode" w:hAnsi="Gandhari Unicode" w:cs="e-Tamil OTC"/>
          <w:noProof/>
          <w:lang w:val="en-GB"/>
        </w:rPr>
        <w:t xml:space="preserve">L1, C1,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குன்றிற்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மென்பநத் </w:t>
      </w:r>
      <w:r w:rsidRPr="004D5A2F">
        <w:rPr>
          <w:rFonts w:ascii="Gandhari Unicode" w:hAnsi="Gandhari Unicode" w:cs="e-Tamil OTC"/>
          <w:noProof/>
          <w:lang w:val="en-GB"/>
        </w:rPr>
        <w:t xml:space="preserve">C2, G2, AT, Cām.; </w:t>
      </w:r>
      <w:r w:rsidRPr="004D5A2F">
        <w:rPr>
          <w:rFonts w:ascii="Gandhari Unicode" w:hAnsi="Gandhari Unicode" w:cs="e-Tamil OTC"/>
          <w:noProof/>
          <w:cs/>
          <w:lang w:val="en-GB"/>
        </w:rPr>
        <w:t>மென்பந</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மென்பந்தந்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மென்பனதந்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மென்பதந் </w:t>
      </w:r>
      <w:r w:rsidRPr="004D5A2F">
        <w:rPr>
          <w:rFonts w:ascii="Gandhari Unicode" w:hAnsi="Gandhari Unicode" w:cs="e-Tamil OTC"/>
          <w:noProof/>
          <w:lang w:val="en-GB"/>
        </w:rPr>
        <w:t xml:space="preserve">EA, 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C2v, I, 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L1, C1+2+3, G1+2, EA, AT, VP, ER</w:t>
      </w:r>
      <w:r w:rsidRPr="004D5A2F">
        <w:rPr>
          <w:rStyle w:val="FootnoteReference"/>
          <w:rFonts w:ascii="Gandhari Unicode" w:hAnsi="Gandhari Unicode" w:cs="e-Tamil OTC"/>
          <w:noProof/>
          <w:lang w:val="en-GB"/>
        </w:rPr>
        <w:footnoteReference w:id="11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 </w:t>
      </w:r>
      <w:r w:rsidRPr="004D5A2F">
        <w:rPr>
          <w:rFonts w:ascii="Gandhari Unicode" w:hAnsi="Gandhari Unicode" w:cs="e-Tamil OTC"/>
          <w:noProof/>
          <w:lang w:val="en-GB"/>
        </w:rPr>
        <w:t>L1, C2+3, G1+2, EA, Cām.;</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குணகட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ணாட்டே </w:t>
      </w:r>
      <w:r w:rsidRPr="004D5A2F">
        <w:rPr>
          <w:rFonts w:ascii="Gandhari Unicode" w:hAnsi="Gandhari Unicode" w:cs="e-Tamil OTC"/>
          <w:noProof/>
          <w:lang w:val="en-GB"/>
        </w:rPr>
        <w:t>G1</w:t>
      </w:r>
    </w:p>
    <w:p w14:paraId="3CFBEDB1" w14:textId="77777777" w:rsidR="0074055C" w:rsidRPr="004D5A2F" w:rsidRDefault="0074055C">
      <w:pPr>
        <w:pStyle w:val="Textbody"/>
        <w:spacing w:after="29"/>
        <w:rPr>
          <w:rFonts w:ascii="Gandhari Unicode" w:hAnsi="Gandhari Unicode" w:cs="e-Tamil OTC"/>
          <w:noProof/>
          <w:lang w:val="en-GB"/>
        </w:rPr>
      </w:pPr>
    </w:p>
    <w:p w14:paraId="27DA7A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tāḻ tāḻai </w:t>
      </w:r>
      <w:r w:rsidR="000C2D40" w:rsidRPr="004D5A2F">
        <w:rPr>
          <w:rFonts w:ascii="Gandhari Unicode" w:hAnsi="Gandhari Unicode" w:cs="e-Tamil OTC"/>
          <w:noProof/>
          <w:lang w:val="en-GB"/>
        </w:rPr>
        <w:t>~</w:t>
      </w:r>
      <w:r w:rsidRPr="004D5A2F">
        <w:rPr>
          <w:rFonts w:ascii="Gandhari Unicode" w:hAnsi="Gandhari Unicode" w:cs="e-Tamil OTC"/>
          <w:noProof/>
          <w:lang w:val="en-GB"/>
        </w:rPr>
        <w:t>ūḻ uṟu koḻu mukai</w:t>
      </w:r>
    </w:p>
    <w:p w14:paraId="039FA92B"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kuruk*</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uḷar</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iṟakiṉ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viripu</w:t>
      </w:r>
      <w:r w:rsidR="00CF70BD" w:rsidRPr="004D5A2F">
        <w:rPr>
          <w:rFonts w:ascii="Gandhari Unicode" w:hAnsi="Gandhari Unicode" w:cs="e-Tamil OTC"/>
          <w:noProof/>
          <w:lang w:val="en-GB"/>
        </w:rPr>
        <w:t xml:space="preserve"> tōṭ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aviḻum</w:t>
      </w:r>
    </w:p>
    <w:p w14:paraId="1F2983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kāṉal</w:t>
      </w:r>
      <w:r w:rsidRPr="004D5A2F">
        <w:rPr>
          <w:rFonts w:ascii="Gandhari Unicode" w:hAnsi="Gandhari Unicode" w:cs="e-Tamil OTC"/>
          <w:noProof/>
          <w:lang w:val="en-GB"/>
        </w:rPr>
        <w:t xml:space="preserve"> naṇṇiya ciṟu kuṭi </w:t>
      </w:r>
      <w:r w:rsidRPr="004D5A2F">
        <w:rPr>
          <w:rFonts w:ascii="Gandhari Unicode" w:hAnsi="Gandhari Unicode" w:cs="e-Tamil OTC"/>
          <w:i/>
          <w:iCs/>
          <w:noProof/>
          <w:lang w:val="en-GB"/>
        </w:rPr>
        <w:t>muṉṟil</w:t>
      </w:r>
    </w:p>
    <w:p w14:paraId="16B7F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tirai vantu peyarum eṉpa </w:t>
      </w:r>
      <w:r w:rsidR="000C2D40" w:rsidRPr="004D5A2F">
        <w:rPr>
          <w:rFonts w:ascii="Gandhari Unicode" w:hAnsi="Gandhari Unicode" w:cs="e-Tamil OTC"/>
          <w:i/>
          <w:iCs/>
          <w:noProof/>
          <w:lang w:val="en-GB"/>
        </w:rPr>
        <w:t>na+</w:t>
      </w:r>
      <w:r w:rsidRPr="004D5A2F">
        <w:rPr>
          <w:rFonts w:ascii="Gandhari Unicode" w:hAnsi="Gandhari Unicode" w:cs="e-Tamil OTC"/>
          <w:noProof/>
          <w:lang w:val="en-GB"/>
        </w:rPr>
        <w:t xml:space="preserve"> tuṟantu</w:t>
      </w:r>
    </w:p>
    <w:p w14:paraId="2B7F84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neṭum cēṇ nāṭṭār āyiṉum</w:t>
      </w:r>
    </w:p>
    <w:p w14:paraId="5609C57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neñciṟ</w:t>
      </w:r>
      <w:r w:rsidR="000C2D40"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aṇiyar</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nāṭṭ</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4FE91FDA" w14:textId="77777777" w:rsidR="0074055C" w:rsidRPr="004D5A2F" w:rsidRDefault="0074055C">
      <w:pPr>
        <w:pStyle w:val="Textbody"/>
        <w:spacing w:after="29" w:line="260" w:lineRule="exact"/>
        <w:rPr>
          <w:rFonts w:ascii="Gandhari Unicode" w:hAnsi="Gandhari Unicode" w:cs="e-Tamil OTC"/>
          <w:noProof/>
          <w:lang w:val="en-GB"/>
        </w:rPr>
      </w:pPr>
    </w:p>
    <w:p w14:paraId="3D77BBD2" w14:textId="77777777" w:rsidR="0074055C" w:rsidRPr="004D5A2F" w:rsidRDefault="0074055C">
      <w:pPr>
        <w:pStyle w:val="Textbody"/>
        <w:spacing w:after="29" w:line="260" w:lineRule="exact"/>
        <w:rPr>
          <w:rFonts w:ascii="Gandhari Unicode" w:hAnsi="Gandhari Unicode" w:cs="e-Tamil OTC"/>
          <w:noProof/>
          <w:lang w:val="en-GB"/>
        </w:rPr>
      </w:pPr>
    </w:p>
    <w:p w14:paraId="356D4806" w14:textId="77777777" w:rsidR="0074055C" w:rsidRPr="004D5A2F" w:rsidRDefault="0074055C">
      <w:pPr>
        <w:pStyle w:val="Textbody"/>
        <w:spacing w:after="29" w:line="260" w:lineRule="exact"/>
        <w:rPr>
          <w:rFonts w:ascii="Gandhari Unicode" w:hAnsi="Gandhari Unicode" w:cs="e-Tamil OTC"/>
          <w:noProof/>
          <w:lang w:val="en-GB"/>
        </w:rPr>
      </w:pPr>
    </w:p>
    <w:p w14:paraId="3C70D4C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you have well had the strength not </w:t>
      </w:r>
      <w:r w:rsidR="00270A6C" w:rsidRPr="004D5A2F">
        <w:rPr>
          <w:rFonts w:ascii="Gandhari Unicode" w:hAnsi="Gandhari Unicode" w:cs="e-Tamil OTC"/>
          <w:noProof/>
          <w:lang w:val="en-GB"/>
        </w:rPr>
        <w:t>to change in the marriage house”</w:t>
      </w:r>
      <w:r w:rsidRPr="004D5A2F">
        <w:rPr>
          <w:rFonts w:ascii="Gandhari Unicode" w:hAnsi="Gandhari Unicode" w:cs="e-Tamil OTC"/>
          <w:noProof/>
          <w:lang w:val="en-GB"/>
        </w:rPr>
        <w:t>.</w:t>
      </w:r>
    </w:p>
    <w:p w14:paraId="4F9F1AB9" w14:textId="77777777" w:rsidR="0074055C" w:rsidRPr="004D5A2F" w:rsidRDefault="0074055C">
      <w:pPr>
        <w:pStyle w:val="Textbody"/>
        <w:spacing w:after="29" w:line="260" w:lineRule="exact"/>
        <w:rPr>
          <w:rFonts w:ascii="Gandhari Unicode" w:hAnsi="Gandhari Unicode" w:cs="e-Tamil OTC"/>
          <w:noProof/>
          <w:lang w:val="en-GB"/>
        </w:rPr>
      </w:pPr>
    </w:p>
    <w:p w14:paraId="25D11B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aerial-root hang-down- Tāḻai-tree ripeness have- rich bud</w:t>
      </w:r>
    </w:p>
    <w:p w14:paraId="6228279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smooth- quill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spread-out(abs.) mass opening-</w:t>
      </w:r>
    </w:p>
    <w:p w14:paraId="39838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seashore-grove situated- little home front-yard</w:t>
      </w:r>
    </w:p>
    <w:p w14:paraId="06034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come(abs.) moving- they-say us- abandoned(abs.)</w:t>
      </w:r>
    </w:p>
    <w:p w14:paraId="4621D9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distance land-he(h.) if-even</w:t>
      </w:r>
    </w:p>
    <w:p w14:paraId="1B9027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heart(dat.) close-he(h.) cool sea land(obl.)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4B3588" w14:textId="77777777" w:rsidR="0074055C" w:rsidRPr="004D5A2F" w:rsidRDefault="0074055C">
      <w:pPr>
        <w:pStyle w:val="Textbody"/>
        <w:spacing w:after="29"/>
        <w:rPr>
          <w:rFonts w:ascii="Gandhari Unicode" w:hAnsi="Gandhari Unicode" w:cs="e-Tamil OTC"/>
          <w:noProof/>
          <w:lang w:val="en-GB"/>
        </w:rPr>
      </w:pPr>
    </w:p>
    <w:p w14:paraId="545150F0" w14:textId="77777777" w:rsidR="0074055C" w:rsidRPr="004D5A2F" w:rsidRDefault="0074055C">
      <w:pPr>
        <w:pStyle w:val="Textbody"/>
        <w:spacing w:after="29"/>
        <w:rPr>
          <w:rFonts w:ascii="Gandhari Unicode" w:hAnsi="Gandhari Unicode" w:cs="e-Tamil OTC"/>
          <w:noProof/>
          <w:lang w:val="en-GB"/>
        </w:rPr>
      </w:pPr>
    </w:p>
    <w:p w14:paraId="4E9A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and from] the front-yard of the little home situated</w:t>
      </w:r>
    </w:p>
    <w:p w14:paraId="258F888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seashore grove,</w:t>
      </w:r>
    </w:p>
    <w:p w14:paraId="0E75CBA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spread out like the quills [which] a heron smooths, the mass</w:t>
      </w:r>
    </w:p>
    <w:p w14:paraId="5811D3D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ripe rich buds open on the Tāḻai trees with hanging aerial roots,</w:t>
      </w:r>
    </w:p>
    <w:p w14:paraId="3EF92F6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waves are coming [and] going</w:t>
      </w:r>
      <w:r w:rsidRPr="004D5A2F">
        <w:rPr>
          <w:rStyle w:val="FootnoteReference"/>
          <w:rFonts w:ascii="Gandhari Unicode" w:hAnsi="Gandhari Unicode" w:cs="e-Tamil OTC"/>
          <w:noProof/>
          <w:lang w:val="en-GB"/>
        </w:rPr>
        <w:footnoteReference w:id="119"/>
      </w:r>
      <w:r w:rsidRPr="004D5A2F">
        <w:rPr>
          <w:rFonts w:ascii="Gandhari Unicode" w:hAnsi="Gandhari Unicode" w:cs="e-Tamil OTC"/>
          <w:noProof/>
          <w:lang w:val="en-GB"/>
        </w:rPr>
        <w:t>, [so] they say,</w:t>
      </w:r>
    </w:p>
    <w:p w14:paraId="789C811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land of the cool sea of him who is close to [our] heart,</w:t>
      </w:r>
    </w:p>
    <w:p w14:paraId="271262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if he has abandoned us [and is] in a far away land</w:t>
      </w:r>
      <w:r w:rsidRPr="004D5A2F">
        <w:rPr>
          <w:rStyle w:val="FootnoteReference"/>
          <w:rFonts w:ascii="Gandhari Unicode" w:hAnsi="Gandhari Unicode" w:cs="e-Tamil OTC"/>
          <w:noProof/>
          <w:lang w:val="en-GB"/>
        </w:rPr>
        <w:footnoteReference w:id="120"/>
      </w:r>
      <w:r w:rsidRPr="004D5A2F">
        <w:rPr>
          <w:rFonts w:ascii="Gandhari Unicode" w:hAnsi="Gandhari Unicode" w:cs="e-Tamil OTC"/>
          <w:noProof/>
          <w:lang w:val="en-GB"/>
        </w:rPr>
        <w:t>.</w:t>
      </w:r>
    </w:p>
    <w:p w14:paraId="0747390E" w14:textId="77777777" w:rsidR="0074055C" w:rsidRPr="004D5A2F" w:rsidRDefault="0074055C">
      <w:pPr>
        <w:pStyle w:val="Textbody"/>
        <w:spacing w:after="0"/>
        <w:rPr>
          <w:rFonts w:ascii="Gandhari Unicode" w:hAnsi="Gandhari Unicode" w:cs="e-Tamil OTC"/>
          <w:noProof/>
          <w:lang w:val="en-GB"/>
        </w:rPr>
      </w:pPr>
    </w:p>
    <w:p w14:paraId="52647C64" w14:textId="77777777" w:rsidR="0074055C" w:rsidRPr="004D5A2F" w:rsidRDefault="0074055C">
      <w:pPr>
        <w:pStyle w:val="Textbody"/>
        <w:spacing w:after="0"/>
        <w:rPr>
          <w:rFonts w:ascii="Gandhari Unicode" w:hAnsi="Gandhari Unicode" w:cs="e-Tamil OTC"/>
          <w:noProof/>
          <w:lang w:val="en-GB"/>
        </w:rPr>
      </w:pPr>
    </w:p>
    <w:p w14:paraId="7404EB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3,4,6b </w:t>
      </w:r>
      <w:r w:rsidRPr="004D5A2F">
        <w:rPr>
          <w:rFonts w:ascii="Gandhari Unicode" w:hAnsi="Gandhari Unicode" w:cs="e-Tamil OTC"/>
          <w:noProof/>
          <w:lang w:val="en-GB"/>
        </w:rPr>
        <w:tab/>
        <w:t>the waves are coming [and] going, [so] they say,</w:t>
      </w:r>
    </w:p>
    <w:p w14:paraId="7BDB0C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near the front-yard of the little home ...</w:t>
      </w:r>
    </w:p>
    <w:p w14:paraId="1D7AA5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in the land of the cool sea ...</w:t>
      </w:r>
    </w:p>
    <w:p w14:paraId="0528F8E1" w14:textId="77777777" w:rsidR="0074055C" w:rsidRPr="004D5A2F" w:rsidRDefault="0074055C">
      <w:pPr>
        <w:pStyle w:val="Textbody"/>
        <w:spacing w:after="0"/>
        <w:rPr>
          <w:rFonts w:ascii="Gandhari Unicode" w:hAnsi="Gandhari Unicode" w:cs="e-Tamil OTC"/>
          <w:noProof/>
          <w:lang w:val="en-GB"/>
        </w:rPr>
      </w:pPr>
    </w:p>
    <w:p w14:paraId="0FE07EA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2674E8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மோதாசனார்: </w:t>
      </w:r>
      <w:r w:rsidRPr="004D5A2F">
        <w:rPr>
          <w:rFonts w:ascii="Gandhari Unicode" w:hAnsi="Gandhari Unicode"/>
          <w:i w:val="0"/>
          <w:iCs w:val="0"/>
          <w:color w:val="auto"/>
        </w:rPr>
        <w:t>onlookers</w:t>
      </w:r>
    </w:p>
    <w:p w14:paraId="403CF2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கண்டார் தம்முள்ளே சொல்லியது.</w:t>
      </w:r>
    </w:p>
    <w:p w14:paraId="7D38A74D" w14:textId="77777777" w:rsidR="0074055C" w:rsidRPr="004D5A2F" w:rsidRDefault="0074055C">
      <w:pPr>
        <w:pStyle w:val="Textbody"/>
        <w:spacing w:after="29"/>
        <w:rPr>
          <w:rFonts w:ascii="Gandhari Unicode" w:hAnsi="Gandhari Unicode" w:cs="e-Tamil OTC"/>
          <w:noProof/>
          <w:lang w:val="en-GB"/>
        </w:rPr>
      </w:pPr>
    </w:p>
    <w:p w14:paraId="01773E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இவனிவ ளைம்பால் பற்றவு மிவளிவன்</w:t>
      </w:r>
    </w:p>
    <w:p w14:paraId="5695E1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புன்றலை</w:t>
      </w:r>
      <w:r w:rsidRPr="004D5A2F">
        <w:rPr>
          <w:rFonts w:ascii="Gandhari Unicode" w:hAnsi="Gandhari Unicode" w:cs="e-Tamil OTC"/>
          <w:noProof/>
          <w:cs/>
          <w:lang w:val="en-GB"/>
        </w:rPr>
        <w:t xml:space="preserve"> யோரி </w:t>
      </w:r>
      <w:r w:rsidRPr="004D5A2F">
        <w:rPr>
          <w:rFonts w:ascii="Gandhari Unicode" w:hAnsi="Gandhari Unicode" w:cs="e-Tamil OTC"/>
          <w:noProof/>
          <w:u w:val="wave"/>
          <w:cs/>
          <w:lang w:val="en-GB"/>
        </w:rPr>
        <w:t>வாங்குநள்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பரியவுங்</w:t>
      </w:r>
    </w:p>
    <w:p w14:paraId="4F037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காதற் செவிலியர் தவிர்ப்பவுந் தவிரா</w:t>
      </w:r>
    </w:p>
    <w:p w14:paraId="542994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தேதில் சிறுசெரு </w:t>
      </w:r>
      <w:r w:rsidRPr="004D5A2F">
        <w:rPr>
          <w:rFonts w:ascii="Gandhari Unicode" w:hAnsi="Gandhari Unicode" w:cs="e-Tamil OTC"/>
          <w:noProof/>
          <w:u w:val="wave"/>
          <w:cs/>
          <w:lang w:val="en-GB"/>
        </w:rPr>
        <w:t>வுறுப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மன்னோ</w:t>
      </w:r>
    </w:p>
    <w:p w14:paraId="5A405C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நல்லைமன் றம்ம</w:t>
      </w:r>
      <w:r w:rsidRPr="004D5A2F">
        <w:rPr>
          <w:rFonts w:ascii="Gandhari Unicode" w:hAnsi="Gandhari Unicode" w:cs="e-Tamil OTC"/>
          <w:noProof/>
          <w:cs/>
          <w:lang w:val="en-GB"/>
        </w:rPr>
        <w:t xml:space="preserve"> பாலே மெல்லியற்</w:t>
      </w:r>
    </w:p>
    <w:p w14:paraId="723B4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றுணைமலர்ப் பிணைய </w:t>
      </w:r>
      <w:r w:rsidRPr="004D5A2F">
        <w:rPr>
          <w:rFonts w:ascii="Gandhari Unicode" w:hAnsi="Gandhari Unicode" w:cs="e-Tamil OTC"/>
          <w:noProof/>
          <w:u w:val="wave"/>
          <w:cs/>
          <w:lang w:val="en-GB"/>
        </w:rPr>
        <w:t>லன்னவிவர்</w:t>
      </w:r>
    </w:p>
    <w:p w14:paraId="681A90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மணமகி</w:t>
      </w:r>
      <w:r w:rsidRPr="004D5A2F">
        <w:rPr>
          <w:rFonts w:ascii="Gandhari Unicode" w:hAnsi="Gandhari Unicode" w:cs="e-Tamil OTC"/>
          <w:noProof/>
          <w:cs/>
          <w:lang w:val="en-GB"/>
        </w:rPr>
        <w:t xml:space="preserve"> ழியற்கை காட்டி யோயே.</w:t>
      </w:r>
    </w:p>
    <w:p w14:paraId="5E3406C9" w14:textId="77777777" w:rsidR="0074055C" w:rsidRPr="004D5A2F" w:rsidRDefault="0074055C">
      <w:pPr>
        <w:pStyle w:val="Textbody"/>
        <w:spacing w:after="29"/>
        <w:rPr>
          <w:rFonts w:ascii="Gandhari Unicode" w:hAnsi="Gandhari Unicode" w:cs="e-Tamil OTC"/>
          <w:noProof/>
          <w:lang w:val="en-GB"/>
        </w:rPr>
      </w:pPr>
    </w:p>
    <w:p w14:paraId="0CF536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புன்றலை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புன்றளை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வாங்குநள்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வாங்கினள் </w:t>
      </w:r>
      <w:r w:rsidRPr="004D5A2F">
        <w:rPr>
          <w:rFonts w:ascii="Gandhari Unicode" w:hAnsi="Gandhari Unicode" w:cs="e-Tamil OTC"/>
          <w:noProof/>
          <w:lang w:val="en-GB"/>
        </w:rPr>
        <w:t xml:space="preserve">L1, C1, G1+2, AT, Cām.v; </w:t>
      </w:r>
      <w:r w:rsidRPr="004D5A2F">
        <w:rPr>
          <w:rFonts w:ascii="Gandhari Unicode" w:hAnsi="Gandhari Unicode" w:cs="e-Tamil OTC"/>
          <w:noProof/>
          <w:cs/>
          <w:lang w:val="en-GB"/>
        </w:rPr>
        <w:t xml:space="preserve">வாகினள்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பரியவுங்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புனையவுங்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தவிர்ப்பவுந்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தவிப்பவுந்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வுறுப்ப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C2v+3v,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நல்லைமன் றம்ம </w:t>
      </w:r>
      <w:r w:rsidRPr="004D5A2F">
        <w:rPr>
          <w:rFonts w:ascii="Gandhari Unicode" w:hAnsi="Gandhari Unicode" w:cs="e-Tamil OTC"/>
          <w:noProof/>
          <w:lang w:val="en-GB"/>
        </w:rPr>
        <w:t xml:space="preserve">C2, G1+2, EA, ATv, Cām.;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C3, ATv, Cām.v; </w:t>
      </w:r>
      <w:r w:rsidRPr="004D5A2F">
        <w:rPr>
          <w:rFonts w:ascii="Gandhari Unicode" w:hAnsi="Gandhari Unicode" w:cs="e-Tamil OTC"/>
          <w:noProof/>
          <w:cs/>
          <w:lang w:val="en-GB"/>
        </w:rPr>
        <w:t xml:space="preserve">நல்லை மன்றம்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6a </w:t>
      </w:r>
      <w:r w:rsidRPr="004D5A2F">
        <w:rPr>
          <w:rFonts w:ascii="Gandhari Unicode" w:hAnsi="Gandhari Unicode" w:cs="e-Tamil OTC"/>
          <w:noProof/>
          <w:cs/>
          <w:lang w:val="en-GB"/>
        </w:rPr>
        <w:t xml:space="preserve">றுணைமலர்ப்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றுணைமலர்மலர்ப் </w:t>
      </w:r>
      <w:r w:rsidRPr="004D5A2F">
        <w:rPr>
          <w:rFonts w:ascii="Gandhari Unicode" w:hAnsi="Gandhari Unicode" w:cs="e-Tamil OTC"/>
          <w:noProof/>
          <w:lang w:val="en-GB"/>
        </w:rPr>
        <w:t>L1</w:t>
      </w:r>
      <w:r w:rsidRPr="004D5A2F">
        <w:rPr>
          <w:rFonts w:ascii="Gandhari Unicode"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லன்னவிவர்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லன்னவர் </w:t>
      </w:r>
      <w:r w:rsidRPr="004D5A2F">
        <w:rPr>
          <w:rFonts w:ascii="Gandhari Unicode" w:hAnsi="Gandhari Unicode" w:cs="e-Tamil OTC"/>
          <w:noProof/>
          <w:lang w:val="en-GB"/>
        </w:rPr>
        <w:t xml:space="preserve">L1; 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மணமகி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L1, C1+2v+3, G1+2, Cām.v;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G2</w:t>
      </w:r>
    </w:p>
    <w:p w14:paraId="36281D57" w14:textId="77777777" w:rsidR="0074055C" w:rsidRPr="004D5A2F" w:rsidRDefault="0074055C">
      <w:pPr>
        <w:pStyle w:val="Textbody"/>
        <w:spacing w:after="29"/>
        <w:rPr>
          <w:rFonts w:ascii="Gandhari Unicode" w:hAnsi="Gandhari Unicode" w:cs="e-Tamil OTC"/>
          <w:noProof/>
          <w:lang w:val="en-GB"/>
        </w:rPr>
      </w:pPr>
    </w:p>
    <w:p w14:paraId="3BFA7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ivaṉ ivaḷ</w:t>
      </w:r>
      <w:r w:rsidR="000C2D40" w:rsidRPr="004D5A2F">
        <w:rPr>
          <w:rFonts w:ascii="Gandhari Unicode" w:hAnsi="Gandhari Unicode" w:cs="e-Tamil OTC"/>
          <w:noProof/>
          <w:lang w:val="en-GB"/>
        </w:rPr>
        <w:t xml:space="preserve"> aim-</w:t>
      </w:r>
      <w:r w:rsidRPr="004D5A2F">
        <w:rPr>
          <w:rFonts w:ascii="Gandhari Unicode" w:hAnsi="Gandhari Unicode" w:cs="e-Tamil OTC"/>
          <w:noProof/>
          <w:lang w:val="en-GB"/>
        </w:rPr>
        <w:t>pāl paṟṟa</w:t>
      </w:r>
      <w:r w:rsidR="000C2D40" w:rsidRPr="004D5A2F">
        <w:rPr>
          <w:rFonts w:ascii="Gandhari Unicode" w:hAnsi="Gandhari Unicode" w:cs="e-Tamil OTC"/>
          <w:noProof/>
          <w:lang w:val="en-GB"/>
        </w:rPr>
        <w:t>-~</w:t>
      </w:r>
      <w:r w:rsidRPr="004D5A2F">
        <w:rPr>
          <w:rFonts w:ascii="Gandhari Unicode" w:hAnsi="Gandhari Unicode" w:cs="e-Tamil OTC"/>
          <w:noProof/>
          <w:lang w:val="en-GB"/>
        </w:rPr>
        <w:t>um ivaḷ ivaṉ</w:t>
      </w:r>
    </w:p>
    <w:p w14:paraId="122A77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w:t>
      </w:r>
      <w:r w:rsidRPr="004D5A2F">
        <w:rPr>
          <w:rFonts w:ascii="Gandhari Unicode" w:hAnsi="Gandhari Unicode" w:cs="e-Tamil OTC"/>
          <w:i/>
          <w:iCs/>
          <w:noProof/>
          <w:lang w:val="en-GB"/>
        </w:rPr>
        <w:t>talai</w:t>
      </w:r>
      <w:r w:rsidRPr="004D5A2F">
        <w:rPr>
          <w:rFonts w:ascii="Gandhari Unicode" w:hAnsi="Gandhari Unicode" w:cs="e-Tamil OTC"/>
          <w:noProof/>
          <w:lang w:val="en-GB"/>
        </w:rPr>
        <w:t xml:space="preserve"> </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ōri </w:t>
      </w:r>
      <w:r w:rsidRPr="004D5A2F">
        <w:rPr>
          <w:rFonts w:ascii="Gandhari Unicode" w:hAnsi="Gandhari Unicode" w:cs="e-Tamil OTC"/>
          <w:i/>
          <w:iCs/>
          <w:noProof/>
          <w:lang w:val="en-GB"/>
        </w:rPr>
        <w:t>vāṅkunaḷ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pariya</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02265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kātal ceviliyar tavirppa</w:t>
      </w:r>
      <w:r w:rsidR="000C2D40" w:rsidRPr="004D5A2F">
        <w:rPr>
          <w:rFonts w:ascii="Gandhari Unicode" w:hAnsi="Gandhari Unicode" w:cs="e-Tamil OTC"/>
          <w:noProof/>
          <w:lang w:val="en-GB"/>
        </w:rPr>
        <w:t>-~um tavirāt*</w:t>
      </w:r>
    </w:p>
    <w:p w14:paraId="13798CB0"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ēt*</w:t>
      </w:r>
      <w:r w:rsidR="00CF70BD" w:rsidRPr="004D5A2F">
        <w:rPr>
          <w:rFonts w:ascii="Gandhari Unicode" w:hAnsi="Gandhari Unicode" w:cs="e-Tamil OTC"/>
          <w:noProof/>
          <w:lang w:val="en-GB"/>
        </w:rPr>
        <w:t xml:space="preserve"> il ciṟu ceru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uṟupa</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maṉ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ō</w:t>
      </w:r>
    </w:p>
    <w:p w14:paraId="3916F3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nallai</w:t>
      </w:r>
      <w:r w:rsidR="000C2D40" w:rsidRPr="004D5A2F">
        <w:rPr>
          <w:rFonts w:ascii="Gandhari Unicode" w:hAnsi="Gandhari Unicode" w:cs="e-Tamil OTC"/>
          <w:noProof/>
          <w:lang w:val="en-GB"/>
        </w:rPr>
        <w:t>-</w:t>
      </w:r>
      <w:r w:rsidRPr="004D5A2F">
        <w:rPr>
          <w:rFonts w:ascii="Gandhari Unicode" w:hAnsi="Gandhari Unicode" w:cs="e-Tamil OTC"/>
          <w:i/>
          <w:iCs/>
          <w:noProof/>
          <w:lang w:val="en-GB"/>
        </w:rPr>
        <w:t>maṉṟ</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pāl</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0C2D40" w:rsidRPr="004D5A2F">
        <w:rPr>
          <w:rFonts w:ascii="Gandhari Unicode" w:hAnsi="Gandhari Unicode" w:cs="e-Tamil OTC"/>
          <w:noProof/>
          <w:lang w:val="en-GB"/>
        </w:rPr>
        <w:t>+</w:t>
      </w:r>
      <w:r w:rsidRPr="004D5A2F">
        <w:rPr>
          <w:rFonts w:ascii="Gandhari Unicode" w:hAnsi="Gandhari Unicode" w:cs="e-Tamil OTC"/>
          <w:noProof/>
          <w:lang w:val="en-GB"/>
        </w:rPr>
        <w:t>iyal</w:t>
      </w:r>
    </w:p>
    <w:p w14:paraId="40787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tuṇai malar</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 piṇaiyal </w:t>
      </w:r>
      <w:r w:rsidRPr="004D5A2F">
        <w:rPr>
          <w:rFonts w:ascii="Gandhari Unicode" w:hAnsi="Gandhari Unicode" w:cs="e-Tamil OTC"/>
          <w:i/>
          <w:iCs/>
          <w:noProof/>
          <w:lang w:val="en-GB"/>
        </w:rPr>
        <w:t xml:space="preserve">aṉṉa </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ivar</w:t>
      </w:r>
    </w:p>
    <w:p w14:paraId="689A86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maṇam</w:t>
      </w:r>
      <w:r w:rsidRPr="004D5A2F">
        <w:rPr>
          <w:rFonts w:ascii="Gandhari Unicode" w:hAnsi="Gandhari Unicode" w:cs="e-Tamil OTC"/>
          <w:noProof/>
          <w:lang w:val="en-GB"/>
        </w:rPr>
        <w:t xml:space="preserve"> makiḻ iyaṟkai kāṭṭiyōy</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0B150F0B" w14:textId="77777777" w:rsidR="0074055C" w:rsidRPr="004D5A2F" w:rsidRDefault="0074055C">
      <w:pPr>
        <w:pStyle w:val="Textbody"/>
        <w:spacing w:after="29" w:line="260" w:lineRule="exact"/>
        <w:rPr>
          <w:rFonts w:ascii="Gandhari Unicode" w:hAnsi="Gandhari Unicode" w:cs="e-Tamil OTC"/>
          <w:noProof/>
          <w:lang w:val="en-GB"/>
        </w:rPr>
      </w:pPr>
    </w:p>
    <w:p w14:paraId="41EED191" w14:textId="77777777" w:rsidR="0074055C" w:rsidRPr="004D5A2F" w:rsidRDefault="0074055C">
      <w:pPr>
        <w:pStyle w:val="Textbody"/>
        <w:spacing w:after="29" w:line="260" w:lineRule="exact"/>
        <w:rPr>
          <w:rFonts w:ascii="Gandhari Unicode" w:hAnsi="Gandhari Unicode" w:cs="e-Tamil OTC"/>
          <w:noProof/>
          <w:lang w:val="en-GB"/>
        </w:rPr>
      </w:pPr>
    </w:p>
    <w:p w14:paraId="01EA86D7" w14:textId="77777777" w:rsidR="0074055C" w:rsidRPr="004D5A2F" w:rsidRDefault="0074055C">
      <w:pPr>
        <w:pStyle w:val="Textbody"/>
        <w:spacing w:after="29" w:line="260" w:lineRule="exact"/>
        <w:rPr>
          <w:rFonts w:ascii="Gandhari Unicode" w:hAnsi="Gandhari Unicode" w:cs="e-Tamil OTC"/>
          <w:noProof/>
          <w:lang w:val="en-GB"/>
        </w:rPr>
      </w:pPr>
    </w:p>
    <w:p w14:paraId="1D438D7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inside themselves, by onlookers in midst the desert.</w:t>
      </w:r>
    </w:p>
    <w:p w14:paraId="43960FC1" w14:textId="77777777" w:rsidR="0074055C" w:rsidRPr="004D5A2F" w:rsidRDefault="0074055C">
      <w:pPr>
        <w:pStyle w:val="Textbody"/>
        <w:spacing w:after="28" w:line="260" w:lineRule="exact"/>
        <w:rPr>
          <w:rFonts w:ascii="Gandhari Unicode" w:hAnsi="Gandhari Unicode" w:cs="e-Tamil OTC"/>
          <w:noProof/>
          <w:lang w:val="en-GB"/>
        </w:rPr>
      </w:pPr>
    </w:p>
    <w:p w14:paraId="6EE738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this(m.) this(f.) five part grasp(inf.)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this(f.) this(m.)</w:t>
      </w:r>
    </w:p>
    <w:p w14:paraId="37725A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head male's-hair</w:t>
      </w:r>
      <w:r w:rsidRPr="004D5A2F">
        <w:rPr>
          <w:rStyle w:val="FootnoteReference"/>
          <w:rFonts w:ascii="Gandhari Unicode" w:hAnsi="Gandhari Unicode" w:cs="e-Tamil OTC"/>
          <w:noProof/>
          <w:lang w:val="en-GB"/>
        </w:rPr>
        <w:footnoteReference w:id="121"/>
      </w:r>
      <w:r w:rsidRPr="004D5A2F">
        <w:rPr>
          <w:rFonts w:ascii="Gandhari Unicode" w:hAnsi="Gandhari Unicode" w:cs="e-Tamil OTC"/>
          <w:noProof/>
          <w:lang w:val="en-GB"/>
        </w:rPr>
        <w:t xml:space="preserve"> pull-she(f.) run(inf.)</w:t>
      </w:r>
      <w:r w:rsidRPr="004D5A2F">
        <w:rPr>
          <w:rFonts w:ascii="Gandhari Unicode" w:hAnsi="Gandhari Unicode" w:cs="e-Tamil OTC"/>
          <w:noProof/>
          <w:position w:val="6"/>
          <w:lang w:val="en-GB"/>
        </w:rPr>
        <w:t>um</w:t>
      </w:r>
    </w:p>
    <w:p w14:paraId="391857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 foster-mother(h.) restrain(inf.)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restrain-not</w:t>
      </w:r>
    </w:p>
    <w:p w14:paraId="75D14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reason</w:t>
      </w:r>
      <w:r w:rsidRPr="004D5A2F">
        <w:rPr>
          <w:rStyle w:val="FootnoteReference"/>
          <w:rFonts w:ascii="Gandhari Unicode" w:hAnsi="Gandhari Unicode" w:cs="e-Tamil OTC"/>
          <w:noProof/>
          <w:lang w:val="en-GB"/>
        </w:rPr>
        <w:footnoteReference w:id="122"/>
      </w:r>
      <w:r w:rsidRPr="004D5A2F">
        <w:rPr>
          <w:rFonts w:ascii="Gandhari Unicode" w:hAnsi="Gandhari Unicode" w:cs="e-Tamil OTC"/>
          <w:noProof/>
          <w:lang w:val="en-GB"/>
        </w:rPr>
        <w:t>-not little quarrel they-have</w:t>
      </w:r>
      <w:r w:rsidRPr="004D5A2F">
        <w:rPr>
          <w:rFonts w:ascii="Gandhari Unicode" w:hAnsi="Gandhari Unicode" w:cs="e-Tamil OTC"/>
          <w:noProof/>
          <w:position w:val="6"/>
          <w:lang w:val="en-GB"/>
        </w:rPr>
        <w:t>maṉṉō</w:t>
      </w:r>
    </w:p>
    <w:p w14:paraId="78A62E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good-you</w:t>
      </w:r>
      <w:r w:rsidRPr="004D5A2F">
        <w:rPr>
          <w:rFonts w:ascii="Gandhari Unicode" w:hAnsi="Gandhari Unicode" w:cs="e-Tamil OTC"/>
          <w:noProof/>
          <w:position w:val="6"/>
          <w:lang w:val="en-GB"/>
        </w:rPr>
        <w:t>maṉṟa-amma</w:t>
      </w:r>
      <w:r w:rsidRPr="004D5A2F">
        <w:rPr>
          <w:rStyle w:val="FootnoteReference"/>
          <w:rFonts w:ascii="Gandhari Unicode" w:hAnsi="Gandhari Unicode" w:cs="e-Tamil OTC"/>
          <w:noProof/>
          <w:vertAlign w:val="baseline"/>
          <w:lang w:val="en-GB"/>
        </w:rPr>
        <w:footnoteReference w:id="123"/>
      </w:r>
      <w:r w:rsidRPr="004D5A2F">
        <w:rPr>
          <w:rFonts w:ascii="Gandhari Unicode" w:hAnsi="Gandhari Unicode" w:cs="e-Tamil OTC"/>
          <w:noProof/>
          <w:lang w:val="en-GB"/>
        </w:rPr>
        <w:t xml:space="preserve"> fate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w:t>
      </w:r>
    </w:p>
    <w:p w14:paraId="1A63E0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companion blossom garland like these(h.)</w:t>
      </w:r>
    </w:p>
    <w:p w14:paraId="04ADC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union rejoice- nature showed-you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DC517A" w14:textId="77777777" w:rsidR="0074055C" w:rsidRPr="004D5A2F" w:rsidRDefault="0074055C">
      <w:pPr>
        <w:pStyle w:val="Textbody"/>
        <w:spacing w:after="29"/>
        <w:rPr>
          <w:rFonts w:ascii="Gandhari Unicode" w:hAnsi="Gandhari Unicode" w:cs="e-Tamil OTC"/>
          <w:noProof/>
          <w:lang w:val="en-GB"/>
        </w:rPr>
      </w:pPr>
    </w:p>
    <w:p w14:paraId="112E7324" w14:textId="77777777" w:rsidR="0074055C" w:rsidRPr="004D5A2F" w:rsidRDefault="0074055C">
      <w:pPr>
        <w:pStyle w:val="Textbody"/>
        <w:spacing w:after="29"/>
        <w:rPr>
          <w:rFonts w:ascii="Gandhari Unicode" w:hAnsi="Gandhari Unicode" w:cs="e-Tamil OTC"/>
          <w:noProof/>
          <w:lang w:val="en-GB"/>
        </w:rPr>
      </w:pPr>
    </w:p>
    <w:p w14:paraId="3E03D9E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As he grasps her five [hair-]parts</w:t>
      </w:r>
      <w:r w:rsidRPr="004D5A2F">
        <w:rPr>
          <w:rStyle w:val="FootnoteReference"/>
          <w:rFonts w:ascii="Gandhari Unicode" w:hAnsi="Gandhari Unicode" w:cs="e-Tamil OTC"/>
          <w:noProof/>
          <w:lang w:val="en-GB"/>
        </w:rPr>
        <w:footnoteReference w:id="124"/>
      </w:r>
      <w:r w:rsidRPr="004D5A2F">
        <w:rPr>
          <w:rFonts w:ascii="Gandhari Unicode" w:hAnsi="Gandhari Unicode" w:cs="e-Tamil OTC"/>
          <w:noProof/>
          <w:lang w:val="en-GB"/>
        </w:rPr>
        <w:t xml:space="preserve"> and she</w:t>
      </w:r>
    </w:p>
    <w:p w14:paraId="34CC85F5"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pulls his scarce head hair [and] runs [off]</w:t>
      </w:r>
      <w:r w:rsidRPr="004D5A2F">
        <w:rPr>
          <w:rStyle w:val="FootnoteReference"/>
          <w:rFonts w:ascii="Gandhari Unicode" w:hAnsi="Gandhari Unicode" w:cs="e-Tamil OTC"/>
          <w:noProof/>
          <w:lang w:val="en-GB"/>
        </w:rPr>
        <w:footnoteReference w:id="125"/>
      </w:r>
    </w:p>
    <w:p w14:paraId="253BE391"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the foster-mother in love restrains [them]</w:t>
      </w:r>
      <w:r w:rsidRPr="004D5A2F">
        <w:rPr>
          <w:rStyle w:val="FootnoteReference"/>
          <w:rFonts w:ascii="Gandhari Unicode" w:hAnsi="Gandhari Unicode" w:cs="e-Tamil OTC"/>
          <w:noProof/>
          <w:lang w:val="en-GB"/>
        </w:rPr>
        <w:footnoteReference w:id="1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restraint</w:t>
      </w:r>
    </w:p>
    <w:p w14:paraId="05960A2C"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they must be having a pointless little quarrel?</w:t>
      </w:r>
    </w:p>
    <w:p w14:paraId="6810DAF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Good, alas indeed, [are] you, fate.</w:t>
      </w:r>
    </w:p>
    <w:p w14:paraId="69AC99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have shown us the joyful nature of the union</w:t>
      </w:r>
    </w:p>
    <w:p w14:paraId="1D88F18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of these [two]:</w:t>
      </w:r>
    </w:p>
    <w:p w14:paraId="29A6ACD3"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 in a garland the blossoms [are] tender companions.</w:t>
      </w:r>
      <w:r w:rsidRPr="004D5A2F">
        <w:rPr>
          <w:rStyle w:val="FootnoteReference"/>
          <w:rFonts w:ascii="Gandhari Unicode" w:hAnsi="Gandhari Unicode" w:cs="e-Tamil OTC"/>
          <w:noProof/>
          <w:lang w:val="en-GB"/>
        </w:rPr>
        <w:footnoteReference w:id="127"/>
      </w:r>
    </w:p>
    <w:p w14:paraId="7A40D9E3" w14:textId="77777777" w:rsidR="0074055C" w:rsidRPr="004D5A2F" w:rsidRDefault="0074055C">
      <w:pPr>
        <w:pStyle w:val="Textbody"/>
        <w:spacing w:after="0"/>
        <w:rPr>
          <w:rFonts w:ascii="Gandhari Unicode" w:hAnsi="Gandhari Unicode" w:cs="e-Tamil OTC"/>
          <w:noProof/>
          <w:lang w:val="en-GB"/>
        </w:rPr>
      </w:pPr>
    </w:p>
    <w:p w14:paraId="24F3E5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Good, alas indeed, [are] you, fate, who have shown us ...</w:t>
      </w:r>
    </w:p>
    <w:p w14:paraId="3BB2B2B2"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17E19F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அறிவுடை நம்பி: </w:t>
      </w:r>
      <w:r w:rsidRPr="004D5A2F">
        <w:rPr>
          <w:rFonts w:ascii="Gandhari Unicode" w:hAnsi="Gandhari Unicode"/>
          <w:i w:val="0"/>
          <w:iCs w:val="0"/>
          <w:color w:val="auto"/>
        </w:rPr>
        <w:t>the confidante / SHE</w:t>
      </w:r>
    </w:p>
    <w:p w14:paraId="6DB65D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வலிதாகக் கூறிக் குறை நயப்பித்தது.</w:t>
      </w:r>
    </w:p>
    <w:p w14:paraId="082C5E13" w14:textId="77777777" w:rsidR="0074055C" w:rsidRPr="004D5A2F" w:rsidRDefault="0074055C">
      <w:pPr>
        <w:pStyle w:val="Textbody"/>
        <w:spacing w:after="29"/>
        <w:rPr>
          <w:rFonts w:ascii="Gandhari Unicode" w:hAnsi="Gandhari Unicode" w:cs="e-Tamil OTC"/>
          <w:noProof/>
          <w:lang w:val="en-GB"/>
        </w:rPr>
      </w:pPr>
    </w:p>
    <w:p w14:paraId="2921A9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கொண்கன்</w:t>
      </w:r>
    </w:p>
    <w:p w14:paraId="0B6094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றானது </w:t>
      </w:r>
      <w:r w:rsidRPr="004D5A2F">
        <w:rPr>
          <w:rFonts w:ascii="Gandhari Unicode" w:hAnsi="Gandhari Unicode" w:cs="e-Tamil OTC"/>
          <w:noProof/>
          <w:u w:val="wave"/>
          <w:cs/>
          <w:lang w:val="en-GB"/>
        </w:rPr>
        <w:t>துணிகுவ</w:t>
      </w:r>
      <w:r w:rsidRPr="004D5A2F">
        <w:rPr>
          <w:rFonts w:ascii="Gandhari Unicode" w:hAnsi="Gandhari Unicode" w:cs="e-Tamil OTC"/>
          <w:noProof/>
          <w:cs/>
          <w:lang w:val="en-GB"/>
        </w:rPr>
        <w:t xml:space="preserve"> னல்லன் யானென்</w:t>
      </w:r>
    </w:p>
    <w:p w14:paraId="133EED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 </w:t>
      </w:r>
      <w:r w:rsidRPr="004D5A2F">
        <w:rPr>
          <w:rFonts w:ascii="Gandhari Unicode" w:hAnsi="Gandhari Unicode" w:cs="e-Tamil OTC"/>
          <w:noProof/>
          <w:u w:val="wave"/>
          <w:cs/>
          <w:lang w:val="en-GB"/>
        </w:rPr>
        <w:t>மையாற்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பெருந்தகை</w:t>
      </w:r>
      <w:r w:rsidRPr="004D5A2F">
        <w:rPr>
          <w:rFonts w:ascii="Gandhari Unicode" w:hAnsi="Gandhari Unicode" w:cs="e-Tamil OTC"/>
          <w:noProof/>
          <w:cs/>
          <w:lang w:val="en-GB"/>
        </w:rPr>
        <w:t xml:space="preserve"> கெழுமி</w:t>
      </w:r>
    </w:p>
    <w:p w14:paraId="702DA6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நோதகச் செய்ததொன் </w:t>
      </w:r>
      <w:r w:rsidRPr="004D5A2F">
        <w:rPr>
          <w:rFonts w:ascii="Gandhari Unicode" w:hAnsi="Gandhari Unicode" w:cs="e-Tamil OTC"/>
          <w:noProof/>
          <w:u w:val="wave"/>
          <w:cs/>
          <w:lang w:val="en-GB"/>
        </w:rPr>
        <w:t>றுடையேன்</w:t>
      </w:r>
      <w:r w:rsidRPr="004D5A2F">
        <w:rPr>
          <w:rFonts w:ascii="Gandhari Unicode" w:hAnsi="Gandhari Unicode" w:cs="e-Tamil OTC"/>
          <w:noProof/>
          <w:cs/>
          <w:lang w:val="en-GB"/>
        </w:rPr>
        <w:t xml:space="preserve"> கொல்லோ</w:t>
      </w:r>
    </w:p>
    <w:p w14:paraId="2253A5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வழங்குநீ ரத்தஞ்</w:t>
      </w:r>
    </w:p>
    <w:p w14:paraId="7DF2EC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சின்னா ளின்ன</w:t>
      </w:r>
      <w:r w:rsidRPr="004D5A2F">
        <w:rPr>
          <w:rFonts w:ascii="Gandhari Unicode" w:hAnsi="Gandhari Unicode" w:cs="e-Tamil OTC"/>
          <w:noProof/>
          <w:cs/>
          <w:lang w:val="en-GB"/>
        </w:rPr>
        <w:t xml:space="preserve"> வரவறி யானே.</w:t>
      </w:r>
    </w:p>
    <w:p w14:paraId="6B67106F" w14:textId="77777777" w:rsidR="0074055C" w:rsidRPr="004D5A2F" w:rsidRDefault="0074055C">
      <w:pPr>
        <w:pStyle w:val="Textbody"/>
        <w:spacing w:after="29"/>
        <w:rPr>
          <w:rFonts w:ascii="Gandhari Unicode" w:hAnsi="Gandhari Unicode" w:cs="e-Tamil OTC"/>
          <w:noProof/>
          <w:lang w:val="en-GB"/>
        </w:rPr>
      </w:pPr>
    </w:p>
    <w:p w14:paraId="6BEE65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துணிகுவ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துணிவ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மையாற்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மைபாற்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பெறுதகை </w:t>
      </w:r>
      <w:r w:rsidRPr="004D5A2F">
        <w:rPr>
          <w:rFonts w:ascii="Gandhari Unicode" w:hAnsi="Gandhari Unicode" w:cs="e-Tamil OTC"/>
          <w:noProof/>
          <w:lang w:val="en-GB"/>
        </w:rPr>
        <w:t xml:space="preserve">L1, C1+3, G1+2,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நோதகச்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நோந்தகச்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நொத்தச்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L1, C1+3,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வழங்குநீ ரத்தஞ்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வழங்குநீ ரத்தவச்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வழங்கு நீர்த்தவச்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தவசசி னாளினன் </w:t>
      </w:r>
      <w:r w:rsidRPr="004D5A2F">
        <w:rPr>
          <w:rFonts w:ascii="Gandhari Unicode" w:hAnsi="Gandhari Unicode" w:cs="e-Tamil OTC"/>
          <w:noProof/>
          <w:lang w:val="en-GB"/>
        </w:rPr>
        <w:t>VP, ER</w:t>
      </w:r>
    </w:p>
    <w:p w14:paraId="33C98C84" w14:textId="77777777" w:rsidR="0074055C" w:rsidRPr="004D5A2F" w:rsidRDefault="0074055C">
      <w:pPr>
        <w:pStyle w:val="Textbody"/>
        <w:spacing w:after="29"/>
        <w:rPr>
          <w:rFonts w:ascii="Gandhari Unicode" w:hAnsi="Gandhari Unicode" w:cs="e-Tamil OTC"/>
          <w:noProof/>
          <w:lang w:val="en-GB"/>
        </w:rPr>
      </w:pPr>
    </w:p>
    <w:p w14:paraId="562086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 vāḻi tōḻi koṇkaṉ</w:t>
      </w:r>
    </w:p>
    <w:p w14:paraId="38C897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tāṉ atu </w:t>
      </w:r>
      <w:r w:rsidRPr="004D5A2F">
        <w:rPr>
          <w:rFonts w:ascii="Gandhari Unicode" w:hAnsi="Gandhari Unicode" w:cs="e-Tamil OTC"/>
          <w:i/>
          <w:iCs/>
          <w:noProof/>
          <w:lang w:val="en-GB"/>
        </w:rPr>
        <w:t>tuṇikuvaṉ</w:t>
      </w:r>
      <w:r w:rsidRPr="004D5A2F">
        <w:rPr>
          <w:rFonts w:ascii="Gandhari Unicode" w:hAnsi="Gandhari Unicode" w:cs="e-Tamil OTC"/>
          <w:noProof/>
          <w:lang w:val="en-GB"/>
        </w:rPr>
        <w:t xml:space="preserve"> allaṉ yāṉ eṉ</w:t>
      </w:r>
    </w:p>
    <w:p w14:paraId="027984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pētaimaiyāl perum</w:t>
      </w:r>
      <w:r w:rsidRPr="004D5A2F">
        <w:rPr>
          <w:rFonts w:ascii="Gandhari Unicode" w:hAnsi="Gandhari Unicode" w:cs="e-Tamil OTC"/>
          <w:noProof/>
          <w:lang w:val="en-GB"/>
        </w:rPr>
        <w:t xml:space="preserve"> takai keḻumi</w:t>
      </w:r>
    </w:p>
    <w:p w14:paraId="0ACA5F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ceytat</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uṭaiyēṉ</w:t>
      </w:r>
      <w:r w:rsidR="001E5B81"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10B5E7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cuṟā vaḻaṅku nīr attam</w:t>
      </w:r>
    </w:p>
    <w:p w14:paraId="2D88DA7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cil </w:t>
      </w:r>
      <w:r w:rsidRPr="004D5A2F">
        <w:rPr>
          <w:rFonts w:ascii="Gandhari Unicode" w:hAnsi="Gandhari Unicode" w:cs="e-Tamil OTC"/>
          <w:i/>
          <w:iCs/>
          <w:noProof/>
          <w:lang w:val="en-GB"/>
        </w:rPr>
        <w:t>nāḷ iṉṉa</w:t>
      </w:r>
      <w:r w:rsidR="001E5B81" w:rsidRPr="004D5A2F">
        <w:rPr>
          <w:rFonts w:ascii="Gandhari Unicode" w:hAnsi="Gandhari Unicode" w:cs="e-Tamil OTC"/>
          <w:noProof/>
          <w:lang w:val="en-GB"/>
        </w:rPr>
        <w:t xml:space="preserve"> varav*</w:t>
      </w:r>
      <w:r w:rsidRPr="004D5A2F">
        <w:rPr>
          <w:rFonts w:ascii="Gandhari Unicode" w:hAnsi="Gandhari Unicode" w:cs="e-Tamil OTC"/>
          <w:noProof/>
          <w:lang w:val="en-GB"/>
        </w:rPr>
        <w:t xml:space="preserve"> aṟiyāṉ</w:t>
      </w:r>
      <w:r w:rsidR="001E5B81" w:rsidRPr="004D5A2F">
        <w:rPr>
          <w:rFonts w:ascii="Gandhari Unicode" w:hAnsi="Gandhari Unicode" w:cs="e-Tamil OTC"/>
          <w:noProof/>
          <w:lang w:val="en-GB"/>
        </w:rPr>
        <w:t>-</w:t>
      </w:r>
      <w:r w:rsidRPr="004D5A2F">
        <w:rPr>
          <w:rFonts w:ascii="Gandhari Unicode" w:hAnsi="Gandhari Unicode" w:cs="e-Tamil OTC"/>
          <w:noProof/>
          <w:lang w:val="en-GB"/>
        </w:rPr>
        <w:t>ē.</w:t>
      </w:r>
    </w:p>
    <w:p w14:paraId="76316EB0" w14:textId="77777777" w:rsidR="0074055C" w:rsidRPr="004D5A2F" w:rsidRDefault="0074055C">
      <w:pPr>
        <w:pStyle w:val="Textbody"/>
        <w:spacing w:after="29" w:line="260" w:lineRule="exact"/>
        <w:rPr>
          <w:rFonts w:ascii="Gandhari Unicode" w:hAnsi="Gandhari Unicode" w:cs="e-Tamil OTC"/>
          <w:noProof/>
          <w:u w:val="single"/>
          <w:lang w:val="en-GB"/>
        </w:rPr>
      </w:pPr>
    </w:p>
    <w:p w14:paraId="617056A0" w14:textId="77777777" w:rsidR="0074055C" w:rsidRPr="004D5A2F" w:rsidRDefault="0074055C">
      <w:pPr>
        <w:pStyle w:val="Textbody"/>
        <w:spacing w:after="29" w:line="260" w:lineRule="exact"/>
        <w:rPr>
          <w:rFonts w:ascii="Gandhari Unicode" w:hAnsi="Gandhari Unicode" w:cs="e-Tamil OTC"/>
          <w:noProof/>
          <w:u w:val="single"/>
          <w:lang w:val="en-GB"/>
        </w:rPr>
      </w:pPr>
    </w:p>
    <w:p w14:paraId="2DB823F3" w14:textId="77777777" w:rsidR="0074055C" w:rsidRPr="004D5A2F" w:rsidRDefault="0074055C">
      <w:pPr>
        <w:pStyle w:val="Textbody"/>
        <w:spacing w:after="29" w:line="260" w:lineRule="exact"/>
        <w:rPr>
          <w:rFonts w:ascii="Gandhari Unicode" w:hAnsi="Gandhari Unicode" w:cs="e-Tamil OTC"/>
          <w:noProof/>
          <w:u w:val="single"/>
          <w:lang w:val="en-GB"/>
        </w:rPr>
      </w:pPr>
    </w:p>
    <w:p w14:paraId="0C47E35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Speaking firmly [and] granting the request.</w:t>
      </w:r>
    </w:p>
    <w:p w14:paraId="3CEA4891" w14:textId="77777777" w:rsidR="0074055C" w:rsidRPr="004D5A2F" w:rsidRDefault="0074055C">
      <w:pPr>
        <w:pStyle w:val="Textbody"/>
        <w:spacing w:after="29" w:line="260" w:lineRule="exact"/>
        <w:rPr>
          <w:rFonts w:ascii="Gandhari Unicode" w:hAnsi="Gandhari Unicode" w:cs="e-Tamil OTC"/>
          <w:noProof/>
          <w:lang w:val="en-GB"/>
        </w:rPr>
      </w:pPr>
    </w:p>
    <w:p w14:paraId="02EEBE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man-from-the-sea(?)</w:t>
      </w:r>
    </w:p>
    <w:p w14:paraId="1BFF42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that he-resolves not-so-he I my-</w:t>
      </w:r>
    </w:p>
    <w:p w14:paraId="2AB6B4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folly(inst.) big fitness filled</w:t>
      </w:r>
    </w:p>
    <w:p w14:paraId="3E2CB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fit(inf.) made-it one-it possess-I</w:t>
      </w:r>
      <w:r w:rsidRPr="004D5A2F">
        <w:rPr>
          <w:rFonts w:ascii="Gandhari Unicode" w:hAnsi="Gandhari Unicode" w:cs="e-Tamil OTC"/>
          <w:noProof/>
          <w:position w:val="6"/>
          <w:lang w:val="en-GB"/>
        </w:rPr>
        <w:t>kollō</w:t>
      </w:r>
    </w:p>
    <w:p w14:paraId="543975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wander- water road</w:t>
      </w:r>
    </w:p>
    <w:p w14:paraId="3B5DE4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few day thus coming he-didn't-know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C1AA2A2" w14:textId="77777777" w:rsidR="0074055C" w:rsidRPr="004D5A2F" w:rsidRDefault="0074055C">
      <w:pPr>
        <w:pStyle w:val="Textbody"/>
        <w:spacing w:after="29"/>
        <w:rPr>
          <w:rFonts w:ascii="Gandhari Unicode" w:hAnsi="Gandhari Unicode" w:cs="e-Tamil OTC"/>
          <w:noProof/>
          <w:lang w:val="en-GB"/>
        </w:rPr>
      </w:pPr>
    </w:p>
    <w:p w14:paraId="44DDD5E7" w14:textId="77777777" w:rsidR="0074055C" w:rsidRPr="004D5A2F" w:rsidRDefault="0074055C">
      <w:pPr>
        <w:pStyle w:val="Textbody"/>
        <w:spacing w:after="29"/>
        <w:rPr>
          <w:rFonts w:ascii="Gandhari Unicode" w:hAnsi="Gandhari Unicode" w:cs="e-Tamil OTC"/>
          <w:noProof/>
          <w:lang w:val="en-GB"/>
        </w:rPr>
      </w:pPr>
    </w:p>
    <w:p w14:paraId="0D63C9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the man from the sea,</w:t>
      </w:r>
    </w:p>
    <w:p w14:paraId="4834F68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does not decide</w:t>
      </w:r>
      <w:r w:rsidRPr="004D5A2F">
        <w:rPr>
          <w:rStyle w:val="FootnoteReference"/>
          <w:rFonts w:ascii="Gandhari Unicode" w:hAnsi="Gandhari Unicode" w:cs="e-Tamil OTC"/>
          <w:noProof/>
          <w:lang w:val="en-GB"/>
        </w:rPr>
        <w:footnoteReference w:id="128"/>
      </w:r>
      <w:r w:rsidRPr="004D5A2F">
        <w:rPr>
          <w:rFonts w:ascii="Gandhari Unicode" w:hAnsi="Gandhari Unicode" w:cs="e-Tamil OTC"/>
          <w:noProof/>
          <w:lang w:val="en-GB"/>
        </w:rPr>
        <w:t xml:space="preserve"> on this.</w:t>
      </w:r>
    </w:p>
    <w:p w14:paraId="32E295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 I,</w:t>
      </w:r>
    </w:p>
    <w:p w14:paraId="398E1E0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with my folly, filled by a great [sense of] being suited</w:t>
      </w:r>
      <w:r w:rsidRPr="004D5A2F">
        <w:rPr>
          <w:rStyle w:val="FootnoteReference"/>
          <w:rFonts w:ascii="Gandhari Unicode" w:hAnsi="Gandhari Unicode" w:cs="e-Tamil OTC"/>
          <w:noProof/>
          <w:lang w:val="en-GB"/>
        </w:rPr>
        <w:footnoteReference w:id="129"/>
      </w:r>
      <w:r w:rsidRPr="004D5A2F">
        <w:rPr>
          <w:rFonts w:ascii="Gandhari Unicode" w:hAnsi="Gandhari Unicode" w:cs="e-Tamil OTC"/>
          <w:noProof/>
          <w:lang w:val="en-GB"/>
        </w:rPr>
        <w:t>,</w:t>
      </w:r>
    </w:p>
    <w:p w14:paraId="1C22B3C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possess something which gave [him] pain?</w:t>
      </w:r>
      <w:r w:rsidRPr="004D5A2F">
        <w:rPr>
          <w:rStyle w:val="FootnoteReference"/>
          <w:rFonts w:ascii="Gandhari Unicode" w:hAnsi="Gandhari Unicode" w:cs="e-Tamil OTC"/>
          <w:noProof/>
          <w:lang w:val="en-GB"/>
        </w:rPr>
        <w:footnoteReference w:id="130"/>
      </w:r>
    </w:p>
    <w:p w14:paraId="7A58C7B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road by the water frequented by strong sharks,</w:t>
      </w:r>
    </w:p>
    <w:p w14:paraId="3AF1B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few days thus he just didn't come</w:t>
      </w:r>
      <w:r w:rsidRPr="004D5A2F">
        <w:rPr>
          <w:rStyle w:val="FootnoteReference"/>
          <w:rFonts w:ascii="Gandhari Unicode" w:hAnsi="Gandhari Unicode" w:cs="e-Tamil OTC"/>
          <w:noProof/>
          <w:lang w:val="en-GB"/>
        </w:rPr>
        <w:footnoteReference w:id="131"/>
      </w:r>
      <w:r w:rsidRPr="004D5A2F">
        <w:rPr>
          <w:rFonts w:ascii="Gandhari Unicode" w:hAnsi="Gandhari Unicode" w:cs="e-Tamil OTC"/>
          <w:noProof/>
          <w:lang w:val="en-GB"/>
        </w:rPr>
        <w:t>.</w:t>
      </w:r>
    </w:p>
    <w:p w14:paraId="65870714" w14:textId="77777777" w:rsidR="0074055C" w:rsidRPr="004D5A2F" w:rsidRDefault="0074055C">
      <w:pPr>
        <w:pStyle w:val="Textbody"/>
        <w:spacing w:after="0"/>
        <w:rPr>
          <w:rFonts w:ascii="Gandhari Unicode" w:hAnsi="Gandhari Unicode" w:cs="e-Tamil OTC"/>
          <w:noProof/>
          <w:lang w:val="en-GB"/>
        </w:rPr>
      </w:pPr>
    </w:p>
    <w:p w14:paraId="0827878D" w14:textId="77777777" w:rsidR="0074055C" w:rsidRPr="004D5A2F" w:rsidRDefault="0074055C">
      <w:pPr>
        <w:pStyle w:val="Textbody"/>
        <w:spacing w:after="0"/>
        <w:rPr>
          <w:rFonts w:ascii="Gandhari Unicode" w:hAnsi="Gandhari Unicode" w:cs="e-Tamil OTC"/>
          <w:noProof/>
          <w:lang w:val="en-GB"/>
        </w:rPr>
      </w:pPr>
    </w:p>
    <w:p w14:paraId="6F87D4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8E8BB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do I by my folly, taking liberties [with him],</w:t>
      </w:r>
    </w:p>
    <w:p w14:paraId="23687830" w14:textId="77777777" w:rsidR="0074055C" w:rsidRPr="004D5A2F" w:rsidRDefault="0074055C">
      <w:pPr>
        <w:pStyle w:val="Textbody"/>
        <w:spacing w:after="0"/>
        <w:rPr>
          <w:rFonts w:ascii="Gandhari Unicode" w:hAnsi="Gandhari Unicode" w:cs="e-Tamil OTC"/>
          <w:noProof/>
          <w:lang w:val="en-GB"/>
        </w:rPr>
      </w:pPr>
    </w:p>
    <w:p w14:paraId="79D79304"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E2FE8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6EF868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4ACAC7DB" w14:textId="77777777" w:rsidR="0074055C" w:rsidRPr="004D5A2F" w:rsidRDefault="0074055C">
      <w:pPr>
        <w:pStyle w:val="Textbody"/>
        <w:spacing w:after="29"/>
        <w:rPr>
          <w:rFonts w:ascii="Gandhari Unicode" w:hAnsi="Gandhari Unicode" w:cs="e-Tamil OTC"/>
          <w:noProof/>
          <w:lang w:val="en-GB"/>
        </w:rPr>
      </w:pPr>
    </w:p>
    <w:p w14:paraId="606207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ஓரூர்</w:t>
      </w:r>
      <w:r w:rsidRPr="004D5A2F">
        <w:rPr>
          <w:rFonts w:ascii="Gandhari Unicode" w:hAnsi="Gandhari Unicode" w:cs="e-Tamil OTC"/>
          <w:noProof/>
          <w:cs/>
          <w:lang w:val="en-GB"/>
        </w:rPr>
        <w:t xml:space="preserve"> வாழினுஞ் சேரி வாரார்</w:t>
      </w:r>
    </w:p>
    <w:p w14:paraId="2BC5DB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வரினு மார முயங்கா</w:t>
      </w:r>
    </w:p>
    <w:p w14:paraId="6078A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ரேதி லாளர் சுடலை போலக்</w:t>
      </w:r>
    </w:p>
    <w:p w14:paraId="0EA029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கழிப மன்னே </w:t>
      </w:r>
      <w:r w:rsidRPr="004D5A2F">
        <w:rPr>
          <w:rFonts w:ascii="Gandhari Unicode" w:hAnsi="Gandhari Unicode" w:cs="e-Tamil OTC"/>
          <w:noProof/>
          <w:u w:val="wave"/>
          <w:cs/>
          <w:lang w:val="en-GB"/>
        </w:rPr>
        <w:t>நாணட்டு</w:t>
      </w:r>
    </w:p>
    <w:p w14:paraId="317152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நல்லறி விழந்த காமம்</w:t>
      </w:r>
    </w:p>
    <w:p w14:paraId="636790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வில்லுமிழ் கணையிற் சென்றுசேட் படவே.</w:t>
      </w:r>
    </w:p>
    <w:p w14:paraId="17101B6D" w14:textId="77777777" w:rsidR="0074055C" w:rsidRPr="004D5A2F" w:rsidRDefault="0074055C">
      <w:pPr>
        <w:pStyle w:val="Textbody"/>
        <w:spacing w:after="29"/>
        <w:rPr>
          <w:rFonts w:ascii="Gandhari Unicode" w:hAnsi="Gandhari Unicode" w:cs="e-Tamil OTC"/>
          <w:noProof/>
          <w:lang w:val="en-GB"/>
        </w:rPr>
      </w:pPr>
    </w:p>
    <w:p w14:paraId="5FF8E0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ஓரூர்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ஒரூஉ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ஒராஅ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ஒறூஉ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பாழினுஞ்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 லாளர்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ரேதிலாள்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கணையிற்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கனையிற் </w:t>
      </w:r>
      <w:r w:rsidRPr="004D5A2F">
        <w:rPr>
          <w:rFonts w:ascii="Gandhari Unicode" w:hAnsi="Gandhari Unicode" w:cs="e-Tamil OTC"/>
          <w:noProof/>
          <w:lang w:val="en-GB"/>
        </w:rPr>
        <w:t>C3</w:t>
      </w:r>
    </w:p>
    <w:p w14:paraId="69BF747A" w14:textId="77777777" w:rsidR="0074055C" w:rsidRPr="004D5A2F" w:rsidRDefault="0074055C">
      <w:pPr>
        <w:pStyle w:val="Textbody"/>
        <w:spacing w:after="29"/>
        <w:rPr>
          <w:rFonts w:ascii="Gandhari Unicode" w:hAnsi="Gandhari Unicode" w:cs="e-Tamil OTC"/>
          <w:noProof/>
          <w:lang w:val="en-GB"/>
        </w:rPr>
      </w:pPr>
    </w:p>
    <w:p w14:paraId="70E450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ūr</w:t>
      </w:r>
      <w:r w:rsidRPr="004D5A2F">
        <w:rPr>
          <w:rFonts w:ascii="Gandhari Unicode" w:hAnsi="Gandhari Unicode" w:cs="e-Tamil OTC"/>
          <w:noProof/>
          <w:lang w:val="en-GB"/>
        </w:rPr>
        <w:t xml:space="preserve"> vāḻiṉum cēri vārār</w:t>
      </w:r>
    </w:p>
    <w:p w14:paraId="01FF72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variṉum āra muyaṅkār</w:t>
      </w:r>
    </w:p>
    <w:p w14:paraId="3FC80E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ētilāḷar cuṭalai pōla</w:t>
      </w:r>
      <w:r w:rsidR="00DF4872" w:rsidRPr="004D5A2F">
        <w:rPr>
          <w:rFonts w:ascii="Gandhari Unicode" w:hAnsi="Gandhari Unicode" w:cs="e-Tamil OTC"/>
          <w:noProof/>
          <w:lang w:val="en-GB"/>
        </w:rPr>
        <w:t>+</w:t>
      </w:r>
    </w:p>
    <w:p w14:paraId="78E14F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kāṇā</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 kaḻ</w:t>
      </w:r>
      <w:r w:rsidR="00DF4872" w:rsidRPr="004D5A2F">
        <w:rPr>
          <w:rFonts w:ascii="Gandhari Unicode" w:hAnsi="Gandhari Unicode" w:cs="e-Tamil OTC"/>
          <w:noProof/>
          <w:lang w:val="en-GB"/>
        </w:rPr>
        <w:t>ipa-</w:t>
      </w:r>
      <w:r w:rsidRPr="004D5A2F">
        <w:rPr>
          <w:rFonts w:ascii="Gandhari Unicode" w:hAnsi="Gandhari Unicode" w:cs="e-Tamil OTC"/>
          <w:noProof/>
          <w:lang w:val="en-GB"/>
        </w:rPr>
        <w:t>maṉ</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ē nāṇ </w:t>
      </w:r>
      <w:r w:rsidRPr="004D5A2F">
        <w:rPr>
          <w:rFonts w:ascii="Gandhari Unicode" w:hAnsi="Gandhari Unicode" w:cs="e-Tamil OTC"/>
          <w:i/>
          <w:iCs/>
          <w:noProof/>
          <w:lang w:val="en-GB"/>
        </w:rPr>
        <w:t>aṭṭu</w:t>
      </w:r>
    </w:p>
    <w:p w14:paraId="76AAE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DF4872" w:rsidRPr="004D5A2F">
        <w:rPr>
          <w:rFonts w:ascii="Gandhari Unicode" w:hAnsi="Gandhari Unicode" w:cs="e-Tamil OTC"/>
          <w:noProof/>
          <w:lang w:val="en-GB"/>
        </w:rPr>
        <w:t>+</w:t>
      </w:r>
      <w:r w:rsidRPr="004D5A2F">
        <w:rPr>
          <w:rFonts w:ascii="Gandhari Unicode" w:hAnsi="Gandhari Unicode" w:cs="e-Tamil OTC"/>
          <w:noProof/>
          <w:lang w:val="en-GB"/>
        </w:rPr>
        <w:t>aṟ</w:t>
      </w:r>
      <w:r w:rsidR="00DF4872" w:rsidRPr="004D5A2F">
        <w:rPr>
          <w:rFonts w:ascii="Gandhari Unicode" w:hAnsi="Gandhari Unicode" w:cs="e-Tamil OTC"/>
          <w:noProof/>
          <w:lang w:val="en-GB"/>
        </w:rPr>
        <w:t>iv*</w:t>
      </w:r>
      <w:r w:rsidRPr="004D5A2F">
        <w:rPr>
          <w:rFonts w:ascii="Gandhari Unicode" w:hAnsi="Gandhari Unicode" w:cs="e-Tamil OTC"/>
          <w:noProof/>
          <w:lang w:val="en-GB"/>
        </w:rPr>
        <w:t xml:space="preserve"> iḻanta kāmam</w:t>
      </w:r>
    </w:p>
    <w:p w14:paraId="14F32D3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vil </w:t>
      </w:r>
      <w:r w:rsidR="00DF4872" w:rsidRPr="004D5A2F">
        <w:rPr>
          <w:rFonts w:ascii="Gandhari Unicode" w:hAnsi="Gandhari Unicode" w:cs="e-Tamil OTC"/>
          <w:noProof/>
          <w:lang w:val="en-GB"/>
        </w:rPr>
        <w:t>+</w:t>
      </w:r>
      <w:r w:rsidRPr="004D5A2F">
        <w:rPr>
          <w:rFonts w:ascii="Gandhari Unicode" w:hAnsi="Gandhari Unicode" w:cs="e-Tamil OTC"/>
          <w:noProof/>
          <w:lang w:val="en-GB"/>
        </w:rPr>
        <w:t>umiḻ kaṇaiyiṉ ceṉṟu cēṇ paṭa</w:t>
      </w:r>
      <w:r w:rsidR="00DF4872" w:rsidRPr="004D5A2F">
        <w:rPr>
          <w:rFonts w:ascii="Gandhari Unicode" w:hAnsi="Gandhari Unicode" w:cs="e-Tamil OTC"/>
          <w:noProof/>
          <w:lang w:val="en-GB"/>
        </w:rPr>
        <w:t>-~</w:t>
      </w:r>
      <w:r w:rsidRPr="004D5A2F">
        <w:rPr>
          <w:rFonts w:ascii="Gandhari Unicode" w:hAnsi="Gandhari Unicode" w:cs="e-Tamil OTC"/>
          <w:noProof/>
          <w:lang w:val="en-GB"/>
        </w:rPr>
        <w:t>ē.</w:t>
      </w:r>
    </w:p>
    <w:p w14:paraId="501B1BF4" w14:textId="77777777" w:rsidR="0074055C" w:rsidRPr="004D5A2F" w:rsidRDefault="0074055C">
      <w:pPr>
        <w:pStyle w:val="Textbody"/>
        <w:spacing w:after="29" w:line="260" w:lineRule="exact"/>
        <w:rPr>
          <w:rFonts w:ascii="Gandhari Unicode" w:hAnsi="Gandhari Unicode" w:cs="e-Tamil OTC"/>
          <w:noProof/>
          <w:u w:val="single"/>
          <w:lang w:val="en-GB"/>
        </w:rPr>
      </w:pPr>
    </w:p>
    <w:p w14:paraId="3B0C5295" w14:textId="77777777" w:rsidR="0074055C" w:rsidRPr="004D5A2F" w:rsidRDefault="0074055C">
      <w:pPr>
        <w:pStyle w:val="Textbody"/>
        <w:spacing w:after="29" w:line="260" w:lineRule="exact"/>
        <w:rPr>
          <w:rFonts w:ascii="Gandhari Unicode" w:hAnsi="Gandhari Unicode" w:cs="e-Tamil OTC"/>
          <w:noProof/>
          <w:u w:val="single"/>
          <w:lang w:val="en-GB"/>
        </w:rPr>
      </w:pPr>
    </w:p>
    <w:p w14:paraId="62C8EA08" w14:textId="77777777" w:rsidR="0074055C" w:rsidRPr="004D5A2F" w:rsidRDefault="0074055C">
      <w:pPr>
        <w:pStyle w:val="Textbody"/>
        <w:spacing w:after="29" w:line="260" w:lineRule="exact"/>
        <w:rPr>
          <w:rFonts w:ascii="Gandhari Unicode" w:hAnsi="Gandhari Unicode" w:cs="e-Tamil OTC"/>
          <w:noProof/>
          <w:u w:val="single"/>
          <w:lang w:val="en-GB"/>
        </w:rPr>
      </w:pPr>
    </w:p>
    <w:p w14:paraId="50C70ED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entered as a mediator.</w:t>
      </w:r>
    </w:p>
    <w:p w14:paraId="7F9066ED" w14:textId="77777777" w:rsidR="0074055C" w:rsidRPr="004D5A2F" w:rsidRDefault="0074055C">
      <w:pPr>
        <w:pStyle w:val="Textbody"/>
        <w:spacing w:after="28" w:line="260" w:lineRule="exact"/>
        <w:rPr>
          <w:rFonts w:ascii="Gandhari Unicode" w:hAnsi="Gandhari Unicode" w:cs="e-Tamil OTC"/>
          <w:noProof/>
          <w:lang w:val="en-GB"/>
        </w:rPr>
      </w:pPr>
    </w:p>
    <w:p w14:paraId="61C98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village live-if-even street</w:t>
      </w:r>
      <w:r w:rsidRPr="004D5A2F">
        <w:rPr>
          <w:rStyle w:val="FootnoteReference"/>
          <w:rFonts w:ascii="Gandhari Unicode" w:hAnsi="Gandhari Unicode" w:cs="e-Tamil OTC"/>
          <w:noProof/>
          <w:lang w:val="en-GB"/>
        </w:rPr>
        <w:footnoteReference w:id="132"/>
      </w:r>
      <w:r w:rsidRPr="004D5A2F">
        <w:rPr>
          <w:rFonts w:ascii="Gandhari Unicode" w:hAnsi="Gandhari Unicode" w:cs="e-Tamil OTC"/>
          <w:noProof/>
          <w:lang w:val="en-GB"/>
        </w:rPr>
        <w:t xml:space="preserve"> come-not-they(h.)</w:t>
      </w:r>
    </w:p>
    <w:p w14:paraId="0C4F0D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come-if-even become-full(inf.) embrace-not-they(h.)</w:t>
      </w:r>
    </w:p>
    <w:p w14:paraId="4FCCC8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cremation-ground be-similar</w:t>
      </w:r>
    </w:p>
    <w:p w14:paraId="7E3DF6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see-not they-pass-by</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shame killed</w:t>
      </w:r>
    </w:p>
    <w:p w14:paraId="2A2709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knowledge lost- desire</w:t>
      </w:r>
    </w:p>
    <w:p w14:paraId="36A2AF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shoot- arrow</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distance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3C9E29" w14:textId="77777777" w:rsidR="0074055C" w:rsidRPr="004D5A2F" w:rsidRDefault="0074055C">
      <w:pPr>
        <w:pStyle w:val="Textbody"/>
        <w:spacing w:after="29"/>
        <w:rPr>
          <w:rFonts w:ascii="Gandhari Unicode" w:hAnsi="Gandhari Unicode" w:cs="e-Tamil OTC"/>
          <w:noProof/>
          <w:lang w:val="en-GB"/>
        </w:rPr>
      </w:pPr>
    </w:p>
    <w:p w14:paraId="228C3CB9" w14:textId="77777777" w:rsidR="0074055C" w:rsidRPr="004D5A2F" w:rsidRDefault="0074055C">
      <w:pPr>
        <w:pStyle w:val="Textbody"/>
        <w:spacing w:after="29"/>
        <w:rPr>
          <w:rFonts w:ascii="Gandhari Unicode" w:hAnsi="Gandhari Unicode" w:cs="e-Tamil OTC"/>
          <w:noProof/>
          <w:lang w:val="en-GB"/>
        </w:rPr>
      </w:pPr>
    </w:p>
    <w:p w14:paraId="790257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Even though he lives in the same village,</w:t>
      </w:r>
    </w:p>
    <w:p w14:paraId="69D18E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 doesn't come to [my] street,</w:t>
      </w:r>
    </w:p>
    <w:p w14:paraId="2762C71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 when he comes to [my] street, he doesn't embrace [me] fully,</w:t>
      </w:r>
    </w:p>
    <w:p w14:paraId="137BD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133"/>
      </w:r>
      <w:r w:rsidRPr="004D5A2F">
        <w:rPr>
          <w:rFonts w:ascii="Gandhari Unicode" w:hAnsi="Gandhari Unicode" w:cs="e-Tamil OTC"/>
          <w:noProof/>
          <w:lang w:val="en-GB"/>
        </w:rPr>
        <w:t xml:space="preserve"> passes [me] by indeed without seeing,</w:t>
      </w:r>
    </w:p>
    <w:p w14:paraId="100E20E8"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as if [passing] a crematory ground for strangers</w:t>
      </w:r>
      <w:r w:rsidRPr="004D5A2F">
        <w:rPr>
          <w:rStyle w:val="FootnoteReference"/>
          <w:rFonts w:ascii="Gandhari Unicode" w:hAnsi="Gandhari Unicode" w:cs="e-Tamil OTC"/>
          <w:noProof/>
          <w:lang w:val="en-GB"/>
        </w:rPr>
        <w:footnoteReference w:id="134"/>
      </w:r>
      <w:r w:rsidRPr="004D5A2F">
        <w:rPr>
          <w:rFonts w:ascii="Gandhari Unicode" w:hAnsi="Gandhari Unicode" w:cs="e-Tamil OTC"/>
          <w:noProof/>
          <w:lang w:val="en-GB"/>
        </w:rPr>
        <w:t>,</w:t>
      </w:r>
    </w:p>
    <w:p w14:paraId="09111C5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so that [my] desire, good knowledge lost,</w:t>
      </w:r>
      <w:r w:rsidRPr="004D5A2F">
        <w:rPr>
          <w:rStyle w:val="FootnoteReference"/>
          <w:rFonts w:ascii="Gandhari Unicode" w:hAnsi="Gandhari Unicode" w:cs="e-Tamil OTC"/>
          <w:noProof/>
          <w:lang w:val="en-GB"/>
        </w:rPr>
        <w:footnoteReference w:id="135"/>
      </w:r>
      <w:r w:rsidRPr="004D5A2F">
        <w:rPr>
          <w:rFonts w:ascii="Gandhari Unicode" w:hAnsi="Gandhari Unicode" w:cs="e-Tamil OTC"/>
          <w:noProof/>
          <w:lang w:val="en-GB"/>
        </w:rPr>
        <w:t xml:space="preserve"> shame killed,</w:t>
      </w:r>
    </w:p>
    <w:p w14:paraId="70789742"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gets into a distance, gone like an arrow shot from the bow.</w:t>
      </w:r>
    </w:p>
    <w:p w14:paraId="5D4FA986" w14:textId="77777777" w:rsidR="0074055C" w:rsidRPr="004D5A2F" w:rsidRDefault="0074055C">
      <w:pPr>
        <w:pStyle w:val="Textbody"/>
        <w:spacing w:after="0"/>
        <w:rPr>
          <w:rFonts w:ascii="Gandhari Unicode" w:hAnsi="Gandhari Unicode" w:cs="e-Tamil OTC"/>
          <w:noProof/>
          <w:lang w:val="en-GB"/>
        </w:rPr>
      </w:pPr>
    </w:p>
    <w:p w14:paraId="54275EE8" w14:textId="77777777" w:rsidR="0074055C" w:rsidRPr="004D5A2F" w:rsidRDefault="0074055C">
      <w:pPr>
        <w:pStyle w:val="Textbody"/>
        <w:spacing w:after="0"/>
        <w:rPr>
          <w:rFonts w:ascii="Gandhari Unicode" w:hAnsi="Gandhari Unicode" w:cs="e-Tamil OTC"/>
          <w:noProof/>
          <w:lang w:val="en-GB"/>
        </w:rPr>
      </w:pPr>
    </w:p>
    <w:p w14:paraId="0570D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4683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while it gets into a distance, gone like an arrow shot from the bow,</w:t>
      </w:r>
    </w:p>
    <w:p w14:paraId="3C206405" w14:textId="77777777" w:rsidR="0074055C" w:rsidRPr="004D5A2F" w:rsidRDefault="00CF70BD">
      <w:pPr>
        <w:pStyle w:val="Textbody"/>
        <w:tabs>
          <w:tab w:val="left" w:pos="0"/>
          <w:tab w:val="left" w:pos="42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[his] desire which has killed [his] shame [and] lost good knowledge.</w:t>
      </w:r>
    </w:p>
    <w:p w14:paraId="41A9E15E" w14:textId="77777777" w:rsidR="0074055C" w:rsidRPr="004D5A2F" w:rsidRDefault="0074055C">
      <w:pPr>
        <w:pStyle w:val="Textbody"/>
        <w:spacing w:after="0"/>
        <w:rPr>
          <w:rFonts w:ascii="Gandhari Unicode" w:hAnsi="Gandhari Unicode" w:cs="e-Tamil OTC"/>
          <w:noProof/>
          <w:lang w:val="en-GB"/>
        </w:rPr>
      </w:pPr>
    </w:p>
    <w:p w14:paraId="2D37ACE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BF157B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ஊண்பித்தை: </w:t>
      </w:r>
      <w:r w:rsidRPr="004D5A2F">
        <w:rPr>
          <w:rFonts w:ascii="Gandhari Unicode" w:hAnsi="Gandhari Unicode"/>
          <w:i w:val="0"/>
          <w:iCs w:val="0"/>
          <w:color w:val="auto"/>
        </w:rPr>
        <w:t>the confidante / SHE</w:t>
      </w:r>
    </w:p>
    <w:p w14:paraId="04BEBE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24A3F457" w14:textId="77777777" w:rsidR="0074055C" w:rsidRPr="004D5A2F" w:rsidRDefault="0074055C">
      <w:pPr>
        <w:pStyle w:val="Textbody"/>
        <w:spacing w:after="29"/>
        <w:rPr>
          <w:rFonts w:ascii="Gandhari Unicode" w:hAnsi="Gandhari Unicode" w:cs="e-Tamil OTC"/>
          <w:noProof/>
          <w:lang w:val="en-GB"/>
        </w:rPr>
      </w:pPr>
    </w:p>
    <w:p w14:paraId="40E17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உள்ளார் கொல்லோ தோழி வுள்ளியும்</w:t>
      </w:r>
    </w:p>
    <w:p w14:paraId="2580A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வாய்ப்புணர் வின்மையின் வாரார் கொல்லோ</w:t>
      </w:r>
    </w:p>
    <w:p w14:paraId="532CBC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மரற்புகா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வருந்திய</w:t>
      </w:r>
      <w:r w:rsidRPr="004D5A2F">
        <w:rPr>
          <w:rFonts w:ascii="Gandhari Unicode" w:hAnsi="Gandhari Unicode" w:cs="e-Tamil OTC"/>
          <w:noProof/>
          <w:cs/>
          <w:lang w:val="en-GB"/>
        </w:rPr>
        <w:t xml:space="preserve"> மாவெருத் திரலை</w:t>
      </w:r>
    </w:p>
    <w:p w14:paraId="7653C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யுரற்கால்</w:t>
      </w:r>
      <w:r w:rsidRPr="004D5A2F">
        <w:rPr>
          <w:rFonts w:ascii="Gandhari Unicode" w:hAnsi="Gandhari Unicode" w:cs="e-Tamil OTC"/>
          <w:noProof/>
          <w:cs/>
          <w:lang w:val="en-GB"/>
        </w:rPr>
        <w:t xml:space="preserve"> யானை </w:t>
      </w:r>
      <w:r w:rsidRPr="004D5A2F">
        <w:rPr>
          <w:rFonts w:ascii="Gandhari Unicode" w:hAnsi="Gandhari Unicode" w:cs="e-Tamil OTC"/>
          <w:noProof/>
          <w:u w:val="wave"/>
          <w:cs/>
          <w:lang w:val="en-GB"/>
        </w:rPr>
        <w:t>யொடித்துண்</w:t>
      </w:r>
      <w:r w:rsidRPr="004D5A2F">
        <w:rPr>
          <w:rFonts w:ascii="Gandhari Unicode" w:hAnsi="Gandhari Unicode" w:cs="e-Tamil OTC"/>
          <w:noProof/>
          <w:cs/>
          <w:lang w:val="en-GB"/>
        </w:rPr>
        <w:t xml:space="preserve"> டெஞ்சிய</w:t>
      </w:r>
    </w:p>
    <w:p w14:paraId="069C2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யாஅ</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வரிநிழற்</w:t>
      </w:r>
      <w:r w:rsidRPr="004D5A2F">
        <w:rPr>
          <w:rFonts w:ascii="Gandhari Unicode" w:hAnsi="Gandhari Unicode" w:cs="e-Tamil OTC"/>
          <w:noProof/>
          <w:cs/>
          <w:lang w:val="en-GB"/>
        </w:rPr>
        <w:t xml:space="preserve"> றுஞ்சு</w:t>
      </w:r>
    </w:p>
    <w:p w14:paraId="2EC737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மாயிருஞ் சோலை மலையிறந் தோரே.</w:t>
      </w:r>
    </w:p>
    <w:p w14:paraId="2BB7CC58" w14:textId="77777777" w:rsidR="0074055C" w:rsidRPr="004D5A2F" w:rsidRDefault="0074055C">
      <w:pPr>
        <w:pStyle w:val="Textbody"/>
        <w:spacing w:after="29"/>
        <w:rPr>
          <w:rFonts w:ascii="Gandhari Unicode" w:hAnsi="Gandhari Unicode" w:cs="e-Tamil OTC"/>
          <w:noProof/>
          <w:lang w:val="en-GB"/>
        </w:rPr>
      </w:pPr>
    </w:p>
    <w:p w14:paraId="45270D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வின்மையின்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வின்மைமின்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மரற்புகா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வரற்புகா </w:t>
      </w:r>
      <w:r w:rsidRPr="004D5A2F">
        <w:rPr>
          <w:rFonts w:ascii="Gandhari Unicode" w:hAnsi="Gandhari Unicode" w:cs="e-Tamil OTC"/>
          <w:noProof/>
          <w:lang w:val="en-GB"/>
        </w:rPr>
        <w:t>L1, C1+2v+3, G1+2, EA, I, AT, Cām.v</w:t>
      </w:r>
      <w:bookmarkStart w:id="11" w:name="DDE_LINK7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bookmarkEnd w:id="11"/>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வருந்திய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வருந்த </w:t>
      </w:r>
      <w:r w:rsidRPr="004D5A2F">
        <w:rPr>
          <w:rFonts w:ascii="Gandhari Unicode" w:hAnsi="Gandhari Unicode" w:cs="e-Tamil OTC"/>
          <w:noProof/>
          <w:lang w:val="en-GB"/>
        </w:rPr>
        <w:t xml:space="preserve">L1, C1+2v+3,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யுரற்கால் யானை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யுயர்கால்  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யுரற்கா லியானை </w:t>
      </w:r>
      <w:r w:rsidRPr="004D5A2F">
        <w:rPr>
          <w:rFonts w:ascii="Gandhari Unicode" w:hAnsi="Gandhari Unicode" w:cs="e-Tamil OTC"/>
          <w:noProof/>
          <w:lang w:val="en-GB"/>
        </w:rPr>
        <w:t>May., AT</w:t>
      </w:r>
      <w:bookmarkStart w:id="12" w:name="DDE_LINK6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12"/>
      <w:r w:rsidRPr="004D5A2F">
        <w:rPr>
          <w:rFonts w:ascii="Gandhari Unicode" w:hAnsi="Gandhari Unicode" w:cs="e-Tamil OTC"/>
          <w:b/>
          <w:bCs/>
          <w:noProof/>
          <w:lang w:val="en-GB"/>
        </w:rPr>
        <w:t>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யொடித்துண்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பொளித்துண்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பொடித்துண்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Nacc.; IK; </w:t>
      </w:r>
      <w:r w:rsidRPr="004D5A2F">
        <w:rPr>
          <w:rFonts w:ascii="Gandhari Unicode" w:hAnsi="Gandhari Unicode" w:cs="e-Tamil OTC"/>
          <w:noProof/>
          <w:cs/>
          <w:lang w:val="en-GB"/>
        </w:rPr>
        <w:t xml:space="preserve">யாமரம் </w:t>
      </w:r>
      <w:r w:rsidRPr="004D5A2F">
        <w:rPr>
          <w:rFonts w:ascii="Gandhari Unicode" w:hAnsi="Gandhari Unicode" w:cs="e-Tamil OTC"/>
          <w:noProof/>
          <w:lang w:val="en-GB"/>
        </w:rPr>
        <w:t xml:space="preserve">PV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 xml:space="preserve">L1, C1+2+3, G1+2, May., NV, EA, Cām.;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Cēn., Caṅ.</w:t>
      </w:r>
    </w:p>
    <w:p w14:paraId="06393209" w14:textId="77777777" w:rsidR="0074055C" w:rsidRPr="004D5A2F" w:rsidRDefault="0074055C">
      <w:pPr>
        <w:pStyle w:val="Textbody"/>
        <w:spacing w:after="29"/>
        <w:rPr>
          <w:rFonts w:ascii="Gandhari Unicode" w:hAnsi="Gandhari Unicode" w:cs="e-Tamil OTC"/>
          <w:noProof/>
          <w:lang w:val="en-GB"/>
        </w:rPr>
      </w:pPr>
    </w:p>
    <w:p w14:paraId="5B413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uḷḷār</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kollō tōḻi </w:t>
      </w:r>
      <w:r w:rsidR="00811F6C" w:rsidRPr="004D5A2F">
        <w:rPr>
          <w:rFonts w:ascii="Gandhari Unicode" w:hAnsi="Gandhari Unicode" w:cs="e-Tamil OTC"/>
          <w:noProof/>
          <w:lang w:val="en-GB"/>
        </w:rPr>
        <w:t>~</w:t>
      </w:r>
      <w:r w:rsidRPr="004D5A2F">
        <w:rPr>
          <w:rFonts w:ascii="Gandhari Unicode" w:hAnsi="Gandhari Unicode" w:cs="e-Tamil OTC"/>
          <w:noProof/>
          <w:lang w:val="en-GB"/>
        </w:rPr>
        <w:t>uḷḷi</w:t>
      </w:r>
      <w:r w:rsidR="00811F6C" w:rsidRPr="004D5A2F">
        <w:rPr>
          <w:rFonts w:ascii="Gandhari Unicode" w:hAnsi="Gandhari Unicode" w:cs="e-Tamil OTC"/>
          <w:noProof/>
          <w:lang w:val="en-GB"/>
        </w:rPr>
        <w:t>-~</w:t>
      </w:r>
      <w:r w:rsidRPr="004D5A2F">
        <w:rPr>
          <w:rFonts w:ascii="Gandhari Unicode" w:hAnsi="Gandhari Unicode" w:cs="e-Tamil OTC"/>
          <w:noProof/>
          <w:lang w:val="en-GB"/>
        </w:rPr>
        <w:t>um</w:t>
      </w:r>
    </w:p>
    <w:p w14:paraId="6FE98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vāypp</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 uṇ</w:t>
      </w:r>
      <w:r w:rsidR="00811F6C" w:rsidRPr="004D5A2F">
        <w:rPr>
          <w:rFonts w:ascii="Gandhari Unicode" w:hAnsi="Gandhari Unicode" w:cs="e-Tamil OTC"/>
          <w:noProof/>
          <w:lang w:val="en-GB"/>
        </w:rPr>
        <w:t>arv*</w:t>
      </w:r>
      <w:r w:rsidRPr="004D5A2F">
        <w:rPr>
          <w:rFonts w:ascii="Gandhari Unicode" w:hAnsi="Gandhari Unicode" w:cs="e-Tamil OTC"/>
          <w:noProof/>
          <w:lang w:val="en-GB"/>
        </w:rPr>
        <w:t xml:space="preserve"> iṉmaiyiṉ vārār</w:t>
      </w:r>
      <w:r w:rsidR="00811F6C"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E0E33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maral</w:t>
      </w:r>
      <w:r w:rsidRPr="004D5A2F">
        <w:rPr>
          <w:rFonts w:ascii="Gandhari Unicode" w:hAnsi="Gandhari Unicode" w:cs="e-Tamil OTC"/>
          <w:noProof/>
          <w:lang w:val="en-GB"/>
        </w:rPr>
        <w:t xml:space="preserve"> pukā </w:t>
      </w:r>
      <w:r w:rsidR="00811F6C" w:rsidRPr="004D5A2F">
        <w:rPr>
          <w:rFonts w:ascii="Gandhari Unicode" w:hAnsi="Gandhari Unicode" w:cs="e-Tamil OTC"/>
          <w:noProof/>
          <w:lang w:val="en-GB"/>
        </w:rPr>
        <w:t>~</w:t>
      </w:r>
      <w:r w:rsidRPr="004D5A2F">
        <w:rPr>
          <w:rFonts w:ascii="Gandhari Unicode" w:hAnsi="Gandhari Unicode" w:cs="e-Tamil OTC"/>
          <w:i/>
          <w:iCs/>
          <w:noProof/>
          <w:lang w:val="en-GB"/>
        </w:rPr>
        <w:t>aruntiya</w:t>
      </w:r>
      <w:r w:rsidRPr="004D5A2F">
        <w:rPr>
          <w:rFonts w:ascii="Gandhari Unicode" w:hAnsi="Gandhari Unicode" w:cs="e-Tamil OTC"/>
          <w:noProof/>
          <w:lang w:val="en-GB"/>
        </w:rPr>
        <w:t xml:space="preserve"> mā </w:t>
      </w:r>
      <w:r w:rsidR="00811F6C" w:rsidRPr="004D5A2F">
        <w:rPr>
          <w:rFonts w:ascii="Gandhari Unicode" w:hAnsi="Gandhari Unicode" w:cs="e-Tamil OTC"/>
          <w:noProof/>
          <w:lang w:val="en-GB"/>
        </w:rPr>
        <w:t>~erutt*</w:t>
      </w:r>
      <w:r w:rsidRPr="004D5A2F">
        <w:rPr>
          <w:rFonts w:ascii="Gandhari Unicode" w:hAnsi="Gandhari Unicode" w:cs="e-Tamil OTC"/>
          <w:noProof/>
          <w:lang w:val="en-GB"/>
        </w:rPr>
        <w:t xml:space="preserve"> iralai</w:t>
      </w:r>
    </w:p>
    <w:p w14:paraId="31D6C638" w14:textId="77777777" w:rsidR="0074055C" w:rsidRPr="004D5A2F" w:rsidRDefault="00811F6C">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ural</w:t>
      </w:r>
      <w:r w:rsidR="00CF70BD" w:rsidRPr="004D5A2F">
        <w:rPr>
          <w:rFonts w:ascii="Gandhari Unicode" w:hAnsi="Gandhari Unicode" w:cs="e-Tamil OTC"/>
          <w:noProof/>
          <w:lang w:val="en-GB"/>
        </w:rPr>
        <w:t xml:space="preserve"> kāl yāṉai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oṭ</w:t>
      </w:r>
      <w:r w:rsidRPr="004D5A2F">
        <w:rPr>
          <w:rFonts w:ascii="Gandhari Unicode" w:hAnsi="Gandhari Unicode" w:cs="e-Tamil OTC"/>
          <w:i/>
          <w:iCs/>
          <w:noProof/>
          <w:lang w:val="en-GB"/>
        </w:rPr>
        <w:t>itt*</w:t>
      </w:r>
      <w:r w:rsidR="00CF70BD" w:rsidRPr="004D5A2F">
        <w:rPr>
          <w:rFonts w:ascii="Gandhari Unicode" w:hAnsi="Gandhari Unicode" w:cs="e-Tamil OTC"/>
          <w:noProof/>
          <w:lang w:val="en-GB"/>
        </w:rPr>
        <w:t xml:space="preserve"> uṇṭ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eñciya</w:t>
      </w:r>
    </w:p>
    <w:p w14:paraId="177F17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tuñcum</w:t>
      </w:r>
    </w:p>
    <w:p w14:paraId="01A43D3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mā </w:t>
      </w:r>
      <w:r w:rsidR="00811F6C" w:rsidRPr="004D5A2F">
        <w:rPr>
          <w:rFonts w:ascii="Gandhari Unicode" w:hAnsi="Gandhari Unicode" w:cs="e-Tamil OTC"/>
          <w:noProof/>
          <w:lang w:val="en-GB"/>
        </w:rPr>
        <w:t>~</w:t>
      </w:r>
      <w:r w:rsidRPr="004D5A2F">
        <w:rPr>
          <w:rFonts w:ascii="Gandhari Unicode" w:hAnsi="Gandhari Unicode" w:cs="e-Tamil OTC"/>
          <w:noProof/>
          <w:lang w:val="en-GB"/>
        </w:rPr>
        <w:t>irum cōlai malai iṟantōr</w:t>
      </w:r>
      <w:r w:rsidR="00811F6C" w:rsidRPr="004D5A2F">
        <w:rPr>
          <w:rFonts w:ascii="Gandhari Unicode" w:hAnsi="Gandhari Unicode" w:cs="e-Tamil OTC"/>
          <w:noProof/>
          <w:lang w:val="en-GB"/>
        </w:rPr>
        <w:t>-</w:t>
      </w:r>
      <w:r w:rsidRPr="004D5A2F">
        <w:rPr>
          <w:rFonts w:ascii="Gandhari Unicode" w:hAnsi="Gandhari Unicode" w:cs="e-Tamil OTC"/>
          <w:noProof/>
          <w:lang w:val="en-GB"/>
        </w:rPr>
        <w:t>ē.</w:t>
      </w:r>
    </w:p>
    <w:p w14:paraId="14CD4B9D" w14:textId="77777777" w:rsidR="0074055C" w:rsidRPr="004D5A2F" w:rsidRDefault="0074055C">
      <w:pPr>
        <w:pStyle w:val="Textbody"/>
        <w:spacing w:after="29" w:line="260" w:lineRule="exact"/>
        <w:rPr>
          <w:rFonts w:ascii="Gandhari Unicode" w:hAnsi="Gandhari Unicode" w:cs="e-Tamil OTC"/>
          <w:noProof/>
          <w:u w:val="single"/>
          <w:lang w:val="en-GB"/>
        </w:rPr>
      </w:pPr>
    </w:p>
    <w:p w14:paraId="22DA7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211784" w14:textId="77777777" w:rsidR="0074055C" w:rsidRPr="004D5A2F" w:rsidRDefault="0074055C">
      <w:pPr>
        <w:pStyle w:val="Textbody"/>
        <w:spacing w:after="29" w:line="260" w:lineRule="exact"/>
        <w:rPr>
          <w:rFonts w:ascii="Gandhari Unicode" w:hAnsi="Gandhari Unicode" w:cs="e-Tamil OTC"/>
          <w:noProof/>
          <w:u w:val="single"/>
          <w:lang w:val="en-GB"/>
        </w:rPr>
      </w:pPr>
    </w:p>
    <w:p w14:paraId="3A8FE9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3DEC5B7F" w14:textId="77777777" w:rsidR="0074055C" w:rsidRPr="004D5A2F" w:rsidRDefault="0074055C">
      <w:pPr>
        <w:pStyle w:val="Textbody"/>
        <w:spacing w:after="29" w:line="260" w:lineRule="exact"/>
        <w:rPr>
          <w:rFonts w:ascii="Gandhari Unicode" w:hAnsi="Gandhari Unicode" w:cs="e-Tamil OTC"/>
          <w:noProof/>
          <w:lang w:val="en-GB"/>
        </w:rPr>
      </w:pPr>
    </w:p>
    <w:p w14:paraId="2F7EE9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remember-not-he</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remembered</w:t>
      </w:r>
      <w:r w:rsidRPr="004D5A2F">
        <w:rPr>
          <w:rFonts w:ascii="Gandhari Unicode" w:hAnsi="Gandhari Unicode" w:cs="e-Tamil OTC"/>
          <w:noProof/>
          <w:position w:val="6"/>
          <w:lang w:val="en-GB"/>
        </w:rPr>
        <w:t>um</w:t>
      </w:r>
    </w:p>
    <w:p w14:paraId="32C1A6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opportunity realisation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come-not-he</w:t>
      </w:r>
      <w:r w:rsidRPr="004D5A2F">
        <w:rPr>
          <w:rFonts w:ascii="Gandhari Unicode" w:hAnsi="Gandhari Unicode" w:cs="e-Tamil OTC"/>
          <w:noProof/>
          <w:position w:val="6"/>
          <w:lang w:val="en-GB"/>
        </w:rPr>
        <w:t>kollō</w:t>
      </w:r>
    </w:p>
    <w:p w14:paraId="4A0CE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 food eaten- big neck Iralai(-deer)</w:t>
      </w:r>
    </w:p>
    <w:p w14:paraId="6BAC5B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mortar leg elephant broken-off eaten left-aside-</w:t>
      </w:r>
    </w:p>
    <w:p w14:paraId="4E334B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Yām(-tree) line shade sleeping-</w:t>
      </w:r>
    </w:p>
    <w:p w14:paraId="20D333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dark wood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68A02E" w14:textId="77777777" w:rsidR="0074055C" w:rsidRPr="004D5A2F" w:rsidRDefault="0074055C">
      <w:pPr>
        <w:pStyle w:val="Textbody"/>
        <w:spacing w:after="29"/>
        <w:rPr>
          <w:rFonts w:ascii="Gandhari Unicode" w:hAnsi="Gandhari Unicode" w:cs="e-Tamil OTC"/>
          <w:noProof/>
          <w:lang w:val="en-GB"/>
        </w:rPr>
      </w:pPr>
    </w:p>
    <w:p w14:paraId="05D5FEC6" w14:textId="77777777" w:rsidR="0074055C" w:rsidRPr="004D5A2F" w:rsidRDefault="0074055C">
      <w:pPr>
        <w:pStyle w:val="Textbody"/>
        <w:spacing w:after="29"/>
        <w:rPr>
          <w:rFonts w:ascii="Gandhari Unicode" w:hAnsi="Gandhari Unicode" w:cs="e-Tamil OTC"/>
          <w:noProof/>
          <w:lang w:val="en-GB"/>
        </w:rPr>
      </w:pPr>
    </w:p>
    <w:p w14:paraId="7D9BA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Won't he remember, friend? And if he remembers,</w:t>
      </w:r>
    </w:p>
    <w:p w14:paraId="56873F91"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not come, because he doesn't take the opportunity</w:t>
      </w:r>
      <w:r w:rsidRPr="004D5A2F">
        <w:rPr>
          <w:rStyle w:val="FootnoteReference"/>
          <w:rFonts w:ascii="Gandhari Unicode" w:hAnsi="Gandhari Unicode" w:cs="e-Tamil OTC"/>
          <w:noProof/>
          <w:lang w:val="en-GB"/>
        </w:rPr>
        <w:footnoteReference w:id="136"/>
      </w:r>
      <w:r w:rsidRPr="004D5A2F">
        <w:rPr>
          <w:rFonts w:ascii="Gandhari Unicode" w:hAnsi="Gandhari Unicode" w:cs="e-Tamil OTC"/>
          <w:noProof/>
          <w:lang w:val="en-GB"/>
        </w:rPr>
        <w:t>,</w:t>
      </w:r>
    </w:p>
    <w:p w14:paraId="1D9E73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mountains with big dark</w:t>
      </w:r>
      <w:r w:rsidRPr="004D5A2F">
        <w:rPr>
          <w:rStyle w:val="FootnoteReference"/>
          <w:rFonts w:ascii="Gandhari Unicode" w:hAnsi="Gandhari Unicode" w:cs="e-Tamil OTC"/>
          <w:noProof/>
          <w:lang w:val="en-GB"/>
        </w:rPr>
        <w:footnoteReference w:id="137"/>
      </w:r>
      <w:r w:rsidRPr="004D5A2F">
        <w:rPr>
          <w:rFonts w:ascii="Gandhari Unicode" w:hAnsi="Gandhari Unicode" w:cs="e-Tamil OTC"/>
          <w:noProof/>
          <w:lang w:val="en-GB"/>
        </w:rPr>
        <w:t xml:space="preserve"> woods,</w:t>
      </w:r>
    </w:p>
    <w:p w14:paraId="62C65B5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large-necked Iralai,</w:t>
      </w:r>
    </w:p>
    <w:p w14:paraId="6EAB553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eaten</w:t>
      </w:r>
      <w:r w:rsidRPr="004D5A2F">
        <w:rPr>
          <w:rStyle w:val="FootnoteReference"/>
          <w:rFonts w:ascii="Gandhari Unicode" w:hAnsi="Gandhari Unicode" w:cs="e-Tamil OTC"/>
          <w:noProof/>
          <w:lang w:val="en-GB"/>
        </w:rPr>
        <w:footnoteReference w:id="138"/>
      </w:r>
      <w:r w:rsidRPr="004D5A2F">
        <w:rPr>
          <w:rFonts w:ascii="Gandhari Unicode" w:hAnsi="Gandhari Unicode" w:cs="e-Tamil OTC"/>
          <w:noProof/>
          <w:lang w:val="en-GB"/>
        </w:rPr>
        <w:t xml:space="preserve"> bowstring hemp for [its] food,</w:t>
      </w:r>
    </w:p>
    <w:p w14:paraId="3DF066A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sleeps in the dappled shade of the Yām tree</w:t>
      </w:r>
      <w:r w:rsidRPr="004D5A2F">
        <w:rPr>
          <w:rStyle w:val="FootnoteReference"/>
          <w:rFonts w:ascii="Gandhari Unicode" w:hAnsi="Gandhari Unicode" w:cs="e-Tamil OTC"/>
          <w:noProof/>
          <w:lang w:val="en-GB"/>
        </w:rPr>
        <w:footnoteReference w:id="139"/>
      </w:r>
    </w:p>
    <w:p w14:paraId="4A9E3E46"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broken off, eaten [and] left aside by the mortar-leg elephant?</w:t>
      </w:r>
    </w:p>
    <w:p w14:paraId="33C7F313" w14:textId="77777777" w:rsidR="0074055C" w:rsidRPr="004D5A2F" w:rsidRDefault="0074055C">
      <w:pPr>
        <w:pStyle w:val="Textbody"/>
        <w:spacing w:after="0"/>
        <w:rPr>
          <w:rFonts w:ascii="Gandhari Unicode" w:hAnsi="Gandhari Unicode" w:cs="e-Tamil OTC"/>
          <w:noProof/>
          <w:lang w:val="en-GB"/>
        </w:rPr>
      </w:pPr>
    </w:p>
    <w:p w14:paraId="18C4EC1B"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5A2973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பேயன்: </w:t>
      </w:r>
      <w:r w:rsidRPr="004D5A2F">
        <w:rPr>
          <w:rFonts w:ascii="Gandhari Unicode" w:hAnsi="Gandhari Unicode"/>
          <w:i w:val="0"/>
          <w:iCs w:val="0"/>
          <w:color w:val="auto"/>
        </w:rPr>
        <w:t>HE</w:t>
      </w:r>
    </w:p>
    <w:p w14:paraId="5990A0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பட்டபின்றை வரையாது சென்று வினைமுற்றி மீளுந் தலைமகன் தேர்ப்பாகற்குச் சொல்லியது.</w:t>
      </w:r>
    </w:p>
    <w:p w14:paraId="1C7B8769" w14:textId="77777777" w:rsidR="0074055C" w:rsidRPr="004D5A2F" w:rsidRDefault="0074055C">
      <w:pPr>
        <w:pStyle w:val="Textbody"/>
        <w:spacing w:after="29"/>
        <w:rPr>
          <w:rFonts w:ascii="Gandhari Unicode" w:hAnsi="Gandhari Unicode" w:cs="e-Tamil OTC"/>
          <w:noProof/>
          <w:lang w:val="en-GB"/>
        </w:rPr>
      </w:pPr>
    </w:p>
    <w:p w14:paraId="4A0687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கவலை கெண்டிய </w:t>
      </w:r>
      <w:r w:rsidRPr="004D5A2F">
        <w:rPr>
          <w:rFonts w:ascii="Gandhari Unicode" w:hAnsi="Gandhari Unicode" w:cs="e-Tamil OTC"/>
          <w:noProof/>
          <w:u w:val="wave"/>
          <w:cs/>
          <w:lang w:val="en-GB"/>
        </w:rPr>
        <w:t>வகல்வாய்ச்</w:t>
      </w:r>
      <w:r w:rsidRPr="004D5A2F">
        <w:rPr>
          <w:rFonts w:ascii="Gandhari Unicode" w:hAnsi="Gandhari Unicode" w:cs="e-Tamil OTC"/>
          <w:noProof/>
          <w:cs/>
          <w:lang w:val="en-GB"/>
        </w:rPr>
        <w:t xml:space="preserve"> சிறுகுழி</w:t>
      </w:r>
    </w:p>
    <w:p w14:paraId="778F20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யொள்வீ</w:t>
      </w:r>
      <w:r w:rsidRPr="004D5A2F">
        <w:rPr>
          <w:rFonts w:ascii="Gandhari Unicode" w:hAnsi="Gandhari Unicode" w:cs="e-Tamil OTC"/>
          <w:noProof/>
          <w:cs/>
          <w:lang w:val="en-GB"/>
        </w:rPr>
        <w:t xml:space="preserve"> தாஅய்ச் செல்வர்</w:t>
      </w:r>
    </w:p>
    <w:p w14:paraId="48EF2F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பொன்பெய்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பேழை</w:t>
      </w:r>
      <w:r w:rsidRPr="004D5A2F">
        <w:rPr>
          <w:rFonts w:ascii="Gandhari Unicode" w:hAnsi="Gandhari Unicode" w:cs="e-Tamil OTC"/>
          <w:noProof/>
          <w:cs/>
          <w:lang w:val="en-GB"/>
        </w:rPr>
        <w:t xml:space="preserve"> மூய்திறந் தன்ன</w:t>
      </w:r>
    </w:p>
    <w:p w14:paraId="1B055C11"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காரெதிர்</w:t>
      </w:r>
      <w:r w:rsidRPr="004D5A2F">
        <w:rPr>
          <w:rFonts w:ascii="Gandhari Unicode" w:hAnsi="Gandhari Unicode" w:cs="e-Tamil OTC"/>
          <w:noProof/>
          <w:cs/>
          <w:lang w:val="en-GB"/>
        </w:rPr>
        <w:t xml:space="preserve"> புறவி னதுவே </w:t>
      </w:r>
      <w:r w:rsidRPr="004D5A2F">
        <w:rPr>
          <w:rFonts w:ascii="Gandhari Unicode" w:hAnsi="Gandhari Unicode" w:cs="e-Tamil OTC"/>
          <w:noProof/>
          <w:u w:val="wave"/>
          <w:cs/>
          <w:lang w:val="en-GB"/>
        </w:rPr>
        <w:t>யுயர்ந்தோர்க்கு</w:t>
      </w:r>
    </w:p>
    <w:p w14:paraId="37A9A5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நீரொடு சொரிந்த மிச்சில் யாவர்க்கும்</w:t>
      </w:r>
    </w:p>
    <w:p w14:paraId="024221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வரைகோ ளறியாச்</w:t>
      </w:r>
      <w:r w:rsidRPr="004D5A2F">
        <w:rPr>
          <w:rFonts w:ascii="Gandhari Unicode" w:hAnsi="Gandhari Unicode" w:cs="e-Tamil OTC"/>
          <w:noProof/>
          <w:cs/>
          <w:lang w:val="en-GB"/>
        </w:rPr>
        <w:t xml:space="preserve"> சொன்றி</w:t>
      </w:r>
    </w:p>
    <w:p w14:paraId="3E181C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நிரைகோற் குறுந்தொடி </w:t>
      </w:r>
      <w:r w:rsidRPr="004D5A2F">
        <w:rPr>
          <w:rFonts w:ascii="Gandhari Unicode" w:hAnsi="Gandhari Unicode" w:cs="e-Tamil OTC"/>
          <w:noProof/>
          <w:u w:val="wave"/>
          <w:cs/>
          <w:lang w:val="en-GB"/>
        </w:rPr>
        <w:t>தந்தை</w:t>
      </w:r>
      <w:r w:rsidRPr="004D5A2F">
        <w:rPr>
          <w:rFonts w:ascii="Gandhari Unicode" w:hAnsi="Gandhari Unicode" w:cs="e-Tamil OTC"/>
          <w:noProof/>
          <w:cs/>
          <w:lang w:val="en-GB"/>
        </w:rPr>
        <w:t xml:space="preserve"> யூரே.</w:t>
      </w:r>
    </w:p>
    <w:p w14:paraId="3E17AD71" w14:textId="77777777" w:rsidR="0074055C" w:rsidRPr="004D5A2F" w:rsidRDefault="0074055C">
      <w:pPr>
        <w:pStyle w:val="Textbody"/>
        <w:spacing w:after="29"/>
        <w:rPr>
          <w:rFonts w:ascii="Gandhari Unicode" w:hAnsi="Gandhari Unicode" w:cs="e-Tamil OTC"/>
          <w:noProof/>
          <w:lang w:val="en-GB"/>
        </w:rPr>
      </w:pPr>
    </w:p>
    <w:p w14:paraId="2D6595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கவலை </w:t>
      </w:r>
      <w:r w:rsidRPr="004D5A2F">
        <w:rPr>
          <w:rFonts w:ascii="Gandhari Unicode" w:eastAsia="URW Palladio UNI" w:hAnsi="Gandhari Unicode" w:cs="e-Tamil OTC"/>
          <w:noProof/>
          <w:lang w:val="en-GB"/>
        </w:rPr>
        <w:t xml:space="preserve">L1, C1+2, G2, EA, Cām.; </w:t>
      </w:r>
      <w:r w:rsidRPr="004D5A2F">
        <w:rPr>
          <w:rFonts w:ascii="Gandhari Unicode" w:eastAsia="URW Palladio UNI" w:hAnsi="Gandhari Unicode" w:cs="e-Tamil OTC"/>
          <w:noProof/>
          <w:cs/>
          <w:lang w:val="en-GB"/>
        </w:rPr>
        <w:t xml:space="preserve">கவலைக் </w:t>
      </w:r>
      <w:r w:rsidRPr="004D5A2F">
        <w:rPr>
          <w:rFonts w:ascii="Gandhari Unicode" w:eastAsia="URW Palladio UNI" w:hAnsi="Gandhari Unicode" w:cs="e-Tamil OTC"/>
          <w:noProof/>
          <w:lang w:val="en-GB"/>
        </w:rPr>
        <w:t xml:space="preserve">C3, G1 •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கெண்டிய வகல்வாய்ச்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கெண்டிய கல்வாய்ச்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கண்டிய வலைகல்வாய்ச்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பொன்வீ </w:t>
      </w:r>
      <w:r w:rsidRPr="004D5A2F">
        <w:rPr>
          <w:rFonts w:ascii="Gandhari Unicode" w:hAnsi="Gandhari Unicode" w:cs="e-Tamil OTC"/>
          <w:noProof/>
          <w:lang w:val="en-GB"/>
        </w:rPr>
        <w:t xml:space="preserve">G1, AT, CP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பொன்பெய்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பொன்செய்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காரெதிர் ... யுயர்ந்தோர்க்கு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காரெதிர் புறவி னெதிர் ... யுயர்ந்தோர்க்கு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கானெதிர் ... யுணர்ந்தோர்க்கு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 ளறியாச் </w:t>
      </w:r>
      <w:r w:rsidRPr="004D5A2F">
        <w:rPr>
          <w:rFonts w:ascii="Gandhari Unicode" w:hAnsi="Gandhari Unicode" w:cs="e-Tamil OTC"/>
          <w:noProof/>
          <w:lang w:val="en-GB"/>
        </w:rPr>
        <w:t xml:space="preserve">G1v, Cām.;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L1, C1+3, G2, EA, I, AT, 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குறுந்தொடித் </w:t>
      </w:r>
      <w:r w:rsidRPr="004D5A2F">
        <w:rPr>
          <w:rFonts w:ascii="Gandhari Unicode" w:hAnsi="Gandhari Unicode" w:cs="e-Tamil OTC"/>
          <w:noProof/>
          <w:lang w:val="en-GB"/>
        </w:rPr>
        <w:t xml:space="preserve">C3,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C2, G1v+2v, EA, Cām.; </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தடக்கை </w:t>
      </w:r>
      <w:r w:rsidRPr="004D5A2F">
        <w:rPr>
          <w:rFonts w:ascii="Gandhari Unicode" w:hAnsi="Gandhari Unicode" w:cs="e-Tamil OTC"/>
          <w:noProof/>
          <w:lang w:val="en-GB"/>
        </w:rPr>
        <w:t>G2, PP, CP</w:t>
      </w:r>
    </w:p>
    <w:p w14:paraId="2D17CF7D" w14:textId="77777777" w:rsidR="0074055C" w:rsidRPr="004D5A2F" w:rsidRDefault="0074055C">
      <w:pPr>
        <w:pStyle w:val="Textbody"/>
        <w:spacing w:after="29"/>
        <w:rPr>
          <w:rFonts w:ascii="Gandhari Unicode" w:hAnsi="Gandhari Unicode" w:cs="e-Tamil OTC"/>
          <w:noProof/>
          <w:lang w:val="en-GB"/>
        </w:rPr>
      </w:pPr>
    </w:p>
    <w:p w14:paraId="057FAB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keṇṭiya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akal</w:t>
      </w:r>
      <w:r w:rsidRPr="004D5A2F">
        <w:rPr>
          <w:rFonts w:ascii="Gandhari Unicode" w:hAnsi="Gandhari Unicode" w:cs="e-Tamil OTC"/>
          <w:noProof/>
          <w:lang w:val="en-GB"/>
        </w:rPr>
        <w:t xml:space="preserve"> vāy ciṟu kuḻi</w:t>
      </w:r>
    </w:p>
    <w:p w14:paraId="0DE242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koṉṟai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vī tāay</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celvar</w:t>
      </w:r>
    </w:p>
    <w:p w14:paraId="3C2131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w:t>
      </w:r>
      <w:r w:rsidRPr="004D5A2F">
        <w:rPr>
          <w:rFonts w:ascii="Gandhari Unicode" w:hAnsi="Gandhari Unicode" w:cs="e-Tamil OTC"/>
          <w:i/>
          <w:iCs/>
          <w:noProof/>
          <w:lang w:val="en-GB"/>
        </w:rPr>
        <w:t>pey</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pēḻai</w:t>
      </w:r>
      <w:r w:rsidRPr="004D5A2F">
        <w:rPr>
          <w:rFonts w:ascii="Gandhari Unicode" w:hAnsi="Gandhari Unicode" w:cs="e-Tamil OTC"/>
          <w:noProof/>
          <w:lang w:val="en-GB"/>
        </w:rPr>
        <w:t xml:space="preserve"> mūy tiṟant</w:t>
      </w:r>
      <w:r w:rsidR="00C17412" w:rsidRPr="004D5A2F">
        <w:rPr>
          <w:rFonts w:ascii="Gandhari Unicode" w:hAnsi="Gandhari Unicode" w:cs="e-Tamil OTC"/>
          <w:noProof/>
          <w:lang w:val="en-GB"/>
        </w:rPr>
        <w:t>a</w:t>
      </w:r>
      <w:r w:rsidRPr="004D5A2F">
        <w:rPr>
          <w:rFonts w:ascii="Gandhari Unicode" w:hAnsi="Gandhari Unicode" w:cs="e-Tamil OTC"/>
          <w:noProof/>
          <w:lang w:val="en-GB"/>
        </w:rPr>
        <w:t>ṉṉa</w:t>
      </w:r>
    </w:p>
    <w:p w14:paraId="6065D6FC" w14:textId="77777777" w:rsidR="0074055C" w:rsidRPr="004D5A2F" w:rsidRDefault="00CF70BD">
      <w:pPr>
        <w:pStyle w:val="Textbody"/>
        <w:spacing w:after="29"/>
        <w:rPr>
          <w:rFonts w:ascii="Gandhari Unicode" w:hAnsi="Gandhari Unicode" w:cs="e-Tamil OTC"/>
          <w:i/>
          <w:iCs/>
          <w:noProof/>
          <w:lang w:val="en-GB"/>
        </w:rPr>
      </w:pPr>
      <w:r w:rsidRPr="004D5A2F">
        <w:rPr>
          <w:rFonts w:ascii="Gandhari Unicode" w:hAnsi="Gandhari Unicode" w:cs="e-Tamil OTC"/>
          <w:i/>
          <w:iCs/>
          <w:noProof/>
          <w:lang w:val="en-GB"/>
        </w:rPr>
        <w:t xml:space="preserve">kār </w:t>
      </w:r>
      <w:r w:rsidRPr="004D5A2F">
        <w:rPr>
          <w:rFonts w:ascii="Gandhari Unicode" w:hAnsi="Gandhari Unicode" w:cs="e-Tamil OTC"/>
          <w:noProof/>
          <w:lang w:val="en-GB"/>
        </w:rPr>
        <w:t>etir puṟaviṉatu</w:t>
      </w:r>
      <w:r w:rsidR="00C17412"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Fonts w:ascii="Gandhari Unicode" w:hAnsi="Gandhari Unicode" w:cs="e-Tamil OTC"/>
          <w:i/>
          <w:iCs/>
          <w:noProof/>
          <w:lang w:val="en-GB"/>
        </w:rPr>
        <w:t xml:space="preserve"> </w:t>
      </w:r>
      <w:r w:rsidR="00C17412" w:rsidRPr="004D5A2F">
        <w:rPr>
          <w:rFonts w:ascii="Gandhari Unicode" w:hAnsi="Gandhari Unicode" w:cs="e-Tamil OTC"/>
          <w:i/>
          <w:iCs/>
          <w:noProof/>
          <w:lang w:val="en-GB"/>
        </w:rPr>
        <w:t>~</w:t>
      </w:r>
      <w:r w:rsidRPr="004D5A2F">
        <w:rPr>
          <w:rFonts w:ascii="Gandhari Unicode" w:hAnsi="Gandhari Unicode" w:cs="e-Tamil OTC"/>
          <w:i/>
          <w:iCs/>
          <w:noProof/>
          <w:lang w:val="en-GB"/>
        </w:rPr>
        <w:t>uyarntōrkku</w:t>
      </w:r>
    </w:p>
    <w:p w14:paraId="3DF57D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nīroṭu corinta miccil yāvarkk</w:t>
      </w:r>
      <w:r w:rsidR="00C17412" w:rsidRPr="004D5A2F">
        <w:rPr>
          <w:rFonts w:ascii="Gandhari Unicode" w:hAnsi="Gandhari Unicode" w:cs="e-Tamil OTC"/>
          <w:noProof/>
          <w:lang w:val="en-GB"/>
        </w:rPr>
        <w:t>*-</w:t>
      </w:r>
      <w:r w:rsidRPr="004D5A2F">
        <w:rPr>
          <w:rFonts w:ascii="Gandhari Unicode" w:hAnsi="Gandhari Unicode" w:cs="e-Tamil OTC"/>
          <w:noProof/>
          <w:lang w:val="en-GB"/>
        </w:rPr>
        <w:t>um</w:t>
      </w:r>
    </w:p>
    <w:p w14:paraId="0DD2FC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varai </w:t>
      </w:r>
      <w:r w:rsidRPr="004D5A2F">
        <w:rPr>
          <w:rFonts w:ascii="Gandhari Unicode" w:hAnsi="Gandhari Unicode" w:cs="e-Tamil OTC"/>
          <w:i/>
          <w:iCs/>
          <w:noProof/>
          <w:lang w:val="en-GB"/>
        </w:rPr>
        <w:t>kōḷ</w:t>
      </w:r>
      <w:r w:rsidRPr="004D5A2F">
        <w:rPr>
          <w:rFonts w:ascii="Gandhari Unicode" w:hAnsi="Gandhari Unicode" w:cs="e-Tamil OTC"/>
          <w:noProof/>
          <w:lang w:val="en-GB"/>
        </w:rPr>
        <w:t xml:space="preserve"> aṟiyā</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coṉṟi</w:t>
      </w:r>
    </w:p>
    <w:p w14:paraId="72215B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nirai kōl kuṟum toṭi </w:t>
      </w:r>
      <w:r w:rsidRPr="004D5A2F">
        <w:rPr>
          <w:rFonts w:ascii="Gandhari Unicode" w:hAnsi="Gandhari Unicode" w:cs="e-Tamil OTC"/>
          <w:i/>
          <w:iCs/>
          <w:noProof/>
          <w:lang w:val="en-GB"/>
        </w:rPr>
        <w:t>tantai</w:t>
      </w:r>
      <w:r w:rsidRPr="004D5A2F">
        <w:rPr>
          <w:rFonts w:ascii="Gandhari Unicode" w:hAnsi="Gandhari Unicode" w:cs="e-Tamil OTC"/>
          <w:noProof/>
          <w:lang w:val="en-GB"/>
        </w:rPr>
        <w:t xml:space="preserve"> </w:t>
      </w:r>
      <w:r w:rsidR="00C17412" w:rsidRPr="004D5A2F">
        <w:rPr>
          <w:rFonts w:ascii="Gandhari Unicode" w:hAnsi="Gandhari Unicode" w:cs="e-Tamil OTC"/>
          <w:noProof/>
          <w:lang w:val="en-GB"/>
        </w:rPr>
        <w:t>~</w:t>
      </w:r>
      <w:r w:rsidRPr="004D5A2F">
        <w:rPr>
          <w:rFonts w:ascii="Gandhari Unicode" w:hAnsi="Gandhari Unicode" w:cs="e-Tamil OTC"/>
          <w:noProof/>
          <w:lang w:val="en-GB"/>
        </w:rPr>
        <w:t>ūr</w:t>
      </w:r>
      <w:r w:rsidR="00C17412" w:rsidRPr="004D5A2F">
        <w:rPr>
          <w:rFonts w:ascii="Gandhari Unicode" w:hAnsi="Gandhari Unicode" w:cs="e-Tamil OTC"/>
          <w:noProof/>
          <w:lang w:val="en-GB"/>
        </w:rPr>
        <w:t>+</w:t>
      </w:r>
      <w:r w:rsidRPr="004D5A2F">
        <w:rPr>
          <w:rFonts w:ascii="Gandhari Unicode" w:hAnsi="Gandhari Unicode" w:cs="e-Tamil OTC"/>
          <w:noProof/>
          <w:lang w:val="en-GB"/>
        </w:rPr>
        <w:t>ē.</w:t>
      </w:r>
    </w:p>
    <w:p w14:paraId="04B3F830" w14:textId="77777777" w:rsidR="0074055C" w:rsidRPr="004D5A2F" w:rsidRDefault="0074055C">
      <w:pPr>
        <w:pStyle w:val="Textbody"/>
        <w:spacing w:after="29" w:line="260" w:lineRule="exact"/>
        <w:rPr>
          <w:rFonts w:ascii="Gandhari Unicode" w:hAnsi="Gandhari Unicode" w:cs="e-Tamil OTC"/>
          <w:noProof/>
          <w:lang w:val="en-GB"/>
        </w:rPr>
      </w:pPr>
    </w:p>
    <w:p w14:paraId="07450250" w14:textId="77777777" w:rsidR="0074055C" w:rsidRPr="004D5A2F" w:rsidRDefault="0074055C">
      <w:pPr>
        <w:pStyle w:val="Textbody"/>
        <w:spacing w:after="29" w:line="260" w:lineRule="exact"/>
        <w:rPr>
          <w:rFonts w:ascii="Gandhari Unicode" w:hAnsi="Gandhari Unicode" w:cs="e-Tamil OTC"/>
          <w:noProof/>
          <w:lang w:val="en-GB"/>
        </w:rPr>
      </w:pPr>
    </w:p>
    <w:p w14:paraId="7D76655D" w14:textId="77777777" w:rsidR="0074055C" w:rsidRPr="004D5A2F" w:rsidRDefault="0074055C">
      <w:pPr>
        <w:pStyle w:val="Textbody"/>
        <w:spacing w:after="29" w:line="260" w:lineRule="exact"/>
        <w:rPr>
          <w:rFonts w:ascii="Gandhari Unicode" w:hAnsi="Gandhari Unicode" w:cs="e-Tamil OTC"/>
          <w:noProof/>
          <w:lang w:val="en-GB"/>
        </w:rPr>
      </w:pPr>
    </w:p>
    <w:p w14:paraId="421BAA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 who returned after completing [his] work, having gone without marrying after it had become [public].</w:t>
      </w:r>
    </w:p>
    <w:p w14:paraId="3A718AD8" w14:textId="77777777" w:rsidR="0074055C" w:rsidRPr="004D5A2F" w:rsidRDefault="0074055C">
      <w:pPr>
        <w:pStyle w:val="Textbody"/>
        <w:spacing w:after="29" w:line="260" w:lineRule="exact"/>
        <w:rPr>
          <w:rFonts w:ascii="Gandhari Unicode" w:hAnsi="Gandhari Unicode" w:cs="e-Tamil OTC"/>
          <w:noProof/>
          <w:lang w:val="en-GB"/>
        </w:rPr>
      </w:pPr>
    </w:p>
    <w:p w14:paraId="30E862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Kavalai(-plant)/crossroad dug- widen- mouth little pit</w:t>
      </w:r>
    </w:p>
    <w:p w14:paraId="5E0B2CC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Laburnum(-tree) bright blossom spread(abs.) prosperity-they(h.)</w:t>
      </w:r>
    </w:p>
    <w:p w14:paraId="6DC236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rain- casket lid opened</w:t>
      </w:r>
      <w:r w:rsidR="00C17412" w:rsidRPr="004D5A2F">
        <w:rPr>
          <w:rFonts w:ascii="Gandhari Unicode" w:hAnsi="Gandhari Unicode" w:cs="e-Tamil OTC"/>
          <w:noProof/>
          <w:lang w:val="en-GB"/>
        </w:rPr>
        <w:t>-</w:t>
      </w:r>
      <w:r w:rsidRPr="004D5A2F">
        <w:rPr>
          <w:rFonts w:ascii="Gandhari Unicode" w:hAnsi="Gandhari Unicode" w:cs="e-Tamil OTC"/>
          <w:noProof/>
          <w:lang w:val="en-GB"/>
        </w:rPr>
        <w:t>like</w:t>
      </w:r>
    </w:p>
    <w:p w14:paraId="4EAE9C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woodland-it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become-high-they(h.dat.)</w:t>
      </w:r>
    </w:p>
    <w:p w14:paraId="1BB428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water-with poured-forth- rest who(h.dat.)</w:t>
      </w:r>
      <w:r w:rsidRPr="004D5A2F">
        <w:rPr>
          <w:rFonts w:ascii="Gandhari Unicode" w:hAnsi="Gandhari Unicode" w:cs="e-Tamil OTC"/>
          <w:noProof/>
          <w:position w:val="6"/>
          <w:lang w:val="en-GB"/>
        </w:rPr>
        <w:t>um</w:t>
      </w:r>
    </w:p>
    <w:p w14:paraId="696FE5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 taking know-not cooked-rice</w:t>
      </w:r>
    </w:p>
    <w:p w14:paraId="04B844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row stem short bracelet father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183404" w14:textId="77777777" w:rsidR="0074055C" w:rsidRPr="004D5A2F" w:rsidRDefault="0074055C">
      <w:pPr>
        <w:pStyle w:val="Textbody"/>
        <w:spacing w:after="29"/>
        <w:rPr>
          <w:rFonts w:ascii="Gandhari Unicode" w:hAnsi="Gandhari Unicode" w:cs="e-Tamil OTC"/>
          <w:noProof/>
          <w:lang w:val="en-GB"/>
        </w:rPr>
      </w:pPr>
    </w:p>
    <w:p w14:paraId="37905040" w14:textId="77777777" w:rsidR="0074055C" w:rsidRPr="004D5A2F" w:rsidRDefault="0074055C">
      <w:pPr>
        <w:pStyle w:val="Textbody"/>
        <w:spacing w:after="29"/>
        <w:rPr>
          <w:rFonts w:ascii="Gandhari Unicode" w:hAnsi="Gandhari Unicode" w:cs="e-Tamil OTC"/>
          <w:noProof/>
          <w:lang w:val="en-GB"/>
        </w:rPr>
      </w:pPr>
    </w:p>
    <w:p w14:paraId="366376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of the father of [her with] tight</w:t>
      </w:r>
      <w:r w:rsidRPr="004D5A2F">
        <w:rPr>
          <w:rStyle w:val="FootnoteReference"/>
          <w:rFonts w:ascii="Gandhari Unicode" w:hAnsi="Gandhari Unicode" w:cs="e-Tamil OTC"/>
          <w:noProof/>
          <w:lang w:val="en-GB"/>
        </w:rPr>
        <w:footnoteReference w:id="140"/>
      </w:r>
      <w:r w:rsidRPr="004D5A2F">
        <w:rPr>
          <w:rFonts w:ascii="Gandhari Unicode" w:hAnsi="Gandhari Unicode" w:cs="e-Tamil OTC"/>
          <w:noProof/>
          <w:lang w:val="en-GB"/>
        </w:rPr>
        <w:t xml:space="preserve"> bracelets in a row</w:t>
      </w:r>
      <w:r w:rsidRPr="004D5A2F">
        <w:rPr>
          <w:rStyle w:val="FootnoteReference"/>
          <w:rFonts w:ascii="Gandhari Unicode" w:hAnsi="Gandhari Unicode" w:cs="e-Tamil OTC"/>
          <w:noProof/>
          <w:lang w:val="en-GB"/>
        </w:rPr>
        <w:footnoteReference w:id="141"/>
      </w:r>
    </w:p>
    <w:p w14:paraId="20B594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[means] cooked rice that knows no limit</w:t>
      </w:r>
    </w:p>
    <w:p w14:paraId="70FD150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anyone, as a rest of what is poured forth with water</w:t>
      </w:r>
      <w:r w:rsidRPr="004D5A2F">
        <w:rPr>
          <w:rStyle w:val="FootnoteReference"/>
          <w:rFonts w:ascii="Gandhari Unicode" w:hAnsi="Gandhari Unicode" w:cs="e-Tamil OTC"/>
          <w:noProof/>
          <w:lang w:val="en-GB"/>
        </w:rPr>
        <w:footnoteReference w:id="142"/>
      </w:r>
    </w:p>
    <w:p w14:paraId="381BAB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high-born ones</w:t>
      </w:r>
      <w:r w:rsidRPr="004D5A2F">
        <w:rPr>
          <w:rStyle w:val="FootnoteReference"/>
          <w:rFonts w:ascii="Gandhari Unicode" w:hAnsi="Gandhari Unicode" w:cs="e-Tamil OTC"/>
          <w:noProof/>
          <w:lang w:val="en-GB"/>
        </w:rPr>
        <w:footnoteReference w:id="143"/>
      </w:r>
      <w:r w:rsidRPr="004D5A2F">
        <w:rPr>
          <w:rFonts w:ascii="Gandhari Unicode" w:hAnsi="Gandhari Unicode" w:cs="e-Tamil OTC"/>
          <w:noProof/>
          <w:lang w:val="en-GB"/>
        </w:rPr>
        <w:t>.</w:t>
      </w:r>
    </w:p>
    <w:p w14:paraId="188548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[lies] in the woodland, in the face of the rainy season,</w:t>
      </w:r>
    </w:p>
    <w:p w14:paraId="4C33CFEC"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as if the lid is opened of the gold-raining baskets</w:t>
      </w:r>
    </w:p>
    <w:p w14:paraId="7ABC66A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prosperous people,</w:t>
      </w:r>
    </w:p>
    <w:p w14:paraId="28BBE1CD"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since the bright blossoms of the Laburnum are spread</w:t>
      </w:r>
    </w:p>
    <w:p w14:paraId="4AD23F20"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in small pits</w:t>
      </w:r>
      <w:r w:rsidRPr="004D5A2F">
        <w:rPr>
          <w:rStyle w:val="FootnoteReference"/>
          <w:rFonts w:ascii="Gandhari Unicode" w:hAnsi="Gandhari Unicode" w:cs="e-Tamil OTC"/>
          <w:noProof/>
          <w:lang w:val="en-GB"/>
        </w:rPr>
        <w:footnoteReference w:id="144"/>
      </w:r>
      <w:r w:rsidRPr="004D5A2F">
        <w:rPr>
          <w:rFonts w:ascii="Gandhari Unicode" w:hAnsi="Gandhari Unicode" w:cs="e-Tamil OTC"/>
          <w:noProof/>
          <w:lang w:val="en-GB"/>
        </w:rPr>
        <w:t xml:space="preserve"> with wide mouths dug for the Kavalai plants.</w:t>
      </w:r>
      <w:r w:rsidRPr="004D5A2F">
        <w:rPr>
          <w:rStyle w:val="FootnoteReference"/>
          <w:rFonts w:ascii="Gandhari Unicode" w:hAnsi="Gandhari Unicode" w:cs="e-Tamil OTC"/>
          <w:noProof/>
          <w:lang w:val="en-GB"/>
        </w:rPr>
        <w:footnoteReference w:id="145"/>
      </w:r>
    </w:p>
    <w:p w14:paraId="7ECC9DAA" w14:textId="77777777" w:rsidR="0074055C" w:rsidRPr="004D5A2F" w:rsidRDefault="0074055C">
      <w:pPr>
        <w:pStyle w:val="Textbody"/>
        <w:spacing w:after="0"/>
        <w:rPr>
          <w:rFonts w:ascii="Gandhari Unicode" w:hAnsi="Gandhari Unicode" w:cs="e-Tamil OTC"/>
          <w:noProof/>
          <w:lang w:val="en-GB"/>
        </w:rPr>
      </w:pPr>
    </w:p>
    <w:p w14:paraId="0AC98A4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CB9C7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பெருங்கந்தன்): </w:t>
      </w:r>
      <w:r w:rsidRPr="004D5A2F">
        <w:rPr>
          <w:rFonts w:ascii="Gandhari Unicode" w:hAnsi="Gandhari Unicode"/>
          <w:i w:val="0"/>
          <w:iCs w:val="0"/>
          <w:color w:val="auto"/>
        </w:rPr>
        <w:t>SHE</w:t>
      </w:r>
    </w:p>
    <w:p w14:paraId="4E3D67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தோழிக்குக் கிழத்தி உரைத்தது.</w:t>
      </w:r>
    </w:p>
    <w:p w14:paraId="24AC182B" w14:textId="77777777" w:rsidR="0074055C" w:rsidRPr="004D5A2F" w:rsidRDefault="0074055C">
      <w:pPr>
        <w:pStyle w:val="Textbody"/>
        <w:spacing w:after="29"/>
        <w:rPr>
          <w:rFonts w:ascii="Gandhari Unicode" w:hAnsi="Gandhari Unicode" w:cs="e-Tamil OTC"/>
          <w:noProof/>
          <w:lang w:val="en-GB"/>
        </w:rPr>
      </w:pPr>
    </w:p>
    <w:p w14:paraId="7927F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சுடர்செல் வானஞ் சேப்பப் படர்கூர்ந்</w:t>
      </w:r>
    </w:p>
    <w:p w14:paraId="0D114E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தெல்லறு</w:t>
      </w:r>
      <w:r w:rsidRPr="004D5A2F">
        <w:rPr>
          <w:rFonts w:ascii="Gandhari Unicode" w:hAnsi="Gandhari Unicode" w:cs="e-Tamil OTC"/>
          <w:noProof/>
          <w:cs/>
          <w:lang w:val="en-GB"/>
        </w:rPr>
        <w:t xml:space="preserve"> பொழுதின் முல்லை மலரு</w:t>
      </w:r>
    </w:p>
    <w:p w14:paraId="6C0E84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w:t>
      </w:r>
      <w:r w:rsidRPr="004D5A2F">
        <w:rPr>
          <w:rFonts w:ascii="Gandhari Unicode" w:hAnsi="Gandhari Unicode" w:cs="e-Tamil OTC"/>
          <w:noProof/>
          <w:cs/>
          <w:lang w:val="en-GB"/>
        </w:rPr>
        <w:t xml:space="preserve"> யென்மனார் மயங்கி யோரே</w:t>
      </w:r>
    </w:p>
    <w:p w14:paraId="03F9A8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கோழி நெடுநக ரியம்பும்</w:t>
      </w:r>
    </w:p>
    <w:p w14:paraId="1BB1C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பெரும்புலர் விடியலு மாலை</w:t>
      </w:r>
    </w:p>
    <w:p w14:paraId="0D24D3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பகலு மாலை துணையி லோர்க்கே.</w:t>
      </w:r>
    </w:p>
    <w:p w14:paraId="58CE3A2E" w14:textId="77777777" w:rsidR="0074055C" w:rsidRPr="004D5A2F" w:rsidRDefault="0074055C">
      <w:pPr>
        <w:pStyle w:val="Textbody"/>
        <w:spacing w:after="29"/>
        <w:rPr>
          <w:rFonts w:ascii="Gandhari Unicode" w:hAnsi="Gandhari Unicode" w:cs="e-Tamil OTC"/>
          <w:noProof/>
          <w:lang w:val="en-GB"/>
        </w:rPr>
      </w:pPr>
    </w:p>
    <w:p w14:paraId="7A9AD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வானஞ்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வானமஞ் </w:t>
      </w:r>
      <w:r w:rsidRPr="004D5A2F">
        <w:rPr>
          <w:rFonts w:ascii="Gandhari Unicode" w:eastAsia="URW Palladio UNI" w:hAnsi="Gandhari Unicode" w:cs="e-Tamil OTC"/>
          <w:noProof/>
          <w:lang w:val="en-GB"/>
        </w:rPr>
        <w:t>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L1, C1+2v+3, G1+2, EA, I, AT, Cām.v, VP, ER;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May.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மாலை மாலை </w:t>
      </w:r>
      <w:r w:rsidRPr="004D5A2F">
        <w:rPr>
          <w:rFonts w:ascii="Gandhari Unicode" w:hAnsi="Gandhari Unicode" w:cs="e-Tamil OTC"/>
          <w:noProof/>
          <w:lang w:val="en-GB"/>
        </w:rPr>
        <w:t xml:space="preserve">L1, C1,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பகலு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பதலு </w:t>
      </w:r>
      <w:r w:rsidRPr="004D5A2F">
        <w:rPr>
          <w:rFonts w:ascii="Gandhari Unicode" w:hAnsi="Gandhari Unicode" w:cs="e-Tamil OTC"/>
          <w:noProof/>
          <w:lang w:val="en-GB"/>
        </w:rPr>
        <w:t>C1</w:t>
      </w:r>
    </w:p>
    <w:p w14:paraId="228CC863" w14:textId="77777777" w:rsidR="0074055C" w:rsidRPr="004D5A2F" w:rsidRDefault="0074055C">
      <w:pPr>
        <w:pStyle w:val="Textbody"/>
        <w:spacing w:after="29"/>
        <w:rPr>
          <w:rFonts w:ascii="Gandhari Unicode" w:hAnsi="Gandhari Unicode" w:cs="e-Tamil OTC"/>
          <w:noProof/>
          <w:lang w:val="en-GB"/>
        </w:rPr>
      </w:pPr>
    </w:p>
    <w:p w14:paraId="0DF030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cuṭar cel vāṉam cēppa</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 paṭar kūrnt</w:t>
      </w:r>
      <w:r w:rsidR="00595D69" w:rsidRPr="004D5A2F">
        <w:rPr>
          <w:rFonts w:ascii="Gandhari Unicode" w:hAnsi="Gandhari Unicode" w:cs="e-Tamil OTC"/>
          <w:noProof/>
          <w:lang w:val="en-GB"/>
        </w:rPr>
        <w:t>*</w:t>
      </w:r>
    </w:p>
    <w:p w14:paraId="52778F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 </w:t>
      </w:r>
      <w:r w:rsidR="00595D69" w:rsidRPr="004D5A2F">
        <w:rPr>
          <w:rFonts w:ascii="Gandhari Unicode" w:hAnsi="Gandhari Unicode" w:cs="e-Tamil OTC"/>
          <w:noProof/>
          <w:lang w:val="en-GB"/>
        </w:rPr>
        <w:t>+</w:t>
      </w:r>
      <w:r w:rsidRPr="004D5A2F">
        <w:rPr>
          <w:rFonts w:ascii="Gandhari Unicode" w:hAnsi="Gandhari Unicode" w:cs="e-Tamil OTC"/>
          <w:i/>
          <w:iCs/>
          <w:noProof/>
          <w:lang w:val="en-GB"/>
        </w:rPr>
        <w:t>aṟu</w:t>
      </w:r>
      <w:r w:rsidRPr="004D5A2F">
        <w:rPr>
          <w:rFonts w:ascii="Gandhari Unicode" w:hAnsi="Gandhari Unicode" w:cs="e-Tamil OTC"/>
          <w:noProof/>
          <w:lang w:val="en-GB"/>
        </w:rPr>
        <w:t xml:space="preserve"> poḻutiṉ mullai malarum</w:t>
      </w:r>
    </w:p>
    <w:p w14:paraId="4FD42D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w:t>
      </w:r>
      <w:r w:rsidRPr="004D5A2F">
        <w:rPr>
          <w:rFonts w:ascii="Gandhari Unicode" w:hAnsi="Gandhari Unicode" w:cs="e-Tamil OTC"/>
          <w:noProof/>
          <w:lang w:val="en-GB"/>
        </w:rPr>
        <w:t xml:space="preserve"> eṉmaṉār mayaṅkiyōr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9DC7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kuṭumi kōḻi neṭu nakar iyampum</w:t>
      </w:r>
    </w:p>
    <w:p w14:paraId="39E3A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pular viṭiyal</w:t>
      </w:r>
      <w:r w:rsidR="00595D69" w:rsidRPr="004D5A2F">
        <w:rPr>
          <w:rFonts w:ascii="Gandhari Unicode" w:hAnsi="Gandhari Unicode" w:cs="e-Tamil OTC"/>
          <w:noProof/>
          <w:lang w:val="en-GB"/>
        </w:rPr>
        <w:t>-</w:t>
      </w:r>
      <w:r w:rsidRPr="004D5A2F">
        <w:rPr>
          <w:rFonts w:ascii="Gandhari Unicode" w:hAnsi="Gandhari Unicode" w:cs="e-Tamil OTC"/>
          <w:noProof/>
          <w:lang w:val="en-GB"/>
        </w:rPr>
        <w:t>um mālai</w:t>
      </w:r>
    </w:p>
    <w:p w14:paraId="6E72881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pakal</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um mālai tuṇai </w:t>
      </w:r>
      <w:r w:rsidR="00595D69" w:rsidRPr="004D5A2F">
        <w:rPr>
          <w:rFonts w:ascii="Gandhari Unicode" w:hAnsi="Gandhari Unicode" w:cs="e-Tamil OTC"/>
          <w:noProof/>
          <w:lang w:val="en-GB"/>
        </w:rPr>
        <w:t>~</w:t>
      </w:r>
      <w:r w:rsidRPr="004D5A2F">
        <w:rPr>
          <w:rFonts w:ascii="Gandhari Unicode" w:hAnsi="Gandhari Unicode" w:cs="e-Tamil OTC"/>
          <w:noProof/>
          <w:lang w:val="en-GB"/>
        </w:rPr>
        <w:t>ilōrkk</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3ADCA9CF" w14:textId="77777777" w:rsidR="0074055C" w:rsidRPr="004D5A2F" w:rsidRDefault="0074055C">
      <w:pPr>
        <w:pStyle w:val="Textbody"/>
        <w:spacing w:after="29" w:line="260" w:lineRule="exact"/>
        <w:rPr>
          <w:rFonts w:ascii="Gandhari Unicode" w:hAnsi="Gandhari Unicode" w:cs="e-Tamil OTC"/>
          <w:noProof/>
          <w:u w:val="single"/>
          <w:lang w:val="en-GB"/>
        </w:rPr>
      </w:pPr>
    </w:p>
    <w:p w14:paraId="3E6B4BFB" w14:textId="77777777" w:rsidR="0074055C" w:rsidRPr="004D5A2F" w:rsidRDefault="0074055C">
      <w:pPr>
        <w:pStyle w:val="Textbody"/>
        <w:spacing w:after="29" w:line="260" w:lineRule="exact"/>
        <w:rPr>
          <w:rFonts w:ascii="Gandhari Unicode" w:hAnsi="Gandhari Unicode" w:cs="e-Tamil OTC"/>
          <w:noProof/>
          <w:u w:val="single"/>
          <w:lang w:val="en-GB"/>
        </w:rPr>
      </w:pPr>
    </w:p>
    <w:p w14:paraId="354EB799" w14:textId="77777777" w:rsidR="0074055C" w:rsidRPr="004D5A2F" w:rsidRDefault="0074055C">
      <w:pPr>
        <w:pStyle w:val="Textbody"/>
        <w:spacing w:after="29" w:line="260" w:lineRule="exact"/>
        <w:rPr>
          <w:rFonts w:ascii="Gandhari Unicode" w:hAnsi="Gandhari Unicode" w:cs="e-Tamil OTC"/>
          <w:noProof/>
          <w:u w:val="single"/>
          <w:lang w:val="en-GB"/>
        </w:rPr>
      </w:pPr>
    </w:p>
    <w:p w14:paraId="27E6332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at the coming of the season.</w:t>
      </w:r>
    </w:p>
    <w:p w14:paraId="4544954A" w14:textId="77777777" w:rsidR="0074055C" w:rsidRPr="004D5A2F" w:rsidRDefault="0074055C">
      <w:pPr>
        <w:pStyle w:val="Textbody"/>
        <w:spacing w:after="29" w:line="260" w:lineRule="exact"/>
        <w:rPr>
          <w:rFonts w:ascii="Gandhari Unicode" w:hAnsi="Gandhari Unicode" w:cs="e-Tamil OTC"/>
          <w:noProof/>
          <w:lang w:val="en-GB"/>
        </w:rPr>
      </w:pPr>
    </w:p>
    <w:p w14:paraId="73200D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go- sky redden(inf.) affliction been-abundant</w:t>
      </w:r>
    </w:p>
    <w:p w14:paraId="2FC4FE5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 subside-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 blossoming-</w:t>
      </w:r>
    </w:p>
    <w:p w14:paraId="335E5D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say-they(h.)</w:t>
      </w:r>
      <w:r w:rsidRPr="004D5A2F">
        <w:rPr>
          <w:rStyle w:val="FootnoteReference"/>
          <w:rFonts w:ascii="Gandhari Unicode" w:hAnsi="Gandhari Unicode" w:cs="e-Tamil OTC"/>
          <w:noProof/>
          <w:lang w:val="en-GB"/>
        </w:rPr>
        <w:footnoteReference w:id="146"/>
      </w:r>
      <w:r w:rsidRPr="004D5A2F">
        <w:rPr>
          <w:rFonts w:ascii="Gandhari Unicode" w:hAnsi="Gandhari Unicode" w:cs="e-Tamil OTC"/>
          <w:noProof/>
          <w:lang w:val="en-GB"/>
        </w:rPr>
        <w:t xml:space="preserve"> confused-they(h.)</w:t>
      </w:r>
      <w:r w:rsidRPr="004D5A2F">
        <w:rPr>
          <w:rFonts w:ascii="Gandhari Unicode" w:hAnsi="Gandhari Unicode" w:cs="e-Tamil OTC"/>
          <w:noProof/>
          <w:position w:val="6"/>
          <w:lang w:val="en-GB"/>
        </w:rPr>
        <w:t>ē</w:t>
      </w:r>
    </w:p>
    <w:p w14:paraId="463972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comb fowl long town sounding-</w:t>
      </w:r>
    </w:p>
    <w:p w14:paraId="24DA25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dawn-</w:t>
      </w:r>
      <w:r w:rsidRPr="004D5A2F">
        <w:rPr>
          <w:rStyle w:val="FootnoteReference"/>
          <w:rFonts w:ascii="Gandhari Unicode" w:hAnsi="Gandhari Unicode" w:cs="e-Tamil OTC"/>
          <w:noProof/>
          <w:lang w:val="en-GB"/>
        </w:rPr>
        <w:footnoteReference w:id="147"/>
      </w:r>
      <w:r w:rsidRPr="004D5A2F">
        <w:rPr>
          <w:rFonts w:ascii="Gandhari Unicode" w:hAnsi="Gandhari Unicode" w:cs="e-Tamil OTC"/>
          <w:noProof/>
          <w:lang w:val="en-GB"/>
        </w:rPr>
        <w:t xml:space="preserve"> dawn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w:t>
      </w:r>
    </w:p>
    <w:p w14:paraId="5FD52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 companion not-they(h.dat.)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6A8B98" w14:textId="77777777" w:rsidR="0074055C" w:rsidRPr="004D5A2F" w:rsidRDefault="0074055C">
      <w:pPr>
        <w:pStyle w:val="Textbody"/>
        <w:spacing w:after="29"/>
        <w:rPr>
          <w:rFonts w:ascii="Gandhari Unicode" w:hAnsi="Gandhari Unicode" w:cs="e-Tamil OTC"/>
          <w:noProof/>
          <w:lang w:val="en-GB"/>
        </w:rPr>
      </w:pPr>
    </w:p>
    <w:p w14:paraId="0579F26E" w14:textId="77777777" w:rsidR="0074055C" w:rsidRPr="004D5A2F" w:rsidRDefault="0074055C">
      <w:pPr>
        <w:pStyle w:val="Textbody"/>
        <w:spacing w:after="29"/>
        <w:rPr>
          <w:rFonts w:ascii="Gandhari Unicode" w:hAnsi="Gandhari Unicode" w:cs="e-Tamil OTC"/>
          <w:noProof/>
          <w:lang w:val="en-GB"/>
        </w:rPr>
      </w:pPr>
    </w:p>
    <w:p w14:paraId="32561FE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As the glow goes [and] the sky is reddening, affliction abounds,</w:t>
      </w:r>
    </w:p>
    <w:p w14:paraId="2D11E43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at the time the light subsides the jasmine blossoms −</w:t>
      </w:r>
    </w:p>
    <w:p w14:paraId="226DC869" w14:textId="77777777" w:rsidR="0074055C" w:rsidRPr="004D5A2F" w:rsidRDefault="00270A6C">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“evening”</w:t>
      </w:r>
      <w:r w:rsidR="00CF70BD" w:rsidRPr="004D5A2F">
        <w:rPr>
          <w:rFonts w:ascii="Gandhari Unicode" w:hAnsi="Gandhari Unicode" w:cs="e-Tamil OTC"/>
          <w:noProof/>
          <w:lang w:val="en-GB"/>
        </w:rPr>
        <w:t xml:space="preserve"> − those who say so are confused.</w:t>
      </w:r>
    </w:p>
    <w:p w14:paraId="68AE2C3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When in the wide city</w:t>
      </w:r>
      <w:r w:rsidRPr="004D5A2F">
        <w:rPr>
          <w:rStyle w:val="FootnoteReference"/>
          <w:rFonts w:ascii="Gandhari Unicode" w:hAnsi="Gandhari Unicode" w:cs="e-Tamil OTC"/>
          <w:noProof/>
          <w:lang w:val="en-GB"/>
        </w:rPr>
        <w:footnoteReference w:id="148"/>
      </w:r>
      <w:r w:rsidRPr="004D5A2F">
        <w:rPr>
          <w:rFonts w:ascii="Gandhari Unicode" w:hAnsi="Gandhari Unicode" w:cs="e-Tamil OTC"/>
          <w:noProof/>
          <w:lang w:val="en-GB"/>
        </w:rPr>
        <w:t xml:space="preserve"> the crested</w:t>
      </w:r>
      <w:r w:rsidRPr="004D5A2F">
        <w:rPr>
          <w:rStyle w:val="FootnoteReference"/>
          <w:rFonts w:ascii="Gandhari Unicode" w:hAnsi="Gandhari Unicode" w:cs="e-Tamil OTC"/>
          <w:noProof/>
          <w:lang w:val="en-GB"/>
        </w:rPr>
        <w:footnoteReference w:id="149"/>
      </w:r>
      <w:r w:rsidRPr="004D5A2F">
        <w:rPr>
          <w:rFonts w:ascii="Gandhari Unicode" w:hAnsi="Gandhari Unicode" w:cs="e-Tamil OTC"/>
          <w:noProof/>
          <w:lang w:val="en-GB"/>
        </w:rPr>
        <w:t xml:space="preserve"> cockerel sounds,</w:t>
      </w:r>
    </w:p>
    <w:p w14:paraId="7CE37CD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quickly</w:t>
      </w:r>
      <w:r w:rsidRPr="004D5A2F">
        <w:rPr>
          <w:rStyle w:val="FootnoteReference"/>
          <w:rFonts w:ascii="Gandhari Unicode" w:hAnsi="Gandhari Unicode" w:cs="e-Tamil OTC"/>
          <w:noProof/>
          <w:lang w:val="en-GB"/>
        </w:rPr>
        <w:footnoteReference w:id="150"/>
      </w:r>
      <w:r w:rsidRPr="004D5A2F">
        <w:rPr>
          <w:rFonts w:ascii="Gandhari Unicode" w:hAnsi="Gandhari Unicode" w:cs="e-Tamil OTC"/>
          <w:noProof/>
          <w:lang w:val="en-GB"/>
        </w:rPr>
        <w:t xml:space="preserve"> falling dawn [is] evening</w:t>
      </w:r>
    </w:p>
    <w:p w14:paraId="3E3A3B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midday [is] evening for those without mates.</w:t>
      </w:r>
    </w:p>
    <w:p w14:paraId="5B0F1177" w14:textId="77777777" w:rsidR="0074055C" w:rsidRPr="004D5A2F" w:rsidRDefault="0074055C">
      <w:pPr>
        <w:pStyle w:val="Textbody"/>
        <w:spacing w:after="0"/>
        <w:rPr>
          <w:rFonts w:ascii="Gandhari Unicode" w:hAnsi="Gandhari Unicode" w:cs="e-Tamil OTC"/>
          <w:noProof/>
          <w:lang w:val="en-GB"/>
        </w:rPr>
      </w:pPr>
    </w:p>
    <w:p w14:paraId="6C1DEAF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2CC7679"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மாயெண்டன்: </w:t>
      </w:r>
      <w:r w:rsidRPr="004D5A2F">
        <w:rPr>
          <w:rFonts w:ascii="Gandhari Unicode" w:hAnsi="Gandhari Unicode"/>
          <w:i w:val="0"/>
          <w:iCs w:val="0"/>
          <w:color w:val="auto"/>
        </w:rPr>
        <w:t>HE</w:t>
      </w:r>
    </w:p>
    <w:p w14:paraId="08E9F1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 வருவான் வாடைக்கு உரைப்பானாய்ப் பாகற்கு உரைத்தது.</w:t>
      </w:r>
    </w:p>
    <w:p w14:paraId="11DBD02D" w14:textId="77777777" w:rsidR="0074055C" w:rsidRPr="004D5A2F" w:rsidRDefault="0074055C">
      <w:pPr>
        <w:pStyle w:val="Textbody"/>
        <w:spacing w:after="29"/>
        <w:rPr>
          <w:rFonts w:ascii="Gandhari Unicode" w:hAnsi="Gandhari Unicode" w:cs="e-Tamil OTC"/>
          <w:noProof/>
          <w:lang w:val="en-GB"/>
        </w:rPr>
      </w:pPr>
    </w:p>
    <w:p w14:paraId="38CE0B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ஓம்புமதி </w:t>
      </w:r>
      <w:r w:rsidRPr="004D5A2F">
        <w:rPr>
          <w:rFonts w:ascii="Gandhari Unicode" w:hAnsi="Gandhari Unicode" w:cs="e-Tamil OTC"/>
          <w:noProof/>
          <w:u w:val="wave"/>
          <w:cs/>
          <w:lang w:val="en-GB"/>
        </w:rPr>
        <w:t>வாழியோ</w:t>
      </w:r>
      <w:r w:rsidRPr="004D5A2F">
        <w:rPr>
          <w:rFonts w:ascii="Gandhari Unicode" w:hAnsi="Gandhari Unicode" w:cs="e-Tamil OTC"/>
          <w:noProof/>
          <w:cs/>
          <w:lang w:val="en-GB"/>
        </w:rPr>
        <w:t xml:space="preserve"> வாடை பாம்பின்</w:t>
      </w:r>
    </w:p>
    <w:p w14:paraId="53A43C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றூங்குதோல் கடுக்குந் </w:t>
      </w:r>
      <w:r w:rsidRPr="004D5A2F">
        <w:rPr>
          <w:rFonts w:ascii="Gandhari Unicode" w:hAnsi="Gandhari Unicode" w:cs="e-Tamil OTC"/>
          <w:noProof/>
          <w:u w:val="wave"/>
          <w:cs/>
          <w:lang w:val="en-GB"/>
        </w:rPr>
        <w:t>தூவெள்</w:t>
      </w:r>
      <w:r w:rsidRPr="004D5A2F">
        <w:rPr>
          <w:rFonts w:ascii="Gandhari Unicode" w:hAnsi="Gandhari Unicode" w:cs="e-Tamil OTC"/>
          <w:noProof/>
          <w:cs/>
          <w:lang w:val="en-GB"/>
        </w:rPr>
        <w:t xml:space="preserve"> ளருவிக்</w:t>
      </w:r>
    </w:p>
    <w:p w14:paraId="5EA85C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கல்லுயர் </w:t>
      </w:r>
      <w:r w:rsidRPr="004D5A2F">
        <w:rPr>
          <w:rFonts w:ascii="Gandhari Unicode" w:hAnsi="Gandhari Unicode" w:cs="e-Tamil OTC"/>
          <w:noProof/>
          <w:u w:val="wave"/>
          <w:cs/>
          <w:lang w:val="en-GB"/>
        </w:rPr>
        <w:t>நண்ணி</w:t>
      </w:r>
      <w:r w:rsidRPr="004D5A2F">
        <w:rPr>
          <w:rFonts w:ascii="Gandhari Unicode" w:hAnsi="Gandhari Unicode" w:cs="e-Tamil OTC"/>
          <w:noProof/>
          <w:cs/>
          <w:lang w:val="en-GB"/>
        </w:rPr>
        <w:t xml:space="preserve"> யதுவே நெல்லி</w:t>
      </w:r>
    </w:p>
    <w:p w14:paraId="7BE27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மரையின மாரு முன்றிற்</w:t>
      </w:r>
    </w:p>
    <w:p w14:paraId="3A0EBD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புல்வேய் குரம்பை நல்லோ ளூரே.</w:t>
      </w:r>
    </w:p>
    <w:p w14:paraId="628F1911" w14:textId="77777777" w:rsidR="0074055C" w:rsidRPr="004D5A2F" w:rsidRDefault="0074055C">
      <w:pPr>
        <w:pStyle w:val="Textbody"/>
        <w:spacing w:after="29"/>
        <w:rPr>
          <w:rFonts w:ascii="Gandhari Unicode" w:hAnsi="Gandhari Unicode" w:cs="e-Tamil OTC"/>
          <w:noProof/>
          <w:lang w:val="en-GB"/>
        </w:rPr>
      </w:pPr>
    </w:p>
    <w:p w14:paraId="26C19A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பாப்பின்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தூங்குவெள்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நண்ணி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கலுயர் நண்ணி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கல்லுய ரண்ணி </w:t>
      </w:r>
      <w:r w:rsidRPr="004D5A2F">
        <w:rPr>
          <w:rFonts w:ascii="Gandhari Unicode" w:hAnsi="Gandhari Unicode" w:cs="e-Tamil OTC"/>
          <w:noProof/>
          <w:lang w:val="en-GB"/>
        </w:rPr>
        <w:t>Cām.v; __</w:t>
      </w:r>
      <w:r w:rsidRPr="004D5A2F">
        <w:rPr>
          <w:rFonts w:ascii="Gandhari Unicode" w:hAnsi="Gandhari Unicode" w:cs="e-Tamil OTC"/>
          <w:noProof/>
          <w:cs/>
          <w:lang w:val="en-GB"/>
        </w:rPr>
        <w:t xml:space="preserve">லயர் ணெணி </w:t>
      </w:r>
      <w:r w:rsidRPr="004D5A2F">
        <w:rPr>
          <w:rFonts w:ascii="Gandhari Unicode" w:hAnsi="Gandhari Unicode" w:cs="e-Tamil OTC"/>
          <w:noProof/>
          <w:lang w:val="en-GB"/>
        </w:rPr>
        <w:t>C3</w:t>
      </w:r>
    </w:p>
    <w:p w14:paraId="6C420474" w14:textId="77777777" w:rsidR="0074055C" w:rsidRPr="004D5A2F" w:rsidRDefault="0074055C">
      <w:pPr>
        <w:pStyle w:val="Textbody"/>
        <w:spacing w:after="29"/>
        <w:rPr>
          <w:rFonts w:ascii="Gandhari Unicode" w:hAnsi="Gandhari Unicode" w:cs="e-Tamil OTC"/>
          <w:noProof/>
          <w:lang w:val="en-GB"/>
        </w:rPr>
      </w:pPr>
    </w:p>
    <w:p w14:paraId="3BB1B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ōmpumati </w:t>
      </w:r>
      <w:r w:rsidRPr="004D5A2F">
        <w:rPr>
          <w:rFonts w:ascii="Gandhari Unicode" w:hAnsi="Gandhari Unicode" w:cs="e-Tamil OTC"/>
          <w:i/>
          <w:iCs/>
          <w:noProof/>
          <w:lang w:val="en-GB"/>
        </w:rPr>
        <w:t>vāḻi</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vāṭai pāmpiṉ</w:t>
      </w:r>
    </w:p>
    <w:p w14:paraId="2D11C6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tūṅku tōl kaṭukkum </w:t>
      </w:r>
      <w:r w:rsidRPr="004D5A2F">
        <w:rPr>
          <w:rFonts w:ascii="Gandhari Unicode" w:hAnsi="Gandhari Unicode" w:cs="e-Tamil OTC"/>
          <w:i/>
          <w:iCs/>
          <w:noProof/>
          <w:lang w:val="en-GB"/>
        </w:rPr>
        <w:t>tū</w:t>
      </w:r>
      <w:r w:rsidRPr="004D5A2F">
        <w:rPr>
          <w:rFonts w:ascii="Gandhari Unicode" w:hAnsi="Gandhari Unicode" w:cs="e-Tamil OTC"/>
          <w:noProof/>
          <w:lang w:val="en-GB"/>
        </w:rPr>
        <w:t xml:space="preserve"> veḷ aruvi</w:t>
      </w:r>
      <w:r w:rsidR="00595D69" w:rsidRPr="004D5A2F">
        <w:rPr>
          <w:rFonts w:ascii="Gandhari Unicode" w:hAnsi="Gandhari Unicode" w:cs="e-Tamil OTC"/>
          <w:noProof/>
          <w:lang w:val="en-GB"/>
        </w:rPr>
        <w:t>+</w:t>
      </w:r>
    </w:p>
    <w:p w14:paraId="1E057B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naṇṇiyatu</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nelli</w:t>
      </w:r>
    </w:p>
    <w:p w14:paraId="53503D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marai </w:t>
      </w:r>
      <w:r w:rsidR="00595D69" w:rsidRPr="004D5A2F">
        <w:rPr>
          <w:rFonts w:ascii="Gandhari Unicode" w:hAnsi="Gandhari Unicode" w:cs="e-Tamil OTC"/>
          <w:noProof/>
          <w:lang w:val="en-GB"/>
        </w:rPr>
        <w:t>~</w:t>
      </w:r>
      <w:r w:rsidRPr="004D5A2F">
        <w:rPr>
          <w:rFonts w:ascii="Gandhari Unicode" w:hAnsi="Gandhari Unicode" w:cs="e-Tamil OTC"/>
          <w:noProof/>
          <w:lang w:val="en-GB"/>
        </w:rPr>
        <w:t>iṉam ārum muṉṟil</w:t>
      </w:r>
    </w:p>
    <w:p w14:paraId="4862CB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pul vēy kurampai nallōḷ ūr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12ED3D3" w14:textId="77777777" w:rsidR="0074055C" w:rsidRPr="004D5A2F" w:rsidRDefault="0074055C">
      <w:pPr>
        <w:pStyle w:val="Textbody"/>
        <w:spacing w:after="29" w:line="260" w:lineRule="exact"/>
        <w:rPr>
          <w:rFonts w:ascii="Gandhari Unicode" w:hAnsi="Gandhari Unicode" w:cs="e-Tamil OTC"/>
          <w:noProof/>
          <w:lang w:val="en-GB"/>
        </w:rPr>
      </w:pPr>
    </w:p>
    <w:p w14:paraId="4C81080A" w14:textId="77777777" w:rsidR="0074055C" w:rsidRPr="004D5A2F" w:rsidRDefault="0074055C">
      <w:pPr>
        <w:pStyle w:val="Textbody"/>
        <w:spacing w:after="29" w:line="260" w:lineRule="exact"/>
        <w:rPr>
          <w:rFonts w:ascii="Gandhari Unicode" w:hAnsi="Gandhari Unicode" w:cs="e-Tamil OTC"/>
          <w:noProof/>
          <w:lang w:val="en-GB"/>
        </w:rPr>
      </w:pPr>
    </w:p>
    <w:p w14:paraId="0D1E3EED" w14:textId="77777777" w:rsidR="0074055C" w:rsidRPr="004D5A2F" w:rsidRDefault="0074055C">
      <w:pPr>
        <w:pStyle w:val="Textbody"/>
        <w:spacing w:after="29" w:line="260" w:lineRule="exact"/>
        <w:rPr>
          <w:rFonts w:ascii="Gandhari Unicode" w:hAnsi="Gandhari Unicode" w:cs="e-Tamil OTC"/>
          <w:noProof/>
          <w:lang w:val="en-GB"/>
        </w:rPr>
      </w:pPr>
    </w:p>
    <w:p w14:paraId="5C60D50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as if telling the north wind, by him who is coming after having separated without marrying.</w:t>
      </w:r>
    </w:p>
    <w:p w14:paraId="09D93999" w14:textId="77777777" w:rsidR="0074055C" w:rsidRPr="004D5A2F" w:rsidRDefault="0074055C">
      <w:pPr>
        <w:pStyle w:val="Textbody"/>
        <w:spacing w:after="29" w:line="260" w:lineRule="exact"/>
        <w:rPr>
          <w:rFonts w:ascii="Gandhari Unicode" w:hAnsi="Gandhari Unicode" w:cs="e-Tamil OTC"/>
          <w:noProof/>
          <w:lang w:val="en-GB"/>
        </w:rPr>
      </w:pPr>
    </w:p>
    <w:p w14:paraId="6D8364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beware(ipt.)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north-wind snake</w:t>
      </w:r>
      <w:r w:rsidRPr="004D5A2F">
        <w:rPr>
          <w:rFonts w:ascii="Gandhari Unicode" w:hAnsi="Gandhari Unicode" w:cs="e-Tamil OTC"/>
          <w:noProof/>
          <w:position w:val="6"/>
          <w:lang w:val="en-GB"/>
        </w:rPr>
        <w:t>iṉ</w:t>
      </w:r>
    </w:p>
    <w:p w14:paraId="64A2D6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hang- skin resembling- purity white waterfall</w:t>
      </w:r>
    </w:p>
    <w:p w14:paraId="561C8B4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stone height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Nelli(-tree)</w:t>
      </w:r>
    </w:p>
    <w:p w14:paraId="201817A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wild-cow group becoming-full- front-yard</w:t>
      </w:r>
    </w:p>
    <w:p w14:paraId="575155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grass roof hut good-she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656D499" w14:textId="77777777" w:rsidR="0074055C" w:rsidRPr="004D5A2F" w:rsidRDefault="0074055C">
      <w:pPr>
        <w:pStyle w:val="Textbody"/>
        <w:spacing w:after="29"/>
        <w:rPr>
          <w:rFonts w:ascii="Gandhari Unicode" w:hAnsi="Gandhari Unicode" w:cs="e-Tamil OTC"/>
          <w:noProof/>
          <w:lang w:val="en-GB"/>
        </w:rPr>
      </w:pPr>
    </w:p>
    <w:p w14:paraId="2C26D3F7" w14:textId="77777777" w:rsidR="0074055C" w:rsidRPr="004D5A2F" w:rsidRDefault="0074055C">
      <w:pPr>
        <w:pStyle w:val="Textbody"/>
        <w:spacing w:after="29"/>
        <w:rPr>
          <w:rFonts w:ascii="Gandhari Unicode" w:hAnsi="Gandhari Unicode" w:cs="e-Tamil OTC"/>
          <w:noProof/>
          <w:lang w:val="en-GB"/>
        </w:rPr>
      </w:pPr>
    </w:p>
    <w:p w14:paraId="689E712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Live, north wind, beware</w:t>
      </w:r>
    </w:p>
    <w:p w14:paraId="2168283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village with grass-thatched huts of the good</w:t>
      </w:r>
      <w:r w:rsidRPr="004D5A2F">
        <w:rPr>
          <w:rStyle w:val="FootnoteReference"/>
          <w:rFonts w:ascii="Gandhari Unicode" w:hAnsi="Gandhari Unicode" w:cs="e-Tamil OTC"/>
          <w:noProof/>
          <w:lang w:val="en-GB"/>
        </w:rPr>
        <w:footnoteReference w:id="151"/>
      </w:r>
      <w:r w:rsidRPr="004D5A2F">
        <w:rPr>
          <w:rFonts w:ascii="Gandhari Unicode" w:hAnsi="Gandhari Unicode" w:cs="e-Tamil OTC"/>
          <w:noProof/>
          <w:lang w:val="en-GB"/>
        </w:rPr>
        <w:t xml:space="preserve"> woman</w:t>
      </w:r>
    </w:p>
    <w:p w14:paraId="33DB4BD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front-yards, where groups of wild cows feed</w:t>
      </w:r>
    </w:p>
    <w:p w14:paraId="7EF8BD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Nelli [fruits].</w:t>
      </w:r>
    </w:p>
    <w:p w14:paraId="279B635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It lies in stony height</w:t>
      </w:r>
    </w:p>
    <w:p w14:paraId="0F3E376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by the pure white waterfall, resembling the hanging slough</w:t>
      </w:r>
    </w:p>
    <w:p w14:paraId="60E0327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a snake.</w:t>
      </w:r>
    </w:p>
    <w:p w14:paraId="13FE284D" w14:textId="77777777" w:rsidR="0074055C" w:rsidRPr="004D5A2F" w:rsidRDefault="0074055C">
      <w:pPr>
        <w:pStyle w:val="Textbody"/>
        <w:spacing w:after="0"/>
        <w:rPr>
          <w:rFonts w:ascii="Gandhari Unicode" w:hAnsi="Gandhari Unicode" w:cs="e-Tamil OTC"/>
          <w:noProof/>
          <w:lang w:val="en-GB"/>
        </w:rPr>
      </w:pPr>
    </w:p>
    <w:p w14:paraId="185CD69C" w14:textId="77777777" w:rsidR="0074055C" w:rsidRPr="004D5A2F" w:rsidRDefault="0074055C">
      <w:pPr>
        <w:pStyle w:val="Textbody"/>
        <w:spacing w:after="0"/>
        <w:rPr>
          <w:rFonts w:ascii="Gandhari Unicode" w:hAnsi="Gandhari Unicode" w:cs="e-Tamil OTC"/>
          <w:noProof/>
          <w:lang w:val="en-GB"/>
        </w:rPr>
      </w:pPr>
    </w:p>
    <w:p w14:paraId="3CA1E0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1b </w:t>
      </w:r>
      <w:r w:rsidRPr="004D5A2F">
        <w:rPr>
          <w:rFonts w:ascii="Gandhari Unicode" w:hAnsi="Gandhari Unicode" w:cs="e-Tamil OTC"/>
          <w:noProof/>
          <w:lang w:val="en-GB"/>
        </w:rPr>
        <w:tab/>
        <w:t>Live, north wind, protect the village ...</w:t>
      </w:r>
      <w:r w:rsidRPr="004D5A2F">
        <w:rPr>
          <w:rStyle w:val="FootnoteReference"/>
          <w:rFonts w:ascii="Gandhari Unicode" w:hAnsi="Gandhari Unicode" w:cs="e-Tamil OTC"/>
          <w:noProof/>
          <w:lang w:val="en-GB"/>
        </w:rPr>
        <w:footnoteReference w:id="152"/>
      </w:r>
    </w:p>
    <w:p w14:paraId="293B3421" w14:textId="77777777" w:rsidR="0074055C" w:rsidRPr="004D5A2F" w:rsidRDefault="0074055C">
      <w:pPr>
        <w:pStyle w:val="Textbody"/>
        <w:spacing w:after="0"/>
        <w:rPr>
          <w:rFonts w:ascii="Gandhari Unicode" w:hAnsi="Gandhari Unicode" w:cs="e-Tamil OTC"/>
          <w:noProof/>
          <w:lang w:val="en-GB"/>
        </w:rPr>
      </w:pPr>
    </w:p>
    <w:p w14:paraId="5F4BAD4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5436E15"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நரிவெரூஉத் தலையார் (நரிவெருத்தலையார்): </w:t>
      </w:r>
      <w:r w:rsidRPr="004D5A2F">
        <w:rPr>
          <w:rFonts w:ascii="Gandhari Unicode" w:hAnsi="Gandhari Unicode"/>
          <w:i w:val="0"/>
          <w:iCs w:val="0"/>
          <w:color w:val="auto"/>
        </w:rPr>
        <w:t>the confidante/SHE</w:t>
      </w:r>
    </w:p>
    <w:p w14:paraId="36E30E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பிரிவான்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இவள் வேறுபடாமை ஆற்றுவி</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தோழி நகையாடி உரைத்தது.</w:t>
      </w:r>
    </w:p>
    <w:p w14:paraId="3F9EA3EC" w14:textId="77777777" w:rsidR="0074055C" w:rsidRPr="004D5A2F" w:rsidRDefault="0074055C">
      <w:pPr>
        <w:pStyle w:val="Textbody"/>
        <w:spacing w:after="29"/>
        <w:rPr>
          <w:rFonts w:ascii="Gandhari Unicode" w:hAnsi="Gandhari Unicode" w:cs="e-Tamil OTC"/>
          <w:noProof/>
          <w:lang w:val="en-GB"/>
        </w:rPr>
      </w:pPr>
    </w:p>
    <w:p w14:paraId="44036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விட்டென</w:t>
      </w:r>
      <w:r w:rsidRPr="004D5A2F">
        <w:rPr>
          <w:rFonts w:ascii="Gandhari Unicode" w:hAnsi="Gandhari Unicode" w:cs="e-Tamil OTC"/>
          <w:noProof/>
          <w:cs/>
          <w:lang w:val="en-GB"/>
        </w:rPr>
        <w:t xml:space="preserve"> விடுக்குநாள் வருக வதுநீ</w:t>
      </w:r>
    </w:p>
    <w:p w14:paraId="5256F3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நேர்ந்தனை</w:t>
      </w:r>
      <w:r w:rsidRPr="004D5A2F">
        <w:rPr>
          <w:rFonts w:ascii="Gandhari Unicode" w:hAnsi="Gandhari Unicode" w:cs="e-Tamil OTC"/>
          <w:noProof/>
          <w:cs/>
          <w:lang w:val="en-GB"/>
        </w:rPr>
        <w:t xml:space="preserve"> யாயிற் றந்தனை சென்மோ</w:t>
      </w:r>
    </w:p>
    <w:p w14:paraId="6CC23E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 தன்ன குவவுமண லடைகரை</w:t>
      </w:r>
    </w:p>
    <w:p w14:paraId="72F3E5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 புன்னை நிலந்தோய் படுசினை</w:t>
      </w:r>
    </w:p>
    <w:p w14:paraId="11C2F6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வம்ப நாரை சேக்குந்</w:t>
      </w:r>
    </w:p>
    <w:p w14:paraId="7F7B87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தண்கடற் சேர்ப்பநீ யுண்டவென் னலனே.</w:t>
      </w:r>
    </w:p>
    <w:p w14:paraId="40FBC944" w14:textId="77777777" w:rsidR="0074055C" w:rsidRPr="004D5A2F" w:rsidRDefault="0074055C">
      <w:pPr>
        <w:pStyle w:val="Textbody"/>
        <w:spacing w:after="29"/>
        <w:rPr>
          <w:rFonts w:ascii="Gandhari Unicode" w:hAnsi="Gandhari Unicode" w:cs="e-Tamil OTC"/>
          <w:noProof/>
          <w:lang w:val="en-GB"/>
        </w:rPr>
      </w:pPr>
    </w:p>
    <w:p w14:paraId="16650C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விட்டென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விட்டுடன்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C1+2v, G1, EA, Cām.;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தண்டற்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னலக்கே </w:t>
      </w:r>
      <w:r w:rsidRPr="004D5A2F">
        <w:rPr>
          <w:rFonts w:ascii="Gandhari Unicode" w:hAnsi="Gandhari Unicode" w:cs="e-Tamil OTC"/>
          <w:noProof/>
          <w:lang w:val="en-GB"/>
        </w:rPr>
        <w:t>L1, C1+3, G1+2, EA, Cām.v</w:t>
      </w:r>
    </w:p>
    <w:p w14:paraId="3D939EDC" w14:textId="77777777" w:rsidR="0074055C" w:rsidRPr="004D5A2F" w:rsidRDefault="0074055C">
      <w:pPr>
        <w:pStyle w:val="Textbody"/>
        <w:spacing w:after="29"/>
        <w:rPr>
          <w:rFonts w:ascii="Gandhari Unicode" w:hAnsi="Gandhari Unicode" w:cs="e-Tamil OTC"/>
          <w:noProof/>
          <w:lang w:val="en-GB"/>
        </w:rPr>
      </w:pPr>
    </w:p>
    <w:p w14:paraId="63422C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viṭṭeṉa</w:t>
      </w:r>
      <w:r w:rsidRPr="004D5A2F">
        <w:rPr>
          <w:rFonts w:ascii="Gandhari Unicode" w:hAnsi="Gandhari Unicode" w:cs="e-Tamil OTC"/>
          <w:noProof/>
          <w:lang w:val="en-GB"/>
        </w:rPr>
        <w:t xml:space="preserve"> viṭukku nāḷ varuka </w:t>
      </w:r>
      <w:r w:rsidR="00696424" w:rsidRPr="004D5A2F">
        <w:rPr>
          <w:rFonts w:ascii="Gandhari Unicode" w:hAnsi="Gandhari Unicode" w:cs="e-Tamil OTC"/>
          <w:noProof/>
          <w:lang w:val="en-GB"/>
        </w:rPr>
        <w:t>~</w:t>
      </w:r>
      <w:r w:rsidRPr="004D5A2F">
        <w:rPr>
          <w:rFonts w:ascii="Gandhari Unicode" w:hAnsi="Gandhari Unicode" w:cs="e-Tamil OTC"/>
          <w:noProof/>
          <w:lang w:val="en-GB"/>
        </w:rPr>
        <w:t>atu nī</w:t>
      </w:r>
    </w:p>
    <w:p w14:paraId="7CBE58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nērntaṉai</w:t>
      </w:r>
      <w:r w:rsidRPr="004D5A2F">
        <w:rPr>
          <w:rFonts w:ascii="Gandhari Unicode" w:hAnsi="Gandhari Unicode" w:cs="e-Tamil OTC"/>
          <w:noProof/>
          <w:lang w:val="en-GB"/>
        </w:rPr>
        <w:t xml:space="preserve"> </w:t>
      </w:r>
      <w:r w:rsidR="00696424" w:rsidRPr="004D5A2F">
        <w:rPr>
          <w:rFonts w:ascii="Gandhari Unicode" w:hAnsi="Gandhari Unicode" w:cs="e-Tamil OTC"/>
          <w:noProof/>
          <w:lang w:val="en-GB"/>
        </w:rPr>
        <w:t>~</w:t>
      </w:r>
      <w:r w:rsidRPr="004D5A2F">
        <w:rPr>
          <w:rFonts w:ascii="Gandhari Unicode" w:hAnsi="Gandhari Unicode" w:cs="e-Tamil OTC"/>
          <w:noProof/>
          <w:lang w:val="en-GB"/>
        </w:rPr>
        <w:t>āyiṉ tantaṉai ceṉmō</w:t>
      </w:r>
    </w:p>
    <w:p w14:paraId="2D51E7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kuṉṟatt</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aṉṉa kuvavu maṇal aṭai karai</w:t>
      </w:r>
    </w:p>
    <w:p w14:paraId="3A3BE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niṉṟa puṉṉai nilam tōy paṭu ciṉai</w:t>
      </w:r>
    </w:p>
    <w:p w14:paraId="27FB5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vampa nārai cēkkum</w:t>
      </w:r>
    </w:p>
    <w:p w14:paraId="701B0A1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 kaṭal cērppa nī uṇṭa </w:t>
      </w:r>
      <w:r w:rsidR="00696424" w:rsidRPr="004D5A2F">
        <w:rPr>
          <w:rFonts w:ascii="Gandhari Unicode" w:hAnsi="Gandhari Unicode" w:cs="e-Tamil OTC"/>
          <w:noProof/>
          <w:lang w:val="en-GB"/>
        </w:rPr>
        <w:t>~</w:t>
      </w:r>
      <w:r w:rsidRPr="004D5A2F">
        <w:rPr>
          <w:rFonts w:ascii="Gandhari Unicode" w:hAnsi="Gandhari Unicode" w:cs="e-Tamil OTC"/>
          <w:noProof/>
          <w:lang w:val="en-GB"/>
        </w:rPr>
        <w:t>eṉ nalaṉ</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585EA3F0" w14:textId="77777777" w:rsidR="0074055C" w:rsidRPr="004D5A2F" w:rsidRDefault="0074055C">
      <w:pPr>
        <w:pStyle w:val="Textbody"/>
        <w:spacing w:after="29" w:line="260" w:lineRule="exact"/>
        <w:rPr>
          <w:rFonts w:ascii="Gandhari Unicode" w:hAnsi="Gandhari Unicode" w:cs="e-Tamil OTC"/>
          <w:noProof/>
          <w:lang w:val="en-GB"/>
        </w:rPr>
      </w:pPr>
    </w:p>
    <w:p w14:paraId="41C42600" w14:textId="77777777" w:rsidR="0074055C" w:rsidRPr="004D5A2F" w:rsidRDefault="0074055C">
      <w:pPr>
        <w:pStyle w:val="Textbody"/>
        <w:spacing w:after="29" w:line="260" w:lineRule="exact"/>
        <w:rPr>
          <w:rFonts w:ascii="Gandhari Unicode" w:hAnsi="Gandhari Unicode" w:cs="e-Tamil OTC"/>
          <w:noProof/>
          <w:lang w:val="en-GB"/>
        </w:rPr>
      </w:pPr>
    </w:p>
    <w:p w14:paraId="1CF2927D" w14:textId="77777777" w:rsidR="0074055C" w:rsidRPr="004D5A2F" w:rsidRDefault="0074055C">
      <w:pPr>
        <w:pStyle w:val="Textbody"/>
        <w:spacing w:after="29" w:line="260" w:lineRule="exact"/>
        <w:rPr>
          <w:rFonts w:ascii="Gandhari Unicode" w:hAnsi="Gandhari Unicode" w:cs="e-Tamil OTC"/>
          <w:noProof/>
          <w:lang w:val="en-GB"/>
        </w:rPr>
      </w:pPr>
    </w:p>
    <w:p w14:paraId="20EA79A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in jest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she</w:t>
      </w:r>
      <w:r w:rsidR="00270A6C" w:rsidRPr="004D5A2F">
        <w:rPr>
          <w:rFonts w:ascii="Gandhari Unicode" w:hAnsi="Gandhari Unicode" w:cs="e-Tamil OTC"/>
          <w:noProof/>
          <w:lang w:val="en-GB"/>
        </w:rPr>
        <w:t xml:space="preserve"> has the strength not to change”</w:t>
      </w:r>
      <w:r w:rsidRPr="004D5A2F">
        <w:rPr>
          <w:rFonts w:ascii="Gandhari Unicode" w:hAnsi="Gandhari Unicode" w:cs="e-Tamil OTC"/>
          <w:noProof/>
          <w:lang w:val="en-GB"/>
        </w:rPr>
        <w:t>, when separating after the time of marriage had been fixed.</w:t>
      </w:r>
    </w:p>
    <w:p w14:paraId="5E492CD8" w14:textId="77777777" w:rsidR="0074055C" w:rsidRPr="004D5A2F" w:rsidRDefault="0074055C">
      <w:pPr>
        <w:pStyle w:val="Textbody"/>
        <w:spacing w:after="29" w:line="260" w:lineRule="exact"/>
        <w:rPr>
          <w:rFonts w:ascii="Gandhari Unicode" w:hAnsi="Gandhari Unicode" w:cs="e-Tamil OTC"/>
          <w:noProof/>
          <w:lang w:val="en-GB"/>
        </w:rPr>
      </w:pPr>
    </w:p>
    <w:p w14:paraId="384A31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let(abs.)-say letting-go- day may-come that you</w:t>
      </w:r>
    </w:p>
    <w:p w14:paraId="114712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you-consented if you-gave go(ipt.)</w:t>
      </w:r>
    </w:p>
    <w:p w14:paraId="6E8CBE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like heap sand settle- shore</w:t>
      </w:r>
    </w:p>
    <w:p w14:paraId="287D30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Puṉṉai(-tree) ground touch- happen- twig</w:t>
      </w:r>
    </w:p>
    <w:p w14:paraId="65AFC7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wader resting-</w:t>
      </w:r>
    </w:p>
    <w:p w14:paraId="2396E64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sea coast-he(voc.) you eaten- my- innocence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0C4D29" w14:textId="77777777" w:rsidR="0074055C" w:rsidRPr="004D5A2F" w:rsidRDefault="0074055C">
      <w:pPr>
        <w:pStyle w:val="Textbody"/>
        <w:spacing w:after="29"/>
        <w:rPr>
          <w:rFonts w:ascii="Gandhari Unicode" w:hAnsi="Gandhari Unicode" w:cs="e-Tamil OTC"/>
          <w:noProof/>
          <w:lang w:val="en-GB"/>
        </w:rPr>
      </w:pPr>
    </w:p>
    <w:p w14:paraId="45F92045" w14:textId="77777777" w:rsidR="0074055C" w:rsidRPr="004D5A2F" w:rsidRDefault="0074055C">
      <w:pPr>
        <w:pStyle w:val="Textbody"/>
        <w:spacing w:after="29"/>
        <w:rPr>
          <w:rFonts w:ascii="Gandhari Unicode" w:hAnsi="Gandhari Unicode" w:cs="e-Tamil OTC"/>
          <w:noProof/>
          <w:lang w:val="en-GB"/>
        </w:rPr>
      </w:pPr>
    </w:p>
    <w:p w14:paraId="0157D30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May the day come when [you] let go [of me] just like that</w:t>
      </w:r>
      <w:r w:rsidRPr="004D5A2F">
        <w:rPr>
          <w:rStyle w:val="FootnoteReference"/>
          <w:rFonts w:ascii="Gandhari Unicode" w:hAnsi="Gandhari Unicode" w:cs="e-Tamil OTC"/>
          <w:noProof/>
          <w:lang w:val="en-GB"/>
        </w:rPr>
        <w:footnoteReference w:id="153"/>
      </w:r>
      <w:r w:rsidRPr="004D5A2F">
        <w:rPr>
          <w:rFonts w:ascii="Gandhari Unicode" w:hAnsi="Gandhari Unicode" w:cs="e-Tamil OTC"/>
          <w:noProof/>
          <w:lang w:val="en-GB"/>
        </w:rPr>
        <w:t>.</w:t>
      </w:r>
    </w:p>
    <w:p w14:paraId="2146A2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you have consented to that, you have given [back]</w:t>
      </w:r>
      <w:r w:rsidRPr="004D5A2F">
        <w:rPr>
          <w:rStyle w:val="FootnoteReference"/>
          <w:rFonts w:ascii="Gandhari Unicode" w:hAnsi="Gandhari Unicode" w:cs="e-Tamil OTC"/>
          <w:noProof/>
          <w:lang w:val="en-GB"/>
        </w:rPr>
        <w:footnoteReference w:id="154"/>
      </w:r>
    </w:p>
    <w:p w14:paraId="2DCE6FF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my innocence which you had eaten,</w:t>
      </w:r>
    </w:p>
    <w:p w14:paraId="63AA614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coast of the cool sea,</w:t>
      </w:r>
    </w:p>
    <w:p w14:paraId="1A63FE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young herons rest</w:t>
      </w:r>
    </w:p>
    <w:p w14:paraId="092A8B6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twig giving way to the ground of the Puṉṉai tree standing</w:t>
      </w:r>
    </w:p>
    <w:p w14:paraId="40337A4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shore where sand settles in heaps [big] as hills.</w:t>
      </w:r>
    </w:p>
    <w:p w14:paraId="11E72A60"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w:t>
      </w:r>
    </w:p>
    <w:p w14:paraId="6C514EE8" w14:textId="77777777" w:rsidR="0074055C" w:rsidRPr="004D5A2F" w:rsidRDefault="0074055C">
      <w:pPr>
        <w:pStyle w:val="Textbody"/>
        <w:spacing w:after="0"/>
        <w:rPr>
          <w:rFonts w:ascii="Gandhari Unicode" w:hAnsi="Gandhari Unicode" w:cs="e-Tamil OTC"/>
          <w:noProof/>
          <w:lang w:val="en-GB"/>
        </w:rPr>
      </w:pPr>
    </w:p>
    <w:p w14:paraId="064D16AB" w14:textId="77777777" w:rsidR="0074055C" w:rsidRPr="004D5A2F" w:rsidRDefault="0074055C">
      <w:pPr>
        <w:pStyle w:val="Textbody"/>
        <w:spacing w:after="0"/>
        <w:rPr>
          <w:rFonts w:ascii="Gandhari Unicode" w:hAnsi="Gandhari Unicode" w:cs="e-Tamil OTC"/>
          <w:noProof/>
          <w:lang w:val="en-GB"/>
        </w:rPr>
      </w:pPr>
    </w:p>
    <w:p w14:paraId="566B3F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B68CBC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t>The day might come when [you] let go [of her] finally.</w:t>
      </w:r>
    </w:p>
    <w:p w14:paraId="2E5FA5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If you were to consent to that, give [back] ... [and] go.</w:t>
      </w:r>
    </w:p>
    <w:p w14:paraId="2663EA31" w14:textId="77777777" w:rsidR="0074055C" w:rsidRPr="004D5A2F" w:rsidRDefault="0074055C">
      <w:pPr>
        <w:pStyle w:val="Textbody"/>
        <w:spacing w:after="0"/>
        <w:rPr>
          <w:rFonts w:ascii="Gandhari Unicode" w:hAnsi="Gandhari Unicode" w:cs="e-Tamil OTC"/>
          <w:b/>
          <w:noProof/>
          <w:lang w:val="en-GB"/>
        </w:rPr>
      </w:pPr>
    </w:p>
    <w:p w14:paraId="621C157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A6F805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HE</w:t>
      </w:r>
    </w:p>
    <w:p w14:paraId="529C7A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மீள்வான் தேர்ப்பாகனுக்கு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தேர்ப்பாகற்கு)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உரைப்பானாய்த் தன் நெஞ்சிற்கு) உரைத்தது.</w:t>
      </w:r>
    </w:p>
    <w:p w14:paraId="581C1C16" w14:textId="77777777" w:rsidR="0074055C" w:rsidRPr="004D5A2F" w:rsidRDefault="0074055C">
      <w:pPr>
        <w:pStyle w:val="Textbody"/>
        <w:spacing w:after="29"/>
        <w:rPr>
          <w:rFonts w:ascii="Gandhari Unicode" w:hAnsi="Gandhari Unicode" w:cs="e-Tamil OTC"/>
          <w:noProof/>
          <w:lang w:val="en-GB"/>
        </w:rPr>
      </w:pPr>
    </w:p>
    <w:p w14:paraId="496E69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அஞ்சுவ தறியா தமர்துணை </w:t>
      </w:r>
      <w:r w:rsidRPr="004D5A2F">
        <w:rPr>
          <w:rFonts w:ascii="Gandhari Unicode" w:hAnsi="Gandhari Unicode" w:cs="e-Tamil OTC"/>
          <w:noProof/>
          <w:u w:val="wave"/>
          <w:cs/>
          <w:lang w:val="en-GB"/>
        </w:rPr>
        <w:t>தழீஇ</w:t>
      </w:r>
    </w:p>
    <w:p w14:paraId="2BE0E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நெஞ்சுநப்</w:t>
      </w:r>
      <w:r w:rsidRPr="004D5A2F">
        <w:rPr>
          <w:rFonts w:ascii="Gandhari Unicode" w:hAnsi="Gandhari Unicode" w:cs="e-Tamil OTC"/>
          <w:noProof/>
          <w:cs/>
          <w:lang w:val="en-GB"/>
        </w:rPr>
        <w:t xml:space="preserve"> பிரிந்தன் </w:t>
      </w:r>
      <w:r w:rsidRPr="004D5A2F">
        <w:rPr>
          <w:rFonts w:ascii="Gandhari Unicode" w:hAnsi="Gandhari Unicode" w:cs="e-Tamil OTC"/>
          <w:noProof/>
          <w:u w:val="wave"/>
          <w:cs/>
          <w:lang w:val="en-GB"/>
        </w:rPr>
        <w:t>றாயினு</w:t>
      </w:r>
      <w:r w:rsidRPr="004D5A2F">
        <w:rPr>
          <w:rFonts w:ascii="Gandhari Unicode" w:hAnsi="Gandhari Unicode" w:cs="e-Tamil OTC"/>
          <w:noProof/>
          <w:cs/>
          <w:lang w:val="en-GB"/>
        </w:rPr>
        <w:t xml:space="preserve"> மெஞ்சிய</w:t>
      </w:r>
    </w:p>
    <w:p w14:paraId="6D12D5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கைபிணி நெகிழினஃ தெவனோ நன்றுஞ்</w:t>
      </w:r>
    </w:p>
    <w:p w14:paraId="0682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 வம்ம </w:t>
      </w:r>
      <w:r w:rsidRPr="004D5A2F">
        <w:rPr>
          <w:rFonts w:ascii="Gandhari Unicode" w:hAnsi="Gandhari Unicode" w:cs="e-Tamil OTC"/>
          <w:noProof/>
          <w:u w:val="wave"/>
          <w:cs/>
          <w:lang w:val="en-GB"/>
        </w:rPr>
        <w:t>விருவா மிடையே</w:t>
      </w:r>
    </w:p>
    <w:p w14:paraId="631FD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மாக்கடற் றிரையின் </w:t>
      </w:r>
      <w:r w:rsidRPr="004D5A2F">
        <w:rPr>
          <w:rFonts w:ascii="Gandhari Unicode" w:hAnsi="Gandhari Unicode" w:cs="e-Tamil OTC"/>
          <w:noProof/>
          <w:u w:val="wave"/>
          <w:cs/>
          <w:lang w:val="en-GB"/>
        </w:rPr>
        <w:t>முழங்கி</w:t>
      </w:r>
      <w:r w:rsidRPr="004D5A2F">
        <w:rPr>
          <w:rFonts w:ascii="Gandhari Unicode" w:hAnsi="Gandhari Unicode" w:cs="e-Tamil OTC"/>
          <w:noProof/>
          <w:cs/>
          <w:lang w:val="en-GB"/>
        </w:rPr>
        <w:t xml:space="preserve"> வலனேர்பு</w:t>
      </w:r>
    </w:p>
    <w:p w14:paraId="5898E8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கோட்புலி வழங்குஞ் சோலை</w:t>
      </w:r>
    </w:p>
    <w:p w14:paraId="7D0A7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யெனைத்தென் றெண்ணுகோ முயக்கிடை மலைவே.</w:t>
      </w:r>
    </w:p>
    <w:p w14:paraId="14B1C367" w14:textId="77777777" w:rsidR="0074055C" w:rsidRPr="004D5A2F" w:rsidRDefault="0074055C">
      <w:pPr>
        <w:pStyle w:val="Textbody"/>
        <w:spacing w:after="29"/>
        <w:rPr>
          <w:rFonts w:ascii="Gandhari Unicode" w:hAnsi="Gandhari Unicode" w:cs="e-Tamil OTC"/>
          <w:noProof/>
          <w:lang w:val="en-GB"/>
        </w:rPr>
      </w:pPr>
    </w:p>
    <w:p w14:paraId="02A1F0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L1, C1+2+3, G1+2, EA, ER; </w:t>
      </w:r>
      <w:r w:rsidRPr="004D5A2F">
        <w:rPr>
          <w:rFonts w:ascii="Gandhari Unicode" w:eastAsia="URW Palladio UNI" w:hAnsi="Gandhari Unicode" w:cs="e-Tamil OTC"/>
          <w:noProof/>
          <w:cs/>
          <w:lang w:val="en-GB"/>
        </w:rPr>
        <w:t xml:space="preserve">தழீஇய </w:t>
      </w:r>
      <w:r w:rsidRPr="004D5A2F">
        <w:rPr>
          <w:rFonts w:ascii="Gandhari Unicode" w:eastAsia="URW Palladio UNI" w:hAnsi="Gandhari Unicode" w:cs="e-Tamil OTC"/>
          <w:noProof/>
          <w:lang w:val="en-GB"/>
        </w:rPr>
        <w:t xml:space="preserve">C2v, Cām.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நெஞ்சுநப்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நெஞ்சுணப் </w:t>
      </w:r>
      <w:r w:rsidRPr="004D5A2F">
        <w:rPr>
          <w:rFonts w:ascii="Gandhari Unicode" w:hAnsi="Gandhari Unicode" w:cs="e-Tamil OTC"/>
          <w:noProof/>
          <w:lang w:val="en-GB"/>
        </w:rPr>
        <w:t xml:space="preserve">L1, C1+2, G1+2, EA, I, Cām.v; </w:t>
      </w:r>
      <w:r w:rsidRPr="004D5A2F">
        <w:rPr>
          <w:rFonts w:ascii="Gandhari Unicode" w:hAnsi="Gandhari Unicode" w:cs="e-Tamil OTC"/>
          <w:noProof/>
          <w:cs/>
          <w:lang w:val="en-GB"/>
        </w:rPr>
        <w:t xml:space="preserve">நெஞ்சுண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பிரிந்தன் றாயினு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பிரிந்தன னாயினு </w:t>
      </w:r>
      <w:r w:rsidRPr="004D5A2F">
        <w:rPr>
          <w:rFonts w:ascii="Gandhari Unicode" w:hAnsi="Gandhari Unicode" w:cs="e-Tamil OTC"/>
          <w:noProof/>
          <w:lang w:val="en-GB"/>
        </w:rPr>
        <w:t>C2v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கைபிணி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நெழியனஃ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மிடையே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விருவர்த மிடையே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விருவர் தாமிடையே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றெண்ணுகோ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L1</w:t>
      </w:r>
    </w:p>
    <w:p w14:paraId="198128F0" w14:textId="77777777" w:rsidR="0074055C" w:rsidRPr="004D5A2F" w:rsidRDefault="0074055C">
      <w:pPr>
        <w:pStyle w:val="Textbody"/>
        <w:spacing w:after="29"/>
        <w:rPr>
          <w:rFonts w:ascii="Gandhari Unicode" w:hAnsi="Gandhari Unicode" w:cs="e-Tamil OTC"/>
          <w:noProof/>
          <w:lang w:val="en-GB"/>
        </w:rPr>
      </w:pPr>
    </w:p>
    <w:p w14:paraId="0B0C391D"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añcuvat*</w:t>
      </w:r>
      <w:r w:rsidR="00CF70BD" w:rsidRPr="004D5A2F">
        <w:rPr>
          <w:rFonts w:ascii="Gandhari Unicode" w:hAnsi="Gandhari Unicode" w:cs="e-Tamil OTC"/>
          <w:noProof/>
          <w:lang w:val="en-GB"/>
        </w:rPr>
        <w:t xml:space="preserve"> aṟ</w:t>
      </w:r>
      <w:r w:rsidRPr="004D5A2F">
        <w:rPr>
          <w:rFonts w:ascii="Gandhari Unicode" w:hAnsi="Gandhari Unicode" w:cs="e-Tamil OTC"/>
          <w:noProof/>
          <w:lang w:val="en-GB"/>
        </w:rPr>
        <w:t>iyāt*</w:t>
      </w:r>
      <w:r w:rsidR="00CF70BD" w:rsidRPr="004D5A2F">
        <w:rPr>
          <w:rFonts w:ascii="Gandhari Unicode" w:hAnsi="Gandhari Unicode" w:cs="e-Tamil OTC"/>
          <w:noProof/>
          <w:lang w:val="en-GB"/>
        </w:rPr>
        <w:t xml:space="preserve"> amar tuṇai </w:t>
      </w:r>
      <w:r w:rsidR="00CF70BD" w:rsidRPr="004D5A2F">
        <w:rPr>
          <w:rFonts w:ascii="Gandhari Unicode" w:hAnsi="Gandhari Unicode" w:cs="e-Tamil OTC"/>
          <w:i/>
          <w:iCs/>
          <w:noProof/>
          <w:lang w:val="en-GB"/>
        </w:rPr>
        <w:t>taḻīi</w:t>
      </w:r>
    </w:p>
    <w:p w14:paraId="6EF7C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neñcu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pirintaṉṟ</w:t>
      </w:r>
      <w:r w:rsidR="00696424"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āyiṉum eñciya</w:t>
      </w:r>
    </w:p>
    <w:p w14:paraId="31BFE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kai piṇi nekiḻiṉ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696424"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696424" w:rsidRPr="004D5A2F">
        <w:rPr>
          <w:rFonts w:ascii="Gandhari Unicode" w:hAnsi="Gandhari Unicode" w:cs="e-Tamil OTC"/>
          <w:noProof/>
          <w:lang w:val="en-GB"/>
        </w:rPr>
        <w:t>*-</w:t>
      </w:r>
      <w:r w:rsidRPr="004D5A2F">
        <w:rPr>
          <w:rFonts w:ascii="Gandhari Unicode" w:hAnsi="Gandhari Unicode" w:cs="e-Tamil OTC"/>
          <w:noProof/>
          <w:lang w:val="en-GB"/>
        </w:rPr>
        <w:t>um</w:t>
      </w:r>
    </w:p>
    <w:p w14:paraId="2930F6F2"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cēya-~</w:t>
      </w:r>
      <w:r w:rsidR="00CF70BD" w:rsidRPr="004D5A2F">
        <w:rPr>
          <w:rFonts w:ascii="Gandhari Unicode" w:hAnsi="Gandhari Unicode" w:cs="e-Tamil OTC"/>
          <w:noProof/>
          <w:lang w:val="en-GB"/>
        </w:rPr>
        <w:t xml:space="preserve">amma </w:t>
      </w:r>
      <w:r w:rsidR="00CF70BD" w:rsidRPr="004D5A2F">
        <w:rPr>
          <w:rFonts w:ascii="Gandhari Unicode" w:hAnsi="Gandhari Unicode" w:cs="e-Tamil OTC"/>
          <w:i/>
          <w:iCs/>
          <w:noProof/>
          <w:lang w:val="en-GB"/>
        </w:rPr>
        <w:t>iruvām</w:t>
      </w:r>
      <w:r w:rsidR="00CF70BD" w:rsidRPr="004D5A2F">
        <w:rPr>
          <w:rFonts w:ascii="Gandhari Unicode" w:hAnsi="Gandhari Unicode" w:cs="e-Tamil OTC"/>
          <w:noProof/>
          <w:lang w:val="en-GB"/>
        </w:rPr>
        <w:t xml:space="preserve"> iṭai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67E59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kaṭal tiraiyiṉ </w:t>
      </w:r>
      <w:r w:rsidRPr="004D5A2F">
        <w:rPr>
          <w:rFonts w:ascii="Gandhari Unicode" w:hAnsi="Gandhari Unicode" w:cs="e-Tamil OTC"/>
          <w:i/>
          <w:iCs/>
          <w:noProof/>
          <w:lang w:val="en-GB"/>
        </w:rPr>
        <w:t>muḻaṅki</w:t>
      </w:r>
      <w:r w:rsidRPr="004D5A2F">
        <w:rPr>
          <w:rFonts w:ascii="Gandhari Unicode" w:hAnsi="Gandhari Unicode" w:cs="e-Tamil OTC"/>
          <w:noProof/>
          <w:lang w:val="en-GB"/>
        </w:rPr>
        <w:t xml:space="preserve"> valaṉ ērpu</w:t>
      </w:r>
    </w:p>
    <w:p w14:paraId="483148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kōḷ puli vaḻaṅkum cōlai</w:t>
      </w:r>
    </w:p>
    <w:p w14:paraId="25B384D1" w14:textId="77777777" w:rsidR="0074055C" w:rsidRPr="004D5A2F" w:rsidRDefault="00696424">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aitt*</w:t>
      </w:r>
      <w:r w:rsidR="00CF70BD" w:rsidRPr="004D5A2F">
        <w:rPr>
          <w:rFonts w:ascii="Gandhari Unicode" w:hAnsi="Gandhari Unicode" w:cs="e-Tamil OTC"/>
          <w:noProof/>
          <w:lang w:val="en-GB"/>
        </w:rPr>
        <w:t xml:space="preserve"> eṉṟ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eṇṇuk</w:t>
      </w:r>
      <w:r w:rsidRPr="004D5A2F">
        <w:rPr>
          <w:rFonts w:ascii="Gandhari Unicode" w:hAnsi="Gandhari Unicode" w:cs="e-Tamil OTC"/>
          <w:noProof/>
          <w:lang w:val="en-GB"/>
        </w:rPr>
        <w:t>*-ō muyakk*</w:t>
      </w:r>
      <w:r w:rsidR="00CF70BD" w:rsidRPr="004D5A2F">
        <w:rPr>
          <w:rFonts w:ascii="Gandhari Unicode" w:hAnsi="Gandhari Unicode" w:cs="e-Tamil OTC"/>
          <w:noProof/>
          <w:lang w:val="en-GB"/>
        </w:rPr>
        <w:t xml:space="preserve"> iṭai malaiv</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2FB00E4" w14:textId="77777777" w:rsidR="0074055C" w:rsidRPr="004D5A2F" w:rsidRDefault="0074055C">
      <w:pPr>
        <w:pStyle w:val="Textbody"/>
        <w:spacing w:after="29" w:line="260" w:lineRule="exact"/>
        <w:rPr>
          <w:rFonts w:ascii="Gandhari Unicode" w:hAnsi="Gandhari Unicode" w:cs="e-Tamil OTC"/>
          <w:noProof/>
          <w:lang w:val="en-GB"/>
        </w:rPr>
      </w:pPr>
    </w:p>
    <w:p w14:paraId="225E2929" w14:textId="77777777" w:rsidR="0074055C" w:rsidRPr="004D5A2F" w:rsidRDefault="0074055C">
      <w:pPr>
        <w:pStyle w:val="Textbody"/>
        <w:spacing w:after="29" w:line="260" w:lineRule="exact"/>
        <w:rPr>
          <w:rFonts w:ascii="Gandhari Unicode" w:hAnsi="Gandhari Unicode" w:cs="e-Tamil OTC"/>
          <w:noProof/>
          <w:lang w:val="en-GB"/>
        </w:rPr>
      </w:pPr>
    </w:p>
    <w:p w14:paraId="115DC6F7" w14:textId="77777777" w:rsidR="0074055C" w:rsidRPr="004D5A2F" w:rsidRDefault="0074055C">
      <w:pPr>
        <w:pStyle w:val="Textbody"/>
        <w:spacing w:after="29" w:line="260" w:lineRule="exact"/>
        <w:rPr>
          <w:rFonts w:ascii="Gandhari Unicode" w:hAnsi="Gandhari Unicode" w:cs="e-Tamil OTC"/>
          <w:noProof/>
          <w:lang w:val="en-GB"/>
        </w:rPr>
      </w:pPr>
    </w:p>
    <w:p w14:paraId="55A6A6A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returned after having achieved wealth.</w:t>
      </w:r>
    </w:p>
    <w:p w14:paraId="75535177" w14:textId="77777777" w:rsidR="0074055C" w:rsidRPr="004D5A2F" w:rsidRDefault="0074055C">
      <w:pPr>
        <w:pStyle w:val="Textbody"/>
        <w:spacing w:after="29" w:line="260" w:lineRule="exact"/>
        <w:rPr>
          <w:rFonts w:ascii="Gandhari Unicode" w:hAnsi="Gandhari Unicode" w:cs="e-Tamil OTC"/>
          <w:noProof/>
          <w:lang w:val="en-GB"/>
        </w:rPr>
      </w:pPr>
    </w:p>
    <w:p w14:paraId="186940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fearing-it know-not desire companion embraced </w:t>
      </w:r>
      <w:r w:rsidRPr="004D5A2F">
        <w:rPr>
          <w:rFonts w:ascii="Gandhari Unicode" w:hAnsi="Gandhari Unicode" w:cs="e-Tamil OTC"/>
          <w:noProof/>
          <w:lang w:val="en-GB"/>
        </w:rPr>
        <w:tab/>
        <w:t>215.1</w:t>
      </w:r>
    </w:p>
    <w:p w14:paraId="18D8D1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us- it-separated if-even left-aside-</w:t>
      </w:r>
    </w:p>
    <w:p w14:paraId="50E97D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hand fetter loosen-if that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t>
      </w:r>
    </w:p>
    <w:p w14:paraId="2892CA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distance-they(n.pl.)</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two-we middle</w:t>
      </w:r>
      <w:r w:rsidRPr="004D5A2F">
        <w:rPr>
          <w:rFonts w:ascii="Gandhari Unicode" w:hAnsi="Gandhari Unicode" w:cs="e-Tamil OTC"/>
          <w:noProof/>
          <w:position w:val="6"/>
          <w:lang w:val="en-GB"/>
        </w:rPr>
        <w:t>ē</w:t>
      </w:r>
    </w:p>
    <w:p w14:paraId="22677D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big/black sea wave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 strength risen</w:t>
      </w:r>
    </w:p>
    <w:p w14:paraId="7740EB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taking tiger frequenting- wood</w:t>
      </w:r>
    </w:p>
    <w:p w14:paraId="108F70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how-many said I-count(sub.)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embrace middle obstacle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9EBA4BC" w14:textId="77777777" w:rsidR="0074055C" w:rsidRPr="004D5A2F" w:rsidRDefault="0074055C">
      <w:pPr>
        <w:pStyle w:val="Textbody"/>
        <w:spacing w:after="29"/>
        <w:rPr>
          <w:rFonts w:ascii="Gandhari Unicode" w:hAnsi="Gandhari Unicode" w:cs="e-Tamil OTC"/>
          <w:noProof/>
          <w:lang w:val="en-GB"/>
        </w:rPr>
      </w:pPr>
    </w:p>
    <w:p w14:paraId="101BB770" w14:textId="77777777" w:rsidR="0074055C" w:rsidRPr="004D5A2F" w:rsidRDefault="0074055C">
      <w:pPr>
        <w:pStyle w:val="Textbody"/>
        <w:spacing w:after="29"/>
        <w:rPr>
          <w:rFonts w:ascii="Gandhari Unicode" w:hAnsi="Gandhari Unicode" w:cs="e-Tamil OTC"/>
          <w:noProof/>
          <w:lang w:val="en-GB"/>
        </w:rPr>
      </w:pPr>
    </w:p>
    <w:p w14:paraId="1258EFD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if the heart has separated</w:t>
      </w:r>
      <w:r w:rsidRPr="004D5A2F">
        <w:rPr>
          <w:rStyle w:val="FootnoteReference"/>
          <w:rFonts w:ascii="Gandhari Unicode" w:hAnsi="Gandhari Unicode" w:cs="e-Tamil OTC"/>
          <w:noProof/>
          <w:lang w:val="en-GB"/>
        </w:rPr>
        <w:footnoteReference w:id="155"/>
      </w:r>
      <w:r w:rsidRPr="004D5A2F">
        <w:rPr>
          <w:rFonts w:ascii="Gandhari Unicode" w:hAnsi="Gandhari Unicode" w:cs="e-Tamil OTC"/>
          <w:noProof/>
          <w:lang w:val="en-GB"/>
        </w:rPr>
        <w:t xml:space="preserve"> from us</w:t>
      </w:r>
    </w:p>
    <w:p w14:paraId="78F5249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embracing the desirable mate</w:t>
      </w:r>
    </w:p>
    <w:p w14:paraId="6F8A159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without knowing of something fearful,</w:t>
      </w:r>
    </w:p>
    <w:p w14:paraId="1F6A2BA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if [still] the bond becomes loose on the hand [of her]</w:t>
      </w:r>
    </w:p>
    <w:p w14:paraId="47186BC5"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has been left aside,</w:t>
      </w:r>
    </w:p>
    <w:p w14:paraId="0EEB4BD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what [good is] it?</w:t>
      </w:r>
    </w:p>
    <w:p w14:paraId="73C8764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Much</w:t>
      </w:r>
      <w:r w:rsidRPr="004D5A2F">
        <w:rPr>
          <w:rStyle w:val="FootnoteReference"/>
          <w:rFonts w:ascii="Gandhari Unicode" w:hAnsi="Gandhari Unicode" w:cs="e-Tamil OTC"/>
          <w:noProof/>
          <w:lang w:val="en-GB"/>
        </w:rPr>
        <w:footnoteReference w:id="156"/>
      </w:r>
      <w:r w:rsidRPr="004D5A2F">
        <w:rPr>
          <w:rFonts w:ascii="Gandhari Unicode" w:hAnsi="Gandhari Unicode" w:cs="e-Tamil OTC"/>
          <w:noProof/>
          <w:lang w:val="en-GB"/>
        </w:rPr>
        <w:t xml:space="preserve"> the distances</w:t>
      </w:r>
      <w:r w:rsidRPr="004D5A2F">
        <w:rPr>
          <w:rStyle w:val="FootnoteReference"/>
          <w:rFonts w:ascii="Gandhari Unicode" w:hAnsi="Gandhari Unicode" w:cs="e-Tamil OTC"/>
          <w:noProof/>
          <w:lang w:val="en-GB"/>
        </w:rPr>
        <w:footnoteReference w:id="157"/>
      </w:r>
      <w:r w:rsidRPr="004D5A2F">
        <w:rPr>
          <w:rFonts w:ascii="Gandhari Unicode" w:hAnsi="Gandhari Unicode" w:cs="e-Tamil OTC"/>
          <w:noProof/>
          <w:lang w:val="en-GB"/>
        </w:rPr>
        <w:t>, alas, between us.</w:t>
      </w:r>
    </w:p>
    <w:p w14:paraId="6C6F5E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How many do I count </w:t>
      </w:r>
      <w:r w:rsidRPr="004D5A2F">
        <w:rPr>
          <w:rFonts w:ascii="Gandhari Unicode" w:eastAsia="URW Palladio UNI" w:hAnsi="Gandhari Unicode" w:cs="e-Tamil OTC"/>
          <w:noProof/>
          <w:lang w:val="en-GB"/>
        </w:rPr>
        <w:t>–</w:t>
      </w:r>
    </w:p>
    <w:p w14:paraId="079AC7EE"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woods where killing tigers are roaming, rising</w:t>
      </w:r>
    </w:p>
    <w:p w14:paraId="57F4B0B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powerfully</w:t>
      </w:r>
      <w:r w:rsidRPr="004D5A2F">
        <w:rPr>
          <w:rStyle w:val="FootnoteReference"/>
          <w:rFonts w:ascii="Gandhari Unicode" w:hAnsi="Gandhari Unicode" w:cs="e-Tamil OTC"/>
          <w:noProof/>
          <w:lang w:val="en-GB"/>
        </w:rPr>
        <w:footnoteReference w:id="158"/>
      </w:r>
      <w:r w:rsidRPr="004D5A2F">
        <w:rPr>
          <w:rFonts w:ascii="Gandhari Unicode" w:hAnsi="Gandhari Unicode" w:cs="e-Tamil OTC"/>
          <w:noProof/>
          <w:lang w:val="en-GB"/>
        </w:rPr>
        <w:t xml:space="preserve"> [and] thundering like the waves of the great sea,</w:t>
      </w:r>
    </w:p>
    <w:p w14:paraId="612CC36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obstacles between [our] embrace?</w:t>
      </w:r>
    </w:p>
    <w:p w14:paraId="0D5165F2" w14:textId="77777777" w:rsidR="0074055C" w:rsidRPr="004D5A2F" w:rsidRDefault="0074055C">
      <w:pPr>
        <w:pStyle w:val="Textbody"/>
        <w:spacing w:after="0"/>
        <w:rPr>
          <w:rFonts w:ascii="Gandhari Unicode" w:hAnsi="Gandhari Unicode" w:cs="e-Tamil OTC"/>
          <w:noProof/>
          <w:lang w:val="en-GB"/>
        </w:rPr>
      </w:pPr>
    </w:p>
    <w:p w14:paraId="06C09D6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662490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 / SHE</w:t>
      </w:r>
    </w:p>
    <w:p w14:paraId="2397C9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பரத்தையின் மறுத்தந்து வாயில் வேண்டித் தோழியிடைச் சென்று தெளிப்பான் புக்காற்குத்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புக்காற்றித்) தோழி சொல்லியது</w:t>
      </w:r>
      <w:r w:rsidRPr="004D5A2F">
        <w:rPr>
          <w:rFonts w:ascii="Gandhari Unicode" w:hAnsi="Gandhari Unicode" w:cs="e-Tamil OTC"/>
          <w:noProof/>
          <w:lang w:val="en-GB"/>
        </w:rPr>
        <w:t>,</w:t>
      </w:r>
    </w:p>
    <w:p w14:paraId="111897C0" w14:textId="77777777" w:rsidR="0074055C" w:rsidRPr="004D5A2F" w:rsidRDefault="0074055C">
      <w:pPr>
        <w:pStyle w:val="Textbody"/>
        <w:spacing w:after="29"/>
        <w:rPr>
          <w:rFonts w:ascii="Gandhari Unicode" w:hAnsi="Gandhari Unicode" w:cs="e-Tamil OTC"/>
          <w:noProof/>
          <w:lang w:val="en-GB"/>
        </w:rPr>
      </w:pPr>
    </w:p>
    <w:p w14:paraId="778259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பாசவ லிடித்த கருங்கா ழுலக்கை</w:t>
      </w:r>
    </w:p>
    <w:p w14:paraId="5EA0D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யாய்கதிர் நெல்லின் வரம்பணைத் துயிற்றி</w:t>
      </w:r>
    </w:p>
    <w:p w14:paraId="5C7E63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லயருந்</w:t>
      </w:r>
    </w:p>
    <w:p w14:paraId="77B76D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 </w:t>
      </w:r>
      <w:r w:rsidRPr="004D5A2F">
        <w:rPr>
          <w:rFonts w:ascii="Gandhari Unicode" w:hAnsi="Gandhari Unicode" w:cs="e-Tamil OTC"/>
          <w:noProof/>
          <w:u w:val="wave"/>
          <w:cs/>
          <w:lang w:val="en-GB"/>
        </w:rPr>
        <w:t>யன்னவென்</w:t>
      </w:r>
      <w:r w:rsidRPr="004D5A2F">
        <w:rPr>
          <w:rFonts w:ascii="Gandhari Unicode" w:hAnsi="Gandhari Unicode" w:cs="e-Tamil OTC"/>
          <w:noProof/>
          <w:cs/>
          <w:lang w:val="en-GB"/>
        </w:rPr>
        <w:t xml:space="preserve"> னலந்தந்து</w:t>
      </w:r>
    </w:p>
    <w:p w14:paraId="52FB80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சென்மோ மகிழ்நநின் சூளே.</w:t>
      </w:r>
    </w:p>
    <w:p w14:paraId="158DD3E6" w14:textId="77777777" w:rsidR="0074055C" w:rsidRPr="004D5A2F" w:rsidRDefault="0074055C">
      <w:pPr>
        <w:pStyle w:val="Textbody"/>
        <w:spacing w:after="29"/>
        <w:rPr>
          <w:rFonts w:ascii="Gandhari Unicode" w:hAnsi="Gandhari Unicode" w:cs="e-Tamil OTC"/>
          <w:noProof/>
          <w:lang w:val="en-GB"/>
        </w:rPr>
      </w:pPr>
    </w:p>
    <w:p w14:paraId="7D06E3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ழுலக்கை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ழுலகை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வாம்பணைத்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வாம்பனைத்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லயருந்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லருந்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தொண்டி யன்னவென் னலந்தந்து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தொண்டி யன்ன வென்னலந் தந்து </w:t>
      </w:r>
      <w:r w:rsidRPr="004D5A2F">
        <w:rPr>
          <w:rFonts w:ascii="Gandhari Unicode" w:hAnsi="Gandhari Unicode" w:cs="e-Tamil OTC"/>
          <w:noProof/>
          <w:lang w:val="en-GB"/>
        </w:rPr>
        <w:t xml:space="preserve">C2, G2, I, AT, VP; </w:t>
      </w:r>
      <w:r w:rsidRPr="004D5A2F">
        <w:rPr>
          <w:rFonts w:ascii="Gandhari Unicode" w:hAnsi="Gandhari Unicode" w:cs="e-Tamil OTC"/>
          <w:noProof/>
          <w:cs/>
          <w:lang w:val="en-GB"/>
        </w:rPr>
        <w:t xml:space="preserve">தொண்டியன்ன வென்னலந் தந்து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தொண்டி யன்ன வென்ன லகந்தந்து </w:t>
      </w:r>
      <w:r w:rsidRPr="004D5A2F">
        <w:rPr>
          <w:rFonts w:ascii="Gandhari Unicode" w:hAnsi="Gandhari Unicode" w:cs="e-Tamil OTC"/>
          <w:noProof/>
          <w:lang w:val="en-GB"/>
        </w:rPr>
        <w:t>C3</w:t>
      </w:r>
    </w:p>
    <w:p w14:paraId="0C4690F7" w14:textId="77777777" w:rsidR="0074055C" w:rsidRPr="004D5A2F" w:rsidRDefault="0074055C">
      <w:pPr>
        <w:pStyle w:val="Textbody"/>
        <w:spacing w:after="29"/>
        <w:rPr>
          <w:rFonts w:ascii="Gandhari Unicode" w:hAnsi="Gandhari Unicode" w:cs="e-Tamil OTC"/>
          <w:noProof/>
          <w:lang w:val="en-GB"/>
        </w:rPr>
      </w:pPr>
    </w:p>
    <w:p w14:paraId="0A34163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aval iṭitta karum kāḻ ulakkai</w:t>
      </w:r>
    </w:p>
    <w:p w14:paraId="0B4434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āy katir nelliṉ</w:t>
      </w:r>
      <w:r w:rsidR="00696424" w:rsidRPr="004D5A2F">
        <w:rPr>
          <w:rFonts w:ascii="Gandhari Unicode" w:hAnsi="Gandhari Unicode" w:cs="e-Tamil OTC"/>
          <w:noProof/>
          <w:lang w:val="en-GB"/>
        </w:rPr>
        <w:t xml:space="preserve"> varamp*</w:t>
      </w:r>
      <w:r w:rsidRPr="004D5A2F">
        <w:rPr>
          <w:rFonts w:ascii="Gandhari Unicode" w:hAnsi="Gandhari Unicode" w:cs="e-Tamil OTC"/>
          <w:noProof/>
          <w:lang w:val="en-GB"/>
        </w:rPr>
        <w:t xml:space="preserve"> aṇai</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tuyiṟṟi</w:t>
      </w:r>
    </w:p>
    <w:p w14:paraId="528E109E"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2F2070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toṇṭi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eṉ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tantu</w:t>
      </w:r>
    </w:p>
    <w:p w14:paraId="0A7CC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koṇṭaṉai ceṉmō makiḻna niṉ cūḷ</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6FBBD25B" w14:textId="77777777" w:rsidR="0074055C" w:rsidRPr="004D5A2F" w:rsidRDefault="0074055C">
      <w:pPr>
        <w:pStyle w:val="Textbody"/>
        <w:spacing w:after="29" w:line="260" w:lineRule="exact"/>
        <w:rPr>
          <w:rFonts w:ascii="Gandhari Unicode" w:hAnsi="Gandhari Unicode" w:cs="e-Tamil OTC"/>
          <w:noProof/>
          <w:lang w:val="en-GB"/>
        </w:rPr>
      </w:pPr>
    </w:p>
    <w:p w14:paraId="1381EB51" w14:textId="77777777" w:rsidR="0074055C" w:rsidRPr="004D5A2F" w:rsidRDefault="0074055C">
      <w:pPr>
        <w:pStyle w:val="Textbody"/>
        <w:spacing w:after="29" w:line="260" w:lineRule="exact"/>
        <w:rPr>
          <w:rFonts w:ascii="Gandhari Unicode" w:hAnsi="Gandhari Unicode" w:cs="e-Tamil OTC"/>
          <w:noProof/>
          <w:lang w:val="en-GB"/>
        </w:rPr>
      </w:pPr>
    </w:p>
    <w:p w14:paraId="7A2D3872" w14:textId="77777777" w:rsidR="0074055C" w:rsidRPr="004D5A2F" w:rsidRDefault="0074055C">
      <w:pPr>
        <w:pStyle w:val="Textbody"/>
        <w:spacing w:after="29" w:line="260" w:lineRule="exact"/>
        <w:rPr>
          <w:rFonts w:ascii="Gandhari Unicode" w:hAnsi="Gandhari Unicode" w:cs="e-Tamil OTC"/>
          <w:noProof/>
          <w:lang w:val="en-GB"/>
        </w:rPr>
      </w:pPr>
    </w:p>
    <w:p w14:paraId="33DB6C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the one who entered in order to explain, having gone to the confidante wishing for the door/mediation, after HE had been brought back from the other woman/courtesan.</w:t>
      </w:r>
    </w:p>
    <w:p w14:paraId="03D27A88" w14:textId="77777777" w:rsidR="0074055C" w:rsidRPr="004D5A2F" w:rsidRDefault="0074055C">
      <w:pPr>
        <w:pStyle w:val="Textbody"/>
        <w:spacing w:after="29" w:line="260" w:lineRule="exact"/>
        <w:rPr>
          <w:rFonts w:ascii="Gandhari Unicode" w:hAnsi="Gandhari Unicode" w:cs="e-Tamil OTC"/>
          <w:noProof/>
          <w:lang w:val="en-GB"/>
        </w:rPr>
      </w:pPr>
    </w:p>
    <w:p w14:paraId="3CB368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green rice pounded- black hardness pestle</w:t>
      </w:r>
    </w:p>
    <w:p w14:paraId="49A9DBD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select- ear paddy[-field]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border ridge laid-down</w:t>
      </w:r>
    </w:p>
    <w:p w14:paraId="14636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bracelet women play</w:t>
      </w:r>
      <w:r w:rsidRPr="004D5A2F">
        <w:rPr>
          <w:rStyle w:val="FootnoteReference"/>
          <w:rFonts w:ascii="Gandhari Unicode" w:hAnsi="Gandhari Unicode" w:cs="e-Tamil OTC"/>
          <w:noProof/>
          <w:lang w:val="en-GB"/>
        </w:rPr>
        <w:footnoteReference w:id="159"/>
      </w:r>
      <w:r w:rsidRPr="004D5A2F">
        <w:rPr>
          <w:rFonts w:ascii="Gandhari Unicode" w:hAnsi="Gandhari Unicode" w:cs="e-Tamil OTC"/>
          <w:noProof/>
          <w:lang w:val="en-GB"/>
        </w:rPr>
        <w:t xml:space="preserve"> being-engaged-</w:t>
      </w:r>
    </w:p>
    <w:p w14:paraId="43CD81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Toṇṭi like my- goodness given</w:t>
      </w:r>
    </w:p>
    <w:p w14:paraId="3DDCD9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you-took go(ipt.) delight-he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9A17D4" w14:textId="77777777" w:rsidR="0074055C" w:rsidRPr="004D5A2F" w:rsidRDefault="0074055C">
      <w:pPr>
        <w:pStyle w:val="Textbody"/>
        <w:spacing w:after="29"/>
        <w:rPr>
          <w:rFonts w:ascii="Gandhari Unicode" w:hAnsi="Gandhari Unicode" w:cs="e-Tamil OTC"/>
          <w:noProof/>
          <w:lang w:val="en-GB"/>
        </w:rPr>
      </w:pPr>
    </w:p>
    <w:p w14:paraId="1E90F6A3" w14:textId="77777777" w:rsidR="0074055C" w:rsidRPr="004D5A2F" w:rsidRDefault="0074055C">
      <w:pPr>
        <w:pStyle w:val="Textbody"/>
        <w:spacing w:after="29"/>
        <w:rPr>
          <w:rFonts w:ascii="Gandhari Unicode" w:hAnsi="Gandhari Unicode" w:cs="e-Tamil OTC"/>
          <w:noProof/>
          <w:lang w:val="en-GB"/>
        </w:rPr>
      </w:pPr>
    </w:p>
    <w:p w14:paraId="3A527D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given [back] my innocence, [which is] like Toṇṭi,</w:t>
      </w:r>
    </w:p>
    <w:p w14:paraId="09B09F87"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7E4BC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having laid down on a ridge by the border</w:t>
      </w:r>
    </w:p>
    <w:p w14:paraId="7D133A9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rice field with choice ears</w:t>
      </w:r>
    </w:p>
    <w:p w14:paraId="65BCDBC6" w14:textId="77777777" w:rsidR="0074055C" w:rsidRPr="004D5A2F" w:rsidRDefault="00CF70BD">
      <w:pPr>
        <w:pStyle w:val="Textbody"/>
        <w:tabs>
          <w:tab w:val="left" w:pos="525"/>
        </w:tabs>
        <w:spacing w:after="72"/>
        <w:rPr>
          <w:rFonts w:ascii="Gandhari Unicode" w:hAnsi="Gandhari Unicode" w:cs="e-Tamil OTC"/>
          <w:noProof/>
          <w:lang w:val="en-GB"/>
        </w:rPr>
      </w:pPr>
      <w:r w:rsidRPr="004D5A2F">
        <w:rPr>
          <w:rFonts w:ascii="Gandhari Unicode" w:hAnsi="Gandhari Unicode" w:cs="e-Tamil OTC"/>
          <w:noProof/>
          <w:lang w:val="en-GB"/>
        </w:rPr>
        <w:tab/>
        <w:t>the black, hard pestles which pounded green rice,</w:t>
      </w:r>
      <w:r w:rsidRPr="004D5A2F">
        <w:rPr>
          <w:rStyle w:val="FootnoteReference"/>
          <w:rFonts w:ascii="Gandhari Unicode" w:hAnsi="Gandhari Unicode" w:cs="e-Tamil OTC"/>
          <w:noProof/>
          <w:lang w:val="en-GB"/>
        </w:rPr>
        <w:footnoteReference w:id="160"/>
      </w:r>
    </w:p>
    <w:p w14:paraId="194818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[since] you have taken [back] your oath, delightful man, go!</w:t>
      </w:r>
    </w:p>
    <w:p w14:paraId="7DD0158B" w14:textId="77777777" w:rsidR="0074055C" w:rsidRPr="004D5A2F" w:rsidRDefault="0074055C">
      <w:pPr>
        <w:pStyle w:val="Textbody"/>
        <w:spacing w:after="0"/>
        <w:rPr>
          <w:rFonts w:ascii="Gandhari Unicode" w:hAnsi="Gandhari Unicode" w:cs="e-Tamil OTC"/>
          <w:noProof/>
          <w:lang w:val="en-GB"/>
        </w:rPr>
      </w:pPr>
    </w:p>
    <w:p w14:paraId="32D77FBD" w14:textId="77777777" w:rsidR="0074055C" w:rsidRPr="004D5A2F" w:rsidRDefault="0074055C">
      <w:pPr>
        <w:pStyle w:val="Textbody"/>
        <w:spacing w:after="0"/>
        <w:rPr>
          <w:rFonts w:ascii="Gandhari Unicode" w:hAnsi="Gandhari Unicode" w:cs="e-Tamil OTC"/>
          <w:noProof/>
          <w:lang w:val="en-GB"/>
        </w:rPr>
      </w:pPr>
    </w:p>
    <w:p w14:paraId="104C54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[Since you have] given [back] my innocence ...,</w:t>
      </w:r>
    </w:p>
    <w:p w14:paraId="5B506A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take [back] your oath, delightful man, [and] go!</w:t>
      </w:r>
    </w:p>
    <w:p w14:paraId="3717C529" w14:textId="77777777" w:rsidR="0074055C" w:rsidRPr="004D5A2F" w:rsidRDefault="0074055C">
      <w:pPr>
        <w:pStyle w:val="Textbody"/>
        <w:spacing w:after="0"/>
        <w:rPr>
          <w:rFonts w:ascii="Gandhari Unicode" w:hAnsi="Gandhari Unicode" w:cs="e-Tamil OTC"/>
          <w:b/>
          <w:noProof/>
          <w:lang w:val="en-GB"/>
        </w:rPr>
      </w:pPr>
    </w:p>
    <w:p w14:paraId="25F3767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8153C8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ஆசிரியன் பெருங்கண்ணன்: </w:t>
      </w:r>
      <w:r w:rsidRPr="004D5A2F">
        <w:rPr>
          <w:rFonts w:ascii="Gandhari Unicode" w:hAnsi="Gandhari Unicode"/>
          <w:i w:val="0"/>
          <w:iCs w:val="0"/>
          <w:color w:val="auto"/>
        </w:rPr>
        <w:t>SHE</w:t>
      </w:r>
    </w:p>
    <w:p w14:paraId="31C0CE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4CB855F0" w14:textId="77777777" w:rsidR="0074055C" w:rsidRPr="004D5A2F" w:rsidRDefault="0074055C">
      <w:pPr>
        <w:pStyle w:val="Textbody"/>
        <w:spacing w:after="29"/>
        <w:rPr>
          <w:rFonts w:ascii="Gandhari Unicode" w:hAnsi="Gandhari Unicode" w:cs="e-Tamil OTC"/>
          <w:noProof/>
          <w:lang w:val="en-GB"/>
        </w:rPr>
      </w:pPr>
    </w:p>
    <w:p w14:paraId="56C5C7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தொடிநெகிழ்ந்</w:t>
      </w:r>
      <w:r w:rsidRPr="004D5A2F">
        <w:rPr>
          <w:rFonts w:ascii="Gandhari Unicode" w:hAnsi="Gandhari Unicode" w:cs="e-Tamil OTC"/>
          <w:noProof/>
          <w:cs/>
          <w:lang w:val="en-GB"/>
        </w:rPr>
        <w:t xml:space="preserve"> தனவே தோள்சா யினவே</w:t>
      </w:r>
    </w:p>
    <w:p w14:paraId="7C900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விடுநா</w:t>
      </w:r>
      <w:r w:rsidRPr="004D5A2F">
        <w:rPr>
          <w:rFonts w:ascii="Gandhari Unicode" w:hAnsi="Gandhari Unicode" w:cs="e-Tamil OTC"/>
          <w:noProof/>
          <w:cs/>
          <w:lang w:val="en-GB"/>
        </w:rPr>
        <w:t xml:space="preserve"> ணுண்டோ தோழி விடர்முகைச்</w:t>
      </w:r>
    </w:p>
    <w:p w14:paraId="3BBFD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சிலம்புடன் கமழு மலங்குகுலைக் காந்த</w:t>
      </w:r>
    </w:p>
    <w:p w14:paraId="4AA358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ணறுந்தா தூதுங் குறுஞ்சிறைத் தும்பி</w:t>
      </w:r>
    </w:p>
    <w:p w14:paraId="779047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பாம்புமிழ் மணியிற் றோன்று</w:t>
      </w:r>
    </w:p>
    <w:p w14:paraId="751EF7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முந்தூழ் வேலிய மலைகிழ வோற்கே.</w:t>
      </w:r>
    </w:p>
    <w:p w14:paraId="400087F4" w14:textId="77777777" w:rsidR="0074055C" w:rsidRPr="004D5A2F" w:rsidRDefault="0074055C">
      <w:pPr>
        <w:pStyle w:val="Textbody"/>
        <w:spacing w:after="29"/>
        <w:rPr>
          <w:rFonts w:ascii="Gandhari Unicode" w:hAnsi="Gandhari Unicode" w:cs="e-Tamil OTC"/>
          <w:noProof/>
          <w:lang w:val="en-GB"/>
        </w:rPr>
      </w:pPr>
    </w:p>
    <w:p w14:paraId="6F6C61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தொடிநெகிழ்ந் </w:t>
      </w:r>
      <w:r w:rsidRPr="004D5A2F">
        <w:rPr>
          <w:rFonts w:ascii="Gandhari Unicode" w:hAnsi="Gandhari Unicode" w:cs="e-Tamil OTC"/>
          <w:noProof/>
          <w:lang w:val="en-GB"/>
        </w:rPr>
        <w:t xml:space="preserve">L1, C1+3, G1+2, IV, EA, AT, Cām.v, VP, ER; </w:t>
      </w:r>
      <w:r w:rsidRPr="004D5A2F">
        <w:rPr>
          <w:rFonts w:ascii="Gandhari Unicode" w:hAnsi="Gandhari Unicode" w:cs="e-Tamil OTC"/>
          <w:noProof/>
          <w:cs/>
          <w:lang w:val="en-GB"/>
        </w:rPr>
        <w:t xml:space="preserve">தொடிஞெகிழ்ந்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விடுநா ணுண்டோ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விடுநா ளுண்டோ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விடுநா னுண்டோ </w:t>
      </w:r>
      <w:r w:rsidRPr="004D5A2F">
        <w:rPr>
          <w:rFonts w:ascii="Gandhari Unicode" w:hAnsi="Gandhari Unicode" w:cs="e-Tamil OTC"/>
          <w:noProof/>
          <w:lang w:val="en-GB"/>
        </w:rPr>
        <w:t>C3</w:t>
      </w:r>
    </w:p>
    <w:p w14:paraId="2BE723C2" w14:textId="77777777" w:rsidR="0074055C" w:rsidRPr="004D5A2F" w:rsidRDefault="0074055C">
      <w:pPr>
        <w:pStyle w:val="Textbody"/>
        <w:spacing w:after="29"/>
        <w:rPr>
          <w:rFonts w:ascii="Gandhari Unicode" w:hAnsi="Gandhari Unicode" w:cs="e-Tamil OTC"/>
          <w:noProof/>
          <w:lang w:val="en-GB"/>
        </w:rPr>
      </w:pPr>
    </w:p>
    <w:p w14:paraId="5D5392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nekiḻntaṉa</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tōḷ cāyiṉa</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6A2949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viṭu </w:t>
      </w:r>
      <w:r w:rsidRPr="004D5A2F">
        <w:rPr>
          <w:rFonts w:ascii="Gandhari Unicode" w:hAnsi="Gandhari Unicode" w:cs="e-Tamil OTC"/>
          <w:i/>
          <w:iCs/>
          <w:noProof/>
          <w:lang w:val="en-GB"/>
        </w:rPr>
        <w:t>nāṇ</w:t>
      </w:r>
      <w:r w:rsidRPr="004D5A2F">
        <w:rPr>
          <w:rFonts w:ascii="Gandhari Unicode" w:hAnsi="Gandhari Unicode" w:cs="e-Tamil OTC"/>
          <w:noProof/>
          <w:lang w:val="en-GB"/>
        </w:rPr>
        <w:t xml:space="preserve"> uṇṭ</w:t>
      </w:r>
      <w:r w:rsidR="00B92243" w:rsidRPr="004D5A2F">
        <w:rPr>
          <w:rFonts w:ascii="Gandhari Unicode" w:hAnsi="Gandhari Unicode" w:cs="e-Tamil OTC"/>
          <w:noProof/>
          <w:lang w:val="en-GB"/>
        </w:rPr>
        <w:t>*-</w:t>
      </w:r>
      <w:r w:rsidRPr="004D5A2F">
        <w:rPr>
          <w:rFonts w:ascii="Gandhari Unicode" w:hAnsi="Gandhari Unicode" w:cs="e-Tamil OTC"/>
          <w:noProof/>
          <w:lang w:val="en-GB"/>
        </w:rPr>
        <w:t>ō tōḻi viṭar mukai</w:t>
      </w:r>
    </w:p>
    <w:p w14:paraId="4CE4EC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cilamp</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uṭaṉ kamaḻum alaṅku kulai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kāntaḷ</w:t>
      </w:r>
    </w:p>
    <w:p w14:paraId="056386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naṟ</w:t>
      </w:r>
      <w:r w:rsidR="00B92243" w:rsidRPr="004D5A2F">
        <w:rPr>
          <w:rFonts w:ascii="Gandhari Unicode" w:hAnsi="Gandhari Unicode" w:cs="e-Tamil OTC"/>
          <w:noProof/>
          <w:lang w:val="en-GB"/>
        </w:rPr>
        <w:t>um tāt*</w:t>
      </w:r>
      <w:r w:rsidRPr="004D5A2F">
        <w:rPr>
          <w:rFonts w:ascii="Gandhari Unicode" w:hAnsi="Gandhari Unicode" w:cs="e-Tamil OTC"/>
          <w:noProof/>
          <w:lang w:val="en-GB"/>
        </w:rPr>
        <w:t xml:space="preserve"> ūtum kuṟum ciṟai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tumpi</w:t>
      </w:r>
    </w:p>
    <w:p w14:paraId="5635C82C"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pāmp*</w:t>
      </w:r>
      <w:r w:rsidR="00CF70BD" w:rsidRPr="004D5A2F">
        <w:rPr>
          <w:rFonts w:ascii="Gandhari Unicode" w:hAnsi="Gandhari Unicode" w:cs="e-Tamil OTC"/>
          <w:noProof/>
          <w:lang w:val="en-GB"/>
        </w:rPr>
        <w:t xml:space="preserve"> umiḻ maṇiyiṉ tōṉṟum</w:t>
      </w:r>
    </w:p>
    <w:p w14:paraId="684D17F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muntūḻ vēliya malai kiḻavōṟk</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709CA88E" w14:textId="77777777" w:rsidR="0074055C" w:rsidRPr="004D5A2F" w:rsidRDefault="0074055C">
      <w:pPr>
        <w:pStyle w:val="Textbody"/>
        <w:spacing w:after="29" w:line="260" w:lineRule="exact"/>
        <w:rPr>
          <w:rFonts w:ascii="Gandhari Unicode" w:hAnsi="Gandhari Unicode" w:cs="e-Tamil OTC"/>
          <w:noProof/>
          <w:u w:val="single"/>
          <w:lang w:val="en-GB"/>
        </w:rPr>
      </w:pPr>
    </w:p>
    <w:p w14:paraId="44FB4346" w14:textId="77777777" w:rsidR="0074055C" w:rsidRPr="004D5A2F" w:rsidRDefault="0074055C">
      <w:pPr>
        <w:pStyle w:val="Textbody"/>
        <w:spacing w:after="29" w:line="260" w:lineRule="exact"/>
        <w:rPr>
          <w:rFonts w:ascii="Gandhari Unicode" w:hAnsi="Gandhari Unicode" w:cs="e-Tamil OTC"/>
          <w:noProof/>
          <w:u w:val="single"/>
          <w:lang w:val="en-GB"/>
        </w:rPr>
      </w:pPr>
    </w:p>
    <w:p w14:paraId="7650BFA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D540B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1A2148D6" w14:textId="77777777" w:rsidR="0074055C" w:rsidRPr="004D5A2F" w:rsidRDefault="0074055C">
      <w:pPr>
        <w:pStyle w:val="Textbody"/>
        <w:spacing w:after="29" w:line="260" w:lineRule="exact"/>
        <w:rPr>
          <w:rFonts w:ascii="Gandhari Unicode" w:hAnsi="Gandhari Unicode" w:cs="e-Tamil OTC"/>
          <w:noProof/>
          <w:lang w:val="en-GB"/>
        </w:rPr>
      </w:pPr>
    </w:p>
    <w:p w14:paraId="09F3F9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bracelet they-loosened(n.pl.)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shoulder they-were-emaciated(n.pl.)</w:t>
      </w:r>
      <w:r w:rsidRPr="004D5A2F">
        <w:rPr>
          <w:rFonts w:ascii="Gandhari Unicode" w:hAnsi="Gandhari Unicode" w:cs="e-Tamil OTC"/>
          <w:noProof/>
          <w:position w:val="6"/>
          <w:lang w:val="en-GB"/>
        </w:rPr>
        <w:t>ē</w:t>
      </w:r>
    </w:p>
    <w:p w14:paraId="6FC059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shame it-is</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cleft cave</w:t>
      </w:r>
    </w:p>
    <w:p w14:paraId="413339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mountain-side together smelling- sway- bunch Malabar-lily</w:t>
      </w:r>
    </w:p>
    <w:p w14:paraId="6534EF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pollen blowing- short wing bee</w:t>
      </w:r>
    </w:p>
    <w:p w14:paraId="3AD700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snake spit-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652957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w:t>
      </w:r>
      <w:r w:rsidRPr="004D5A2F">
        <w:rPr>
          <w:rStyle w:val="FootnoteReference"/>
          <w:rFonts w:ascii="Gandhari Unicode" w:hAnsi="Gandhari Unicode" w:cs="e-Tamil OTC"/>
          <w:noProof/>
          <w:lang w:val="en-GB"/>
        </w:rPr>
        <w:footnoteReference w:id="161"/>
      </w:r>
      <w:r w:rsidRPr="004D5A2F">
        <w:rPr>
          <w:rFonts w:ascii="Gandhari Unicode" w:hAnsi="Gandhari Unicode" w:cs="e-Tamil OTC"/>
          <w:noProof/>
          <w:lang w:val="en-GB"/>
        </w:rPr>
        <w:t xml:space="preserve"> hedge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E040C81" w14:textId="77777777" w:rsidR="0074055C" w:rsidRPr="004D5A2F" w:rsidRDefault="0074055C">
      <w:pPr>
        <w:pStyle w:val="Textbody"/>
        <w:spacing w:after="29"/>
        <w:rPr>
          <w:rFonts w:ascii="Gandhari Unicode" w:hAnsi="Gandhari Unicode" w:cs="e-Tamil OTC"/>
          <w:noProof/>
          <w:lang w:val="en-GB"/>
        </w:rPr>
      </w:pPr>
    </w:p>
    <w:p w14:paraId="7C60B928" w14:textId="77777777" w:rsidR="0074055C" w:rsidRPr="004D5A2F" w:rsidRDefault="0074055C">
      <w:pPr>
        <w:pStyle w:val="Textbody"/>
        <w:spacing w:after="29"/>
        <w:rPr>
          <w:rFonts w:ascii="Gandhari Unicode" w:hAnsi="Gandhari Unicode" w:cs="e-Tamil OTC"/>
          <w:noProof/>
          <w:lang w:val="en-GB"/>
        </w:rPr>
      </w:pPr>
    </w:p>
    <w:p w14:paraId="25AC1CF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bracelets have become loose, the shoulders are emaciated</w:t>
      </w:r>
    </w:p>
    <w:p w14:paraId="56DFAC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for the master of the mountain with bamboo hedges,</w:t>
      </w:r>
    </w:p>
    <w:p w14:paraId="5DE4189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appears like a jewel</w:t>
      </w:r>
      <w:r w:rsidRPr="004D5A2F">
        <w:rPr>
          <w:rStyle w:val="FootnoteReference"/>
          <w:rFonts w:ascii="Gandhari Unicode" w:hAnsi="Gandhari Unicode" w:cs="e-Tamil OTC"/>
          <w:noProof/>
          <w:lang w:val="en-GB"/>
        </w:rPr>
        <w:footnoteReference w:id="162"/>
      </w:r>
      <w:r w:rsidRPr="004D5A2F">
        <w:rPr>
          <w:rFonts w:ascii="Gandhari Unicode" w:hAnsi="Gandhari Unicode" w:cs="e-Tamil OTC"/>
          <w:noProof/>
          <w:lang w:val="en-GB"/>
        </w:rPr>
        <w:t xml:space="preserve"> spit up by a snake</w:t>
      </w:r>
    </w:p>
    <w:p w14:paraId="12904A8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short-winged bee, filling itself up with fragrant pollen</w:t>
      </w:r>
    </w:p>
    <w:p w14:paraId="4487BF3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from the Malabar lily in swaying bunches, all fragrant</w:t>
      </w:r>
      <w:r w:rsidRPr="004D5A2F">
        <w:rPr>
          <w:rStyle w:val="FootnoteReference"/>
          <w:rFonts w:ascii="Gandhari Unicode" w:hAnsi="Gandhari Unicode" w:cs="e-Tamil OTC"/>
          <w:noProof/>
          <w:lang w:val="en-GB"/>
        </w:rPr>
        <w:footnoteReference w:id="163"/>
      </w:r>
      <w:r w:rsidRPr="004D5A2F">
        <w:rPr>
          <w:rFonts w:ascii="Gandhari Unicode" w:hAnsi="Gandhari Unicode" w:cs="e-Tamil OTC"/>
          <w:noProof/>
          <w:lang w:val="en-GB"/>
        </w:rPr>
        <w:t>,</w:t>
      </w:r>
    </w:p>
    <w:p w14:paraId="26BF4DD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on the mountainside with clefts [and] caves.</w:t>
      </w:r>
    </w:p>
    <w:p w14:paraId="141AE98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there [still any] shame to let go of, friend?</w:t>
      </w:r>
    </w:p>
    <w:p w14:paraId="677ED75B" w14:textId="77777777" w:rsidR="0074055C" w:rsidRPr="004D5A2F" w:rsidRDefault="0074055C">
      <w:pPr>
        <w:pStyle w:val="Textbody"/>
        <w:spacing w:after="0"/>
        <w:rPr>
          <w:rFonts w:ascii="Gandhari Unicode" w:hAnsi="Gandhari Unicode" w:cs="e-Tamil OTC"/>
          <w:noProof/>
          <w:lang w:val="en-GB"/>
        </w:rPr>
      </w:pPr>
    </w:p>
    <w:p w14:paraId="0818B80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7594CBF"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கொல்லன் அழிசி: </w:t>
      </w:r>
      <w:r w:rsidRPr="004D5A2F">
        <w:rPr>
          <w:rFonts w:ascii="Gandhari Unicode" w:hAnsi="Gandhari Unicode"/>
          <w:i w:val="0"/>
          <w:iCs w:val="0"/>
          <w:color w:val="auto"/>
        </w:rPr>
        <w:t>SHE</w:t>
      </w:r>
    </w:p>
    <w:p w14:paraId="77E211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36C84A14" w14:textId="77777777" w:rsidR="0074055C" w:rsidRPr="004D5A2F" w:rsidRDefault="0074055C">
      <w:pPr>
        <w:pStyle w:val="Textbody"/>
        <w:spacing w:after="29"/>
        <w:rPr>
          <w:rFonts w:ascii="Gandhari Unicode" w:hAnsi="Gandhari Unicode" w:cs="e-Tamil OTC"/>
          <w:noProof/>
          <w:lang w:val="en-GB"/>
        </w:rPr>
      </w:pPr>
    </w:p>
    <w:p w14:paraId="3CCEC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பனிப்புத லிவர்ந்த பைங்கொடி யவரைக்</w:t>
      </w:r>
    </w:p>
    <w:p w14:paraId="63627B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கிளிவா யொப்பி னொளிவிடு </w:t>
      </w:r>
      <w:r w:rsidRPr="004D5A2F">
        <w:rPr>
          <w:rFonts w:ascii="Gandhari Unicode" w:hAnsi="Gandhari Unicode" w:cs="e-Tamil OTC"/>
          <w:noProof/>
          <w:u w:val="wave"/>
          <w:cs/>
          <w:lang w:val="en-GB"/>
        </w:rPr>
        <w:t>பன்மலர்</w:t>
      </w:r>
    </w:p>
    <w:p w14:paraId="542F29DC" w14:textId="77777777" w:rsidR="0074055C" w:rsidRPr="004D5A2F" w:rsidRDefault="00CF70BD">
      <w:pPr>
        <w:pStyle w:val="Textbody"/>
        <w:spacing w:after="29"/>
        <w:rPr>
          <w:rFonts w:ascii="Gandhari Unicode" w:hAnsi="Gandhari Unicode" w:cs="e-Tamil OTC"/>
          <w:noProof/>
          <w:lang w:val="en-GB"/>
        </w:rPr>
      </w:pPr>
      <w:bookmarkStart w:id="13" w:name="DDE_LINK32"/>
      <w:r w:rsidRPr="004D5A2F">
        <w:rPr>
          <w:rFonts w:ascii="Gandhari Unicode" w:hAnsi="Gandhari Unicode" w:cs="e-Tamil OTC"/>
          <w:noProof/>
          <w:u w:val="wave"/>
          <w:cs/>
          <w:lang w:val="en-GB"/>
        </w:rPr>
        <w:t>வெருக்குப்பல்</w:t>
      </w:r>
      <w:bookmarkEnd w:id="13"/>
      <w:r w:rsidRPr="004D5A2F">
        <w:rPr>
          <w:rFonts w:ascii="Gandhari Unicode" w:hAnsi="Gandhari Unicode" w:cs="e-Tamil OTC"/>
          <w:noProof/>
          <w:cs/>
          <w:lang w:val="en-GB"/>
        </w:rPr>
        <w:t xml:space="preserve"> லுருவின் முல்லையொடு </w:t>
      </w:r>
      <w:r w:rsidRPr="004D5A2F">
        <w:rPr>
          <w:rFonts w:ascii="Gandhari Unicode" w:hAnsi="Gandhari Unicode" w:cs="e-Tamil OTC"/>
          <w:noProof/>
          <w:u w:val="wave"/>
          <w:cs/>
          <w:lang w:val="en-GB"/>
        </w:rPr>
        <w:t>கஞல</w:t>
      </w:r>
    </w:p>
    <w:p w14:paraId="3065B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 வந்ததன் றலையு </w:t>
      </w:r>
      <w:r w:rsidRPr="004D5A2F">
        <w:rPr>
          <w:rFonts w:ascii="Gandhari Unicode" w:hAnsi="Gandhari Unicode" w:cs="e-Tamil OTC"/>
          <w:noProof/>
          <w:u w:val="wave"/>
          <w:cs/>
          <w:lang w:val="en-GB"/>
        </w:rPr>
        <w:t>நோய்பொரக்</w:t>
      </w:r>
    </w:p>
    <w:p w14:paraId="48F04A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கண்டிசின் வாழி தோழி தெண்டிரைக்</w:t>
      </w:r>
    </w:p>
    <w:p w14:paraId="456EFA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கடலாழ் கலத்திற் </w:t>
      </w:r>
      <w:r w:rsidRPr="004D5A2F">
        <w:rPr>
          <w:rFonts w:ascii="Gandhari Unicode" w:hAnsi="Gandhari Unicode" w:cs="e-Tamil OTC"/>
          <w:noProof/>
          <w:u w:val="wave"/>
          <w:cs/>
          <w:lang w:val="en-GB"/>
        </w:rPr>
        <w:t>றோன்றி</w:t>
      </w:r>
    </w:p>
    <w:p w14:paraId="4D99D1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மறையுமவர் மணிநெடுங் குன்றே.</w:t>
      </w:r>
    </w:p>
    <w:p w14:paraId="2118ABA0" w14:textId="77777777" w:rsidR="0074055C" w:rsidRPr="004D5A2F" w:rsidRDefault="0074055C">
      <w:pPr>
        <w:pStyle w:val="Textbody"/>
        <w:spacing w:after="29"/>
        <w:rPr>
          <w:rFonts w:ascii="Gandhari Unicode" w:hAnsi="Gandhari Unicode" w:cs="e-Tamil OTC"/>
          <w:noProof/>
          <w:lang w:val="en-GB"/>
        </w:rPr>
      </w:pPr>
    </w:p>
    <w:p w14:paraId="4A7CEA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பனிப்புத </w:t>
      </w:r>
      <w:r w:rsidRPr="004D5A2F">
        <w:rPr>
          <w:rFonts w:ascii="Gandhari Unicode" w:eastAsia="URW Palladio UNI" w:hAnsi="Gandhari Unicode" w:cs="e-Tamil OTC"/>
          <w:noProof/>
          <w:lang w:val="en-GB"/>
        </w:rPr>
        <w:t xml:space="preserve">L1, C1+2+3+2, G1, EA, Cām.; </w:t>
      </w:r>
      <w:r w:rsidRPr="004D5A2F">
        <w:rPr>
          <w:rFonts w:ascii="Gandhari Unicode" w:eastAsia="URW Palladio UNI" w:hAnsi="Gandhari Unicode" w:cs="e-Tamil OTC"/>
          <w:noProof/>
          <w:cs/>
          <w:lang w:val="en-GB"/>
        </w:rPr>
        <w:t xml:space="preserve">பனிதப்புத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பணைமலர்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வெருக்குப்பல்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வெருகுப்பல்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C3, G1+2, EA, I, AT, Cām.v, VP, ER; </w:t>
      </w:r>
      <w:r w:rsidRPr="004D5A2F">
        <w:rPr>
          <w:rFonts w:ascii="Gandhari Unicode" w:hAnsi="Gandhari Unicode" w:cs="e-Tamil OTC"/>
          <w:noProof/>
          <w:cs/>
          <w:lang w:val="en-GB"/>
        </w:rPr>
        <w:t xml:space="preserve">தஞலி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தஞ்சலி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நோய்பொரக்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நோயோர்க்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றோன்றி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றோ</w:t>
      </w:r>
      <w:r w:rsidRPr="004D5A2F">
        <w:rPr>
          <w:rFonts w:ascii="Gandhari Unicode" w:hAnsi="Gandhari Unicode" w:cs="e-Tamil OTC"/>
          <w:noProof/>
          <w:lang w:val="en-GB"/>
        </w:rPr>
        <w:t xml:space="preserve">__ C3; </w:t>
      </w:r>
      <w:r w:rsidRPr="004D5A2F">
        <w:rPr>
          <w:rFonts w:ascii="Gandhari Unicode" w:hAnsi="Gandhari Unicode" w:cs="e-Tamil OTC"/>
          <w:noProof/>
          <w:cs/>
          <w:lang w:val="en-GB"/>
        </w:rPr>
        <w:t xml:space="preserve">றோற்றி </w:t>
      </w:r>
      <w:r w:rsidRPr="004D5A2F">
        <w:rPr>
          <w:rFonts w:ascii="Gandhari Unicode" w:hAnsi="Gandhari Unicode" w:cs="e-Tamil OTC"/>
          <w:noProof/>
          <w:lang w:val="en-GB"/>
        </w:rPr>
        <w:t xml:space="preserve">G1,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மறையுமவர்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மாலையு மறையு </w:t>
      </w:r>
      <w:r w:rsidRPr="004D5A2F">
        <w:rPr>
          <w:rFonts w:ascii="Gandhari Unicode" w:hAnsi="Gandhari Unicode" w:cs="e-Tamil OTC"/>
          <w:noProof/>
          <w:lang w:val="en-GB"/>
        </w:rPr>
        <w:t>L1</w:t>
      </w:r>
    </w:p>
    <w:p w14:paraId="352E8EAA" w14:textId="77777777" w:rsidR="0074055C" w:rsidRPr="004D5A2F" w:rsidRDefault="0074055C">
      <w:pPr>
        <w:pStyle w:val="Textbody"/>
        <w:spacing w:after="29"/>
        <w:rPr>
          <w:rFonts w:ascii="Gandhari Unicode" w:hAnsi="Gandhari Unicode" w:cs="e-Tamil OTC"/>
          <w:noProof/>
          <w:lang w:val="en-GB"/>
        </w:rPr>
      </w:pPr>
    </w:p>
    <w:p w14:paraId="5623D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putal ivarnta paim koṭi </w:t>
      </w:r>
      <w:r w:rsidR="00B92243" w:rsidRPr="004D5A2F">
        <w:rPr>
          <w:rFonts w:ascii="Gandhari Unicode" w:hAnsi="Gandhari Unicode" w:cs="e-Tamil OTC"/>
          <w:noProof/>
          <w:lang w:val="en-GB"/>
        </w:rPr>
        <w:t>~</w:t>
      </w:r>
      <w:r w:rsidRPr="004D5A2F">
        <w:rPr>
          <w:rFonts w:ascii="Gandhari Unicode" w:hAnsi="Gandhari Unicode" w:cs="e-Tamil OTC"/>
          <w:noProof/>
          <w:lang w:val="en-GB"/>
        </w:rPr>
        <w:t>avarai</w:t>
      </w:r>
      <w:r w:rsidR="00B92243" w:rsidRPr="004D5A2F">
        <w:rPr>
          <w:rFonts w:ascii="Gandhari Unicode" w:hAnsi="Gandhari Unicode" w:cs="e-Tamil OTC"/>
          <w:noProof/>
          <w:lang w:val="en-GB"/>
        </w:rPr>
        <w:t>+</w:t>
      </w:r>
    </w:p>
    <w:p w14:paraId="38D6FA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vāy oppiṉ oḷi viṭu </w:t>
      </w:r>
      <w:r w:rsidRPr="004D5A2F">
        <w:rPr>
          <w:rFonts w:ascii="Gandhari Unicode" w:hAnsi="Gandhari Unicode" w:cs="e-Tamil OTC"/>
          <w:i/>
          <w:iCs/>
          <w:noProof/>
          <w:lang w:val="en-GB"/>
        </w:rPr>
        <w:t>pal</w:t>
      </w:r>
      <w:r w:rsidRPr="004D5A2F">
        <w:rPr>
          <w:rFonts w:ascii="Gandhari Unicode" w:hAnsi="Gandhari Unicode" w:cs="e-Tamil OTC"/>
          <w:noProof/>
          <w:lang w:val="en-GB"/>
        </w:rPr>
        <w:t xml:space="preserve"> malar</w:t>
      </w:r>
    </w:p>
    <w:p w14:paraId="2A54C5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verukku</w:t>
      </w:r>
      <w:r w:rsidRPr="004D5A2F">
        <w:rPr>
          <w:rFonts w:ascii="Gandhari Unicode" w:hAnsi="Gandhari Unicode" w:cs="e-Tamil OTC"/>
          <w:noProof/>
          <w:lang w:val="en-GB"/>
        </w:rPr>
        <w:t xml:space="preserve"> pal </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uruviṉ mullaiyoṭu </w:t>
      </w:r>
      <w:r w:rsidRPr="004D5A2F">
        <w:rPr>
          <w:rFonts w:ascii="Gandhari Unicode" w:hAnsi="Gandhari Unicode" w:cs="e-Tamil OTC"/>
          <w:i/>
          <w:iCs/>
          <w:noProof/>
          <w:lang w:val="en-GB"/>
        </w:rPr>
        <w:t>kañala</w:t>
      </w:r>
    </w:p>
    <w:p w14:paraId="113570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vāṭai vantataṉṟalai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um nōy </w:t>
      </w:r>
      <w:r w:rsidRPr="004D5A2F">
        <w:rPr>
          <w:rFonts w:ascii="Gandhari Unicode" w:hAnsi="Gandhari Unicode" w:cs="e-Tamil OTC"/>
          <w:i/>
          <w:iCs/>
          <w:noProof/>
          <w:lang w:val="en-GB"/>
        </w:rPr>
        <w:t>pora</w:t>
      </w:r>
      <w:r w:rsidR="00B92243" w:rsidRPr="004D5A2F">
        <w:rPr>
          <w:rFonts w:ascii="Gandhari Unicode" w:hAnsi="Gandhari Unicode" w:cs="e-Tamil OTC"/>
          <w:i/>
          <w:iCs/>
          <w:noProof/>
          <w:lang w:val="en-GB"/>
        </w:rPr>
        <w:t>+</w:t>
      </w:r>
    </w:p>
    <w:p w14:paraId="4A31E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kaṇṭiciṉ vāḻi tōḻi teḷ tirai</w:t>
      </w:r>
      <w:r w:rsidR="00B92243" w:rsidRPr="004D5A2F">
        <w:rPr>
          <w:rFonts w:ascii="Gandhari Unicode" w:hAnsi="Gandhari Unicode" w:cs="e-Tamil OTC"/>
          <w:noProof/>
          <w:lang w:val="en-GB"/>
        </w:rPr>
        <w:t>+</w:t>
      </w:r>
    </w:p>
    <w:p w14:paraId="76709F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āḻ kalattiṉ </w:t>
      </w:r>
      <w:r w:rsidRPr="004D5A2F">
        <w:rPr>
          <w:rFonts w:ascii="Gandhari Unicode" w:hAnsi="Gandhari Unicode" w:cs="e-Tamil OTC"/>
          <w:i/>
          <w:iCs/>
          <w:noProof/>
          <w:lang w:val="en-GB"/>
        </w:rPr>
        <w:t>tōṉṟi</w:t>
      </w:r>
    </w:p>
    <w:p w14:paraId="59AD0D9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mālai maṟaiyum avar maṇi neṭum kuṉṟ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EF05F42" w14:textId="77777777" w:rsidR="0074055C" w:rsidRPr="004D5A2F" w:rsidRDefault="0074055C">
      <w:pPr>
        <w:pStyle w:val="Textbody"/>
        <w:spacing w:after="29" w:line="260" w:lineRule="exact"/>
        <w:rPr>
          <w:rFonts w:ascii="Gandhari Unicode" w:hAnsi="Gandhari Unicode" w:cs="e-Tamil OTC"/>
          <w:noProof/>
          <w:lang w:val="en-GB"/>
        </w:rPr>
      </w:pPr>
    </w:p>
    <w:p w14:paraId="4683404A" w14:textId="77777777" w:rsidR="0074055C" w:rsidRPr="004D5A2F" w:rsidRDefault="0074055C">
      <w:pPr>
        <w:pStyle w:val="Textbody"/>
        <w:spacing w:after="29" w:line="260" w:lineRule="exact"/>
        <w:rPr>
          <w:rFonts w:ascii="Gandhari Unicode" w:hAnsi="Gandhari Unicode" w:cs="e-Tamil OTC"/>
          <w:noProof/>
          <w:lang w:val="en-GB"/>
        </w:rPr>
      </w:pPr>
    </w:p>
    <w:p w14:paraId="34464481" w14:textId="77777777" w:rsidR="0074055C" w:rsidRPr="004D5A2F" w:rsidRDefault="0074055C">
      <w:pPr>
        <w:pStyle w:val="Textbody"/>
        <w:spacing w:after="29" w:line="260" w:lineRule="exact"/>
        <w:rPr>
          <w:rFonts w:ascii="Gandhari Unicode" w:hAnsi="Gandhari Unicode" w:cs="e-Tamil OTC"/>
          <w:noProof/>
          <w:lang w:val="en-GB"/>
        </w:rPr>
      </w:pPr>
    </w:p>
    <w:p w14:paraId="06BED8B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628D9643" w14:textId="77777777" w:rsidR="0074055C" w:rsidRPr="004D5A2F" w:rsidRDefault="0074055C">
      <w:pPr>
        <w:pStyle w:val="Textbody"/>
        <w:spacing w:after="29" w:line="260" w:lineRule="exact"/>
        <w:rPr>
          <w:rFonts w:ascii="Gandhari Unicode" w:hAnsi="Gandhari Unicode" w:cs="e-Tamil OTC"/>
          <w:noProof/>
          <w:lang w:val="en-GB"/>
        </w:rPr>
      </w:pPr>
    </w:p>
    <w:p w14:paraId="6CCA6C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shrub climb- fresh creeper field-bean</w:t>
      </w:r>
    </w:p>
    <w:p w14:paraId="2CBA9E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mouth resemblance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brightness let- many blossom</w:t>
      </w:r>
    </w:p>
    <w:p w14:paraId="0E51EB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tooth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jasmine-with be-dense(inf.)</w:t>
      </w:r>
    </w:p>
    <w:p w14:paraId="77CA22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north-wind come-it-top</w:t>
      </w:r>
      <w:r w:rsidRPr="004D5A2F">
        <w:rPr>
          <w:rFonts w:ascii="Gandhari Unicode" w:hAnsi="Gandhari Unicode" w:cs="e-Tamil OTC"/>
          <w:noProof/>
          <w:position w:val="6"/>
          <w:lang w:val="en-GB"/>
        </w:rPr>
        <w:t>um</w:t>
      </w:r>
      <w:r w:rsidRPr="004D5A2F">
        <w:rPr>
          <w:rStyle w:val="FootnoteReference"/>
          <w:rFonts w:ascii="Gandhari Unicode" w:hAnsi="Gandhari Unicode" w:cs="e-Tamil OTC"/>
          <w:noProof/>
          <w:vertAlign w:val="baseline"/>
          <w:lang w:val="en-GB"/>
        </w:rPr>
        <w:footnoteReference w:id="164"/>
      </w:r>
      <w:r w:rsidRPr="004D5A2F">
        <w:rPr>
          <w:rFonts w:ascii="Gandhari Unicode" w:hAnsi="Gandhari Unicode" w:cs="e-Tamil OTC"/>
          <w:noProof/>
          <w:lang w:val="en-GB"/>
        </w:rPr>
        <w:t xml:space="preserve"> pain strike(inf.)</w:t>
      </w:r>
    </w:p>
    <w:p w14:paraId="20AC012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live friend clear wave</w:t>
      </w:r>
    </w:p>
    <w:p w14:paraId="01B5CB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sink- pot/ship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appeared</w:t>
      </w:r>
    </w:p>
    <w:p w14:paraId="36538B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vanishing- he(h.) sapphire long hill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255823" w14:textId="77777777" w:rsidR="0074055C" w:rsidRPr="004D5A2F" w:rsidRDefault="0074055C">
      <w:pPr>
        <w:pStyle w:val="Textbody"/>
        <w:spacing w:after="29"/>
        <w:rPr>
          <w:rFonts w:ascii="Gandhari Unicode" w:hAnsi="Gandhari Unicode" w:cs="e-Tamil OTC"/>
          <w:noProof/>
          <w:lang w:val="en-GB"/>
        </w:rPr>
      </w:pPr>
    </w:p>
    <w:p w14:paraId="39B30C35" w14:textId="77777777" w:rsidR="0074055C" w:rsidRPr="004D5A2F" w:rsidRDefault="0074055C">
      <w:pPr>
        <w:pStyle w:val="Textbody"/>
        <w:spacing w:after="29"/>
        <w:rPr>
          <w:rFonts w:ascii="Gandhari Unicode" w:hAnsi="Gandhari Unicode" w:cs="e-Tamil OTC"/>
          <w:noProof/>
          <w:lang w:val="en-GB"/>
        </w:rPr>
      </w:pPr>
    </w:p>
    <w:p w14:paraId="24E830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top of the north wind's coming,</w:t>
      </w:r>
    </w:p>
    <w:p w14:paraId="7AA364B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many translucent</w:t>
      </w:r>
      <w:r w:rsidRPr="004D5A2F">
        <w:rPr>
          <w:rStyle w:val="FootnoteReference"/>
          <w:rFonts w:ascii="Gandhari Unicode" w:hAnsi="Gandhari Unicode" w:cs="e-Tamil OTC"/>
          <w:noProof/>
          <w:lang w:val="en-GB"/>
        </w:rPr>
        <w:footnoteReference w:id="165"/>
      </w:r>
      <w:r w:rsidRPr="004D5A2F">
        <w:rPr>
          <w:rFonts w:ascii="Gandhari Unicode" w:hAnsi="Gandhari Unicode" w:cs="e-Tamil OTC"/>
          <w:noProof/>
          <w:lang w:val="en-GB"/>
        </w:rPr>
        <w:t xml:space="preserve"> blossoms, resembling parakeet mouths,</w:t>
      </w:r>
    </w:p>
    <w:p w14:paraId="695B529C"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field bean, whose fresh creepers have climbed the dewy shrubs,</w:t>
      </w:r>
      <w:r w:rsidRPr="004D5A2F">
        <w:rPr>
          <w:rStyle w:val="FootnoteReference"/>
          <w:rFonts w:ascii="Gandhari Unicode" w:hAnsi="Gandhari Unicode" w:cs="e-Tamil OTC"/>
          <w:noProof/>
          <w:lang w:val="en-GB"/>
        </w:rPr>
        <w:footnoteReference w:id="166"/>
      </w:r>
    </w:p>
    <w:p w14:paraId="6F7D295F" w14:textId="77777777" w:rsidR="0074055C" w:rsidRPr="004D5A2F" w:rsidRDefault="00CF70BD">
      <w:pPr>
        <w:pStyle w:val="Textbody"/>
        <w:tabs>
          <w:tab w:val="left" w:pos="113"/>
        </w:tabs>
        <w:spacing w:after="72"/>
        <w:rPr>
          <w:rFonts w:ascii="Gandhari Unicode" w:hAnsi="Gandhari Unicode" w:cs="e-Tamil OTC"/>
          <w:noProof/>
          <w:lang w:val="en-GB"/>
        </w:rPr>
      </w:pPr>
      <w:r w:rsidRPr="004D5A2F">
        <w:rPr>
          <w:rFonts w:ascii="Gandhari Unicode" w:hAnsi="Gandhari Unicode" w:cs="e-Tamil OTC"/>
          <w:noProof/>
          <w:lang w:val="en-GB"/>
        </w:rPr>
        <w:tab/>
        <w:t>crowd together with the jasmine [buds] formed like the teeth of a wild cat,</w:t>
      </w:r>
    </w:p>
    <w:p w14:paraId="2FA927A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so that pain strikes [me] − see, oh friend −</w:t>
      </w:r>
    </w:p>
    <w:p w14:paraId="076251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hill, a sapphire</w:t>
      </w:r>
      <w:r w:rsidRPr="004D5A2F">
        <w:rPr>
          <w:rStyle w:val="FootnoteReference"/>
          <w:rFonts w:ascii="Gandhari Unicode" w:hAnsi="Gandhari Unicode" w:cs="e-Tamil OTC"/>
          <w:noProof/>
          <w:lang w:val="en-GB"/>
        </w:rPr>
        <w:footnoteReference w:id="167"/>
      </w:r>
      <w:r w:rsidRPr="004D5A2F">
        <w:rPr>
          <w:rFonts w:ascii="Gandhari Unicode" w:hAnsi="Gandhari Unicode" w:cs="e-Tamil OTC"/>
          <w:noProof/>
          <w:lang w:val="en-GB"/>
        </w:rPr>
        <w:t>, vanishes in the evening</w:t>
      </w:r>
      <w:r w:rsidRPr="004D5A2F">
        <w:rPr>
          <w:rStyle w:val="FootnoteReference"/>
          <w:rFonts w:ascii="Gandhari Unicode" w:hAnsi="Gandhari Unicode" w:cs="e-Tamil OTC"/>
          <w:noProof/>
          <w:lang w:val="en-GB"/>
        </w:rPr>
        <w:footnoteReference w:id="168"/>
      </w:r>
      <w:r w:rsidRPr="004D5A2F">
        <w:rPr>
          <w:rFonts w:ascii="Gandhari Unicode" w:hAnsi="Gandhari Unicode" w:cs="e-Tamil OTC"/>
          <w:noProof/>
          <w:lang w:val="en-GB"/>
        </w:rPr>
        <w:t>,</w:t>
      </w:r>
    </w:p>
    <w:p w14:paraId="61CD8D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appearing like a ship sinking into the sea of clear waves.</w:t>
      </w:r>
    </w:p>
    <w:p w14:paraId="25C06FFA" w14:textId="77777777" w:rsidR="0074055C" w:rsidRPr="004D5A2F" w:rsidRDefault="0074055C">
      <w:pPr>
        <w:pStyle w:val="Textbody"/>
        <w:spacing w:after="0"/>
        <w:rPr>
          <w:rFonts w:ascii="Gandhari Unicode" w:hAnsi="Gandhari Unicode" w:cs="e-Tamil OTC"/>
          <w:noProof/>
          <w:lang w:val="en-GB"/>
        </w:rPr>
      </w:pPr>
    </w:p>
    <w:p w14:paraId="62948CA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7E4E3C4"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302D5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வரைவிடை) ஆற்றாள் எனக் கவன்ற தோழிக்குக் கிழத்தி உரைத்தது.</w:t>
      </w:r>
    </w:p>
    <w:p w14:paraId="3EB747CD" w14:textId="77777777" w:rsidR="0074055C" w:rsidRPr="004D5A2F" w:rsidRDefault="0074055C">
      <w:pPr>
        <w:pStyle w:val="Textbody"/>
        <w:spacing w:after="29"/>
        <w:rPr>
          <w:rFonts w:ascii="Gandhari Unicode" w:hAnsi="Gandhari Unicode" w:cs="e-Tamil OTC"/>
          <w:noProof/>
          <w:lang w:val="en-GB"/>
        </w:rPr>
      </w:pPr>
    </w:p>
    <w:p w14:paraId="184A6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யாமே</w:t>
      </w:r>
      <w:r w:rsidRPr="004D5A2F">
        <w:rPr>
          <w:rFonts w:ascii="Gandhari Unicode" w:hAnsi="Gandhari Unicode" w:cs="e-Tamil OTC"/>
          <w:noProof/>
          <w:cs/>
          <w:lang w:val="en-GB"/>
        </w:rPr>
        <w:t xml:space="preserve"> காமந் தாங்கவுந் தாந்தங்</w:t>
      </w:r>
    </w:p>
    <w:p w14:paraId="78F02B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கெழுதகை </w:t>
      </w:r>
      <w:r w:rsidRPr="004D5A2F">
        <w:rPr>
          <w:rFonts w:ascii="Gandhari Unicode" w:hAnsi="Gandhari Unicode" w:cs="e-Tamil OTC"/>
          <w:noProof/>
          <w:u w:val="wave"/>
          <w:cs/>
          <w:lang w:val="en-GB"/>
        </w:rPr>
        <w:t>மையி னழுதன</w:t>
      </w:r>
      <w:r w:rsidRPr="004D5A2F">
        <w:rPr>
          <w:rFonts w:ascii="Gandhari Unicode" w:hAnsi="Gandhari Unicode" w:cs="e-Tamil OTC"/>
          <w:noProof/>
          <w:cs/>
          <w:lang w:val="en-GB"/>
        </w:rPr>
        <w:t xml:space="preserve"> தோழி</w:t>
      </w:r>
    </w:p>
    <w:p w14:paraId="30D384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கன்றாற்றுப் படுத்த புன்றலைச் சிறாஅர்</w:t>
      </w:r>
    </w:p>
    <w:p w14:paraId="3D9810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 வேங்கை மலர்பத நோக்கி</w:t>
      </w:r>
    </w:p>
    <w:p w14:paraId="0DC23B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 திட்ட வேமப் பூசல்</w:t>
      </w:r>
    </w:p>
    <w:p w14:paraId="6F74E0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விண்டோய் விடரகத் தியம்புங்</w:t>
      </w:r>
    </w:p>
    <w:p w14:paraId="71D773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நாடற் </w:t>
      </w:r>
      <w:r w:rsidRPr="004D5A2F">
        <w:rPr>
          <w:rFonts w:ascii="Gandhari Unicode" w:hAnsi="Gandhari Unicode" w:cs="e-Tamil OTC"/>
          <w:noProof/>
          <w:u w:val="wave"/>
          <w:cs/>
          <w:lang w:val="en-GB"/>
        </w:rPr>
        <w:t>கண்டவெங்</w:t>
      </w:r>
      <w:r w:rsidRPr="004D5A2F">
        <w:rPr>
          <w:rFonts w:ascii="Gandhari Unicode" w:hAnsi="Gandhari Unicode" w:cs="e-Tamil OTC"/>
          <w:noProof/>
          <w:cs/>
          <w:lang w:val="en-GB"/>
        </w:rPr>
        <w:t xml:space="preserve"> கண்ணே.</w:t>
      </w:r>
    </w:p>
    <w:p w14:paraId="7167FCF8" w14:textId="77777777" w:rsidR="0074055C" w:rsidRPr="004D5A2F" w:rsidRDefault="0074055C">
      <w:pPr>
        <w:pStyle w:val="Textbody"/>
        <w:spacing w:after="29"/>
        <w:rPr>
          <w:rFonts w:ascii="Gandhari Unicode" w:hAnsi="Gandhari Unicode" w:cs="e-Tamil OTC"/>
          <w:noProof/>
          <w:lang w:val="en-GB"/>
        </w:rPr>
      </w:pPr>
    </w:p>
    <w:p w14:paraId="3D60A3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யாமெங் </w:t>
      </w:r>
      <w:r w:rsidRPr="004D5A2F">
        <w:rPr>
          <w:rFonts w:ascii="Gandhari Unicode" w:hAnsi="Gandhari Unicode" w:cs="e-Tamil OTC"/>
          <w:noProof/>
          <w:lang w:val="en-GB"/>
        </w:rPr>
        <w:t xml:space="preserve">G1v+2, Iḷ.,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தாந்தங்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தாந்தங்கு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தாங்கலம்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னழுதன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மையினா னழுதன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மயினா ளழுதன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சிறாஅர்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சிறார்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மலர்ப்பத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கண்டவெங்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கண்டவென் </w:t>
      </w:r>
      <w:r w:rsidRPr="004D5A2F">
        <w:rPr>
          <w:rFonts w:ascii="Gandhari Unicode" w:hAnsi="Gandhari Unicode" w:cs="e-Tamil OTC"/>
          <w:noProof/>
          <w:lang w:val="en-GB"/>
        </w:rPr>
        <w:t>L1, C1+3, G1+2, AT, Cām.v</w:t>
      </w:r>
    </w:p>
    <w:p w14:paraId="3F69F3F2" w14:textId="77777777" w:rsidR="0074055C" w:rsidRPr="004D5A2F" w:rsidRDefault="0074055C">
      <w:pPr>
        <w:pStyle w:val="Textbody"/>
        <w:spacing w:after="29"/>
        <w:rPr>
          <w:rFonts w:ascii="Gandhari Unicode" w:hAnsi="Gandhari Unicode" w:cs="e-Tamil OTC"/>
          <w:noProof/>
          <w:lang w:val="en-GB"/>
        </w:rPr>
      </w:pPr>
    </w:p>
    <w:p w14:paraId="5EC06D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yām</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kāmam tāṅka</w:t>
      </w:r>
      <w:r w:rsidR="00B92243" w:rsidRPr="004D5A2F">
        <w:rPr>
          <w:rFonts w:ascii="Gandhari Unicode" w:hAnsi="Gandhari Unicode" w:cs="e-Tamil OTC"/>
          <w:noProof/>
          <w:lang w:val="en-GB"/>
        </w:rPr>
        <w:t>-~</w:t>
      </w:r>
      <w:r w:rsidRPr="004D5A2F">
        <w:rPr>
          <w:rFonts w:ascii="Gandhari Unicode" w:hAnsi="Gandhari Unicode" w:cs="e-Tamil OTC"/>
          <w:noProof/>
          <w:lang w:val="en-GB"/>
        </w:rPr>
        <w:t>um tām tam</w:t>
      </w:r>
    </w:p>
    <w:p w14:paraId="1747A1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keḻu </w:t>
      </w:r>
      <w:r w:rsidRPr="004D5A2F">
        <w:rPr>
          <w:rFonts w:ascii="Gandhari Unicode" w:hAnsi="Gandhari Unicode" w:cs="e-Tamil OTC"/>
          <w:i/>
          <w:iCs/>
          <w:noProof/>
          <w:lang w:val="en-GB"/>
        </w:rPr>
        <w:t>takaimaiyiṉ</w:t>
      </w:r>
      <w:r w:rsidRPr="004D5A2F">
        <w:rPr>
          <w:rFonts w:ascii="Gandhari Unicode" w:hAnsi="Gandhari Unicode" w:cs="e-Tamil OTC"/>
          <w:noProof/>
          <w:lang w:val="en-GB"/>
        </w:rPr>
        <w:t xml:space="preserve"> aḻutaṉa tōḻi</w:t>
      </w:r>
    </w:p>
    <w:p w14:paraId="321A05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āṟṟu</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puṉ talai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ciṟāar</w:t>
      </w:r>
    </w:p>
    <w:p w14:paraId="2B6384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vēṅkai malar pata nōkki</w:t>
      </w:r>
    </w:p>
    <w:p w14:paraId="23D7B1A7"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ēṟāt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iṭṭa </w:t>
      </w:r>
      <w:r w:rsidRPr="004D5A2F">
        <w:rPr>
          <w:rFonts w:ascii="Gandhari Unicode" w:hAnsi="Gandhari Unicode" w:cs="e-Tamil OTC"/>
          <w:noProof/>
          <w:lang w:val="en-GB"/>
        </w:rPr>
        <w:t>~</w:t>
      </w:r>
      <w:r w:rsidR="00CF70BD" w:rsidRPr="004D5A2F">
        <w:rPr>
          <w:rFonts w:ascii="Gandhari Unicode" w:hAnsi="Gandhari Unicode" w:cs="e-Tamil OTC"/>
          <w:noProof/>
          <w:lang w:val="en-GB"/>
        </w:rPr>
        <w:t>ēmam pūcal</w:t>
      </w:r>
    </w:p>
    <w:p w14:paraId="24C71D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tōy viṭ</w:t>
      </w:r>
      <w:r w:rsidR="00B92243" w:rsidRPr="004D5A2F">
        <w:rPr>
          <w:rFonts w:ascii="Gandhari Unicode" w:hAnsi="Gandhari Unicode" w:cs="e-Tamil OTC"/>
          <w:noProof/>
          <w:lang w:val="en-GB"/>
        </w:rPr>
        <w:t>ar akatt*</w:t>
      </w:r>
      <w:r w:rsidRPr="004D5A2F">
        <w:rPr>
          <w:rFonts w:ascii="Gandhari Unicode" w:hAnsi="Gandhari Unicode" w:cs="e-Tamil OTC"/>
          <w:noProof/>
          <w:lang w:val="en-GB"/>
        </w:rPr>
        <w:t xml:space="preserve"> iyampum</w:t>
      </w:r>
    </w:p>
    <w:p w14:paraId="05B7021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kuṉṟam nāṭaṉ kaṇṭa </w:t>
      </w:r>
      <w:r w:rsidR="00B92243" w:rsidRPr="004D5A2F">
        <w:rPr>
          <w:rFonts w:ascii="Gandhari Unicode" w:hAnsi="Gandhari Unicode" w:cs="e-Tamil OTC"/>
          <w:noProof/>
          <w:lang w:val="en-GB"/>
        </w:rPr>
        <w:t>~</w:t>
      </w:r>
      <w:r w:rsidRPr="004D5A2F">
        <w:rPr>
          <w:rFonts w:ascii="Gandhari Unicode" w:hAnsi="Gandhari Unicode" w:cs="e-Tamil OTC"/>
          <w:i/>
          <w:iCs/>
          <w:noProof/>
          <w:lang w:val="en-GB"/>
        </w:rPr>
        <w:t>em</w:t>
      </w:r>
      <w:r w:rsidRPr="004D5A2F">
        <w:rPr>
          <w:rFonts w:ascii="Gandhari Unicode" w:hAnsi="Gandhari Unicode" w:cs="e-Tamil OTC"/>
          <w:noProof/>
          <w:lang w:val="en-GB"/>
        </w:rPr>
        <w:t xml:space="preserve"> kaṇ</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8D815C7" w14:textId="77777777" w:rsidR="0074055C" w:rsidRPr="004D5A2F" w:rsidRDefault="0074055C">
      <w:pPr>
        <w:pStyle w:val="Textbody"/>
        <w:spacing w:after="29" w:line="260" w:lineRule="exact"/>
        <w:rPr>
          <w:rFonts w:ascii="Gandhari Unicode" w:hAnsi="Gandhari Unicode" w:cs="e-Tamil OTC"/>
          <w:noProof/>
          <w:lang w:val="en-GB"/>
        </w:rPr>
      </w:pPr>
    </w:p>
    <w:p w14:paraId="74C862EF" w14:textId="77777777" w:rsidR="0074055C" w:rsidRPr="004D5A2F" w:rsidRDefault="0074055C">
      <w:pPr>
        <w:pStyle w:val="Textbody"/>
        <w:spacing w:after="29" w:line="260" w:lineRule="exact"/>
        <w:rPr>
          <w:rFonts w:ascii="Gandhari Unicode" w:hAnsi="Gandhari Unicode" w:cs="e-Tamil OTC"/>
          <w:noProof/>
          <w:lang w:val="en-GB"/>
        </w:rPr>
      </w:pPr>
    </w:p>
    <w:p w14:paraId="46885D64" w14:textId="77777777" w:rsidR="0074055C" w:rsidRPr="004D5A2F" w:rsidRDefault="0074055C">
      <w:pPr>
        <w:pStyle w:val="Textbody"/>
        <w:spacing w:after="29" w:line="260" w:lineRule="exact"/>
        <w:rPr>
          <w:rFonts w:ascii="Gandhari Unicode" w:hAnsi="Gandhari Unicode" w:cs="e-Tamil OTC"/>
          <w:noProof/>
          <w:lang w:val="en-GB"/>
        </w:rPr>
      </w:pPr>
    </w:p>
    <w:p w14:paraId="787394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05215825" w14:textId="77777777" w:rsidR="0074055C" w:rsidRPr="004D5A2F" w:rsidRDefault="0074055C">
      <w:pPr>
        <w:pStyle w:val="Textbody"/>
        <w:spacing w:after="29" w:line="260" w:lineRule="exact"/>
        <w:rPr>
          <w:rFonts w:ascii="Gandhari Unicode" w:hAnsi="Gandhari Unicode" w:cs="e-Tamil OTC"/>
          <w:noProof/>
          <w:lang w:val="en-GB"/>
        </w:rPr>
      </w:pPr>
    </w:p>
    <w:p w14:paraId="6B3F2F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endure(inf.)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self(pl.) self(pl.)-</w:t>
      </w:r>
    </w:p>
    <w:p w14:paraId="7216B3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compatibility</w:t>
      </w:r>
      <w:r w:rsidRPr="004D5A2F">
        <w:rPr>
          <w:rFonts w:ascii="Gandhari Unicode" w:hAnsi="Gandhari Unicode" w:cs="e-Tamil OTC"/>
          <w:noProof/>
          <w:position w:val="6"/>
          <w:lang w:val="en-GB"/>
        </w:rPr>
        <w:t>iṉ</w:t>
      </w:r>
      <w:r w:rsidRPr="004D5A2F">
        <w:rPr>
          <w:rStyle w:val="FootnoteReference"/>
          <w:rFonts w:ascii="Gandhari Unicode" w:hAnsi="Gandhari Unicode" w:cs="e-Tamil OTC"/>
          <w:noProof/>
          <w:lang w:val="en-GB"/>
        </w:rPr>
        <w:footnoteReference w:id="169"/>
      </w:r>
      <w:r w:rsidRPr="004D5A2F">
        <w:rPr>
          <w:rFonts w:ascii="Gandhari Unicode" w:hAnsi="Gandhari Unicode" w:cs="e-Tamil OTC"/>
          <w:noProof/>
          <w:lang w:val="en-GB"/>
        </w:rPr>
        <w:t xml:space="preserve"> they-cried(n.pl.) friend</w:t>
      </w:r>
    </w:p>
    <w:p w14:paraId="6BEF75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way- let-happen- low/red head little-they(h.)</w:t>
      </w:r>
    </w:p>
    <w:p w14:paraId="5C6992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Vēṅkai blossom proper-consistency looked</w:t>
      </w:r>
    </w:p>
    <w:p w14:paraId="5927A1D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mount-not placed- delight fight</w:t>
      </w:r>
    </w:p>
    <w:p w14:paraId="607933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touch- cleft inside- sounding-</w:t>
      </w:r>
    </w:p>
    <w:p w14:paraId="24C1AF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land-he seen-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356B0873" w14:textId="77777777" w:rsidR="0074055C" w:rsidRPr="004D5A2F" w:rsidRDefault="0074055C">
      <w:pPr>
        <w:pStyle w:val="Textbody"/>
        <w:spacing w:after="29"/>
        <w:rPr>
          <w:rFonts w:ascii="Gandhari Unicode" w:hAnsi="Gandhari Unicode" w:cs="e-Tamil OTC"/>
          <w:noProof/>
          <w:lang w:val="en-GB"/>
        </w:rPr>
      </w:pPr>
    </w:p>
    <w:p w14:paraId="66300435" w14:textId="77777777" w:rsidR="0074055C" w:rsidRPr="004D5A2F" w:rsidRDefault="0074055C">
      <w:pPr>
        <w:pStyle w:val="Textbody"/>
        <w:spacing w:after="0"/>
        <w:rPr>
          <w:rFonts w:ascii="Gandhari Unicode" w:hAnsi="Gandhari Unicode" w:cs="e-Tamil OTC"/>
          <w:noProof/>
          <w:lang w:val="en-GB"/>
        </w:rPr>
      </w:pPr>
    </w:p>
    <w:p w14:paraId="5B1E5C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even while we endure desire, these [our eyes]</w:t>
      </w:r>
    </w:p>
    <w:p w14:paraId="36D6BA4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began to cry for their being compatible [to him], friend,</w:t>
      </w:r>
    </w:p>
    <w:p w14:paraId="66B631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eyes which had seen the man from the hills,</w:t>
      </w:r>
    </w:p>
    <w:p w14:paraId="7696F72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where inside the clefts touching the sky</w:t>
      </w:r>
    </w:p>
    <w:p w14:paraId="1894C80C" w14:textId="77777777" w:rsidR="0074055C" w:rsidRPr="004D5A2F" w:rsidRDefault="00CF70BD">
      <w:pPr>
        <w:pStyle w:val="Textbody"/>
        <w:tabs>
          <w:tab w:val="left" w:pos="0"/>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the joyous clamour [re]sounds,</w:t>
      </w:r>
    </w:p>
    <w:p w14:paraId="1ECB3A6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that was taken up</w:t>
      </w:r>
      <w:r w:rsidRPr="004D5A2F">
        <w:rPr>
          <w:rStyle w:val="FootnoteReference"/>
          <w:rFonts w:ascii="Gandhari Unicode" w:hAnsi="Gandhari Unicode" w:cs="e-Tamil OTC"/>
          <w:noProof/>
          <w:lang w:val="en-GB"/>
        </w:rPr>
        <w:footnoteReference w:id="170"/>
      </w:r>
      <w:r w:rsidRPr="004D5A2F">
        <w:rPr>
          <w:rFonts w:ascii="Gandhari Unicode" w:hAnsi="Gandhari Unicode" w:cs="e-Tamil OTC"/>
          <w:noProof/>
          <w:lang w:val="en-GB"/>
        </w:rPr>
        <w:t xml:space="preserve"> by the little ones with ruddy heads</w:t>
      </w:r>
      <w:r w:rsidRPr="004D5A2F">
        <w:rPr>
          <w:rStyle w:val="FootnoteReference"/>
          <w:rFonts w:ascii="Gandhari Unicode" w:hAnsi="Gandhari Unicode" w:cs="e-Tamil OTC"/>
          <w:noProof/>
          <w:lang w:val="en-GB"/>
        </w:rPr>
        <w:footnoteReference w:id="171"/>
      </w:r>
    </w:p>
    <w:p w14:paraId="758CEE5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led the calves on the way, beholding, on the village common,</w:t>
      </w:r>
    </w:p>
    <w:p w14:paraId="3AA066C8"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the Vēṅkai’s blossoms being ready, without climbing [it].</w:t>
      </w:r>
      <w:r w:rsidRPr="004D5A2F">
        <w:rPr>
          <w:rStyle w:val="FootnoteReference"/>
          <w:rFonts w:ascii="Gandhari Unicode" w:hAnsi="Gandhari Unicode" w:cs="e-Tamil OTC"/>
          <w:noProof/>
          <w:lang w:val="en-GB"/>
        </w:rPr>
        <w:footnoteReference w:id="172"/>
      </w:r>
    </w:p>
    <w:p w14:paraId="3693E524" w14:textId="77777777" w:rsidR="0074055C" w:rsidRPr="004D5A2F" w:rsidRDefault="0074055C">
      <w:pPr>
        <w:pStyle w:val="Textbody"/>
        <w:spacing w:after="0"/>
        <w:rPr>
          <w:rFonts w:ascii="Gandhari Unicode" w:hAnsi="Gandhari Unicode" w:cs="e-Tamil OTC"/>
          <w:noProof/>
          <w:lang w:val="en-GB"/>
        </w:rPr>
      </w:pPr>
    </w:p>
    <w:p w14:paraId="62CA71C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B7C38D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குழற்றத்தன்: </w:t>
      </w:r>
      <w:r w:rsidRPr="004D5A2F">
        <w:rPr>
          <w:rFonts w:ascii="Gandhari Unicode" w:hAnsi="Gandhari Unicode"/>
          <w:i w:val="0"/>
          <w:iCs w:val="0"/>
          <w:color w:val="auto"/>
        </w:rPr>
        <w:t>the foster-mother / the confidante</w:t>
      </w:r>
    </w:p>
    <w:p w14:paraId="379C42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கற்புகாலத்துக் கடிநகர் சென்ற செவிலித்தாய் நற்றாய்க்குச் சொல்லியது.</w:t>
      </w:r>
    </w:p>
    <w:p w14:paraId="00B5D843" w14:textId="77777777" w:rsidR="0074055C" w:rsidRPr="004D5A2F" w:rsidRDefault="0074055C">
      <w:pPr>
        <w:pStyle w:val="Textbody"/>
        <w:spacing w:after="29"/>
        <w:rPr>
          <w:rFonts w:ascii="Gandhari Unicode" w:hAnsi="Gandhari Unicode" w:cs="e-Tamil OTC"/>
          <w:noProof/>
          <w:lang w:val="en-GB"/>
        </w:rPr>
      </w:pPr>
    </w:p>
    <w:p w14:paraId="5B3642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கானங் கோழிக் கவர்குரற் சேவ</w:t>
      </w:r>
    </w:p>
    <w:p w14:paraId="4BACA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லொண்பொறி யெருத்திற்</w:t>
      </w:r>
      <w:r w:rsidRPr="004D5A2F">
        <w:rPr>
          <w:rFonts w:ascii="Gandhari Unicode" w:hAnsi="Gandhari Unicode" w:cs="e-Tamil OTC"/>
          <w:noProof/>
          <w:cs/>
          <w:lang w:val="en-GB"/>
        </w:rPr>
        <w:t xml:space="preserve"> றண்சித ருறைப்பப்</w:t>
      </w:r>
    </w:p>
    <w:p w14:paraId="3AA4B5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புதனீர்</w:t>
      </w:r>
      <w:r w:rsidRPr="004D5A2F">
        <w:rPr>
          <w:rFonts w:ascii="Gandhari Unicode" w:hAnsi="Gandhari Unicode" w:cs="e-Tamil OTC"/>
          <w:noProof/>
          <w:cs/>
          <w:lang w:val="en-GB"/>
        </w:rPr>
        <w:t xml:space="preserve"> வாரும் பூநாறு புறவிற்</w:t>
      </w:r>
    </w:p>
    <w:p w14:paraId="5BD48F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 ரோளே மடந்தை வேறூர்</w:t>
      </w:r>
    </w:p>
    <w:p w14:paraId="04A429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வேந்துவிடு தொழிலொடு </w:t>
      </w:r>
      <w:r w:rsidRPr="004D5A2F">
        <w:rPr>
          <w:rFonts w:ascii="Gandhari Unicode" w:hAnsi="Gandhari Unicode" w:cs="e-Tamil OTC"/>
          <w:noProof/>
          <w:u w:val="wave"/>
          <w:cs/>
          <w:lang w:val="en-GB"/>
        </w:rPr>
        <w:t>செலினுஞ்</w:t>
      </w:r>
    </w:p>
    <w:p w14:paraId="28D66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சேந்துவர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லறியாது</w:t>
      </w:r>
      <w:r w:rsidRPr="004D5A2F">
        <w:rPr>
          <w:rFonts w:ascii="Gandhari Unicode" w:hAnsi="Gandhari Unicode" w:cs="e-Tamil OTC"/>
          <w:noProof/>
          <w:cs/>
          <w:lang w:val="en-GB"/>
        </w:rPr>
        <w:t xml:space="preserve"> செம்ம றேரே.</w:t>
      </w:r>
    </w:p>
    <w:p w14:paraId="4493ABD5" w14:textId="77777777" w:rsidR="0074055C" w:rsidRPr="004D5A2F" w:rsidRDefault="0074055C">
      <w:pPr>
        <w:pStyle w:val="Textbody"/>
        <w:spacing w:after="29"/>
        <w:rPr>
          <w:rFonts w:ascii="Gandhari Unicode" w:hAnsi="Gandhari Unicode" w:cs="e-Tamil OTC"/>
          <w:noProof/>
          <w:lang w:val="en-GB"/>
        </w:rPr>
      </w:pPr>
    </w:p>
    <w:p w14:paraId="7033EE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கானங்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C2+3v,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கோழிக் </w:t>
      </w:r>
      <w:r w:rsidRPr="004D5A2F">
        <w:rPr>
          <w:rFonts w:ascii="Gandhari Unicode" w:hAnsi="Gandhari Unicode" w:cs="e-Tamil OTC"/>
          <w:noProof/>
          <w:lang w:val="en-GB"/>
        </w:rPr>
        <w:t xml:space="preserve">C1+2+3, G1,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லொண்பொறி யெருத்திற் </w:t>
      </w:r>
      <w:r w:rsidRPr="004D5A2F">
        <w:rPr>
          <w:rFonts w:ascii="Gandhari Unicode" w:hAnsi="Gandhari Unicode" w:cs="e-Tamil OTC"/>
          <w:noProof/>
          <w:lang w:val="en-GB"/>
        </w:rPr>
        <w:t xml:space="preserve">L1, C2+3, G1+2v, Nakk., Nacc.v, Cām.; </w:t>
      </w:r>
      <w:r w:rsidRPr="004D5A2F">
        <w:rPr>
          <w:rFonts w:ascii="Gandhari Unicode" w:hAnsi="Gandhari Unicode" w:cs="e-Tamil OTC"/>
          <w:noProof/>
          <w:cs/>
          <w:lang w:val="en-GB"/>
        </w:rPr>
        <w:t xml:space="preserve">லொண்பொறி யெருந்திற் </w:t>
      </w:r>
      <w:r w:rsidRPr="004D5A2F">
        <w:rPr>
          <w:rFonts w:ascii="Gandhari Unicode" w:hAnsi="Gandhari Unicode" w:cs="e-Tamil OTC"/>
          <w:noProof/>
          <w:lang w:val="en-GB"/>
        </w:rPr>
        <w:t xml:space="preserve">EA, Iḷ.v; </w:t>
      </w:r>
      <w:r w:rsidRPr="004D5A2F">
        <w:rPr>
          <w:rFonts w:ascii="Gandhari Unicode" w:hAnsi="Gandhari Unicode" w:cs="e-Tamil OTC"/>
          <w:noProof/>
          <w:cs/>
          <w:lang w:val="en-GB"/>
        </w:rPr>
        <w:t xml:space="preserve">லொண்பொரி யெருந்திற்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லொண்பொரி யெருத்திற்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னுண்பொறி யெருத்திற் </w:t>
      </w:r>
      <w:r w:rsidRPr="004D5A2F">
        <w:rPr>
          <w:rFonts w:ascii="Gandhari Unicode" w:hAnsi="Gandhari Unicode" w:cs="e-Tamil OTC"/>
          <w:noProof/>
          <w:lang w:val="en-GB"/>
        </w:rPr>
        <w:t xml:space="preserve">C2v, G1v, Nacc.v, I; </w:t>
      </w:r>
      <w:r w:rsidRPr="004D5A2F">
        <w:rPr>
          <w:rFonts w:ascii="Gandhari Unicode" w:hAnsi="Gandhari Unicode" w:cs="e-Tamil OTC"/>
          <w:noProof/>
          <w:cs/>
          <w:lang w:val="en-GB"/>
        </w:rPr>
        <w:t xml:space="preserve">னுண்பொறி யெருந்திற் </w:t>
      </w:r>
      <w:r w:rsidRPr="004D5A2F">
        <w:rPr>
          <w:rFonts w:ascii="Gandhari Unicode" w:hAnsi="Gandhari Unicode" w:cs="e-Tamil OTC"/>
          <w:noProof/>
          <w:lang w:val="en-GB"/>
        </w:rPr>
        <w:t xml:space="preserve">Iḷ., Cām.v; </w:t>
      </w:r>
      <w:r w:rsidRPr="004D5A2F">
        <w:rPr>
          <w:rFonts w:ascii="Gandhari Unicode" w:hAnsi="Gandhari Unicode" w:cs="e-Tamil OTC"/>
          <w:noProof/>
          <w:cs/>
          <w:lang w:val="en-GB"/>
        </w:rPr>
        <w:t xml:space="preserve">லொண்பொருட்டி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புதனீர்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செலினுஞ் </w:t>
      </w:r>
      <w:r w:rsidRPr="004D5A2F">
        <w:rPr>
          <w:rFonts w:ascii="Gandhari Unicode" w:hAnsi="Gandhari Unicode" w:cs="e-Tamil OTC"/>
          <w:noProof/>
          <w:lang w:val="en-GB"/>
        </w:rPr>
        <w:t xml:space="preserve">L1, C2, G2, Iḷ.v, Cām.; </w:t>
      </w:r>
      <w:r w:rsidRPr="004D5A2F">
        <w:rPr>
          <w:rFonts w:ascii="Gandhari Unicode" w:hAnsi="Gandhari Unicode" w:cs="e-Tamil OTC"/>
          <w:noProof/>
          <w:cs/>
          <w:lang w:val="en-GB"/>
        </w:rPr>
        <w:t xml:space="preserve">செல்லினுஞ் </w:t>
      </w:r>
      <w:r w:rsidRPr="004D5A2F">
        <w:rPr>
          <w:rFonts w:ascii="Gandhari Unicode" w:hAnsi="Gandhari Unicode" w:cs="e-Tamil OTC"/>
          <w:noProof/>
          <w:lang w:val="en-GB"/>
        </w:rPr>
        <w:t xml:space="preserve">G1v, EA, I, Cām.v;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வரினுஞ்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சேந்துவர </w:t>
      </w:r>
      <w:r w:rsidRPr="004D5A2F">
        <w:rPr>
          <w:rFonts w:ascii="Gandhari Unicode" w:hAnsi="Gandhari Unicode" w:cs="e-Tamil OTC"/>
          <w:noProof/>
          <w:lang w:val="en-GB"/>
        </w:rPr>
        <w:t xml:space="preserve">C2+3v, KK, ATv, Cām.; </w:t>
      </w:r>
      <w:r w:rsidRPr="004D5A2F">
        <w:rPr>
          <w:rFonts w:ascii="Gandhari Unicode" w:hAnsi="Gandhari Unicode" w:cs="e-Tamil OTC"/>
          <w:noProof/>
          <w:cs/>
          <w:lang w:val="en-GB"/>
        </w:rPr>
        <w:t xml:space="preserve">சேர்ந்துவர </w:t>
      </w:r>
      <w:r w:rsidRPr="004D5A2F">
        <w:rPr>
          <w:rFonts w:ascii="Gandhari Unicode" w:hAnsi="Gandhari Unicode" w:cs="e-Tamil OTC"/>
          <w:noProof/>
          <w:lang w:val="en-GB"/>
        </w:rPr>
        <w:t xml:space="preserve">L1, C1+3, G1+2, Iḷ., Nakk., KKv,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லறியாது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லறியா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லரிது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லரியது </w:t>
      </w:r>
      <w:r w:rsidRPr="004D5A2F">
        <w:rPr>
          <w:rFonts w:ascii="Gandhari Unicode" w:hAnsi="Gandhari Unicode" w:cs="e-Tamil OTC"/>
          <w:noProof/>
          <w:lang w:val="en-GB"/>
        </w:rPr>
        <w:t xml:space="preserve">CP,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 றேரே </w:t>
      </w:r>
      <w:r w:rsidRPr="004D5A2F">
        <w:rPr>
          <w:rFonts w:ascii="Gandhari Unicode" w:hAnsi="Gandhari Unicode" w:cs="e-Tamil OTC"/>
          <w:noProof/>
          <w:lang w:val="en-GB"/>
        </w:rPr>
        <w:t xml:space="preserve">L1, C1+2v+3, G1, Cām.; </w:t>
      </w:r>
      <w:r w:rsidRPr="004D5A2F">
        <w:rPr>
          <w:rFonts w:ascii="Gandhari Unicode" w:hAnsi="Gandhari Unicode" w:cs="e-Tamil OTC"/>
          <w:noProof/>
          <w:cs/>
          <w:lang w:val="en-GB"/>
        </w:rPr>
        <w:t xml:space="preserve">செம்மற் றேரே </w:t>
      </w:r>
      <w:r w:rsidRPr="004D5A2F">
        <w:rPr>
          <w:rFonts w:ascii="Gandhari Unicode" w:hAnsi="Gandhari Unicode" w:cs="e-Tamil OTC"/>
          <w:noProof/>
          <w:lang w:val="en-GB"/>
        </w:rPr>
        <w:t>C2, G2, EA, Cām.v</w:t>
      </w:r>
    </w:p>
    <w:p w14:paraId="13621786" w14:textId="77777777" w:rsidR="0074055C" w:rsidRPr="004D5A2F" w:rsidRDefault="0074055C">
      <w:pPr>
        <w:pStyle w:val="Textbody"/>
        <w:spacing w:after="29"/>
        <w:rPr>
          <w:rFonts w:ascii="Gandhari Unicode" w:hAnsi="Gandhari Unicode" w:cs="e-Tamil OTC"/>
          <w:noProof/>
          <w:lang w:val="en-GB"/>
        </w:rPr>
      </w:pPr>
    </w:p>
    <w:p w14:paraId="352D3B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kāṉam kōḻi kavar kural cēval</w:t>
      </w:r>
    </w:p>
    <w:p w14:paraId="23481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w:t>
      </w:r>
      <w:r w:rsidRPr="004D5A2F">
        <w:rPr>
          <w:rFonts w:ascii="Gandhari Unicode" w:hAnsi="Gandhari Unicode" w:cs="e-Tamil OTC"/>
          <w:i/>
          <w:iCs/>
          <w:noProof/>
          <w:lang w:val="en-GB"/>
        </w:rPr>
        <w:t xml:space="preserve">poṟi </w:t>
      </w:r>
      <w:r w:rsidR="00C952C3" w:rsidRPr="004D5A2F">
        <w:rPr>
          <w:rFonts w:ascii="Gandhari Unicode" w:hAnsi="Gandhari Unicode" w:cs="e-Tamil OTC"/>
          <w:i/>
          <w:iCs/>
          <w:noProof/>
          <w:lang w:val="en-GB"/>
        </w:rPr>
        <w:t>~</w:t>
      </w:r>
      <w:r w:rsidRPr="004D5A2F">
        <w:rPr>
          <w:rFonts w:ascii="Gandhari Unicode" w:hAnsi="Gandhari Unicode" w:cs="e-Tamil OTC"/>
          <w:i/>
          <w:iCs/>
          <w:noProof/>
          <w:lang w:val="en-GB"/>
        </w:rPr>
        <w:t>eruttiṉ</w:t>
      </w:r>
      <w:r w:rsidRPr="004D5A2F">
        <w:rPr>
          <w:rFonts w:ascii="Gandhari Unicode" w:hAnsi="Gandhari Unicode" w:cs="e-Tamil OTC"/>
          <w:noProof/>
          <w:lang w:val="en-GB"/>
        </w:rPr>
        <w:t xml:space="preserve"> taṇ citar uṟaippa</w:t>
      </w:r>
      <w:r w:rsidR="00C952C3" w:rsidRPr="004D5A2F">
        <w:rPr>
          <w:rFonts w:ascii="Gandhari Unicode" w:hAnsi="Gandhari Unicode" w:cs="e-Tamil OTC"/>
          <w:noProof/>
          <w:lang w:val="en-GB"/>
        </w:rPr>
        <w:t>+</w:t>
      </w:r>
    </w:p>
    <w:p w14:paraId="20A2E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putal</w:t>
      </w:r>
      <w:r w:rsidRPr="004D5A2F">
        <w:rPr>
          <w:rFonts w:ascii="Gandhari Unicode" w:hAnsi="Gandhari Unicode" w:cs="e-Tamil OTC"/>
          <w:noProof/>
          <w:lang w:val="en-GB"/>
        </w:rPr>
        <w:t xml:space="preserve"> nīr vārum pū nāṟu puṟaviṉ</w:t>
      </w:r>
    </w:p>
    <w:p w14:paraId="237B0C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ūrōḷ</w:t>
      </w:r>
      <w:r w:rsidR="00C952C3" w:rsidRPr="004D5A2F">
        <w:rPr>
          <w:rFonts w:ascii="Gandhari Unicode" w:hAnsi="Gandhari Unicode" w:cs="e-Tamil OTC"/>
          <w:noProof/>
          <w:lang w:val="en-GB"/>
        </w:rPr>
        <w:t>-</w:t>
      </w:r>
      <w:r w:rsidRPr="004D5A2F">
        <w:rPr>
          <w:rFonts w:ascii="Gandhari Unicode" w:hAnsi="Gandhari Unicode" w:cs="e-Tamil OTC"/>
          <w:noProof/>
          <w:lang w:val="en-GB"/>
        </w:rPr>
        <w:t>ē maṭantai vēṟ</w:t>
      </w:r>
      <w:r w:rsidR="00C952C3" w:rsidRPr="004D5A2F">
        <w:rPr>
          <w:rFonts w:ascii="Gandhari Unicode" w:hAnsi="Gandhari Unicode" w:cs="e-Tamil OTC"/>
          <w:noProof/>
          <w:lang w:val="en-GB"/>
        </w:rPr>
        <w:t>*</w:t>
      </w:r>
      <w:r w:rsidRPr="004D5A2F">
        <w:rPr>
          <w:rFonts w:ascii="Gandhari Unicode" w:hAnsi="Gandhari Unicode" w:cs="e-Tamil OTC"/>
          <w:noProof/>
          <w:lang w:val="en-GB"/>
        </w:rPr>
        <w:t xml:space="preserve"> ūr</w:t>
      </w:r>
    </w:p>
    <w:p w14:paraId="42A1FF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vēntu viṭu toḻiloṭu </w:t>
      </w:r>
      <w:r w:rsidRPr="004D5A2F">
        <w:rPr>
          <w:rFonts w:ascii="Gandhari Unicode" w:hAnsi="Gandhari Unicode" w:cs="e-Tamil OTC"/>
          <w:i/>
          <w:iCs/>
          <w:noProof/>
          <w:lang w:val="en-GB"/>
        </w:rPr>
        <w:t>celiṉum</w:t>
      </w:r>
    </w:p>
    <w:p w14:paraId="5BC708E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cēntu</w:t>
      </w:r>
      <w:r w:rsidRPr="004D5A2F">
        <w:rPr>
          <w:rFonts w:ascii="Gandhari Unicode" w:hAnsi="Gandhari Unicode" w:cs="e-Tamil OTC"/>
          <w:noProof/>
          <w:lang w:val="en-GB"/>
        </w:rPr>
        <w:t xml:space="preserve"> varal </w:t>
      </w:r>
      <w:r w:rsidRPr="004D5A2F">
        <w:rPr>
          <w:rFonts w:ascii="Gandhari Unicode" w:hAnsi="Gandhari Unicode" w:cs="e-Tamil OTC"/>
          <w:i/>
          <w:iCs/>
          <w:noProof/>
          <w:lang w:val="en-GB"/>
        </w:rPr>
        <w:t>aṟiyātu</w:t>
      </w:r>
      <w:r w:rsidRPr="004D5A2F">
        <w:rPr>
          <w:rFonts w:ascii="Gandhari Unicode" w:hAnsi="Gandhari Unicode" w:cs="e-Tamil OTC"/>
          <w:noProof/>
          <w:lang w:val="en-GB"/>
        </w:rPr>
        <w:t xml:space="preserve"> cemmal tēr</w:t>
      </w:r>
      <w:r w:rsidR="00C952C3" w:rsidRPr="004D5A2F">
        <w:rPr>
          <w:rFonts w:ascii="Gandhari Unicode" w:hAnsi="Gandhari Unicode" w:cs="e-Tamil OTC"/>
          <w:noProof/>
          <w:lang w:val="en-GB"/>
        </w:rPr>
        <w:t>-</w:t>
      </w:r>
      <w:r w:rsidRPr="004D5A2F">
        <w:rPr>
          <w:rFonts w:ascii="Gandhari Unicode" w:hAnsi="Gandhari Unicode" w:cs="e-Tamil OTC"/>
          <w:noProof/>
          <w:lang w:val="en-GB"/>
        </w:rPr>
        <w:t>ē.</w:t>
      </w:r>
    </w:p>
    <w:p w14:paraId="7DADA8E2" w14:textId="77777777" w:rsidR="0074055C" w:rsidRPr="004D5A2F" w:rsidRDefault="0074055C">
      <w:pPr>
        <w:pStyle w:val="Textbody"/>
        <w:spacing w:after="29" w:line="260" w:lineRule="exact"/>
        <w:rPr>
          <w:rFonts w:ascii="Gandhari Unicode" w:hAnsi="Gandhari Unicode" w:cs="e-Tamil OTC"/>
          <w:noProof/>
          <w:u w:val="single"/>
          <w:lang w:val="en-GB"/>
        </w:rPr>
      </w:pPr>
    </w:p>
    <w:p w14:paraId="0A34E8EE" w14:textId="77777777" w:rsidR="0074055C" w:rsidRPr="004D5A2F" w:rsidRDefault="0074055C">
      <w:pPr>
        <w:pStyle w:val="Textbody"/>
        <w:spacing w:after="29" w:line="260" w:lineRule="exact"/>
        <w:rPr>
          <w:rFonts w:ascii="Gandhari Unicode" w:hAnsi="Gandhari Unicode" w:cs="e-Tamil OTC"/>
          <w:noProof/>
          <w:u w:val="single"/>
          <w:lang w:val="en-GB"/>
        </w:rPr>
      </w:pPr>
    </w:p>
    <w:p w14:paraId="2AD8ABA2" w14:textId="77777777" w:rsidR="0074055C" w:rsidRPr="004D5A2F" w:rsidRDefault="0074055C">
      <w:pPr>
        <w:pStyle w:val="Textbody"/>
        <w:spacing w:after="29" w:line="260" w:lineRule="exact"/>
        <w:rPr>
          <w:rFonts w:ascii="Gandhari Unicode" w:hAnsi="Gandhari Unicode" w:cs="e-Tamil OTC"/>
          <w:noProof/>
          <w:u w:val="single"/>
          <w:lang w:val="en-GB"/>
        </w:rPr>
      </w:pPr>
    </w:p>
    <w:p w14:paraId="553D300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foster-mother, who had gone to the marriage house, speaking to the real mother in the time of marriage.</w:t>
      </w:r>
    </w:p>
    <w:p w14:paraId="27687601" w14:textId="77777777" w:rsidR="0074055C" w:rsidRPr="004D5A2F" w:rsidRDefault="0074055C">
      <w:pPr>
        <w:pStyle w:val="Textbody"/>
        <w:spacing w:after="29" w:line="260" w:lineRule="exact"/>
        <w:rPr>
          <w:rFonts w:ascii="Gandhari Unicode" w:hAnsi="Gandhari Unicode" w:cs="e-Tamil OTC"/>
          <w:noProof/>
          <w:lang w:val="en-GB"/>
        </w:rPr>
      </w:pPr>
    </w:p>
    <w:p w14:paraId="6D83C8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forest fowl seize- voice cock </w:t>
      </w:r>
      <w:r w:rsidRPr="004D5A2F">
        <w:rPr>
          <w:rFonts w:ascii="Gandhari Unicode" w:hAnsi="Gandhari Unicode" w:cs="e-Tamil OTC"/>
          <w:noProof/>
          <w:lang w:val="en-GB"/>
        </w:rPr>
        <w:tab/>
      </w:r>
    </w:p>
    <w:p w14:paraId="73B747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spot neck</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cool drop drip(inf.)</w:t>
      </w:r>
    </w:p>
    <w:p w14:paraId="5945B1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shrub water overflowing- flower smell- woodland</w:t>
      </w:r>
      <w:r w:rsidRPr="004D5A2F">
        <w:rPr>
          <w:rFonts w:ascii="Gandhari Unicode" w:hAnsi="Gandhari Unicode" w:cs="e-Tamil OTC"/>
          <w:noProof/>
          <w:position w:val="6"/>
          <w:lang w:val="en-GB"/>
        </w:rPr>
        <w:t>iṉ</w:t>
      </w:r>
    </w:p>
    <w:p w14:paraId="61AA28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village-she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girl different village</w:t>
      </w:r>
    </w:p>
    <w:p w14:paraId="57DB7A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 let- task-with go-if-even</w:t>
      </w:r>
    </w:p>
    <w:p w14:paraId="19E493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stayed coming know-not superiority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EBB690" w14:textId="77777777" w:rsidR="0074055C" w:rsidRPr="004D5A2F" w:rsidRDefault="0074055C">
      <w:pPr>
        <w:pStyle w:val="Textbody"/>
        <w:spacing w:after="29"/>
        <w:rPr>
          <w:rFonts w:ascii="Gandhari Unicode" w:hAnsi="Gandhari Unicode" w:cs="e-Tamil OTC"/>
          <w:noProof/>
          <w:lang w:val="en-GB"/>
        </w:rPr>
      </w:pPr>
    </w:p>
    <w:p w14:paraId="1DC7B105" w14:textId="77777777" w:rsidR="0074055C" w:rsidRPr="004D5A2F" w:rsidRDefault="0074055C">
      <w:pPr>
        <w:pStyle w:val="Textbody"/>
        <w:spacing w:after="0"/>
        <w:rPr>
          <w:rFonts w:ascii="Gandhari Unicode" w:hAnsi="Gandhari Unicode" w:cs="e-Tamil OTC"/>
          <w:noProof/>
          <w:lang w:val="en-GB"/>
        </w:rPr>
      </w:pPr>
    </w:p>
    <w:p w14:paraId="10DEC64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girl [is] from a little village</w:t>
      </w:r>
      <w:r w:rsidRPr="004D5A2F">
        <w:rPr>
          <w:rStyle w:val="FootnoteReference"/>
          <w:rFonts w:ascii="Gandhari Unicode" w:hAnsi="Gandhari Unicode" w:cs="e-Tamil OTC"/>
          <w:noProof/>
          <w:lang w:val="en-GB"/>
        </w:rPr>
        <w:footnoteReference w:id="173"/>
      </w:r>
    </w:p>
    <w:p w14:paraId="4D69C4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in the woodlands, fragrant from flowers dripping with water</w:t>
      </w:r>
    </w:p>
    <w:p w14:paraId="6DA6FE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shrubs,</w:t>
      </w:r>
    </w:p>
    <w:p w14:paraId="3A6BA54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cool drops drip onto the bright-spotted neck</w:t>
      </w:r>
    </w:p>
    <w:p w14:paraId="4EB0C673"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of the forest cockerel with arresting voice.</w:t>
      </w:r>
    </w:p>
    <w:p w14:paraId="6EB9F6F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Even if he goes with a task, sent by the king, to another village,</w:t>
      </w:r>
    </w:p>
    <w:p w14:paraId="6F43CB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superior chariot knows nothing of resting [before] coming.</w:t>
      </w:r>
      <w:r w:rsidRPr="004D5A2F">
        <w:rPr>
          <w:rStyle w:val="FootnoteReference"/>
          <w:rFonts w:ascii="Gandhari Unicode" w:hAnsi="Gandhari Unicode" w:cs="e-Tamil OTC"/>
          <w:noProof/>
          <w:lang w:val="en-GB"/>
        </w:rPr>
        <w:footnoteReference w:id="174"/>
      </w:r>
    </w:p>
    <w:p w14:paraId="16F3227C" w14:textId="77777777" w:rsidR="0074055C" w:rsidRPr="004D5A2F" w:rsidRDefault="0074055C">
      <w:pPr>
        <w:pStyle w:val="Textbody"/>
        <w:spacing w:after="0"/>
        <w:rPr>
          <w:rFonts w:ascii="Gandhari Unicode" w:hAnsi="Gandhari Unicode" w:cs="e-Tamil OTC"/>
          <w:noProof/>
          <w:lang w:val="en-GB"/>
        </w:rPr>
      </w:pPr>
    </w:p>
    <w:p w14:paraId="087EAB5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E80F11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நம்பி குட்டுவன்: </w:t>
      </w:r>
      <w:r w:rsidRPr="004D5A2F">
        <w:rPr>
          <w:rFonts w:ascii="Gandhari Unicode" w:hAnsi="Gandhari Unicode"/>
          <w:i w:val="0"/>
          <w:iCs w:val="0"/>
          <w:color w:val="auto"/>
        </w:rPr>
        <w:t>SHE</w:t>
      </w:r>
    </w:p>
    <w:p w14:paraId="33ADE5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வன்பொறையெதிரழிந்து சொல்லியது.</w:t>
      </w:r>
    </w:p>
    <w:p w14:paraId="313E1038" w14:textId="77777777" w:rsidR="0074055C" w:rsidRPr="004D5A2F" w:rsidRDefault="0074055C">
      <w:pPr>
        <w:pStyle w:val="Textbody"/>
        <w:spacing w:after="29"/>
        <w:rPr>
          <w:rFonts w:ascii="Gandhari Unicode" w:hAnsi="Gandhari Unicode" w:cs="e-Tamil OTC"/>
          <w:noProof/>
          <w:lang w:val="en-GB"/>
        </w:rPr>
      </w:pPr>
    </w:p>
    <w:p w14:paraId="35010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மானடி</w:t>
      </w:r>
      <w:r w:rsidRPr="004D5A2F">
        <w:rPr>
          <w:rFonts w:ascii="Gandhari Unicode" w:hAnsi="Gandhari Unicode" w:cs="e-Tamil OTC"/>
          <w:noProof/>
          <w:cs/>
          <w:lang w:val="en-GB"/>
        </w:rPr>
        <w:t xml:space="preserve"> யன்ன கவட்டிலை யடும்பின்</w:t>
      </w:r>
    </w:p>
    <w:p w14:paraId="047013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றார்மணி யன்ன </w:t>
      </w:r>
      <w:r w:rsidRPr="004D5A2F">
        <w:rPr>
          <w:rFonts w:ascii="Gandhari Unicode" w:hAnsi="Gandhari Unicode" w:cs="e-Tamil OTC"/>
          <w:noProof/>
          <w:u w:val="wave"/>
          <w:cs/>
          <w:lang w:val="en-GB"/>
        </w:rPr>
        <w:t>வொண்பூக்</w:t>
      </w:r>
      <w:r w:rsidRPr="004D5A2F">
        <w:rPr>
          <w:rFonts w:ascii="Gandhari Unicode" w:hAnsi="Gandhari Unicode" w:cs="e-Tamil OTC"/>
          <w:noProof/>
          <w:cs/>
          <w:lang w:val="en-GB"/>
        </w:rPr>
        <w:t xml:space="preserve"> கொழுதி</w:t>
      </w:r>
    </w:p>
    <w:p w14:paraId="5AB8A9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லயரும்</w:t>
      </w:r>
    </w:p>
    <w:p w14:paraId="795568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பெருங்கடற் சேர்ப்பனை</w:t>
      </w:r>
    </w:p>
    <w:p w14:paraId="5C9E39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யுள்ளேன் றோழி படீஇயரென் கண்ணே.</w:t>
      </w:r>
      <w:r w:rsidRPr="004D5A2F">
        <w:rPr>
          <w:rFonts w:ascii="Gandhari Unicode" w:hAnsi="Gandhari Unicode" w:cs="e-Tamil OTC"/>
          <w:noProof/>
          <w:cs/>
          <w:lang w:val="en-GB"/>
        </w:rPr>
        <w:tab/>
      </w:r>
    </w:p>
    <w:p w14:paraId="3D1A4082" w14:textId="77777777" w:rsidR="0074055C" w:rsidRPr="004D5A2F" w:rsidRDefault="0074055C">
      <w:pPr>
        <w:pStyle w:val="Textbody"/>
        <w:spacing w:after="29"/>
        <w:rPr>
          <w:rFonts w:ascii="Gandhari Unicode" w:hAnsi="Gandhari Unicode" w:cs="e-Tamil OTC"/>
          <w:noProof/>
          <w:lang w:val="en-GB"/>
        </w:rPr>
      </w:pPr>
    </w:p>
    <w:p w14:paraId="332999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மாணடி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L1, C1+3, G1+2,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படீஇயரென்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Cām.v</w:t>
      </w:r>
    </w:p>
    <w:p w14:paraId="5DE697BC" w14:textId="77777777" w:rsidR="0074055C" w:rsidRPr="004D5A2F" w:rsidRDefault="0074055C">
      <w:pPr>
        <w:pStyle w:val="Textbody"/>
        <w:spacing w:after="29"/>
        <w:rPr>
          <w:rFonts w:ascii="Gandhari Unicode" w:hAnsi="Gandhari Unicode" w:cs="e-Tamil OTC"/>
          <w:noProof/>
          <w:lang w:val="en-GB"/>
        </w:rPr>
      </w:pPr>
    </w:p>
    <w:p w14:paraId="7257E4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māṉ</w:t>
      </w:r>
      <w:r w:rsidRPr="004D5A2F">
        <w:rPr>
          <w:rFonts w:ascii="Gandhari Unicode" w:hAnsi="Gandhari Unicode" w:cs="e-Tamil OTC"/>
          <w:noProof/>
          <w:lang w:val="en-GB"/>
        </w:rPr>
        <w:t xml:space="preserve"> aṭi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aṉṉa kavaṭṭ</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ilai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aṭumpiṉ</w:t>
      </w:r>
    </w:p>
    <w:p w14:paraId="30DAA8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tār maṇi </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pū</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koḻuti</w:t>
      </w:r>
    </w:p>
    <w:p w14:paraId="4F6F1DF2" w14:textId="77777777" w:rsidR="0074055C" w:rsidRPr="004D5A2F" w:rsidRDefault="007B037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74DCB1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puḷ </w:t>
      </w:r>
      <w:r w:rsidR="007B037A"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perum kaṭal cērppaṉai</w:t>
      </w:r>
    </w:p>
    <w:p w14:paraId="5191194A" w14:textId="77777777" w:rsidR="0074055C" w:rsidRPr="004D5A2F" w:rsidRDefault="007B037A">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uḷḷēṉ tōḻi paṭīiyar</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eṉ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46841DD9" w14:textId="77777777" w:rsidR="0074055C" w:rsidRPr="004D5A2F" w:rsidRDefault="0074055C">
      <w:pPr>
        <w:pStyle w:val="Textbody"/>
        <w:spacing w:after="29" w:line="260" w:lineRule="exact"/>
        <w:rPr>
          <w:rFonts w:ascii="Gandhari Unicode" w:hAnsi="Gandhari Unicode" w:cs="e-Tamil OTC"/>
          <w:noProof/>
          <w:lang w:val="en-GB"/>
        </w:rPr>
      </w:pPr>
    </w:p>
    <w:p w14:paraId="5579F23C" w14:textId="77777777" w:rsidR="0074055C" w:rsidRPr="004D5A2F" w:rsidRDefault="0074055C">
      <w:pPr>
        <w:pStyle w:val="Textbody"/>
        <w:spacing w:after="29" w:line="260" w:lineRule="exact"/>
        <w:rPr>
          <w:rFonts w:ascii="Gandhari Unicode" w:hAnsi="Gandhari Unicode" w:cs="e-Tamil OTC"/>
          <w:noProof/>
          <w:lang w:val="en-GB"/>
        </w:rPr>
      </w:pPr>
    </w:p>
    <w:p w14:paraId="424ED0EC" w14:textId="77777777" w:rsidR="0074055C" w:rsidRPr="004D5A2F" w:rsidRDefault="0074055C">
      <w:pPr>
        <w:pStyle w:val="Textbody"/>
        <w:spacing w:after="29" w:line="259" w:lineRule="exact"/>
        <w:rPr>
          <w:rFonts w:ascii="Gandhari Unicode" w:hAnsi="Gandhari Unicode" w:cs="e-Tamil OTC"/>
          <w:noProof/>
          <w:lang w:val="en-GB"/>
        </w:rPr>
      </w:pPr>
    </w:p>
    <w:p w14:paraId="64B1C181"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 desolation in the face of encouragement.</w:t>
      </w:r>
    </w:p>
    <w:p w14:paraId="12594E8D" w14:textId="77777777" w:rsidR="0074055C" w:rsidRPr="004D5A2F" w:rsidRDefault="0074055C">
      <w:pPr>
        <w:pStyle w:val="Textbody"/>
        <w:spacing w:after="29" w:line="259" w:lineRule="exact"/>
        <w:rPr>
          <w:rFonts w:ascii="Gandhari Unicode" w:hAnsi="Gandhari Unicode" w:cs="e-Tamil OTC"/>
          <w:noProof/>
          <w:lang w:val="en-GB"/>
        </w:rPr>
      </w:pPr>
    </w:p>
    <w:p w14:paraId="0727452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stag foot like twig leaf Aṭumpu(-plant)</w:t>
      </w:r>
      <w:r w:rsidRPr="004D5A2F">
        <w:rPr>
          <w:rFonts w:ascii="Gandhari Unicode" w:hAnsi="Gandhari Unicode" w:cs="e-Tamil OTC"/>
          <w:noProof/>
          <w:position w:val="6"/>
          <w:lang w:val="en-GB"/>
        </w:rPr>
        <w:t>iṉ</w:t>
      </w:r>
    </w:p>
    <w:p w14:paraId="0894990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garland sapphire like bright flower pecked</w:t>
      </w:r>
    </w:p>
    <w:p w14:paraId="47C03DD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bright bracelet women play engaging-</w:t>
      </w:r>
    </w:p>
    <w:p w14:paraId="351080A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bird buzz- big sea coast-he(acc.)</w:t>
      </w:r>
    </w:p>
    <w:p w14:paraId="5525291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I-don't-remember friend happen(inf./opt.)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632B2" w14:textId="77777777" w:rsidR="0074055C" w:rsidRPr="004D5A2F" w:rsidRDefault="0074055C">
      <w:pPr>
        <w:pStyle w:val="Textbody"/>
        <w:spacing w:after="0" w:line="259" w:lineRule="exact"/>
        <w:rPr>
          <w:rFonts w:ascii="Gandhari Unicode" w:hAnsi="Gandhari Unicode" w:cs="e-Tamil OTC"/>
          <w:noProof/>
          <w:lang w:val="en-GB"/>
        </w:rPr>
      </w:pPr>
    </w:p>
    <w:p w14:paraId="3BF39A40" w14:textId="77777777" w:rsidR="0074055C" w:rsidRPr="004D5A2F" w:rsidRDefault="0074055C">
      <w:pPr>
        <w:pStyle w:val="Textbody"/>
        <w:spacing w:after="0" w:line="259" w:lineRule="exact"/>
        <w:rPr>
          <w:rFonts w:ascii="Gandhari Unicode" w:hAnsi="Gandhari Unicode" w:cs="e-Tamil OTC"/>
          <w:noProof/>
          <w:lang w:val="en-GB"/>
        </w:rPr>
      </w:pPr>
    </w:p>
    <w:p w14:paraId="0B715C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 won't remember, friend,</w:t>
      </w:r>
    </w:p>
    <w:p w14:paraId="170785A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man from the coast of the great sea buzzing with birds,</w:t>
      </w:r>
    </w:p>
    <w:p w14:paraId="169E69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651726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having picked flowers bright as sapphires for a garland</w:t>
      </w:r>
      <w:r w:rsidRPr="004D5A2F">
        <w:rPr>
          <w:rStyle w:val="FootnoteReference"/>
          <w:rFonts w:ascii="Gandhari Unicode" w:hAnsi="Gandhari Unicode" w:cs="e-Tamil OTC"/>
          <w:noProof/>
          <w:lang w:val="en-GB"/>
        </w:rPr>
        <w:footnoteReference w:id="175"/>
      </w:r>
    </w:p>
    <w:p w14:paraId="0D9F7939"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of the Aṭumpu plants [forked] like a stag's foot.</w:t>
      </w:r>
    </w:p>
    <w:p w14:paraId="39FA26F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May my eyes close.</w:t>
      </w:r>
    </w:p>
    <w:p w14:paraId="4CB5D8D3" w14:textId="77777777" w:rsidR="0074055C" w:rsidRPr="004D5A2F" w:rsidRDefault="0074055C">
      <w:pPr>
        <w:pStyle w:val="Textbody"/>
        <w:spacing w:after="0"/>
        <w:rPr>
          <w:rFonts w:ascii="Gandhari Unicode" w:hAnsi="Gandhari Unicode" w:cs="e-Tamil OTC"/>
          <w:noProof/>
          <w:lang w:val="en-GB"/>
        </w:rPr>
      </w:pPr>
    </w:p>
    <w:p w14:paraId="774C0398" w14:textId="77777777" w:rsidR="0074055C" w:rsidRPr="004D5A2F" w:rsidRDefault="0074055C">
      <w:pPr>
        <w:pStyle w:val="Textbody"/>
        <w:spacing w:after="0"/>
        <w:rPr>
          <w:rFonts w:ascii="Gandhari Unicode" w:hAnsi="Gandhari Unicode" w:cs="e-Tamil OTC"/>
          <w:noProof/>
          <w:lang w:val="en-GB"/>
        </w:rPr>
      </w:pPr>
    </w:p>
    <w:p w14:paraId="3A32E27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 don’t remember ... , while my eyes suffer.</w:t>
      </w:r>
      <w:r w:rsidRPr="004D5A2F">
        <w:rPr>
          <w:rStyle w:val="FootnoteReference"/>
          <w:rFonts w:ascii="Gandhari Unicode" w:hAnsi="Gandhari Unicode" w:cs="e-Tamil OTC"/>
          <w:noProof/>
          <w:lang w:val="en-GB"/>
        </w:rPr>
        <w:footnoteReference w:id="176"/>
      </w:r>
    </w:p>
    <w:p w14:paraId="4D26DFFF" w14:textId="77777777" w:rsidR="0074055C" w:rsidRPr="004D5A2F" w:rsidRDefault="0074055C">
      <w:pPr>
        <w:pStyle w:val="Textbody"/>
        <w:spacing w:after="0"/>
        <w:rPr>
          <w:rFonts w:ascii="Gandhari Unicode" w:hAnsi="Gandhari Unicode" w:cs="e-Tamil OTC"/>
          <w:noProof/>
          <w:lang w:val="en-GB"/>
        </w:rPr>
      </w:pPr>
    </w:p>
    <w:p w14:paraId="676C21A3"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A53488D"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கண்ணன்: </w:t>
      </w:r>
      <w:r w:rsidRPr="004D5A2F">
        <w:rPr>
          <w:rFonts w:ascii="Gandhari Unicode" w:hAnsi="Gandhari Unicode"/>
          <w:i w:val="0"/>
          <w:iCs w:val="0"/>
          <w:color w:val="auto"/>
        </w:rPr>
        <w:t>the confidante / SHE</w:t>
      </w:r>
    </w:p>
    <w:p w14:paraId="281317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வந்தொழுகாநின்ற தலைமகற்குத் தங் காவன் மிகுதியாற் புறப்பட்டு எதிர்கொள்ளப் பெறாதவழி பிற்றைஞான்று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வரைந்து கொள்ளின் அல்லது இவ்வொழுகல் ஆற்றின் இக்கூடல் அரிது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வரைவு கடாயது.</w:t>
      </w:r>
    </w:p>
    <w:p w14:paraId="7F66234D" w14:textId="77777777" w:rsidR="0074055C" w:rsidRPr="004D5A2F" w:rsidRDefault="0074055C">
      <w:pPr>
        <w:pStyle w:val="Textbody"/>
        <w:spacing w:after="29"/>
        <w:rPr>
          <w:rFonts w:ascii="Gandhari Unicode" w:hAnsi="Gandhari Unicode" w:cs="e-Tamil OTC"/>
          <w:noProof/>
          <w:lang w:val="en-GB"/>
        </w:rPr>
      </w:pPr>
    </w:p>
    <w:p w14:paraId="0C654C0B"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பல்லோர் துஞ்சு நள்ளென் யாமத்</w:t>
      </w:r>
    </w:p>
    <w:p w14:paraId="2522FA4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துரவுக்களிறு போல்வந் </w:t>
      </w:r>
      <w:r w:rsidRPr="004D5A2F">
        <w:rPr>
          <w:rFonts w:ascii="Gandhari Unicode" w:hAnsi="Gandhari Unicode" w:cs="e-Tamil OTC"/>
          <w:noProof/>
          <w:u w:val="wave"/>
          <w:cs/>
          <w:lang w:val="en-GB"/>
        </w:rPr>
        <w:t>திரவுக்கதவு</w:t>
      </w:r>
      <w:r w:rsidRPr="004D5A2F">
        <w:rPr>
          <w:rFonts w:ascii="Gandhari Unicode" w:hAnsi="Gandhari Unicode" w:cs="e-Tamil OTC"/>
          <w:noProof/>
          <w:cs/>
          <w:lang w:val="en-GB"/>
        </w:rPr>
        <w:t xml:space="preserve"> முயறல்</w:t>
      </w:r>
    </w:p>
    <w:p w14:paraId="49E7EC5A"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கேளே மல்லேங் </w:t>
      </w:r>
      <w:r w:rsidRPr="004D5A2F">
        <w:rPr>
          <w:rFonts w:ascii="Gandhari Unicode" w:hAnsi="Gandhari Unicode" w:cs="e-Tamil OTC"/>
          <w:noProof/>
          <w:u w:val="wave"/>
          <w:cs/>
          <w:lang w:val="en-GB"/>
        </w:rPr>
        <w:t>கேட்டனம்</w:t>
      </w:r>
      <w:r w:rsidRPr="004D5A2F">
        <w:rPr>
          <w:rFonts w:ascii="Gandhari Unicode" w:hAnsi="Gandhari Unicode" w:cs="e-Tamil OTC"/>
          <w:noProof/>
          <w:cs/>
          <w:lang w:val="en-GB"/>
        </w:rPr>
        <w:t xml:space="preserve"> பெரும</w:t>
      </w:r>
    </w:p>
    <w:p w14:paraId="616316E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வோரி முருங்கப் பீலி சாய</w:t>
      </w:r>
    </w:p>
    <w:p w14:paraId="31719BF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நன்மயில் வலைப்பட் டாங்கியா</w:t>
      </w:r>
    </w:p>
    <w:p w14:paraId="6E783D1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முயங்குதொறு முயங்கு மறனில் </w:t>
      </w:r>
      <w:r w:rsidRPr="004D5A2F">
        <w:rPr>
          <w:rFonts w:ascii="Gandhari Unicode" w:hAnsi="Gandhari Unicode" w:cs="e-Tamil OTC"/>
          <w:noProof/>
          <w:u w:val="wave"/>
          <w:cs/>
          <w:lang w:val="en-GB"/>
        </w:rPr>
        <w:t>யாயே</w:t>
      </w:r>
      <w:r w:rsidRPr="004D5A2F">
        <w:rPr>
          <w:rFonts w:ascii="Gandhari Unicode" w:hAnsi="Gandhari Unicode" w:cs="e-Tamil OTC"/>
          <w:noProof/>
          <w:cs/>
          <w:lang w:val="en-GB"/>
        </w:rPr>
        <w:t>.</w:t>
      </w:r>
    </w:p>
    <w:p w14:paraId="15CCCC0A" w14:textId="77777777" w:rsidR="0074055C" w:rsidRPr="004D5A2F" w:rsidRDefault="0074055C">
      <w:pPr>
        <w:pStyle w:val="Textbody"/>
        <w:spacing w:after="29"/>
        <w:rPr>
          <w:rFonts w:ascii="Gandhari Unicode" w:hAnsi="Gandhari Unicode" w:cs="e-Tamil OTC"/>
          <w:noProof/>
          <w:lang w:val="en-GB"/>
        </w:rPr>
      </w:pPr>
    </w:p>
    <w:p w14:paraId="6CBC5B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 xml:space="preserve">L1, C1+2+3, G1+2, Nacc., EA, Cām.v;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G2,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I</w:t>
      </w:r>
    </w:p>
    <w:p w14:paraId="10FFA228" w14:textId="77777777" w:rsidR="0074055C" w:rsidRPr="004D5A2F" w:rsidRDefault="0074055C">
      <w:pPr>
        <w:pStyle w:val="Textbody"/>
        <w:spacing w:after="29"/>
        <w:rPr>
          <w:rFonts w:ascii="Gandhari Unicode" w:hAnsi="Gandhari Unicode" w:cs="e-Tamil OTC"/>
          <w:noProof/>
          <w:lang w:val="en-GB"/>
        </w:rPr>
      </w:pPr>
    </w:p>
    <w:p w14:paraId="39FC84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pallōr tuñcu naḷḷeṉ yāmatt</w:t>
      </w:r>
      <w:r w:rsidR="00421480" w:rsidRPr="004D5A2F">
        <w:rPr>
          <w:rFonts w:ascii="Gandhari Unicode" w:hAnsi="Gandhari Unicode" w:cs="e-Tamil OTC"/>
          <w:noProof/>
          <w:lang w:val="en-GB"/>
        </w:rPr>
        <w:t>*</w:t>
      </w:r>
    </w:p>
    <w:p w14:paraId="277487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kaḷiṟ</w:t>
      </w:r>
      <w:r w:rsidR="00421480" w:rsidRPr="004D5A2F">
        <w:rPr>
          <w:rFonts w:ascii="Gandhari Unicode" w:hAnsi="Gandhari Unicode" w:cs="e-Tamil OTC"/>
          <w:noProof/>
          <w:lang w:val="en-GB"/>
        </w:rPr>
        <w:t>u pōl vant*</w:t>
      </w:r>
      <w:r w:rsidRPr="004D5A2F">
        <w:rPr>
          <w:rFonts w:ascii="Gandhari Unicode" w:hAnsi="Gandhari Unicode" w:cs="e-Tamil OTC"/>
          <w:noProof/>
          <w:lang w:val="en-GB"/>
        </w:rPr>
        <w:t xml:space="preserve"> iravu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katavu</w:t>
      </w:r>
      <w:r w:rsidRPr="004D5A2F">
        <w:rPr>
          <w:rFonts w:ascii="Gandhari Unicode" w:hAnsi="Gandhari Unicode" w:cs="e-Tamil OTC"/>
          <w:noProof/>
          <w:lang w:val="en-GB"/>
        </w:rPr>
        <w:t xml:space="preserve"> muyaṟal</w:t>
      </w:r>
    </w:p>
    <w:p w14:paraId="3C7897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kēḷēm allēm </w:t>
      </w:r>
      <w:r w:rsidRPr="004D5A2F">
        <w:rPr>
          <w:rFonts w:ascii="Gandhari Unicode" w:hAnsi="Gandhari Unicode" w:cs="e-Tamil OTC"/>
          <w:i/>
          <w:iCs/>
          <w:noProof/>
          <w:lang w:val="en-GB"/>
        </w:rPr>
        <w:t>kēṭṭaṉam</w:t>
      </w:r>
      <w:r w:rsidRPr="004D5A2F">
        <w:rPr>
          <w:rFonts w:ascii="Gandhari Unicode" w:hAnsi="Gandhari Unicode" w:cs="e-Tamil OTC"/>
          <w:noProof/>
          <w:lang w:val="en-GB"/>
        </w:rPr>
        <w:t xml:space="preserve"> peruma</w:t>
      </w:r>
    </w:p>
    <w:p w14:paraId="7954335C" w14:textId="77777777" w:rsidR="0074055C" w:rsidRPr="004D5A2F" w:rsidRDefault="0042148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ōri muruṅka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pīli cāya</w:t>
      </w:r>
    </w:p>
    <w:p w14:paraId="2E4349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nal mayil valai paṭṭāṅk(u) yām</w:t>
      </w:r>
    </w:p>
    <w:p w14:paraId="6664E8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uyaṅku toṟu muyaṅkum aṟaṉ il </w:t>
      </w:r>
      <w:r w:rsidRPr="004D5A2F">
        <w:rPr>
          <w:rFonts w:ascii="Gandhari Unicode" w:hAnsi="Gandhari Unicode" w:cs="e-Tamil OTC"/>
          <w:i/>
          <w:iCs/>
          <w:noProof/>
          <w:lang w:val="en-GB"/>
        </w:rPr>
        <w:t>yāy</w:t>
      </w:r>
      <w:r w:rsidR="0042148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83024DE" w14:textId="77777777" w:rsidR="0074055C" w:rsidRPr="004D5A2F" w:rsidRDefault="0074055C">
      <w:pPr>
        <w:pStyle w:val="Textbody"/>
        <w:spacing w:after="29" w:line="260" w:lineRule="exact"/>
        <w:rPr>
          <w:rFonts w:ascii="Gandhari Unicode" w:hAnsi="Gandhari Unicode" w:cs="e-Tamil OTC"/>
          <w:noProof/>
          <w:u w:val="single"/>
          <w:lang w:val="en-GB"/>
        </w:rPr>
      </w:pPr>
    </w:p>
    <w:p w14:paraId="7A032526" w14:textId="77777777" w:rsidR="0074055C" w:rsidRPr="004D5A2F" w:rsidRDefault="0074055C">
      <w:pPr>
        <w:pStyle w:val="Textbody"/>
        <w:spacing w:after="29" w:line="260" w:lineRule="exact"/>
        <w:rPr>
          <w:rFonts w:ascii="Gandhari Unicode" w:hAnsi="Gandhari Unicode" w:cs="e-Tamil OTC"/>
          <w:noProof/>
          <w:u w:val="single"/>
          <w:lang w:val="en-GB"/>
        </w:rPr>
      </w:pPr>
    </w:p>
    <w:p w14:paraId="65B50E1A" w14:textId="77777777" w:rsidR="0074055C" w:rsidRPr="004D5A2F" w:rsidRDefault="0074055C">
      <w:pPr>
        <w:pStyle w:val="Textbody"/>
        <w:spacing w:after="29" w:line="260" w:lineRule="exact"/>
        <w:rPr>
          <w:rFonts w:ascii="Gandhari Unicode" w:hAnsi="Gandhari Unicode" w:cs="e-Tamil OTC"/>
          <w:noProof/>
          <w:u w:val="single"/>
          <w:lang w:val="en-GB"/>
        </w:rPr>
      </w:pPr>
    </w:p>
    <w:p w14:paraId="6DEAD97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inquiring about marriage,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meeting [is] difficult, during this course of behaviour without conducting the marriage</w:t>
      </w:r>
      <w:r w:rsidR="00270A6C" w:rsidRPr="004D5A2F">
        <w:rPr>
          <w:rFonts w:ascii="Gandhari Unicode" w:hAnsi="Gandhari Unicode" w:cs="e-Tamil OTC"/>
          <w:noProof/>
          <w:lang w:val="en-GB"/>
        </w:rPr>
        <w:t>”</w:t>
      </w:r>
      <w:r w:rsidRPr="004D5A2F">
        <w:rPr>
          <w:rFonts w:ascii="Gandhari Unicode" w:hAnsi="Gandhari Unicode" w:cs="e-Tamil OTC"/>
          <w:noProof/>
          <w:lang w:val="en-GB"/>
        </w:rPr>
        <w:t>, at a later time, when they had not managed to meet, having set out [for it], because her guards were so many, to HIM who kept coming for night trysts.</w:t>
      </w:r>
    </w:p>
    <w:p w14:paraId="65A61BF2" w14:textId="77777777" w:rsidR="0074055C" w:rsidRPr="004D5A2F" w:rsidRDefault="0074055C">
      <w:pPr>
        <w:pStyle w:val="Textbody"/>
        <w:spacing w:after="29" w:line="260" w:lineRule="exact"/>
        <w:rPr>
          <w:rFonts w:ascii="Gandhari Unicode" w:hAnsi="Gandhari Unicode" w:cs="e-Tamil OTC"/>
          <w:noProof/>
          <w:lang w:val="en-GB"/>
        </w:rPr>
      </w:pPr>
    </w:p>
    <w:p w14:paraId="308B1238"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many(h.) sleeping- 'naḷ'-say- midnight-</w:t>
      </w:r>
    </w:p>
    <w:p w14:paraId="6246B91F"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strength elephant-bull be-similar come(abs.) night door effort</w:t>
      </w:r>
    </w:p>
    <w:p w14:paraId="4E38BEBD"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hear-not-we not-so-we we-heard great-one(voc.)</w:t>
      </w:r>
    </w:p>
    <w:p w14:paraId="71FA48C0"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hair</w:t>
      </w:r>
      <w:r w:rsidRPr="004D5A2F">
        <w:rPr>
          <w:rStyle w:val="FootnoteReference"/>
          <w:rFonts w:ascii="Gandhari Unicode" w:hAnsi="Gandhari Unicode" w:cs="e-Tamil OTC"/>
          <w:noProof/>
          <w:lang w:val="en-GB"/>
        </w:rPr>
        <w:footnoteReference w:id="177"/>
      </w:r>
      <w:r w:rsidRPr="004D5A2F">
        <w:rPr>
          <w:rFonts w:ascii="Gandhari Unicode" w:hAnsi="Gandhari Unicode" w:cs="e-Tamil OTC"/>
          <w:noProof/>
          <w:lang w:val="en-GB"/>
        </w:rPr>
        <w:t xml:space="preserve"> be-ruined(inf.) peacock-feather be-emaciated(inf.)</w:t>
      </w:r>
    </w:p>
    <w:p w14:paraId="29C5E3C4"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good peacock net happened(abs.)</w:t>
      </w:r>
      <w:r w:rsidR="00421480" w:rsidRPr="004D5A2F">
        <w:rPr>
          <w:rFonts w:ascii="Gandhari Unicode" w:hAnsi="Gandhari Unicode" w:cs="e-Tamil OTC"/>
          <w:noProof/>
          <w:lang w:val="en-GB"/>
        </w:rPr>
        <w:t>-</w:t>
      </w:r>
      <w:r w:rsidRPr="004D5A2F">
        <w:rPr>
          <w:rFonts w:ascii="Gandhari Unicode" w:hAnsi="Gandhari Unicode" w:cs="e-Tamil OTC"/>
          <w:noProof/>
          <w:lang w:val="en-GB"/>
        </w:rPr>
        <w:t>like we</w:t>
      </w:r>
    </w:p>
    <w:p w14:paraId="27BF8CFA"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weaken-ever embracing- duty-not/(loc.) my-mother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902430" w14:textId="77777777" w:rsidR="0074055C" w:rsidRPr="004D5A2F" w:rsidRDefault="0074055C">
      <w:pPr>
        <w:pStyle w:val="Textbody"/>
        <w:spacing w:after="29"/>
        <w:rPr>
          <w:rFonts w:ascii="Gandhari Unicode" w:hAnsi="Gandhari Unicode" w:cs="e-Tamil OTC"/>
          <w:noProof/>
          <w:lang w:val="en-GB"/>
        </w:rPr>
      </w:pPr>
    </w:p>
    <w:p w14:paraId="06C94FAF" w14:textId="77777777" w:rsidR="0074055C" w:rsidRPr="004D5A2F" w:rsidRDefault="0074055C">
      <w:pPr>
        <w:pStyle w:val="Textbody"/>
        <w:spacing w:after="29"/>
        <w:rPr>
          <w:rFonts w:ascii="Gandhari Unicode" w:hAnsi="Gandhari Unicode" w:cs="e-Tamil OTC"/>
          <w:noProof/>
          <w:lang w:val="en-GB"/>
        </w:rPr>
      </w:pPr>
    </w:p>
    <w:p w14:paraId="7402A4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Not that we didn't hear the night attempt on the door,</w:t>
      </w:r>
    </w:p>
    <w:p w14:paraId="24809BD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at deepest midnight when many sleep,</w:t>
      </w:r>
    </w:p>
    <w:p w14:paraId="74E81CD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[you] having come like a strong elephant bull </w:t>
      </w:r>
      <w:r w:rsidRPr="004D5A2F">
        <w:rPr>
          <w:rFonts w:ascii="Gandhari Unicode" w:eastAsia="URW Palladio UNI" w:hAnsi="Gandhari Unicode" w:cs="e-Tamil OTC"/>
          <w:noProof/>
          <w:lang w:val="en-GB"/>
        </w:rPr>
        <w:t>–</w:t>
      </w:r>
    </w:p>
    <w:p w14:paraId="07A8313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 did hear</w:t>
      </w:r>
      <w:r w:rsidRPr="004D5A2F">
        <w:rPr>
          <w:rStyle w:val="FootnoteReference"/>
          <w:rFonts w:ascii="Gandhari Unicode" w:hAnsi="Gandhari Unicode" w:cs="e-Tamil OTC"/>
          <w:noProof/>
          <w:lang w:val="en-GB"/>
        </w:rPr>
        <w:footnoteReference w:id="178"/>
      </w:r>
      <w:r w:rsidRPr="004D5A2F">
        <w:rPr>
          <w:rFonts w:ascii="Gandhari Unicode" w:hAnsi="Gandhari Unicode" w:cs="e-Tamil OTC"/>
          <w:noProof/>
          <w:lang w:val="en-GB"/>
        </w:rPr>
        <w:t>, great man.</w:t>
      </w:r>
    </w:p>
    <w:p w14:paraId="5A75BA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my dutiful</w:t>
      </w:r>
      <w:r w:rsidRPr="004D5A2F">
        <w:rPr>
          <w:rStyle w:val="FootnoteReference"/>
          <w:rFonts w:ascii="Gandhari Unicode" w:hAnsi="Gandhari Unicode" w:cs="e-Tamil OTC"/>
          <w:noProof/>
          <w:lang w:val="en-GB"/>
        </w:rPr>
        <w:footnoteReference w:id="179"/>
      </w:r>
      <w:r w:rsidRPr="004D5A2F">
        <w:rPr>
          <w:rFonts w:ascii="Gandhari Unicode" w:hAnsi="Gandhari Unicode" w:cs="e-Tamil OTC"/>
          <w:noProof/>
          <w:lang w:val="en-GB"/>
        </w:rPr>
        <w:t xml:space="preserve"> mother who embraced [us]</w:t>
      </w:r>
    </w:p>
    <w:p w14:paraId="718CAC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every time we were troubled</w:t>
      </w:r>
    </w:p>
    <w:p w14:paraId="3CC6977E"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a good peacock caught in a net,</w:t>
      </w:r>
    </w:p>
    <w:p w14:paraId="29AE86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[its] feathers thin [and its] crest is ruined.</w:t>
      </w:r>
    </w:p>
    <w:p w14:paraId="277931DE" w14:textId="77777777" w:rsidR="0074055C" w:rsidRPr="004D5A2F" w:rsidRDefault="0074055C">
      <w:pPr>
        <w:pStyle w:val="Textbody"/>
        <w:spacing w:after="0"/>
        <w:rPr>
          <w:rFonts w:ascii="Gandhari Unicode" w:hAnsi="Gandhari Unicode" w:cs="e-Tamil OTC"/>
          <w:noProof/>
          <w:lang w:val="en-GB"/>
        </w:rPr>
      </w:pPr>
    </w:p>
    <w:p w14:paraId="6F7ADA1A" w14:textId="77777777" w:rsidR="0074055C" w:rsidRPr="004D5A2F" w:rsidRDefault="0074055C">
      <w:pPr>
        <w:pStyle w:val="Textbody"/>
        <w:spacing w:after="0"/>
        <w:rPr>
          <w:rFonts w:ascii="Gandhari Unicode" w:hAnsi="Gandhari Unicode" w:cs="e-Tamil OTC"/>
          <w:noProof/>
          <w:lang w:val="en-GB"/>
        </w:rPr>
      </w:pPr>
    </w:p>
    <w:p w14:paraId="570E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My mother, dutiful, embraces [us] ...</w:t>
      </w:r>
    </w:p>
    <w:p w14:paraId="50A5C489" w14:textId="77777777" w:rsidR="0074055C" w:rsidRPr="004D5A2F" w:rsidRDefault="0074055C">
      <w:pPr>
        <w:pStyle w:val="Textbody"/>
        <w:spacing w:after="0"/>
        <w:rPr>
          <w:rFonts w:ascii="Gandhari Unicode" w:hAnsi="Gandhari Unicode" w:cs="e-Tamil OTC"/>
          <w:noProof/>
          <w:lang w:val="en-GB"/>
        </w:rPr>
      </w:pPr>
    </w:p>
    <w:p w14:paraId="02718DB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95780E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மாலைமாறன்: </w:t>
      </w:r>
      <w:r w:rsidRPr="004D5A2F">
        <w:rPr>
          <w:rFonts w:ascii="Gandhari Unicode" w:hAnsi="Gandhari Unicode"/>
          <w:i w:val="0"/>
          <w:iCs w:val="0"/>
          <w:color w:val="auto"/>
        </w:rPr>
        <w:t>SHE</w:t>
      </w:r>
    </w:p>
    <w:p w14:paraId="0CF9C1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648E395C" w14:textId="77777777" w:rsidR="0074055C" w:rsidRPr="004D5A2F" w:rsidRDefault="0074055C">
      <w:pPr>
        <w:pStyle w:val="Textbody"/>
        <w:spacing w:after="29"/>
        <w:rPr>
          <w:rFonts w:ascii="Gandhari Unicode" w:hAnsi="Gandhari Unicode" w:cs="e-Tamil OTC"/>
          <w:noProof/>
          <w:lang w:val="en-GB"/>
        </w:rPr>
      </w:pPr>
    </w:p>
    <w:p w14:paraId="3F3B5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கடலங் கான லாய மாய்ந்தவென்</w:t>
      </w:r>
    </w:p>
    <w:p w14:paraId="62E99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னலமிழந் ததனினு நனியின் னாதே</w:t>
      </w:r>
    </w:p>
    <w:p w14:paraId="3586C2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வாள்போல் வாய கொழுமடற் றாழை</w:t>
      </w:r>
    </w:p>
    <w:p w14:paraId="0DE0F0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 வேனாட்டு</w:t>
      </w:r>
      <w:r w:rsidRPr="004D5A2F">
        <w:rPr>
          <w:rFonts w:ascii="Gandhari Unicode" w:hAnsi="Gandhari Unicode" w:cs="e-Tamil OTC"/>
          <w:noProof/>
          <w:cs/>
          <w:lang w:val="en-GB"/>
        </w:rPr>
        <w:t xml:space="preserve"> வேலி யாகு</w:t>
      </w:r>
    </w:p>
    <w:p w14:paraId="09797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மெல்லம் புலம்பன் கொடுமை</w:t>
      </w:r>
    </w:p>
    <w:p w14:paraId="13D893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ரறியப் பரந்துவெளிப் படினே.</w:t>
      </w:r>
    </w:p>
    <w:p w14:paraId="76999991" w14:textId="77777777" w:rsidR="0074055C" w:rsidRPr="004D5A2F" w:rsidRDefault="0074055C">
      <w:pPr>
        <w:pStyle w:val="Textbody"/>
        <w:spacing w:after="29"/>
        <w:rPr>
          <w:rFonts w:ascii="Gandhari Unicode" w:hAnsi="Gandhari Unicode" w:cs="e-Tamil OTC"/>
          <w:noProof/>
          <w:lang w:val="en-GB"/>
        </w:rPr>
      </w:pPr>
    </w:p>
    <w:p w14:paraId="7DA540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னலமிழந்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னலமிந்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வேனாட்டு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மாலை நாட்டு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வென்னாட்டு </w:t>
      </w:r>
      <w:r w:rsidRPr="004D5A2F">
        <w:rPr>
          <w:rFonts w:ascii="Gandhari Unicode" w:hAnsi="Gandhari Unicode" w:cs="e-Tamil OTC"/>
          <w:noProof/>
          <w:lang w:val="en-GB"/>
        </w:rPr>
        <w:t xml:space="preserve">L1, C1+3, G1+2, EA, I; </w:t>
      </w:r>
      <w:r w:rsidRPr="004D5A2F">
        <w:rPr>
          <w:rFonts w:ascii="Gandhari Unicode" w:hAnsi="Gandhari Unicode" w:cs="e-Tamil OTC"/>
          <w:noProof/>
          <w:cs/>
          <w:lang w:val="en-GB"/>
        </w:rPr>
        <w:t xml:space="preserve">மரலை வென்னாட்டு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மரனில் வென்னாட்டு </w:t>
      </w:r>
      <w:r w:rsidRPr="004D5A2F">
        <w:rPr>
          <w:rFonts w:ascii="Gandhari Unicode" w:hAnsi="Gandhari Unicode" w:cs="e-Tamil OTC"/>
          <w:noProof/>
          <w:lang w:val="en-GB"/>
        </w:rPr>
        <w:t>AT; _________ C2</w:t>
      </w:r>
    </w:p>
    <w:p w14:paraId="47A8F712" w14:textId="77777777" w:rsidR="0074055C" w:rsidRPr="004D5A2F" w:rsidRDefault="0074055C">
      <w:pPr>
        <w:pStyle w:val="Textbody"/>
        <w:spacing w:after="29"/>
        <w:rPr>
          <w:rFonts w:ascii="Gandhari Unicode" w:hAnsi="Gandhari Unicode" w:cs="e-Tamil OTC"/>
          <w:noProof/>
          <w:lang w:val="en-GB"/>
        </w:rPr>
      </w:pPr>
    </w:p>
    <w:p w14:paraId="381B5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kaṭalam kāṉal āyam āynta </w:t>
      </w:r>
      <w:r w:rsidR="00421480" w:rsidRPr="004D5A2F">
        <w:rPr>
          <w:rFonts w:ascii="Gandhari Unicode" w:hAnsi="Gandhari Unicode" w:cs="e-Tamil OTC"/>
          <w:noProof/>
          <w:lang w:val="en-GB"/>
        </w:rPr>
        <w:t>~</w:t>
      </w:r>
      <w:r w:rsidRPr="004D5A2F">
        <w:rPr>
          <w:rFonts w:ascii="Gandhari Unicode" w:hAnsi="Gandhari Unicode" w:cs="e-Tamil OTC"/>
          <w:noProof/>
          <w:lang w:val="en-GB"/>
        </w:rPr>
        <w:t>eṉ</w:t>
      </w:r>
    </w:p>
    <w:p w14:paraId="0BB60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nalam iḻantataṉiṉum naṉi </w:t>
      </w:r>
      <w:r w:rsidR="00421480" w:rsidRPr="004D5A2F">
        <w:rPr>
          <w:rFonts w:ascii="Gandhari Unicode" w:hAnsi="Gandhari Unicode" w:cs="e-Tamil OTC"/>
          <w:noProof/>
          <w:lang w:val="en-GB"/>
        </w:rPr>
        <w:t>~</w:t>
      </w:r>
      <w:r w:rsidRPr="004D5A2F">
        <w:rPr>
          <w:rFonts w:ascii="Gandhari Unicode" w:hAnsi="Gandhari Unicode" w:cs="e-Tamil OTC"/>
          <w:noProof/>
          <w:lang w:val="en-GB"/>
        </w:rPr>
        <w:t>iṉṉāt</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6220A0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vāḷ pōl vāya koḻu maṭal tāḻai</w:t>
      </w:r>
    </w:p>
    <w:p w14:paraId="18A88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 vēl</w:t>
      </w:r>
      <w:r w:rsidRPr="004D5A2F">
        <w:rPr>
          <w:rFonts w:ascii="Gandhari Unicode" w:hAnsi="Gandhari Unicode" w:cs="e-Tamil OTC"/>
          <w:noProof/>
          <w:lang w:val="en-GB"/>
        </w:rPr>
        <w:t xml:space="preserve"> nāṭṭu vēli </w:t>
      </w:r>
      <w:r w:rsidR="00421480" w:rsidRPr="004D5A2F">
        <w:rPr>
          <w:rFonts w:ascii="Gandhari Unicode" w:hAnsi="Gandhari Unicode" w:cs="e-Tamil OTC"/>
          <w:noProof/>
          <w:lang w:val="en-GB"/>
        </w:rPr>
        <w:t>~</w:t>
      </w:r>
      <w:r w:rsidRPr="004D5A2F">
        <w:rPr>
          <w:rFonts w:ascii="Gandhari Unicode" w:hAnsi="Gandhari Unicode" w:cs="e-Tamil OTC"/>
          <w:noProof/>
          <w:lang w:val="en-GB"/>
        </w:rPr>
        <w:t>ākum</w:t>
      </w:r>
    </w:p>
    <w:p w14:paraId="159322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mellam pulampaṉ koṭumai</w:t>
      </w:r>
    </w:p>
    <w:p w14:paraId="48A873D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pallōr aṟiya</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parantu veḷippaṭiṉ</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0170EE61" w14:textId="77777777" w:rsidR="0074055C" w:rsidRPr="004D5A2F" w:rsidRDefault="0074055C">
      <w:pPr>
        <w:pStyle w:val="Textbody"/>
        <w:spacing w:after="29" w:line="260" w:lineRule="exact"/>
        <w:rPr>
          <w:rFonts w:ascii="Gandhari Unicode" w:hAnsi="Gandhari Unicode" w:cs="e-Tamil OTC"/>
          <w:noProof/>
          <w:lang w:val="en-GB"/>
        </w:rPr>
      </w:pPr>
    </w:p>
    <w:p w14:paraId="6475A899" w14:textId="77777777" w:rsidR="0074055C" w:rsidRPr="004D5A2F" w:rsidRDefault="0074055C">
      <w:pPr>
        <w:pStyle w:val="Textbody"/>
        <w:spacing w:after="29" w:line="260" w:lineRule="exact"/>
        <w:rPr>
          <w:rFonts w:ascii="Gandhari Unicode" w:hAnsi="Gandhari Unicode" w:cs="e-Tamil OTC"/>
          <w:noProof/>
          <w:lang w:val="en-GB"/>
        </w:rPr>
      </w:pPr>
    </w:p>
    <w:p w14:paraId="10D1D99E" w14:textId="77777777" w:rsidR="0074055C" w:rsidRPr="004D5A2F" w:rsidRDefault="0074055C">
      <w:pPr>
        <w:pStyle w:val="Textbody"/>
        <w:spacing w:after="29" w:line="260" w:lineRule="exact"/>
        <w:rPr>
          <w:rFonts w:ascii="Gandhari Unicode" w:hAnsi="Gandhari Unicode" w:cs="e-Tamil OTC"/>
          <w:noProof/>
          <w:lang w:val="en-GB"/>
        </w:rPr>
      </w:pPr>
    </w:p>
    <w:p w14:paraId="5D962DC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65673203" w14:textId="77777777" w:rsidR="0074055C" w:rsidRPr="004D5A2F" w:rsidRDefault="0074055C">
      <w:pPr>
        <w:pStyle w:val="Textbody"/>
        <w:spacing w:after="29" w:line="260" w:lineRule="exact"/>
        <w:rPr>
          <w:rFonts w:ascii="Gandhari Unicode" w:hAnsi="Gandhari Unicode" w:cs="e-Tamil OTC"/>
          <w:noProof/>
          <w:lang w:val="en-GB"/>
        </w:rPr>
      </w:pPr>
    </w:p>
    <w:p w14:paraId="42F68D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seashore-grove attendant selected- my-</w:t>
      </w:r>
    </w:p>
    <w:p w14:paraId="07A173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lost-it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abundant pleasant-not-it</w:t>
      </w:r>
      <w:r w:rsidRPr="004D5A2F">
        <w:rPr>
          <w:rFonts w:ascii="Gandhari Unicode" w:hAnsi="Gandhari Unicode" w:cs="e-Tamil OTC"/>
          <w:noProof/>
          <w:position w:val="6"/>
          <w:lang w:val="en-GB"/>
        </w:rPr>
        <w:t>ē</w:t>
      </w:r>
    </w:p>
    <w:p w14:paraId="57C88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be-similar- mouth</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rich frond Tāḻ</w:t>
      </w:r>
      <w:r w:rsidR="00695A38" w:rsidRPr="004D5A2F">
        <w:rPr>
          <w:rFonts w:ascii="Gandhari Unicode" w:hAnsi="Gandhari Unicode" w:cs="e-Tamil OTC"/>
          <w:noProof/>
          <w:lang w:val="en-GB"/>
        </w:rPr>
        <w:t xml:space="preserve">ai(-tree) </w:t>
      </w:r>
    </w:p>
    <w:p w14:paraId="44181B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evening/garland spear raise- hedge becoming-</w:t>
      </w:r>
    </w:p>
    <w:p w14:paraId="6BE33A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 loneliness-he cruelty</w:t>
      </w:r>
    </w:p>
    <w:p w14:paraId="0745C5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know(inf.) spread come-out-if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A6B423" w14:textId="77777777" w:rsidR="0074055C" w:rsidRPr="004D5A2F" w:rsidRDefault="0074055C">
      <w:pPr>
        <w:pStyle w:val="Textbody"/>
        <w:spacing w:after="29"/>
        <w:rPr>
          <w:rFonts w:ascii="Gandhari Unicode" w:hAnsi="Gandhari Unicode" w:cs="e-Tamil OTC"/>
          <w:noProof/>
          <w:lang w:val="en-GB"/>
        </w:rPr>
      </w:pPr>
    </w:p>
    <w:p w14:paraId="08595FB6" w14:textId="77777777" w:rsidR="0074055C" w:rsidRPr="004D5A2F" w:rsidRDefault="0074055C">
      <w:pPr>
        <w:pStyle w:val="Textbody"/>
        <w:spacing w:after="29"/>
        <w:rPr>
          <w:rFonts w:ascii="Gandhari Unicode" w:hAnsi="Gandhari Unicode" w:cs="e-Tamil OTC"/>
          <w:noProof/>
          <w:lang w:val="en-GB"/>
        </w:rPr>
      </w:pPr>
    </w:p>
    <w:p w14:paraId="67B9770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Worse than that my innocence should be lost,</w:t>
      </w:r>
    </w:p>
    <w:p w14:paraId="5118EE76"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choicest among [my] companions in the seashore grove,</w:t>
      </w:r>
    </w:p>
    <w:p w14:paraId="4480FC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be] if [word of] the cruelty of the tender man from the sea,</w:t>
      </w:r>
    </w:p>
    <w:p w14:paraId="235C3B9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where the Tāḻai trees, [their] rich fronds with sword-like blades,</w:t>
      </w:r>
    </w:p>
    <w:p w14:paraId="2465ED7D" w14:textId="77777777" w:rsidR="0074055C" w:rsidRPr="004D5A2F" w:rsidRDefault="00CF70BD">
      <w:pPr>
        <w:pStyle w:val="Textbody"/>
        <w:tabs>
          <w:tab w:val="left" w:pos="425"/>
        </w:tabs>
        <w:spacing w:after="72"/>
        <w:rPr>
          <w:rFonts w:ascii="Gandhari Unicode" w:hAnsi="Gandhari Unicode" w:cs="e-Tamil OTC"/>
          <w:noProof/>
          <w:lang w:val="en-GB"/>
        </w:rPr>
      </w:pPr>
      <w:r w:rsidRPr="004D5A2F">
        <w:rPr>
          <w:rFonts w:ascii="Gandhari Unicode" w:hAnsi="Gandhari Unicode" w:cs="e-Tamil OTC"/>
          <w:noProof/>
          <w:lang w:val="en-GB"/>
        </w:rPr>
        <w:tab/>
        <w:t>become hedges of raised spears in the evening,</w:t>
      </w:r>
    </w:p>
    <w:p w14:paraId="755496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out [and] spreads [abroad] for many to know.</w:t>
      </w:r>
    </w:p>
    <w:p w14:paraId="492427A9" w14:textId="77777777" w:rsidR="0074055C" w:rsidRPr="004D5A2F" w:rsidRDefault="0074055C">
      <w:pPr>
        <w:pStyle w:val="Textbody"/>
        <w:spacing w:after="0"/>
        <w:rPr>
          <w:rFonts w:ascii="Gandhari Unicode" w:hAnsi="Gandhari Unicode" w:cs="e-Tamil OTC"/>
          <w:noProof/>
          <w:lang w:val="en-GB"/>
        </w:rPr>
      </w:pPr>
    </w:p>
    <w:p w14:paraId="0B1251A5" w14:textId="77777777" w:rsidR="0074055C" w:rsidRPr="004D5A2F" w:rsidRDefault="0074055C">
      <w:pPr>
        <w:pStyle w:val="Textbody"/>
        <w:spacing w:after="0"/>
        <w:rPr>
          <w:rFonts w:ascii="Gandhari Unicode" w:hAnsi="Gandhari Unicode" w:cs="e-Tamil OTC"/>
          <w:noProof/>
          <w:lang w:val="en-GB"/>
        </w:rPr>
      </w:pPr>
    </w:p>
    <w:p w14:paraId="58D2D2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AEFB9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are fences of spears erected in a row,</w:t>
      </w:r>
    </w:p>
    <w:p w14:paraId="49B042EE" w14:textId="77777777" w:rsidR="0074055C" w:rsidRPr="004D5A2F" w:rsidRDefault="0074055C">
      <w:pPr>
        <w:pStyle w:val="Textbody"/>
        <w:spacing w:after="0"/>
        <w:rPr>
          <w:rFonts w:ascii="Gandhari Unicode" w:hAnsi="Gandhari Unicode" w:cs="e-Tamil OTC"/>
          <w:noProof/>
          <w:lang w:val="en-GB"/>
        </w:rPr>
      </w:pPr>
    </w:p>
    <w:p w14:paraId="0A04733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7C4B4C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005858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58487D18" w14:textId="77777777" w:rsidR="0074055C" w:rsidRPr="004D5A2F" w:rsidRDefault="0074055C">
      <w:pPr>
        <w:pStyle w:val="Textbody"/>
        <w:spacing w:after="29"/>
        <w:rPr>
          <w:rFonts w:ascii="Gandhari Unicode" w:hAnsi="Gandhari Unicode" w:cs="e-Tamil OTC"/>
          <w:noProof/>
          <w:lang w:val="en-GB"/>
        </w:rPr>
      </w:pPr>
    </w:p>
    <w:p w14:paraId="6FF3E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7A7CCE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களிற்றுச்செவி யன்ன பாசடை </w:t>
      </w:r>
      <w:r w:rsidRPr="004D5A2F">
        <w:rPr>
          <w:rFonts w:ascii="Gandhari Unicode" w:hAnsi="Gandhari Unicode" w:cs="e-Tamil OTC"/>
          <w:noProof/>
          <w:u w:val="wave"/>
          <w:cs/>
          <w:lang w:val="en-GB"/>
        </w:rPr>
        <w:t>மயக்கிப்</w:t>
      </w:r>
    </w:p>
    <w:p w14:paraId="210BB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பனிக்கழி துழவும் </w:t>
      </w:r>
      <w:r w:rsidRPr="004D5A2F">
        <w:rPr>
          <w:rFonts w:ascii="Gandhari Unicode" w:hAnsi="Gandhari Unicode" w:cs="e-Tamil OTC"/>
          <w:noProof/>
          <w:u w:val="wave"/>
          <w:cs/>
          <w:lang w:val="en-GB"/>
        </w:rPr>
        <w:t>பானாட் டனித்தோர்</w:t>
      </w:r>
    </w:p>
    <w:p w14:paraId="5A8D7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தேர்வந்து </w:t>
      </w:r>
      <w:r w:rsidRPr="004D5A2F">
        <w:rPr>
          <w:rFonts w:ascii="Gandhari Unicode" w:hAnsi="Gandhari Unicode" w:cs="e-Tamil OTC"/>
          <w:noProof/>
          <w:u w:val="wave"/>
          <w:cs/>
          <w:lang w:val="en-GB"/>
        </w:rPr>
        <w:t>பெயர்ந்த தென்ப</w:t>
      </w:r>
      <w:r w:rsidRPr="004D5A2F">
        <w:rPr>
          <w:rFonts w:ascii="Gandhari Unicode" w:hAnsi="Gandhari Unicode" w:cs="e-Tamil OTC"/>
          <w:noProof/>
          <w:cs/>
          <w:lang w:val="en-GB"/>
        </w:rPr>
        <w:t xml:space="preserve"> வதற்கொண்</w:t>
      </w:r>
    </w:p>
    <w:p w14:paraId="014B2B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 மலைக்கு </w:t>
      </w:r>
      <w:r w:rsidRPr="004D5A2F">
        <w:rPr>
          <w:rFonts w:ascii="Gandhari Unicode" w:hAnsi="Gandhari Unicode" w:cs="e-Tamil OTC"/>
          <w:noProof/>
          <w:u w:val="wave"/>
          <w:cs/>
          <w:lang w:val="en-GB"/>
        </w:rPr>
        <w:t>மன்னை</w:t>
      </w:r>
      <w:r w:rsidRPr="004D5A2F">
        <w:rPr>
          <w:rFonts w:ascii="Gandhari Unicode" w:hAnsi="Gandhari Unicode" w:cs="e-Tamil OTC"/>
          <w:noProof/>
          <w:cs/>
          <w:lang w:val="en-GB"/>
        </w:rPr>
        <w:t xml:space="preserve"> பிறரும்</w:t>
      </w:r>
    </w:p>
    <w:p w14:paraId="3BCB13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பின்னுவிடு கதுப்பின் மின்னிழை மகளி</w:t>
      </w:r>
    </w:p>
    <w:p w14:paraId="78A6E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ரிளையரு </w:t>
      </w:r>
      <w:r w:rsidRPr="004D5A2F">
        <w:rPr>
          <w:rFonts w:ascii="Gandhari Unicode" w:hAnsi="Gandhari Unicode" w:cs="e-Tamil OTC"/>
          <w:noProof/>
          <w:u w:val="wave"/>
          <w:cs/>
          <w:lang w:val="en-GB"/>
        </w:rPr>
        <w:t>மடவரு</w:t>
      </w:r>
      <w:r w:rsidRPr="004D5A2F">
        <w:rPr>
          <w:rFonts w:ascii="Gandhari Unicode" w:hAnsi="Gandhari Unicode" w:cs="e-Tamil OTC"/>
          <w:noProof/>
          <w:cs/>
          <w:lang w:val="en-GB"/>
        </w:rPr>
        <w:t xml:space="preserve"> முளரே</w:t>
      </w:r>
    </w:p>
    <w:p w14:paraId="360B7E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யலையாத் தாயரொடு </w:t>
      </w:r>
      <w:r w:rsidRPr="004D5A2F">
        <w:rPr>
          <w:rFonts w:ascii="Gandhari Unicode" w:hAnsi="Gandhari Unicode" w:cs="e-Tamil OTC"/>
          <w:noProof/>
          <w:u w:val="wave"/>
          <w:cs/>
          <w:lang w:val="en-GB"/>
        </w:rPr>
        <w:t>நற்பா</w:t>
      </w:r>
      <w:r w:rsidRPr="004D5A2F">
        <w:rPr>
          <w:rFonts w:ascii="Gandhari Unicode" w:hAnsi="Gandhari Unicode" w:cs="e-Tamil OTC"/>
          <w:noProof/>
          <w:cs/>
          <w:lang w:val="en-GB"/>
        </w:rPr>
        <w:t xml:space="preserve"> லோரே.</w:t>
      </w:r>
    </w:p>
    <w:p w14:paraId="720D4B60" w14:textId="77777777" w:rsidR="0074055C" w:rsidRPr="004D5A2F" w:rsidRDefault="0074055C">
      <w:pPr>
        <w:pStyle w:val="Textbody"/>
        <w:spacing w:after="29"/>
        <w:rPr>
          <w:rFonts w:ascii="Gandhari Unicode" w:hAnsi="Gandhari Unicode" w:cs="e-Tamil OTC"/>
          <w:noProof/>
          <w:lang w:val="en-GB"/>
        </w:rPr>
      </w:pPr>
    </w:p>
    <w:p w14:paraId="0311A3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ATv,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G1v, Nacc.,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மயக்கிய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பனிக்கழி </w:t>
      </w:r>
      <w:r w:rsidRPr="004D5A2F">
        <w:rPr>
          <w:rFonts w:ascii="Gandhari Unicode" w:hAnsi="Gandhari Unicode" w:cs="e-Tamil OTC"/>
          <w:noProof/>
          <w:lang w:val="en-GB"/>
        </w:rPr>
        <w:t xml:space="preserve">L1, C2, G1v+2, EA, Cām.; </w:t>
      </w:r>
      <w:r w:rsidRPr="004D5A2F">
        <w:rPr>
          <w:rFonts w:ascii="Gandhari Unicode" w:hAnsi="Gandhari Unicode" w:cs="e-Tamil OTC"/>
          <w:noProof/>
          <w:cs/>
          <w:lang w:val="en-GB"/>
        </w:rPr>
        <w:t xml:space="preserve">பனிக்கழித்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பனிகழித்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பானாட் டனித்தோர்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 ணீத்தோர்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பெயர்ந்த தென்ப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பெயரு மென்ப </w:t>
      </w:r>
      <w:r w:rsidRPr="004D5A2F">
        <w:rPr>
          <w:rFonts w:ascii="Gandhari Unicode" w:hAnsi="Gandhari Unicode" w:cs="e-Tamil OTC"/>
          <w:noProof/>
          <w:lang w:val="en-GB"/>
        </w:rPr>
        <w:t xml:space="preserve">Nacc.,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 பிறருப் </w:t>
      </w:r>
      <w:r w:rsidRPr="004D5A2F">
        <w:rPr>
          <w:rFonts w:ascii="Gandhari Unicode" w:hAnsi="Gandhari Unicode" w:cs="e-Tamil OTC"/>
          <w:noProof/>
          <w:lang w:val="en-GB"/>
        </w:rPr>
        <w:t xml:space="preserve">C1+3,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மின்னிழை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மின்னிளை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முதியரு </w:t>
      </w:r>
      <w:r w:rsidRPr="004D5A2F">
        <w:rPr>
          <w:rFonts w:ascii="Gandhari Unicode" w:hAnsi="Gandhari Unicode" w:cs="e-Tamil OTC"/>
          <w:noProof/>
          <w:lang w:val="en-GB"/>
        </w:rPr>
        <w:t xml:space="preserve">G1v,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கற்பா </w:t>
      </w:r>
      <w:r w:rsidRPr="004D5A2F">
        <w:rPr>
          <w:rFonts w:ascii="Gandhari Unicode" w:hAnsi="Gandhari Unicode" w:cs="e-Tamil OTC"/>
          <w:noProof/>
          <w:lang w:val="en-GB"/>
        </w:rPr>
        <w:t>L1, C1+3, G1+, Cām.v</w:t>
      </w:r>
    </w:p>
    <w:p w14:paraId="56AEC925" w14:textId="77777777" w:rsidR="0074055C" w:rsidRPr="004D5A2F" w:rsidRDefault="0074055C">
      <w:pPr>
        <w:pStyle w:val="Textbody"/>
        <w:spacing w:after="29"/>
        <w:rPr>
          <w:rFonts w:ascii="Gandhari Unicode" w:hAnsi="Gandhari Unicode" w:cs="e-Tamil OTC"/>
          <w:noProof/>
          <w:lang w:val="en-GB"/>
        </w:rPr>
      </w:pPr>
    </w:p>
    <w:p w14:paraId="0A678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40A6A3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kaḷiṟṟu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cevi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aṉṉa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aṭai </w:t>
      </w:r>
      <w:r w:rsidRPr="004D5A2F">
        <w:rPr>
          <w:rFonts w:ascii="Gandhari Unicode" w:hAnsi="Gandhari Unicode" w:cs="e-Tamil OTC"/>
          <w:i/>
          <w:iCs/>
          <w:noProof/>
          <w:lang w:val="en-GB"/>
        </w:rPr>
        <w:t>mayakki</w:t>
      </w:r>
      <w:r w:rsidR="00695A38" w:rsidRPr="004D5A2F">
        <w:rPr>
          <w:rFonts w:ascii="Gandhari Unicode" w:hAnsi="Gandhari Unicode" w:cs="e-Tamil OTC"/>
          <w:i/>
          <w:iCs/>
          <w:noProof/>
          <w:lang w:val="en-GB"/>
        </w:rPr>
        <w:t>+</w:t>
      </w:r>
    </w:p>
    <w:p w14:paraId="53E764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paṉi kaḻi tuḻavum pāl-nāḷ </w:t>
      </w:r>
      <w:r w:rsidRPr="004D5A2F">
        <w:rPr>
          <w:rFonts w:ascii="Gandhari Unicode" w:hAnsi="Gandhari Unicode" w:cs="e-Tamil OTC"/>
          <w:i/>
          <w:iCs/>
          <w:noProof/>
          <w:lang w:val="en-GB"/>
        </w:rPr>
        <w:t>taṉitt</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ōr</w:t>
      </w:r>
    </w:p>
    <w:p w14:paraId="6EFE48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 vantu </w:t>
      </w:r>
      <w:r w:rsidR="00695A38" w:rsidRPr="004D5A2F">
        <w:rPr>
          <w:rFonts w:ascii="Gandhari Unicode" w:hAnsi="Gandhari Unicode" w:cs="e-Tamil OTC"/>
          <w:i/>
          <w:iCs/>
          <w:noProof/>
          <w:lang w:val="en-GB"/>
        </w:rPr>
        <w:t>peyarntat*</w:t>
      </w:r>
      <w:r w:rsidRPr="004D5A2F">
        <w:rPr>
          <w:rFonts w:ascii="Gandhari Unicode" w:hAnsi="Gandhari Unicode" w:cs="e-Tamil OTC"/>
          <w:noProof/>
          <w:lang w:val="en-GB"/>
        </w:rPr>
        <w:t xml:space="preserve"> eṉpa </w:t>
      </w:r>
      <w:r w:rsidR="00695A38" w:rsidRPr="004D5A2F">
        <w:rPr>
          <w:rFonts w:ascii="Gandhari Unicode" w:hAnsi="Gandhari Unicode" w:cs="e-Tamil OTC"/>
          <w:noProof/>
          <w:lang w:val="en-GB"/>
        </w:rPr>
        <w:t>~</w:t>
      </w:r>
      <w:r w:rsidRPr="004D5A2F">
        <w:rPr>
          <w:rFonts w:ascii="Gandhari Unicode" w:hAnsi="Gandhari Unicode" w:cs="e-Tamil OTC"/>
          <w:noProof/>
          <w:lang w:val="en-GB"/>
        </w:rPr>
        <w:t>ataṉ koṇṭ</w:t>
      </w:r>
      <w:r w:rsidR="00695A38" w:rsidRPr="004D5A2F">
        <w:rPr>
          <w:rFonts w:ascii="Gandhari Unicode" w:hAnsi="Gandhari Unicode" w:cs="e-Tamil OTC"/>
          <w:noProof/>
          <w:lang w:val="en-GB"/>
        </w:rPr>
        <w:t>*</w:t>
      </w:r>
    </w:p>
    <w:p w14:paraId="2C281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ōrum alaikkum </w:t>
      </w:r>
      <w:r w:rsidRPr="004D5A2F">
        <w:rPr>
          <w:rFonts w:ascii="Gandhari Unicode" w:hAnsi="Gandhari Unicode" w:cs="e-Tamil OTC"/>
          <w:i/>
          <w:iCs/>
          <w:noProof/>
          <w:lang w:val="en-GB"/>
        </w:rPr>
        <w:t>aṉṉai</w:t>
      </w:r>
      <w:r w:rsidRPr="004D5A2F">
        <w:rPr>
          <w:rFonts w:ascii="Gandhari Unicode" w:hAnsi="Gandhari Unicode" w:cs="e-Tamil OTC"/>
          <w:noProof/>
          <w:lang w:val="en-GB"/>
        </w:rPr>
        <w:t xml:space="preserve"> piṟar</w:t>
      </w:r>
      <w:r w:rsidR="00695A38" w:rsidRPr="004D5A2F">
        <w:rPr>
          <w:rFonts w:ascii="Gandhari Unicode" w:hAnsi="Gandhari Unicode" w:cs="e-Tamil OTC"/>
          <w:noProof/>
          <w:lang w:val="en-GB"/>
        </w:rPr>
        <w:t>-</w:t>
      </w:r>
      <w:r w:rsidRPr="004D5A2F">
        <w:rPr>
          <w:rFonts w:ascii="Gandhari Unicode" w:hAnsi="Gandhari Unicode" w:cs="e-Tamil OTC"/>
          <w:noProof/>
          <w:lang w:val="en-GB"/>
        </w:rPr>
        <w:t>um</w:t>
      </w:r>
    </w:p>
    <w:p w14:paraId="185D8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piṉṉu viṭu katuppiṉ miṉ </w:t>
      </w:r>
      <w:r w:rsidR="00695A38" w:rsidRPr="004D5A2F">
        <w:rPr>
          <w:rFonts w:ascii="Gandhari Unicode" w:hAnsi="Gandhari Unicode" w:cs="e-Tamil OTC"/>
          <w:noProof/>
          <w:lang w:val="en-GB"/>
        </w:rPr>
        <w:t>+</w:t>
      </w:r>
      <w:r w:rsidRPr="004D5A2F">
        <w:rPr>
          <w:rFonts w:ascii="Gandhari Unicode" w:hAnsi="Gandhari Unicode" w:cs="e-Tamil OTC"/>
          <w:noProof/>
          <w:lang w:val="en-GB"/>
        </w:rPr>
        <w:t>iḻai makaḷir</w:t>
      </w:r>
    </w:p>
    <w:p w14:paraId="580C7F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iḷaiyar</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maṭavar</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uḷar</w:t>
      </w:r>
      <w:r w:rsidR="00695A38" w:rsidRPr="004D5A2F">
        <w:rPr>
          <w:rFonts w:ascii="Gandhari Unicode" w:hAnsi="Gandhari Unicode" w:cs="e-Tamil OTC"/>
          <w:noProof/>
          <w:lang w:val="en-GB"/>
        </w:rPr>
        <w:t>-</w:t>
      </w:r>
      <w:r w:rsidRPr="004D5A2F">
        <w:rPr>
          <w:rFonts w:ascii="Gandhari Unicode" w:hAnsi="Gandhari Unicode" w:cs="e-Tamil OTC"/>
          <w:noProof/>
          <w:lang w:val="en-GB"/>
        </w:rPr>
        <w:t>ē</w:t>
      </w:r>
    </w:p>
    <w:p w14:paraId="7295F87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alaiyā</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tāyaroṭu </w:t>
      </w:r>
      <w:r w:rsidRPr="004D5A2F">
        <w:rPr>
          <w:rFonts w:ascii="Gandhari Unicode" w:hAnsi="Gandhari Unicode" w:cs="e-Tamil OTC"/>
          <w:i/>
          <w:iCs/>
          <w:noProof/>
          <w:lang w:val="en-GB"/>
        </w:rPr>
        <w:t>nal</w:t>
      </w:r>
      <w:r w:rsidRPr="004D5A2F">
        <w:rPr>
          <w:rFonts w:ascii="Gandhari Unicode" w:hAnsi="Gandhari Unicode" w:cs="e-Tamil OTC"/>
          <w:noProof/>
          <w:lang w:val="en-GB"/>
        </w:rPr>
        <w:t xml:space="preserve"> pālōr</w:t>
      </w:r>
      <w:r w:rsidR="00695A38" w:rsidRPr="004D5A2F">
        <w:rPr>
          <w:rFonts w:ascii="Gandhari Unicode" w:hAnsi="Gandhari Unicode" w:cs="e-Tamil OTC"/>
          <w:noProof/>
          <w:lang w:val="en-GB"/>
        </w:rPr>
        <w:t>-</w:t>
      </w:r>
      <w:r w:rsidRPr="004D5A2F">
        <w:rPr>
          <w:rFonts w:ascii="Gandhari Unicode" w:hAnsi="Gandhari Unicode" w:cs="e-Tamil OTC"/>
          <w:noProof/>
          <w:lang w:val="en-GB"/>
        </w:rPr>
        <w:t>ē.</w:t>
      </w:r>
    </w:p>
    <w:p w14:paraId="7E6A40AD" w14:textId="77777777" w:rsidR="0074055C" w:rsidRPr="004D5A2F" w:rsidRDefault="0074055C">
      <w:pPr>
        <w:pStyle w:val="Textbody"/>
        <w:spacing w:after="29" w:line="260" w:lineRule="exact"/>
        <w:rPr>
          <w:rFonts w:ascii="Gandhari Unicode" w:hAnsi="Gandhari Unicode" w:cs="e-Tamil OTC"/>
          <w:noProof/>
          <w:u w:val="single"/>
          <w:lang w:val="en-GB"/>
        </w:rPr>
      </w:pPr>
    </w:p>
    <w:p w14:paraId="4D401D77" w14:textId="77777777" w:rsidR="0074055C" w:rsidRPr="004D5A2F" w:rsidRDefault="0074055C">
      <w:pPr>
        <w:pStyle w:val="Textbody"/>
        <w:spacing w:after="29" w:line="260" w:lineRule="exact"/>
        <w:rPr>
          <w:rFonts w:ascii="Gandhari Unicode" w:hAnsi="Gandhari Unicode" w:cs="e-Tamil OTC"/>
          <w:noProof/>
          <w:u w:val="single"/>
          <w:lang w:val="en-GB"/>
        </w:rPr>
      </w:pPr>
    </w:p>
    <w:p w14:paraId="2FB7385F" w14:textId="77777777" w:rsidR="0074055C" w:rsidRPr="004D5A2F" w:rsidRDefault="0074055C">
      <w:pPr>
        <w:pStyle w:val="Textbody"/>
        <w:spacing w:after="29" w:line="260" w:lineRule="exact"/>
        <w:rPr>
          <w:rFonts w:ascii="Gandhari Unicode" w:hAnsi="Gandhari Unicode" w:cs="e-Tamil OTC"/>
          <w:noProof/>
          <w:u w:val="single"/>
          <w:lang w:val="en-GB"/>
        </w:rPr>
      </w:pPr>
    </w:p>
    <w:p w14:paraId="22FA5B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799C8491" w14:textId="77777777" w:rsidR="0074055C" w:rsidRPr="004D5A2F" w:rsidRDefault="0074055C">
      <w:pPr>
        <w:pStyle w:val="Textbody"/>
        <w:spacing w:after="29" w:line="260" w:lineRule="exact"/>
        <w:rPr>
          <w:rFonts w:ascii="Gandhari Unicode" w:hAnsi="Gandhari Unicode" w:cs="e-Tamil OTC"/>
          <w:noProof/>
          <w:lang w:val="en-GB"/>
        </w:rPr>
      </w:pPr>
    </w:p>
    <w:p w14:paraId="0496A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Style w:val="FootnoteReference"/>
          <w:rFonts w:ascii="Gandhari Unicode" w:hAnsi="Gandhari Unicode" w:cs="e-Tamil OTC"/>
          <w:noProof/>
          <w:lang w:val="en-GB"/>
        </w:rPr>
        <w:footnoteReference w:id="180"/>
      </w:r>
      <w:r w:rsidRPr="004D5A2F">
        <w:rPr>
          <w:rFonts w:ascii="Gandhari Unicode" w:hAnsi="Gandhari Unicode" w:cs="e-Tamil OTC"/>
          <w:noProof/>
          <w:lang w:val="en-GB"/>
        </w:rPr>
        <w:t xml:space="preserve"> little white crow</w:t>
      </w:r>
    </w:p>
    <w:p w14:paraId="223BB0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elephant-bull- ear like green leaf confused</w:t>
      </w:r>
    </w:p>
    <w:p w14:paraId="66FD21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backwaters stirring- part-day been-solitary one</w:t>
      </w:r>
    </w:p>
    <w:p w14:paraId="17F322A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come(abs.) it-moved they-say that(obl.) taken</w:t>
      </w:r>
    </w:p>
    <w:p w14:paraId="658408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examining- slapping- mother other(h.)</w:t>
      </w:r>
      <w:r w:rsidRPr="004D5A2F">
        <w:rPr>
          <w:rFonts w:ascii="Gandhari Unicode" w:hAnsi="Gandhari Unicode" w:cs="e-Tamil OTC"/>
          <w:noProof/>
          <w:position w:val="6"/>
          <w:lang w:val="en-GB"/>
        </w:rPr>
        <w:t>um</w:t>
      </w:r>
    </w:p>
    <w:p w14:paraId="1549CE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braid- let-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flash- jewel women</w:t>
      </w:r>
    </w:p>
    <w:p w14:paraId="4B9497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young-they(h.)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inexperience-they(h.)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w:t>
      </w:r>
      <w:r w:rsidRPr="004D5A2F">
        <w:rPr>
          <w:rFonts w:ascii="Gandhari Unicode" w:hAnsi="Gandhari Unicode" w:cs="e-Tamil OTC"/>
          <w:noProof/>
          <w:position w:val="6"/>
          <w:lang w:val="en-GB"/>
        </w:rPr>
        <w:t>ē</w:t>
      </w:r>
    </w:p>
    <w:p w14:paraId="1E7FC4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slap-not mother(h.)-with good part-they(h.)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986939" w14:textId="77777777" w:rsidR="0074055C" w:rsidRPr="004D5A2F" w:rsidRDefault="0074055C">
      <w:pPr>
        <w:pStyle w:val="Textbody"/>
        <w:spacing w:after="29"/>
        <w:rPr>
          <w:rFonts w:ascii="Gandhari Unicode" w:hAnsi="Gandhari Unicode" w:cs="e-Tamil OTC"/>
          <w:noProof/>
          <w:lang w:val="en-GB"/>
        </w:rPr>
      </w:pPr>
    </w:p>
    <w:p w14:paraId="40097C5C" w14:textId="77777777" w:rsidR="0074055C" w:rsidRPr="004D5A2F" w:rsidRDefault="0074055C">
      <w:pPr>
        <w:pStyle w:val="Textbody"/>
        <w:spacing w:after="29"/>
        <w:rPr>
          <w:rFonts w:ascii="Gandhari Unicode" w:hAnsi="Gandhari Unicode" w:cs="e-Tamil OTC"/>
          <w:noProof/>
          <w:lang w:val="en-GB"/>
        </w:rPr>
      </w:pPr>
    </w:p>
    <w:p w14:paraId="46F4A84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chariot came [and] went, they say,</w:t>
      </w:r>
    </w:p>
    <w:p w14:paraId="32E91B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solitary, at midday, when the little white crow</w:t>
      </w:r>
      <w:r w:rsidRPr="004D5A2F">
        <w:rPr>
          <w:rStyle w:val="FootnoteReference"/>
          <w:rFonts w:ascii="Gandhari Unicode" w:hAnsi="Gandhari Unicode" w:cs="e-Tamil OTC"/>
          <w:noProof/>
          <w:lang w:val="en-GB"/>
        </w:rPr>
        <w:footnoteReference w:id="181"/>
      </w:r>
    </w:p>
    <w:p w14:paraId="33BF27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from the shore of the great sea disturbs the green leaves</w:t>
      </w:r>
    </w:p>
    <w:p w14:paraId="4760DD0D"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like elephant ears, [and] stirs the misty backwaters.</w:t>
      </w:r>
    </w:p>
    <w:p w14:paraId="6A0D1C1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There are young and inexperienced</w:t>
      </w:r>
    </w:p>
    <w:p w14:paraId="13FB1BB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women with flashing jewels in braids coming loose</w:t>
      </w:r>
      <w:r w:rsidRPr="004D5A2F">
        <w:rPr>
          <w:rStyle w:val="FootnoteReference"/>
          <w:rFonts w:ascii="Gandhari Unicode" w:hAnsi="Gandhari Unicode" w:cs="e-Tamil OTC"/>
          <w:noProof/>
          <w:lang w:val="en-GB"/>
        </w:rPr>
        <w:footnoteReference w:id="182"/>
      </w:r>
    </w:p>
    <w:p w14:paraId="2363C7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[have] the better part, with mothers who don't slap [them] </w:t>
      </w:r>
      <w:r w:rsidRPr="004D5A2F">
        <w:rPr>
          <w:rFonts w:ascii="Gandhari Unicode" w:eastAsia="URW Palladio UNI" w:hAnsi="Gandhari Unicode" w:cs="e-Tamil OTC"/>
          <w:noProof/>
          <w:lang w:val="en-GB"/>
        </w:rPr>
        <w:t>–</w:t>
      </w:r>
    </w:p>
    <w:p w14:paraId="45E669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others with mothers who, taking that [as a cause],</w:t>
      </w:r>
    </w:p>
    <w:p w14:paraId="33590A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interrogate [and] slap [them].</w:t>
      </w:r>
      <w:r w:rsidRPr="004D5A2F">
        <w:rPr>
          <w:rStyle w:val="FootnoteReference"/>
          <w:rFonts w:ascii="Gandhari Unicode" w:hAnsi="Gandhari Unicode" w:cs="e-Tamil OTC"/>
          <w:noProof/>
          <w:lang w:val="en-GB"/>
        </w:rPr>
        <w:footnoteReference w:id="183"/>
      </w:r>
    </w:p>
    <w:p w14:paraId="79EF682D" w14:textId="77777777" w:rsidR="0074055C" w:rsidRPr="004D5A2F" w:rsidRDefault="0074055C">
      <w:pPr>
        <w:pStyle w:val="Textbody"/>
        <w:spacing w:after="0"/>
        <w:rPr>
          <w:rFonts w:ascii="Gandhari Unicode" w:hAnsi="Gandhari Unicode" w:cs="e-Tamil OTC"/>
          <w:noProof/>
          <w:lang w:val="en-GB"/>
        </w:rPr>
      </w:pPr>
    </w:p>
    <w:p w14:paraId="707C70B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FE26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சேந்தம்பூதன்: </w:t>
      </w:r>
      <w:r w:rsidRPr="004D5A2F">
        <w:rPr>
          <w:rFonts w:ascii="Gandhari Unicode" w:hAnsi="Gandhari Unicode"/>
          <w:i w:val="0"/>
          <w:iCs w:val="0"/>
          <w:color w:val="auto"/>
        </w:rPr>
        <w:t>the confidante / SHE</w:t>
      </w:r>
    </w:p>
    <w:p w14:paraId="6118EC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கடிநகர்த் தேலிவு விலங்கின்மை அறியத் தோழி கூறியது.</w:t>
      </w:r>
    </w:p>
    <w:p w14:paraId="1434B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வரைவுடன்பட்ட தோழி தலைமகட்குக் கூறியதூஉமாம.</w:t>
      </w:r>
    </w:p>
    <w:p w14:paraId="45B55C32" w14:textId="77777777" w:rsidR="0074055C" w:rsidRPr="004D5A2F" w:rsidRDefault="0074055C">
      <w:pPr>
        <w:pStyle w:val="Textbody"/>
        <w:spacing w:after="29"/>
        <w:rPr>
          <w:rFonts w:ascii="Gandhari Unicode" w:hAnsi="Gandhari Unicode" w:cs="e-Tamil OTC"/>
          <w:noProof/>
          <w:lang w:val="en-GB"/>
        </w:rPr>
      </w:pPr>
    </w:p>
    <w:p w14:paraId="599EBD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எழின்மிக வுடைய </w:t>
      </w:r>
      <w:r w:rsidRPr="004D5A2F">
        <w:rPr>
          <w:rFonts w:ascii="Gandhari Unicode" w:hAnsi="Gandhari Unicode" w:cs="e-Tamil OTC"/>
          <w:noProof/>
          <w:u w:val="wave"/>
          <w:cs/>
          <w:lang w:val="en-GB"/>
        </w:rPr>
        <w:t>தீங்கணிப் படூஉந்</w:t>
      </w:r>
    </w:p>
    <w:p w14:paraId="39E67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திறவோர் செய்வினை யறவ தாகுங்</w:t>
      </w:r>
    </w:p>
    <w:p w14:paraId="596243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கிளையுடை மாந்தர்க்குப் </w:t>
      </w:r>
      <w:r w:rsidRPr="004D5A2F">
        <w:rPr>
          <w:rFonts w:ascii="Gandhari Unicode" w:hAnsi="Gandhari Unicode" w:cs="e-Tamil OTC"/>
          <w:noProof/>
          <w:u w:val="wave"/>
          <w:cs/>
          <w:lang w:val="en-GB"/>
        </w:rPr>
        <w:t>புணையுமா ரிவ்வென</w:t>
      </w:r>
    </w:p>
    <w:p w14:paraId="29C926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வாங்கறிந் திசினே தோழி வேங்கை</w:t>
      </w:r>
    </w:p>
    <w:p w14:paraId="24E9BE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 மென்சினை வீயுக யானை</w:t>
      </w:r>
    </w:p>
    <w:p w14:paraId="3634B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யார்துயி லியம்பு நாடன்</w:t>
      </w:r>
    </w:p>
    <w:p w14:paraId="1F746F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மார்புரித் தாகிய மறுவி னட்பே.</w:t>
      </w:r>
    </w:p>
    <w:p w14:paraId="50ED2CCB" w14:textId="77777777" w:rsidR="0074055C" w:rsidRPr="004D5A2F" w:rsidRDefault="0074055C">
      <w:pPr>
        <w:pStyle w:val="Textbody"/>
        <w:spacing w:after="29"/>
        <w:rPr>
          <w:rFonts w:ascii="Gandhari Unicode" w:hAnsi="Gandhari Unicode" w:cs="e-Tamil OTC"/>
          <w:noProof/>
          <w:lang w:val="en-GB"/>
        </w:rPr>
      </w:pPr>
    </w:p>
    <w:p w14:paraId="35DC4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எழின்மிக வுடைய </w:t>
      </w:r>
      <w:r w:rsidRPr="004D5A2F">
        <w:rPr>
          <w:rFonts w:ascii="Gandhari Unicode" w:eastAsia="URW Palladio UNI" w:hAnsi="Gandhari Unicode" w:cs="e-Tamil OTC"/>
          <w:noProof/>
          <w:lang w:val="en-GB"/>
        </w:rPr>
        <w:t xml:space="preserve">C1+2+3v, G2, AT, Cām.; </w:t>
      </w:r>
      <w:r w:rsidRPr="004D5A2F">
        <w:rPr>
          <w:rFonts w:ascii="Gandhari Unicode" w:eastAsia="URW Palladio UNI" w:hAnsi="Gandhari Unicode" w:cs="e-Tamil OTC"/>
          <w:noProof/>
          <w:cs/>
          <w:lang w:val="en-GB"/>
        </w:rPr>
        <w:t xml:space="preserve">எழினி மிகவுடைய </w:t>
      </w:r>
      <w:r w:rsidRPr="004D5A2F">
        <w:rPr>
          <w:rFonts w:ascii="Gandhari Unicode" w:eastAsia="URW Palladio UNI" w:hAnsi="Gandhari Unicode" w:cs="e-Tamil OTC"/>
          <w:noProof/>
          <w:lang w:val="en-GB"/>
        </w:rPr>
        <w:t xml:space="preserve">L1, C3, G1+2v, EA, AT, [IrV], CP •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தீங்கணிப் படூஉந்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L1, C1+3, G1v+2, EA, I, Cām.v;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தீங்கணிப்பு கூஉந்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தாடுங்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புணையுமா ரிவ்வென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புணயுமா ரில்லென </w:t>
      </w:r>
      <w:r w:rsidRPr="004D5A2F">
        <w:rPr>
          <w:rFonts w:ascii="Gandhari Unicode" w:hAnsi="Gandhari Unicode" w:cs="e-Tamil OTC"/>
          <w:noProof/>
          <w:lang w:val="en-GB"/>
        </w:rPr>
        <w:t xml:space="preserve">C2, G2, AT; </w:t>
      </w:r>
      <w:r w:rsidRPr="004D5A2F">
        <w:rPr>
          <w:rFonts w:ascii="Gandhari Unicode" w:hAnsi="Gandhari Unicode" w:cs="e-Tamil OTC"/>
          <w:noProof/>
          <w:cs/>
          <w:lang w:val="en-GB"/>
        </w:rPr>
        <w:t xml:space="preserve">புனையுமா ரில்லென </w:t>
      </w:r>
      <w:r w:rsidRPr="004D5A2F">
        <w:rPr>
          <w:rFonts w:ascii="Gandhari Unicode" w:hAnsi="Gandhari Unicode" w:cs="e-Tamil OTC"/>
          <w:noProof/>
          <w:lang w:val="en-GB"/>
        </w:rPr>
        <w:t xml:space="preserve">L1, C1+3, G1,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C2v+3v, Cām.v</w:t>
      </w:r>
    </w:p>
    <w:p w14:paraId="5E68222E" w14:textId="77777777" w:rsidR="0074055C" w:rsidRPr="004D5A2F" w:rsidRDefault="0074055C">
      <w:pPr>
        <w:pStyle w:val="Textbody"/>
        <w:spacing w:after="29"/>
        <w:rPr>
          <w:rFonts w:ascii="Gandhari Unicode" w:hAnsi="Gandhari Unicode" w:cs="e-Tamil OTC"/>
          <w:noProof/>
          <w:lang w:val="en-GB"/>
        </w:rPr>
      </w:pPr>
    </w:p>
    <w:p w14:paraId="5BF41F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eḻil mika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uṭaiyat</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īṅk</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aṇi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paṭūum</w:t>
      </w:r>
    </w:p>
    <w:p w14:paraId="3F729E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tiṟavōr cey viṉai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aṟ</w:t>
      </w:r>
      <w:r w:rsidR="00695A38" w:rsidRPr="004D5A2F">
        <w:rPr>
          <w:rFonts w:ascii="Gandhari Unicode" w:hAnsi="Gandhari Unicode" w:cs="e-Tamil OTC"/>
          <w:noProof/>
          <w:lang w:val="en-GB"/>
        </w:rPr>
        <w:t>avat*</w:t>
      </w:r>
      <w:r w:rsidRPr="004D5A2F">
        <w:rPr>
          <w:rFonts w:ascii="Gandhari Unicode" w:hAnsi="Gandhari Unicode" w:cs="e-Tamil OTC"/>
          <w:noProof/>
          <w:lang w:val="en-GB"/>
        </w:rPr>
        <w:t xml:space="preserve"> ākum</w:t>
      </w:r>
    </w:p>
    <w:p w14:paraId="2B36A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kiḷai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 māntarkku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puṇaiyumār 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00695A38" w:rsidRPr="004D5A2F">
        <w:rPr>
          <w:rFonts w:ascii="Gandhari Unicode" w:hAnsi="Gandhari Unicode" w:cs="e-Tamil OTC"/>
          <w:noProof/>
          <w:lang w:val="en-GB"/>
        </w:rPr>
        <w:t>~</w:t>
      </w:r>
      <w:r w:rsidRPr="004D5A2F">
        <w:rPr>
          <w:rFonts w:ascii="Gandhari Unicode" w:hAnsi="Gandhari Unicode" w:cs="e-Tamil OTC"/>
          <w:noProof/>
          <w:lang w:val="en-GB"/>
        </w:rPr>
        <w:t>eṉa</w:t>
      </w:r>
    </w:p>
    <w:p w14:paraId="69F4F1D1"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aṟinticiṉ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vēṅkai</w:t>
      </w:r>
    </w:p>
    <w:p w14:paraId="74ED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vīyā me</w:t>
      </w:r>
      <w:r w:rsidR="00695A38" w:rsidRPr="004D5A2F">
        <w:rPr>
          <w:rFonts w:ascii="Gandhari Unicode" w:hAnsi="Gandhari Unicode" w:cs="e-Tamil OTC"/>
          <w:noProof/>
          <w:lang w:val="en-GB"/>
        </w:rPr>
        <w:t>l</w:t>
      </w:r>
      <w:r w:rsidRPr="004D5A2F">
        <w:rPr>
          <w:rFonts w:ascii="Gandhari Unicode" w:hAnsi="Gandhari Unicode" w:cs="e-Tamil OTC"/>
          <w:noProof/>
          <w:lang w:val="en-GB"/>
        </w:rPr>
        <w:t xml:space="preserve"> ciṉai vī </w:t>
      </w:r>
      <w:r w:rsidR="00695A38" w:rsidRPr="004D5A2F">
        <w:rPr>
          <w:rFonts w:ascii="Gandhari Unicode" w:hAnsi="Gandhari Unicode" w:cs="e-Tamil OTC"/>
          <w:noProof/>
          <w:lang w:val="en-GB"/>
        </w:rPr>
        <w:t>~</w:t>
      </w:r>
      <w:r w:rsidRPr="004D5A2F">
        <w:rPr>
          <w:rFonts w:ascii="Gandhari Unicode" w:hAnsi="Gandhari Unicode" w:cs="e-Tamil OTC"/>
          <w:noProof/>
          <w:lang w:val="en-GB"/>
        </w:rPr>
        <w:t>uka yāṉai</w:t>
      </w:r>
    </w:p>
    <w:p w14:paraId="638D528E"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tuyil iyampum nāṭaṉ</w:t>
      </w:r>
    </w:p>
    <w:p w14:paraId="3FA50CFE" w14:textId="77777777" w:rsidR="0074055C" w:rsidRPr="004D5A2F" w:rsidRDefault="00695A38">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mārp* uritt*</w:t>
      </w:r>
      <w:r w:rsidR="00CF70BD" w:rsidRPr="004D5A2F">
        <w:rPr>
          <w:rFonts w:ascii="Gandhari Unicode" w:hAnsi="Gandhari Unicode" w:cs="e-Tamil OTC"/>
          <w:noProof/>
          <w:lang w:val="en-GB"/>
        </w:rPr>
        <w:t xml:space="preserve"> ākiya maṟu </w:t>
      </w:r>
      <w:r w:rsidRPr="004D5A2F">
        <w:rPr>
          <w:rFonts w:ascii="Gandhari Unicode" w:hAnsi="Gandhari Unicode" w:cs="e-Tamil OTC"/>
          <w:noProof/>
          <w:lang w:val="en-GB"/>
        </w:rPr>
        <w:t>~</w:t>
      </w:r>
      <w:r w:rsidR="00CF70BD" w:rsidRPr="004D5A2F">
        <w:rPr>
          <w:rFonts w:ascii="Gandhari Unicode" w:hAnsi="Gandhari Unicode" w:cs="e-Tamil OTC"/>
          <w:noProof/>
          <w:lang w:val="en-GB"/>
        </w:rPr>
        <w:t>il naṭp</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F04C55" w14:textId="77777777" w:rsidR="0074055C" w:rsidRPr="004D5A2F" w:rsidRDefault="0074055C">
      <w:pPr>
        <w:pStyle w:val="Textbody"/>
        <w:spacing w:after="29" w:line="260" w:lineRule="exact"/>
        <w:rPr>
          <w:rFonts w:ascii="Gandhari Unicode" w:hAnsi="Gandhari Unicode" w:cs="e-Tamil OTC"/>
          <w:noProof/>
          <w:lang w:val="en-GB"/>
        </w:rPr>
      </w:pPr>
    </w:p>
    <w:p w14:paraId="52AD2D79" w14:textId="77777777" w:rsidR="0074055C" w:rsidRPr="004D5A2F" w:rsidRDefault="0074055C">
      <w:pPr>
        <w:pStyle w:val="Textbody"/>
        <w:spacing w:after="29" w:line="260" w:lineRule="exact"/>
        <w:rPr>
          <w:rFonts w:ascii="Gandhari Unicode" w:hAnsi="Gandhari Unicode" w:cs="e-Tamil OTC"/>
          <w:noProof/>
          <w:lang w:val="en-GB"/>
        </w:rPr>
      </w:pPr>
    </w:p>
    <w:p w14:paraId="58B65791" w14:textId="77777777" w:rsidR="0074055C" w:rsidRPr="004D5A2F" w:rsidRDefault="0074055C">
      <w:pPr>
        <w:pStyle w:val="Textbody"/>
        <w:spacing w:after="29" w:line="260" w:lineRule="exact"/>
        <w:rPr>
          <w:rFonts w:ascii="Gandhari Unicode" w:hAnsi="Gandhari Unicode" w:cs="e-Tamil OTC"/>
          <w:noProof/>
          <w:lang w:val="en-GB"/>
        </w:rPr>
      </w:pPr>
    </w:p>
    <w:p w14:paraId="664A42F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by the confidante while(?) knowing of obstacles to clarity (placidity?) in the marriage house.</w:t>
      </w:r>
    </w:p>
    <w:p w14:paraId="49F90B0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by HER to the confidante who had consented to marriage.</w:t>
      </w:r>
    </w:p>
    <w:p w14:paraId="7227DB16" w14:textId="77777777" w:rsidR="0074055C" w:rsidRPr="004D5A2F" w:rsidRDefault="0074055C">
      <w:pPr>
        <w:pStyle w:val="Textbody"/>
        <w:spacing w:after="29" w:line="260" w:lineRule="exact"/>
        <w:rPr>
          <w:rFonts w:ascii="Gandhari Unicode" w:hAnsi="Gandhari Unicode" w:cs="e-Tamil OTC"/>
          <w:noProof/>
          <w:lang w:val="en-GB"/>
        </w:rPr>
      </w:pPr>
    </w:p>
    <w:p w14:paraId="7E0CBD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grace be</w:t>
      </w:r>
      <w:r w:rsidR="00695A38" w:rsidRPr="004D5A2F">
        <w:rPr>
          <w:rFonts w:ascii="Gandhari Unicode" w:hAnsi="Gandhari Unicode" w:cs="e-Tamil OTC"/>
          <w:noProof/>
          <w:lang w:val="en-GB"/>
        </w:rPr>
        <w:t>-much(inf.) possess-it here proximity</w:t>
      </w:r>
      <w:r w:rsidRPr="004D5A2F">
        <w:rPr>
          <w:rFonts w:ascii="Gandhari Unicode" w:hAnsi="Gandhari Unicode" w:cs="e-Tamil OTC"/>
          <w:noProof/>
          <w:lang w:val="en-GB"/>
        </w:rPr>
        <w:t xml:space="preserve"> happening-</w:t>
      </w:r>
    </w:p>
    <w:p w14:paraId="49DDF1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able-he(h.) do- work duty-it becoming-</w:t>
      </w:r>
      <w:r w:rsidRPr="004D5A2F">
        <w:rPr>
          <w:rFonts w:ascii="Gandhari Unicode" w:hAnsi="Gandhari Unicode" w:cs="e-Tamil OTC"/>
          <w:noProof/>
          <w:lang w:val="en-GB"/>
        </w:rPr>
        <w:tab/>
      </w:r>
    </w:p>
    <w:p w14:paraId="6282D5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relatives possess- people(dat.) support</w:t>
      </w:r>
      <w:r w:rsidRPr="004D5A2F">
        <w:rPr>
          <w:rFonts w:ascii="Gandhari Unicode" w:hAnsi="Gandhari Unicode" w:cs="e-Tamil OTC"/>
          <w:noProof/>
          <w:position w:val="6"/>
          <w:lang w:val="en-GB"/>
        </w:rPr>
        <w:t xml:space="preserve">umār </w:t>
      </w:r>
      <w:r w:rsidRPr="004D5A2F">
        <w:rPr>
          <w:rFonts w:ascii="Gandhari Unicode" w:hAnsi="Gandhari Unicode" w:cs="e-Tamil OTC"/>
          <w:noProof/>
          <w:lang w:val="en-GB"/>
        </w:rPr>
        <w:t>this- say(inf.)</w:t>
      </w:r>
    </w:p>
    <w:p w14:paraId="5056F4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know(ipt.)/I-knew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Vēṅkai</w:t>
      </w:r>
    </w:p>
    <w:p w14:paraId="32E1D9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destroyed-not soft twig blossom shed(inf.) elephant</w:t>
      </w:r>
    </w:p>
    <w:p w14:paraId="1D53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be-full- sleep sounding- land-he</w:t>
      </w:r>
    </w:p>
    <w:p w14:paraId="30166B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chest suitable-it become(p.)- fault-not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7BC7A" w14:textId="77777777" w:rsidR="0074055C" w:rsidRPr="004D5A2F" w:rsidRDefault="0074055C">
      <w:pPr>
        <w:pStyle w:val="Textbody"/>
        <w:spacing w:after="29"/>
        <w:rPr>
          <w:rFonts w:ascii="Gandhari Unicode" w:hAnsi="Gandhari Unicode" w:cs="e-Tamil OTC"/>
          <w:noProof/>
          <w:lang w:val="en-GB"/>
        </w:rPr>
      </w:pPr>
    </w:p>
    <w:p w14:paraId="14A69413" w14:textId="77777777" w:rsidR="0074055C" w:rsidRPr="004D5A2F" w:rsidRDefault="0074055C">
      <w:pPr>
        <w:pStyle w:val="Textbody"/>
        <w:spacing w:after="0"/>
        <w:rPr>
          <w:rFonts w:ascii="Gandhari Unicode" w:hAnsi="Gandhari Unicode" w:cs="e-Tamil OTC"/>
          <w:noProof/>
          <w:lang w:val="en-GB"/>
        </w:rPr>
      </w:pPr>
    </w:p>
    <w:p w14:paraId="558B6B2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Possessing much grace it grows close</w:t>
      </w:r>
      <w:r w:rsidRPr="004D5A2F">
        <w:rPr>
          <w:rStyle w:val="FootnoteReference"/>
          <w:rFonts w:ascii="Gandhari Unicode" w:hAnsi="Gandhari Unicode" w:cs="e-Tamil OTC"/>
          <w:noProof/>
          <w:lang w:val="en-GB"/>
        </w:rPr>
        <w:footnoteReference w:id="184"/>
      </w:r>
      <w:r w:rsidRPr="004D5A2F">
        <w:rPr>
          <w:rFonts w:ascii="Gandhari Unicode" w:hAnsi="Gandhari Unicode" w:cs="e-Tamil OTC"/>
          <w:noProof/>
          <w:lang w:val="en-GB"/>
        </w:rPr>
        <w:t xml:space="preserve"> here,</w:t>
      </w:r>
    </w:p>
    <w:p w14:paraId="60999C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faultless intimacy that is worthy of the chest</w:t>
      </w:r>
    </w:p>
    <w:p w14:paraId="001EF10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man from the land,</w:t>
      </w:r>
    </w:p>
    <w:p w14:paraId="3E106DE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the elephant bull rumbles in [his] deep sleep,</w:t>
      </w:r>
    </w:p>
    <w:p w14:paraId="17544BA0" w14:textId="77777777" w:rsidR="0074055C" w:rsidRPr="004D5A2F" w:rsidRDefault="00CF70BD">
      <w:pPr>
        <w:pStyle w:val="Textbody"/>
        <w:tabs>
          <w:tab w:val="left" w:pos="863"/>
        </w:tabs>
        <w:spacing w:after="0"/>
        <w:rPr>
          <w:rFonts w:ascii="Gandhari Unicode" w:hAnsi="Gandhari Unicode" w:cs="e-Tamil OTC"/>
          <w:noProof/>
          <w:lang w:val="en-GB"/>
        </w:rPr>
      </w:pPr>
      <w:r w:rsidRPr="004D5A2F">
        <w:rPr>
          <w:rFonts w:ascii="Gandhari Unicode" w:hAnsi="Gandhari Unicode" w:cs="e-Tamil OTC"/>
          <w:noProof/>
          <w:lang w:val="en-GB"/>
        </w:rPr>
        <w:tab/>
        <w:t>so that the blossoms fall from soft twigs</w:t>
      </w:r>
    </w:p>
    <w:p w14:paraId="17E5F6CB" w14:textId="77777777" w:rsidR="0074055C" w:rsidRPr="004D5A2F" w:rsidRDefault="00CF70BD">
      <w:pPr>
        <w:pStyle w:val="Textbody"/>
        <w:tabs>
          <w:tab w:val="left" w:pos="975"/>
        </w:tabs>
        <w:spacing w:after="115"/>
        <w:rPr>
          <w:rFonts w:ascii="Gandhari Unicode" w:hAnsi="Gandhari Unicode" w:cs="e-Tamil OTC"/>
          <w:noProof/>
          <w:lang w:val="en-GB"/>
        </w:rPr>
      </w:pPr>
      <w:r w:rsidRPr="004D5A2F">
        <w:rPr>
          <w:rFonts w:ascii="Gandhari Unicode" w:hAnsi="Gandhari Unicode" w:cs="e-Tamil OTC"/>
          <w:noProof/>
          <w:lang w:val="en-GB"/>
        </w:rPr>
        <w:tab/>
        <w:t>without the Vēṅkai being destroyed.</w:t>
      </w:r>
      <w:r w:rsidRPr="004D5A2F">
        <w:rPr>
          <w:rStyle w:val="FootnoteReference"/>
          <w:rFonts w:ascii="Gandhari Unicode" w:hAnsi="Gandhari Unicode" w:cs="e-Tamil OTC"/>
          <w:noProof/>
          <w:lang w:val="en-GB"/>
        </w:rPr>
        <w:footnoteReference w:id="185"/>
      </w:r>
    </w:p>
    <w:p w14:paraId="6C399007"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The work to be done is duty to an able man.</w:t>
      </w:r>
    </w:p>
    <w:p w14:paraId="775744E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This [is] also a suppor</w:t>
      </w:r>
      <w:r w:rsidR="00270A6C" w:rsidRPr="004D5A2F">
        <w:rPr>
          <w:rFonts w:ascii="Gandhari Unicode" w:hAnsi="Gandhari Unicode" w:cs="e-Tamil OTC"/>
          <w:noProof/>
          <w:lang w:val="en-GB"/>
        </w:rPr>
        <w:t>t for people who have relatives”</w:t>
      </w:r>
      <w:r w:rsidRPr="004D5A2F">
        <w:rPr>
          <w:rStyle w:val="FootnoteReference"/>
          <w:rFonts w:ascii="Gandhari Unicode" w:hAnsi="Gandhari Unicode" w:cs="e-Tamil OTC"/>
          <w:noProof/>
          <w:lang w:val="en-GB"/>
        </w:rPr>
        <w:footnoteReference w:id="186"/>
      </w:r>
    </w:p>
    <w:p w14:paraId="69FBC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you may know, friend.</w:t>
      </w:r>
    </w:p>
    <w:p w14:paraId="7AF1B88D" w14:textId="77777777" w:rsidR="0074055C" w:rsidRPr="004D5A2F" w:rsidRDefault="0074055C">
      <w:pPr>
        <w:pStyle w:val="Textbody"/>
        <w:spacing w:after="0"/>
        <w:rPr>
          <w:rFonts w:ascii="Gandhari Unicode" w:hAnsi="Gandhari Unicode" w:cs="e-Tamil OTC"/>
          <w:noProof/>
          <w:lang w:val="en-GB"/>
        </w:rPr>
      </w:pPr>
    </w:p>
    <w:p w14:paraId="2641EC9D" w14:textId="77777777" w:rsidR="0074055C" w:rsidRPr="004D5A2F" w:rsidRDefault="0074055C">
      <w:pPr>
        <w:pStyle w:val="Textbody"/>
        <w:spacing w:after="0"/>
        <w:rPr>
          <w:rFonts w:ascii="Gandhari Unicode" w:hAnsi="Gandhari Unicode" w:cs="e-Tamil OTC"/>
          <w:noProof/>
          <w:lang w:val="en-GB"/>
        </w:rPr>
      </w:pPr>
    </w:p>
    <w:p w14:paraId="4A1F126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thus I have understood, friend.</w:t>
      </w:r>
    </w:p>
    <w:p w14:paraId="25112128" w14:textId="77777777" w:rsidR="0074055C" w:rsidRPr="004D5A2F" w:rsidRDefault="0074055C">
      <w:pPr>
        <w:pStyle w:val="Textbody"/>
        <w:spacing w:after="0"/>
        <w:rPr>
          <w:rFonts w:ascii="Gandhari Unicode" w:hAnsi="Gandhari Unicode" w:cs="e-Tamil OTC"/>
          <w:noProof/>
          <w:lang w:val="en-GB"/>
        </w:rPr>
      </w:pPr>
    </w:p>
    <w:p w14:paraId="1D31B00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63BEF9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248</w:t>
      </w:r>
      <w:r w:rsidRPr="004D5A2F">
        <w:rPr>
          <w:rFonts w:ascii="e-Tamil OTC" w:hAnsi="e-Tamil OTC" w:cs="e-Tamil OTC"/>
          <w:b/>
          <w:i w:val="0"/>
          <w:iCs w:val="0"/>
          <w:color w:val="auto"/>
          <w:cs/>
        </w:rPr>
        <w:t xml:space="preserve"> உலோச்சன</w:t>
      </w:r>
      <w:r w:rsidRPr="004D5A2F">
        <w:rPr>
          <w:rFonts w:ascii="e-Tamil OTC" w:hAnsi="e-Tamil OTC" w:cs="e-Tamil OTC"/>
          <w:i w:val="0"/>
          <w:iCs w:val="0"/>
          <w:color w:val="auto"/>
          <w:cs/>
        </w:rPr>
        <w:t>(</w:t>
      </w:r>
      <w:r w:rsidR="007B199B"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the confidante</w:t>
      </w:r>
    </w:p>
    <w:p w14:paraId="14633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நீட்டித்தவழி ஆற்றாளாகிய கிழத்தியைத் தோழி ஆற்றுவிட்டது.</w:t>
      </w:r>
    </w:p>
    <w:p w14:paraId="3DB1997A" w14:textId="77777777" w:rsidR="0074055C" w:rsidRPr="004D5A2F" w:rsidRDefault="0074055C">
      <w:pPr>
        <w:pStyle w:val="Textbody"/>
        <w:spacing w:after="29"/>
        <w:rPr>
          <w:rFonts w:ascii="Gandhari Unicode" w:hAnsi="Gandhari Unicode" w:cs="e-Tamil OTC"/>
          <w:noProof/>
          <w:lang w:val="en-GB"/>
        </w:rPr>
      </w:pPr>
    </w:p>
    <w:p w14:paraId="6159C4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அதுவர </w:t>
      </w:r>
      <w:r w:rsidRPr="004D5A2F">
        <w:rPr>
          <w:rFonts w:ascii="Gandhari Unicode" w:hAnsi="Gandhari Unicode" w:cs="e-Tamil OTC"/>
          <w:noProof/>
          <w:u w:val="wave"/>
          <w:cs/>
          <w:lang w:val="en-GB"/>
        </w:rPr>
        <w:t>லன்மையோ</w:t>
      </w:r>
      <w:r w:rsidRPr="004D5A2F">
        <w:rPr>
          <w:rFonts w:ascii="Gandhari Unicode" w:hAnsi="Gandhari Unicode" w:cs="e-Tamil OTC"/>
          <w:noProof/>
          <w:cs/>
          <w:lang w:val="en-GB"/>
        </w:rPr>
        <w:t xml:space="preserve"> வரிதே யவன்மார்</w:t>
      </w:r>
    </w:p>
    <w:p w14:paraId="4BD41A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புறுக வென்ற நாளே குறுகி</w:t>
      </w:r>
    </w:p>
    <w:p w14:paraId="230B4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 கின்றே தோழி கான</w:t>
      </w:r>
    </w:p>
    <w:p w14:paraId="01E09B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லாடரை புதையக் கோடை யிட்ட</w:t>
      </w:r>
    </w:p>
    <w:p w14:paraId="20BA15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வடும்பிவர் மணற்கோ டூர </w:t>
      </w:r>
      <w:r w:rsidRPr="004D5A2F">
        <w:rPr>
          <w:rFonts w:ascii="Gandhari Unicode" w:hAnsi="Gandhari Unicode" w:cs="e-Tamil OTC"/>
          <w:noProof/>
          <w:u w:val="wave"/>
          <w:cs/>
          <w:lang w:val="en-GB"/>
        </w:rPr>
        <w:t>நெடும்பனை</w:t>
      </w:r>
    </w:p>
    <w:p w14:paraId="1DE527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குறிய வாகுந் துறைவனைப்</w:t>
      </w:r>
    </w:p>
    <w:p w14:paraId="7B21ED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w:t>
      </w:r>
      <w:r w:rsidRPr="004D5A2F">
        <w:rPr>
          <w:rFonts w:ascii="Gandhari Unicode" w:hAnsi="Gandhari Unicode" w:cs="e-Tamil OTC"/>
          <w:noProof/>
          <w:cs/>
          <w:lang w:val="en-GB"/>
        </w:rPr>
        <w:t xml:space="preserve"> கூறி யாயறிந் தனளே.</w:t>
      </w:r>
    </w:p>
    <w:p w14:paraId="5FAA8F60" w14:textId="77777777" w:rsidR="0074055C" w:rsidRPr="004D5A2F" w:rsidRDefault="0074055C">
      <w:pPr>
        <w:pStyle w:val="Textbody"/>
        <w:spacing w:after="29"/>
        <w:rPr>
          <w:rFonts w:ascii="Gandhari Unicode" w:hAnsi="Gandhari Unicode" w:cs="e-Tamil OTC"/>
          <w:noProof/>
          <w:lang w:val="en-GB"/>
        </w:rPr>
      </w:pPr>
    </w:p>
    <w:p w14:paraId="2D4B5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அதுவர வன்மையோ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குருஇ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வடும்பிவர் மணற்கோ (மனற்கோ) டூர நெடும்பனை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வடம்பவிர் மணற்கோ டூர நெடும்பனை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வடும்பிவர் பமன்ற கோடுயர் நெடும்பனை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வடும்பிவர் மணற்கோ டூர்நெடும் பெண்ணை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பெறிய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பெறீஇய </w:t>
      </w:r>
      <w:r w:rsidRPr="004D5A2F">
        <w:rPr>
          <w:rFonts w:ascii="Gandhari Unicode" w:hAnsi="Gandhari Unicode" w:cs="e-Tamil OTC"/>
          <w:noProof/>
          <w:lang w:val="en-GB"/>
        </w:rPr>
        <w:t>G2</w:t>
      </w:r>
    </w:p>
    <w:p w14:paraId="3D8B5670" w14:textId="77777777" w:rsidR="0074055C" w:rsidRPr="004D5A2F" w:rsidRDefault="0074055C">
      <w:pPr>
        <w:pStyle w:val="Textbody"/>
        <w:spacing w:after="29"/>
        <w:rPr>
          <w:rFonts w:ascii="Gandhari Unicode" w:hAnsi="Gandhari Unicode" w:cs="e-Tamil OTC"/>
          <w:noProof/>
          <w:lang w:val="en-GB"/>
        </w:rPr>
      </w:pPr>
    </w:p>
    <w:p w14:paraId="257FE8E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atu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aṉmai</w:t>
      </w:r>
      <w:r w:rsidR="00FC469F" w:rsidRPr="004D5A2F">
        <w:rPr>
          <w:rFonts w:ascii="Gandhari Unicode" w:hAnsi="Gandhari Unicode" w:cs="e-Tamil OTC"/>
          <w:noProof/>
          <w:lang w:val="en-GB"/>
        </w:rPr>
        <w:t>-~</w:t>
      </w:r>
      <w:r w:rsidRPr="004D5A2F">
        <w:rPr>
          <w:rFonts w:ascii="Gandhari Unicode" w:hAnsi="Gandhari Unicode" w:cs="e-Tamil OTC"/>
          <w:noProof/>
          <w:lang w:val="en-GB"/>
        </w:rPr>
        <w:t>ō arit</w:t>
      </w:r>
      <w:r w:rsidR="00FC469F" w:rsidRPr="004D5A2F">
        <w:rPr>
          <w:rFonts w:ascii="Gandhari Unicode" w:hAnsi="Gandhari Unicode" w:cs="e-Tamil OTC"/>
          <w:noProof/>
          <w:lang w:val="en-GB"/>
        </w:rPr>
        <w:t>*-</w:t>
      </w:r>
      <w:r w:rsidRPr="004D5A2F">
        <w:rPr>
          <w:rFonts w:ascii="Gandhari Unicode" w:hAnsi="Gandhari Unicode" w:cs="e-Tamil OTC"/>
          <w:noProof/>
          <w:lang w:val="en-GB"/>
        </w:rPr>
        <w:t>ē avaṉ mārp</w:t>
      </w:r>
      <w:r w:rsidR="00FC469F" w:rsidRPr="004D5A2F">
        <w:rPr>
          <w:rFonts w:ascii="Gandhari Unicode" w:hAnsi="Gandhari Unicode" w:cs="e-Tamil OTC"/>
          <w:noProof/>
          <w:lang w:val="en-GB"/>
        </w:rPr>
        <w:t>*</w:t>
      </w:r>
    </w:p>
    <w:p w14:paraId="37175E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uṟuka </w:t>
      </w:r>
      <w:r w:rsidR="00FC469F" w:rsidRPr="004D5A2F">
        <w:rPr>
          <w:rFonts w:ascii="Gandhari Unicode" w:hAnsi="Gandhari Unicode" w:cs="e-Tamil OTC"/>
          <w:noProof/>
          <w:lang w:val="en-GB"/>
        </w:rPr>
        <w:t>~</w:t>
      </w:r>
      <w:r w:rsidRPr="004D5A2F">
        <w:rPr>
          <w:rFonts w:ascii="Gandhari Unicode" w:hAnsi="Gandhari Unicode" w:cs="e-Tamil OTC"/>
          <w:noProof/>
          <w:lang w:val="en-GB"/>
        </w:rPr>
        <w:t>eṉṟa nāḷ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 kuṟuki</w:t>
      </w:r>
    </w:p>
    <w:p w14:paraId="1686D5A1"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kāṉal</w:t>
      </w:r>
    </w:p>
    <w:p w14:paraId="4DBE2C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āṭ</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arai putaiya</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kōṭai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iṭṭa</w:t>
      </w:r>
    </w:p>
    <w:p w14:paraId="13CF273E"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aṭ</w:t>
      </w:r>
      <w:r w:rsidRPr="004D5A2F">
        <w:rPr>
          <w:rFonts w:ascii="Gandhari Unicode" w:hAnsi="Gandhari Unicode" w:cs="e-Tamil OTC"/>
          <w:noProof/>
          <w:lang w:val="en-GB"/>
        </w:rPr>
        <w:t>ump*</w:t>
      </w:r>
      <w:r w:rsidR="00CF70BD" w:rsidRPr="004D5A2F">
        <w:rPr>
          <w:rFonts w:ascii="Gandhari Unicode" w:hAnsi="Gandhari Unicode" w:cs="e-Tamil OTC"/>
          <w:noProof/>
          <w:lang w:val="en-GB"/>
        </w:rPr>
        <w:t xml:space="preserve"> ivar maṇal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ūra neṭum </w:t>
      </w:r>
      <w:r w:rsidR="00CF70BD" w:rsidRPr="004D5A2F">
        <w:rPr>
          <w:rFonts w:ascii="Gandhari Unicode" w:hAnsi="Gandhari Unicode" w:cs="e-Tamil OTC"/>
          <w:i/>
          <w:iCs/>
          <w:noProof/>
          <w:lang w:val="en-GB"/>
        </w:rPr>
        <w:t>paṉai</w:t>
      </w:r>
    </w:p>
    <w:p w14:paraId="0D213B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kuṟiya </w:t>
      </w:r>
      <w:r w:rsidR="00FC469F" w:rsidRPr="004D5A2F">
        <w:rPr>
          <w:rFonts w:ascii="Gandhari Unicode" w:hAnsi="Gandhari Unicode" w:cs="e-Tamil OTC"/>
          <w:noProof/>
          <w:lang w:val="en-GB"/>
        </w:rPr>
        <w:t>~</w:t>
      </w:r>
      <w:r w:rsidRPr="004D5A2F">
        <w:rPr>
          <w:rFonts w:ascii="Gandhari Unicode" w:hAnsi="Gandhari Unicode" w:cs="e-Tamil OTC"/>
          <w:noProof/>
          <w:lang w:val="en-GB"/>
        </w:rPr>
        <w:t>ākum tuṟaivaṉai</w:t>
      </w:r>
      <w:r w:rsidR="00FC469F" w:rsidRPr="004D5A2F">
        <w:rPr>
          <w:rFonts w:ascii="Gandhari Unicode" w:hAnsi="Gandhari Unicode" w:cs="e-Tamil OTC"/>
          <w:noProof/>
          <w:lang w:val="en-GB"/>
        </w:rPr>
        <w:t>+</w:t>
      </w:r>
    </w:p>
    <w:p w14:paraId="4EF4B6B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periya</w:t>
      </w:r>
      <w:r w:rsidRPr="004D5A2F">
        <w:rPr>
          <w:rFonts w:ascii="Gandhari Unicode" w:hAnsi="Gandhari Unicode" w:cs="e-Tamil OTC"/>
          <w:noProof/>
          <w:lang w:val="en-GB"/>
        </w:rPr>
        <w:t xml:space="preserve"> kūṟi yāy aṟintaṉaḷ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w:t>
      </w:r>
    </w:p>
    <w:p w14:paraId="1D12E8DF" w14:textId="77777777" w:rsidR="0074055C" w:rsidRPr="004D5A2F" w:rsidRDefault="0074055C">
      <w:pPr>
        <w:pStyle w:val="Textbody"/>
        <w:spacing w:after="29" w:line="260" w:lineRule="exact"/>
        <w:rPr>
          <w:rFonts w:ascii="Gandhari Unicode" w:hAnsi="Gandhari Unicode" w:cs="e-Tamil OTC"/>
          <w:noProof/>
          <w:lang w:val="en-GB"/>
        </w:rPr>
      </w:pPr>
    </w:p>
    <w:p w14:paraId="797C6AAE" w14:textId="77777777" w:rsidR="0074055C" w:rsidRPr="004D5A2F" w:rsidRDefault="0074055C">
      <w:pPr>
        <w:pStyle w:val="Textbody"/>
        <w:spacing w:after="29" w:line="260" w:lineRule="exact"/>
        <w:rPr>
          <w:rFonts w:ascii="Gandhari Unicode" w:hAnsi="Gandhari Unicode" w:cs="e-Tamil OTC"/>
          <w:noProof/>
          <w:lang w:val="en-GB"/>
        </w:rPr>
      </w:pPr>
    </w:p>
    <w:p w14:paraId="351593D7" w14:textId="77777777" w:rsidR="0074055C" w:rsidRPr="004D5A2F" w:rsidRDefault="0074055C">
      <w:pPr>
        <w:pStyle w:val="Textbody"/>
        <w:spacing w:after="29" w:line="260" w:lineRule="exact"/>
        <w:rPr>
          <w:rFonts w:ascii="Gandhari Unicode" w:hAnsi="Gandhari Unicode" w:cs="e-Tamil OTC"/>
          <w:noProof/>
          <w:lang w:val="en-GB"/>
        </w:rPr>
      </w:pPr>
    </w:p>
    <w:p w14:paraId="17D5780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reassuring HER who didn't have strength [anymore], when [he] delayed marriage.</w:t>
      </w:r>
    </w:p>
    <w:p w14:paraId="736B2F23" w14:textId="77777777" w:rsidR="0074055C" w:rsidRPr="004D5A2F" w:rsidRDefault="0074055C">
      <w:pPr>
        <w:pStyle w:val="Textbody"/>
        <w:spacing w:after="29" w:line="260" w:lineRule="exact"/>
        <w:rPr>
          <w:rFonts w:ascii="Gandhari Unicode" w:hAnsi="Gandhari Unicode" w:cs="e-Tamil OTC"/>
          <w:noProof/>
          <w:lang w:val="en-GB"/>
        </w:rPr>
      </w:pPr>
    </w:p>
    <w:p w14:paraId="71FC36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coming not-being-so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chest</w:t>
      </w:r>
    </w:p>
    <w:p w14:paraId="73B7E5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may-have said-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shortened</w:t>
      </w:r>
    </w:p>
    <w:p w14:paraId="70FE31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seashore-grove</w:t>
      </w:r>
    </w:p>
    <w:p w14:paraId="62C8CC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play- trunk bury(inf.) west-wind placed-</w:t>
      </w:r>
    </w:p>
    <w:p w14:paraId="4C471010" w14:textId="77777777" w:rsidR="0074055C" w:rsidRPr="004D5A2F" w:rsidRDefault="00CF70BD" w:rsidP="004B765B">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Aṭumpu(-plant) climb- sand </w:t>
      </w:r>
      <w:r w:rsidR="004B765B" w:rsidRPr="004D5A2F">
        <w:rPr>
          <w:rFonts w:ascii="Gandhari Unicode" w:hAnsi="Gandhari Unicode" w:cs="e-Tamil OTC"/>
          <w:noProof/>
          <w:lang w:val="en-GB"/>
        </w:rPr>
        <w:t>peak</w:t>
      </w:r>
      <w:r w:rsidRPr="004D5A2F">
        <w:rPr>
          <w:rFonts w:ascii="Gandhari Unicode" w:hAnsi="Gandhari Unicode" w:cs="e-Tamil OTC"/>
          <w:noProof/>
          <w:lang w:val="en-GB"/>
        </w:rPr>
        <w:t xml:space="preserve"> creep(inf.) long Palmyra-palm</w:t>
      </w:r>
    </w:p>
    <w:p w14:paraId="5D401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short-they(n.pl.) becoming- ghat-he(acc.)</w:t>
      </w:r>
    </w:p>
    <w:p w14:paraId="7FB913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big-they(n.pl.) talked my-mother she-knew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2AA7C4" w14:textId="77777777" w:rsidR="0074055C" w:rsidRPr="004D5A2F" w:rsidRDefault="0074055C">
      <w:pPr>
        <w:pStyle w:val="Textbody"/>
        <w:spacing w:after="29"/>
        <w:rPr>
          <w:rFonts w:ascii="Gandhari Unicode" w:hAnsi="Gandhari Unicode" w:cs="e-Tamil OTC"/>
          <w:noProof/>
          <w:lang w:val="en-GB"/>
        </w:rPr>
      </w:pPr>
    </w:p>
    <w:p w14:paraId="5172F786" w14:textId="77777777" w:rsidR="0074055C" w:rsidRPr="004D5A2F" w:rsidRDefault="0074055C">
      <w:pPr>
        <w:pStyle w:val="Textbody"/>
        <w:spacing w:after="29"/>
        <w:rPr>
          <w:rFonts w:ascii="Gandhari Unicode" w:hAnsi="Gandhari Unicode" w:cs="e-Tamil OTC"/>
          <w:noProof/>
          <w:lang w:val="en-GB"/>
        </w:rPr>
      </w:pPr>
    </w:p>
    <w:p w14:paraId="428EAA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its not coming, that is hardly possible.</w:t>
      </w:r>
      <w:r w:rsidRPr="004D5A2F">
        <w:rPr>
          <w:rStyle w:val="FootnoteReference"/>
          <w:rFonts w:ascii="Gandhari Unicode" w:hAnsi="Gandhari Unicode" w:cs="e-Tamil OTC"/>
          <w:noProof/>
          <w:lang w:val="en-GB"/>
        </w:rPr>
        <w:footnoteReference w:id="187"/>
      </w:r>
    </w:p>
    <w:p w14:paraId="762123F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day which means you may have his chest,</w:t>
      </w:r>
    </w:p>
    <w:p w14:paraId="706D266C"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it has come so close, friend.</w:t>
      </w:r>
    </w:p>
    <w:p w14:paraId="2667F4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mother has understood [and] talks great things</w:t>
      </w:r>
    </w:p>
    <w:p w14:paraId="7D2AD22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ghat, where the long Palmyra trees</w:t>
      </w:r>
    </w:p>
    <w:p w14:paraId="6ECDF22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become short, as sand heaps climbed by Aṭumpu plants crawl up,</w:t>
      </w:r>
    </w:p>
    <w:p w14:paraId="6DCF618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piled up by the west wind to bury [their] swaying trunks,</w:t>
      </w:r>
    </w:p>
    <w:p w14:paraId="47DEAF5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seashore grove.</w:t>
      </w:r>
      <w:r w:rsidRPr="004D5A2F">
        <w:rPr>
          <w:rStyle w:val="FootnoteReference"/>
          <w:rFonts w:ascii="Gandhari Unicode" w:hAnsi="Gandhari Unicode" w:cs="e-Tamil OTC"/>
          <w:noProof/>
          <w:lang w:val="en-GB"/>
        </w:rPr>
        <w:footnoteReference w:id="188"/>
      </w:r>
    </w:p>
    <w:p w14:paraId="44F9C1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C87C33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F5A00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7AD62767" w14:textId="77777777" w:rsidR="0074055C" w:rsidRPr="004D5A2F" w:rsidRDefault="0074055C">
      <w:pPr>
        <w:pStyle w:val="Textbody"/>
        <w:spacing w:after="29"/>
        <w:rPr>
          <w:rFonts w:ascii="Gandhari Unicode" w:hAnsi="Gandhari Unicode" w:cs="e-Tamil OTC"/>
          <w:noProof/>
          <w:lang w:val="en-GB"/>
        </w:rPr>
      </w:pPr>
    </w:p>
    <w:p w14:paraId="04B286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இனமயி லகவு மரம்பயில் கானத்து</w:t>
      </w:r>
    </w:p>
    <w:p w14:paraId="4FD4BA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நரைமுக வூகம் பார்ப்பொடு பனிப்பப்</w:t>
      </w:r>
    </w:p>
    <w:p w14:paraId="2F0AB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படுமழை பொழிந்த சார </w:t>
      </w:r>
      <w:r w:rsidRPr="004D5A2F">
        <w:rPr>
          <w:rFonts w:ascii="Gandhari Unicode" w:hAnsi="Gandhari Unicode" w:cs="e-Tamil OTC"/>
          <w:noProof/>
          <w:u w:val="wave"/>
          <w:cs/>
          <w:lang w:val="en-GB"/>
        </w:rPr>
        <w:t>லவர்நாட்டுக்</w:t>
      </w:r>
    </w:p>
    <w:p w14:paraId="48B4AB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நோக்கினென்</w:t>
      </w:r>
      <w:r w:rsidRPr="004D5A2F">
        <w:rPr>
          <w:rFonts w:ascii="Gandhari Unicode" w:hAnsi="Gandhari Unicode" w:cs="e-Tamil OTC"/>
          <w:noProof/>
          <w:cs/>
          <w:lang w:val="en-GB"/>
        </w:rPr>
        <w:t xml:space="preserve"> றோழி</w:t>
      </w:r>
    </w:p>
    <w:p w14:paraId="5621FF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பண்டை யற்றோ கண்டிசி னுதலே.</w:t>
      </w:r>
    </w:p>
    <w:p w14:paraId="714D9F05" w14:textId="77777777" w:rsidR="0074055C" w:rsidRPr="004D5A2F" w:rsidRDefault="0074055C">
      <w:pPr>
        <w:pStyle w:val="Textbody"/>
        <w:spacing w:after="29"/>
        <w:rPr>
          <w:rFonts w:ascii="Gandhari Unicode" w:hAnsi="Gandhari Unicode" w:cs="e-Tamil OTC"/>
          <w:noProof/>
          <w:lang w:val="en-GB"/>
        </w:rPr>
      </w:pPr>
    </w:p>
    <w:p w14:paraId="49DA6AAB" w14:textId="77777777" w:rsidR="0074055C" w:rsidRPr="004D5A2F" w:rsidRDefault="00CF70BD">
      <w:pPr>
        <w:pStyle w:val="Textbody"/>
        <w:spacing w:after="29"/>
        <w:jc w:val="both"/>
        <w:rPr>
          <w:rFonts w:ascii="Gandhari Unicode" w:hAnsi="Gandhari Unicode" w:cs="e-Tamil OTC"/>
          <w:noProof/>
          <w:lang w:val="en-GB"/>
        </w:rPr>
      </w:pPr>
      <w:bookmarkStart w:id="14" w:name="DDE_LINK69"/>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bookmarkEnd w:id="14"/>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வூகம்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பூதம்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 லவர்நாட்டுக்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சாரலவர் நாட்டுக் </w:t>
      </w:r>
      <w:r w:rsidRPr="004D5A2F">
        <w:rPr>
          <w:rFonts w:ascii="Gandhari Unicode" w:hAnsi="Gandhari Unicode" w:cs="e-Tamil OTC"/>
          <w:noProof/>
          <w:lang w:val="en-GB"/>
        </w:rPr>
        <w:t xml:space="preserve">I, AT; </w:t>
      </w:r>
      <w:r w:rsidRPr="004D5A2F">
        <w:rPr>
          <w:rFonts w:ascii="Gandhari Unicode" w:hAnsi="Gandhari Unicode" w:cs="e-Tamil OTC"/>
          <w:noProof/>
          <w:cs/>
          <w:lang w:val="en-GB"/>
        </w:rPr>
        <w:t xml:space="preserve">சார லலர்நாட்டுக்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சார லலர்நாட்கே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L1, G1, EA, Cām.;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C2, G2, I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னுதலே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நுதலே </w:t>
      </w:r>
      <w:r w:rsidRPr="004D5A2F">
        <w:rPr>
          <w:rFonts w:ascii="Gandhari Unicode" w:hAnsi="Gandhari Unicode" w:cs="e-Tamil OTC"/>
          <w:noProof/>
          <w:lang w:val="en-GB"/>
        </w:rPr>
        <w:t>L1, C1, G1</w:t>
      </w:r>
    </w:p>
    <w:p w14:paraId="5B3AF2AB" w14:textId="77777777" w:rsidR="0074055C" w:rsidRPr="004D5A2F" w:rsidRDefault="0074055C">
      <w:pPr>
        <w:pStyle w:val="Textbody"/>
        <w:spacing w:after="29"/>
        <w:rPr>
          <w:rFonts w:ascii="Gandhari Unicode" w:hAnsi="Gandhari Unicode" w:cs="e-Tamil OTC"/>
          <w:noProof/>
          <w:lang w:val="en-GB"/>
        </w:rPr>
      </w:pPr>
    </w:p>
    <w:p w14:paraId="7F7C6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iṉam mayil akavum maram payil kāṉattu</w:t>
      </w:r>
    </w:p>
    <w:p w14:paraId="6397B4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narai mukam ūkam pārppoṭu paṉippa</w:t>
      </w:r>
      <w:r w:rsidR="00FC469F" w:rsidRPr="004D5A2F">
        <w:rPr>
          <w:rFonts w:ascii="Gandhari Unicode" w:hAnsi="Gandhari Unicode" w:cs="e-Tamil OTC"/>
          <w:noProof/>
          <w:lang w:val="en-GB"/>
        </w:rPr>
        <w:t>+</w:t>
      </w:r>
    </w:p>
    <w:p w14:paraId="4DF77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paṭu maḻai poḻinta cāral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nāṭṭu</w:t>
      </w:r>
      <w:r w:rsidR="00FC469F" w:rsidRPr="004D5A2F">
        <w:rPr>
          <w:rFonts w:ascii="Gandhari Unicode" w:hAnsi="Gandhari Unicode" w:cs="e-Tamil OTC"/>
          <w:noProof/>
          <w:lang w:val="en-GB"/>
        </w:rPr>
        <w:t>+</w:t>
      </w:r>
    </w:p>
    <w:p w14:paraId="2AB68A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kuṉṟam </w:t>
      </w:r>
      <w:r w:rsidRPr="004D5A2F">
        <w:rPr>
          <w:rFonts w:ascii="Gandhari Unicode" w:hAnsi="Gandhari Unicode" w:cs="e-Tamil OTC"/>
          <w:i/>
          <w:iCs/>
          <w:noProof/>
          <w:lang w:val="en-GB"/>
        </w:rPr>
        <w:t>nōkkiṉeṉ</w:t>
      </w:r>
      <w:r w:rsidRPr="004D5A2F">
        <w:rPr>
          <w:rFonts w:ascii="Gandhari Unicode" w:hAnsi="Gandhari Unicode" w:cs="e-Tamil OTC"/>
          <w:noProof/>
          <w:lang w:val="en-GB"/>
        </w:rPr>
        <w:t xml:space="preserve"> tōḻi</w:t>
      </w:r>
    </w:p>
    <w:p w14:paraId="37F1E13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paṇṭai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aṟṟ</w:t>
      </w:r>
      <w:r w:rsidR="00FC469F" w:rsidRPr="004D5A2F">
        <w:rPr>
          <w:rFonts w:ascii="Gandhari Unicode" w:hAnsi="Gandhari Unicode" w:cs="e-Tamil OTC"/>
          <w:noProof/>
          <w:lang w:val="en-GB"/>
        </w:rPr>
        <w:t>*-</w:t>
      </w:r>
      <w:r w:rsidRPr="004D5A2F">
        <w:rPr>
          <w:rFonts w:ascii="Gandhari Unicode" w:hAnsi="Gandhari Unicode" w:cs="e-Tamil OTC"/>
          <w:noProof/>
          <w:lang w:val="en-GB"/>
        </w:rPr>
        <w:t>ō kaṇṭiciṉ nutalē.</w:t>
      </w:r>
    </w:p>
    <w:p w14:paraId="555AC051" w14:textId="77777777" w:rsidR="0074055C" w:rsidRPr="004D5A2F" w:rsidRDefault="0074055C">
      <w:pPr>
        <w:pStyle w:val="Textbody"/>
        <w:spacing w:after="29" w:line="260" w:lineRule="exact"/>
        <w:rPr>
          <w:rFonts w:ascii="Gandhari Unicode" w:hAnsi="Gandhari Unicode" w:cs="e-Tamil OTC"/>
          <w:noProof/>
          <w:u w:val="single"/>
          <w:lang w:val="en-GB"/>
        </w:rPr>
      </w:pPr>
    </w:p>
    <w:p w14:paraId="1590D77E" w14:textId="77777777" w:rsidR="0074055C" w:rsidRPr="004D5A2F" w:rsidRDefault="0074055C">
      <w:pPr>
        <w:pStyle w:val="Textbody"/>
        <w:spacing w:after="29" w:line="260" w:lineRule="exact"/>
        <w:rPr>
          <w:rFonts w:ascii="Gandhari Unicode" w:hAnsi="Gandhari Unicode" w:cs="e-Tamil OTC"/>
          <w:noProof/>
          <w:u w:val="single"/>
          <w:lang w:val="en-GB"/>
        </w:rPr>
      </w:pPr>
    </w:p>
    <w:p w14:paraId="70A7BE1C" w14:textId="77777777" w:rsidR="0074055C" w:rsidRPr="004D5A2F" w:rsidRDefault="0074055C">
      <w:pPr>
        <w:pStyle w:val="Textbody"/>
        <w:spacing w:after="29" w:line="260" w:lineRule="exact"/>
        <w:rPr>
          <w:rFonts w:ascii="Gandhari Unicode" w:hAnsi="Gandhari Unicode" w:cs="e-Tamil OTC"/>
          <w:noProof/>
          <w:u w:val="single"/>
          <w:lang w:val="en-GB"/>
        </w:rPr>
      </w:pPr>
    </w:p>
    <w:p w14:paraId="6E3520F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don't you have the strength?</w:t>
      </w:r>
      <w:r w:rsidR="00270A6C" w:rsidRPr="004D5A2F">
        <w:rPr>
          <w:rFonts w:ascii="Gandhari Unicode" w:hAnsi="Gandhari Unicode" w:cs="e-Tamil OTC"/>
          <w:noProof/>
          <w:lang w:val="en-GB"/>
        </w:rPr>
        <w:t>”</w:t>
      </w:r>
      <w:r w:rsidRPr="004D5A2F">
        <w:rPr>
          <w:rFonts w:ascii="Gandhari Unicode" w:hAnsi="Gandhari Unicode" w:cs="e-Tamil OTC"/>
          <w:noProof/>
          <w:lang w:val="en-GB"/>
        </w:rPr>
        <w:t>, when the time of marriage had been fixed.</w:t>
      </w:r>
    </w:p>
    <w:p w14:paraId="073FB4FA" w14:textId="77777777" w:rsidR="0074055C" w:rsidRPr="004D5A2F" w:rsidRDefault="0074055C">
      <w:pPr>
        <w:pStyle w:val="Textbody"/>
        <w:spacing w:after="29" w:line="260" w:lineRule="exact"/>
        <w:rPr>
          <w:rFonts w:ascii="Gandhari Unicode" w:hAnsi="Gandhari Unicode" w:cs="e-Tamil OTC"/>
          <w:noProof/>
          <w:lang w:val="en-GB"/>
        </w:rPr>
      </w:pPr>
    </w:p>
    <w:p w14:paraId="320E82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peacock calling- tree rustle-/become-dense- forest-</w:t>
      </w:r>
    </w:p>
    <w:p w14:paraId="71A9DF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whiteness face black-monkey young-one-with shiver(inf.)</w:t>
      </w:r>
    </w:p>
    <w:p w14:paraId="1D0234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rain flown- slope he(h.) land-</w:t>
      </w:r>
    </w:p>
    <w:p w14:paraId="789342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I-looked friend</w:t>
      </w:r>
    </w:p>
    <w:p w14:paraId="447353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formerly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see(ipt.) forehead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5A1A3A" w14:textId="77777777" w:rsidR="0074055C" w:rsidRPr="004D5A2F" w:rsidRDefault="0074055C">
      <w:pPr>
        <w:pStyle w:val="Textbody"/>
        <w:spacing w:after="29"/>
        <w:rPr>
          <w:rFonts w:ascii="Gandhari Unicode" w:hAnsi="Gandhari Unicode" w:cs="e-Tamil OTC"/>
          <w:noProof/>
          <w:lang w:val="en-GB"/>
        </w:rPr>
      </w:pPr>
    </w:p>
    <w:p w14:paraId="76ACE527" w14:textId="77777777" w:rsidR="0074055C" w:rsidRPr="004D5A2F" w:rsidRDefault="0074055C">
      <w:pPr>
        <w:pStyle w:val="Textbody"/>
        <w:spacing w:after="0"/>
        <w:rPr>
          <w:rFonts w:ascii="Gandhari Unicode" w:hAnsi="Gandhari Unicode" w:cs="e-Tamil OTC"/>
          <w:noProof/>
          <w:lang w:val="en-GB"/>
        </w:rPr>
      </w:pPr>
    </w:p>
    <w:p w14:paraId="61E011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looked, friend, at the hill</w:t>
      </w:r>
    </w:p>
    <w:p w14:paraId="6C05058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of his land of slopes flooded with falling rain,</w:t>
      </w:r>
    </w:p>
    <w:p w14:paraId="17B2C3BF"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so that the white-faced black monkey with [its] young one shivers</w:t>
      </w:r>
    </w:p>
    <w:p w14:paraId="400C41D7" w14:textId="77777777" w:rsidR="0074055C" w:rsidRPr="004D5A2F" w:rsidRDefault="00CF70BD">
      <w:pPr>
        <w:pStyle w:val="Textbody"/>
        <w:tabs>
          <w:tab w:val="left" w:pos="138"/>
          <w:tab w:val="left" w:pos="1025"/>
        </w:tabs>
        <w:spacing w:after="74"/>
        <w:rPr>
          <w:rFonts w:ascii="Gandhari Unicode" w:hAnsi="Gandhari Unicode" w:cs="e-Tamil OTC"/>
          <w:noProof/>
          <w:lang w:val="en-GB"/>
        </w:rPr>
      </w:pPr>
      <w:r w:rsidRPr="004D5A2F">
        <w:rPr>
          <w:rFonts w:ascii="Gandhari Unicode" w:hAnsi="Gandhari Unicode" w:cs="e-Tamil OTC"/>
          <w:noProof/>
          <w:lang w:val="en-GB"/>
        </w:rPr>
        <w:tab/>
        <w:t>in the forest, where trees rustle</w:t>
      </w:r>
      <w:r w:rsidRPr="004D5A2F">
        <w:rPr>
          <w:rStyle w:val="FootnoteReference"/>
          <w:rFonts w:ascii="Gandhari Unicode" w:hAnsi="Gandhari Unicode" w:cs="e-Tamil OTC"/>
          <w:noProof/>
          <w:lang w:val="en-GB"/>
        </w:rPr>
        <w:footnoteReference w:id="189"/>
      </w:r>
      <w:r w:rsidRPr="004D5A2F">
        <w:rPr>
          <w:rFonts w:ascii="Gandhari Unicode" w:hAnsi="Gandhari Unicode" w:cs="e-Tamil OTC"/>
          <w:noProof/>
          <w:lang w:val="en-GB"/>
        </w:rPr>
        <w:t xml:space="preserve"> [and] peacocks call out in groups.</w:t>
      </w:r>
    </w:p>
    <w:p w14:paraId="3146AB9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[Was] it like that before? Look, [my] forehead.</w:t>
      </w:r>
    </w:p>
    <w:p w14:paraId="7F30F167" w14:textId="77777777" w:rsidR="0074055C" w:rsidRPr="004D5A2F" w:rsidRDefault="0074055C">
      <w:pPr>
        <w:pStyle w:val="Textbody"/>
        <w:spacing w:after="0"/>
        <w:rPr>
          <w:rFonts w:ascii="Gandhari Unicode" w:hAnsi="Gandhari Unicode" w:cs="e-Tamil OTC"/>
          <w:noProof/>
          <w:lang w:val="en-GB"/>
        </w:rPr>
      </w:pPr>
    </w:p>
    <w:p w14:paraId="13A9F5CE" w14:textId="77777777" w:rsidR="0074055C" w:rsidRPr="004D5A2F" w:rsidRDefault="0074055C">
      <w:pPr>
        <w:pStyle w:val="Textbody"/>
        <w:spacing w:after="0"/>
        <w:rPr>
          <w:rFonts w:ascii="Gandhari Unicode" w:hAnsi="Gandhari Unicode" w:cs="e-Tamil OTC"/>
          <w:noProof/>
          <w:lang w:val="en-GB"/>
        </w:rPr>
      </w:pPr>
    </w:p>
    <w:p w14:paraId="7A479D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866A4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[Is] it [again] such as it [was] before? Look, [my] forehead.</w:t>
      </w:r>
      <w:r w:rsidRPr="004D5A2F">
        <w:rPr>
          <w:rStyle w:val="FootnoteReference"/>
          <w:rFonts w:ascii="Gandhari Unicode" w:hAnsi="Gandhari Unicode" w:cs="e-Tamil OTC"/>
          <w:noProof/>
          <w:lang w:val="en-GB"/>
        </w:rPr>
        <w:footnoteReference w:id="190"/>
      </w:r>
    </w:p>
    <w:p w14:paraId="04C7E068" w14:textId="77777777" w:rsidR="0074055C" w:rsidRPr="004D5A2F" w:rsidRDefault="0074055C">
      <w:pPr>
        <w:pStyle w:val="Textbody"/>
        <w:spacing w:after="0"/>
        <w:rPr>
          <w:rFonts w:ascii="Gandhari Unicode" w:hAnsi="Gandhari Unicode" w:cs="e-Tamil OTC"/>
          <w:noProof/>
          <w:lang w:val="en-GB"/>
        </w:rPr>
      </w:pPr>
    </w:p>
    <w:p w14:paraId="02F8B6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A84A38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நாமலார் மகன் இளங்கண்ணன்: </w:t>
      </w:r>
      <w:r w:rsidRPr="004D5A2F">
        <w:rPr>
          <w:rFonts w:ascii="Gandhari Unicode" w:hAnsi="Gandhari Unicode"/>
          <w:i w:val="0"/>
          <w:iCs w:val="0"/>
          <w:color w:val="auto"/>
        </w:rPr>
        <w:t>HE</w:t>
      </w:r>
    </w:p>
    <w:p w14:paraId="6D8136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பாங்கற்கு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 உரைத்தது.</w:t>
      </w:r>
    </w:p>
    <w:p w14:paraId="11064531" w14:textId="77777777" w:rsidR="0074055C" w:rsidRPr="004D5A2F" w:rsidRDefault="0074055C">
      <w:pPr>
        <w:pStyle w:val="Textbody"/>
        <w:spacing w:after="29"/>
        <w:rPr>
          <w:rFonts w:ascii="Gandhari Unicode" w:hAnsi="Gandhari Unicode" w:cs="e-Tamil OTC"/>
          <w:noProof/>
          <w:lang w:val="en-GB"/>
        </w:rPr>
      </w:pPr>
    </w:p>
    <w:p w14:paraId="38991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பரலவற் படுநீர் மாந்தித் துணையோ</w:t>
      </w:r>
    </w:p>
    <w:p w14:paraId="64B0A3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டிரலை நன்மா னெறிமுத லுகளு</w:t>
      </w:r>
    </w:p>
    <w:p w14:paraId="677E8D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வாரா வளவைக் காலியற்</w:t>
      </w:r>
    </w:p>
    <w:p w14:paraId="7D023D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கடவுமதி பாக நெடுநீர்ப்</w:t>
      </w:r>
    </w:p>
    <w:p w14:paraId="5A077F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பொருகயன் முரணிய வுண்கட்</w:t>
      </w:r>
    </w:p>
    <w:p w14:paraId="6CBD18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டெரிதீங் கிளவி தெருமர </w:t>
      </w:r>
      <w:r w:rsidRPr="004D5A2F">
        <w:rPr>
          <w:rFonts w:ascii="Gandhari Unicode" w:hAnsi="Gandhari Unicode" w:cs="e-Tamil OTC"/>
          <w:noProof/>
          <w:u w:val="wave"/>
          <w:cs/>
          <w:lang w:val="en-GB"/>
        </w:rPr>
        <w:t>லுயவே</w:t>
      </w:r>
      <w:r w:rsidRPr="004D5A2F">
        <w:rPr>
          <w:rFonts w:ascii="Gandhari Unicode" w:hAnsi="Gandhari Unicode" w:cs="e-Tamil OTC"/>
          <w:noProof/>
          <w:cs/>
          <w:lang w:val="en-GB"/>
        </w:rPr>
        <w:t>.</w:t>
      </w:r>
    </w:p>
    <w:p w14:paraId="2D5A5894" w14:textId="77777777" w:rsidR="0074055C" w:rsidRPr="004D5A2F" w:rsidRDefault="0074055C">
      <w:pPr>
        <w:pStyle w:val="Textbody"/>
        <w:spacing w:after="29"/>
        <w:rPr>
          <w:rFonts w:ascii="Gandhari Unicode" w:hAnsi="Gandhari Unicode" w:cs="e-Tamil OTC"/>
          <w:noProof/>
          <w:lang w:val="en-GB"/>
        </w:rPr>
      </w:pPr>
    </w:p>
    <w:p w14:paraId="7E0503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 னெறிமுத லுகளு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 (மா) னெறிதலு முகளு </w:t>
      </w:r>
      <w:r w:rsidRPr="004D5A2F">
        <w:rPr>
          <w:rFonts w:ascii="Gandhari Unicode" w:hAnsi="Gandhari Unicode" w:cs="e-Tamil OTC"/>
          <w:noProof/>
          <w:lang w:val="en-GB"/>
        </w:rPr>
        <w:t>L1, C1()+3(), G2, EA, Cām.v; _____</w:t>
      </w:r>
      <w:r w:rsidRPr="004D5A2F">
        <w:rPr>
          <w:rFonts w:ascii="Gandhari Unicode" w:hAnsi="Gandhari Unicode" w:cs="e-Tamil OTC"/>
          <w:noProof/>
          <w:cs/>
          <w:lang w:val="en-GB"/>
        </w:rPr>
        <w:t xml:space="preserve">றிதலு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காலியற்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கடுமாக் </w:t>
      </w:r>
      <w:r w:rsidRPr="004D5A2F">
        <w:rPr>
          <w:rFonts w:ascii="Gandhari Unicode" w:hAnsi="Gandhari Unicode" w:cs="e-Tamil OTC"/>
          <w:noProof/>
          <w:lang w:val="en-GB"/>
        </w:rPr>
        <w:t xml:space="preserve">L1, C1+2v+2,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நெடுநீர்ப்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நெடுநீர்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லுயவே </w:t>
      </w:r>
      <w:r w:rsidRPr="004D5A2F">
        <w:rPr>
          <w:rFonts w:ascii="Gandhari Unicode" w:hAnsi="Gandhari Unicode" w:cs="e-Tamil OTC"/>
          <w:noProof/>
          <w:lang w:val="en-GB"/>
        </w:rPr>
        <w:t xml:space="preserve">L1, C1+2+3, AT, Cām.; </w:t>
      </w:r>
      <w:r w:rsidRPr="004D5A2F">
        <w:rPr>
          <w:rFonts w:ascii="Gandhari Unicode" w:hAnsi="Gandhari Unicode" w:cs="e-Tamil OTC"/>
          <w:noProof/>
          <w:cs/>
          <w:lang w:val="en-GB"/>
        </w:rPr>
        <w:t xml:space="preserve">லுபவே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லுகவே </w:t>
      </w:r>
      <w:r w:rsidRPr="004D5A2F">
        <w:rPr>
          <w:rFonts w:ascii="Gandhari Unicode" w:hAnsi="Gandhari Unicode" w:cs="e-Tamil OTC"/>
          <w:noProof/>
          <w:lang w:val="en-GB"/>
        </w:rPr>
        <w:t>G2, EA, I, ATv, Cām.v</w:t>
      </w:r>
    </w:p>
    <w:p w14:paraId="21642842" w14:textId="77777777" w:rsidR="0074055C" w:rsidRPr="004D5A2F" w:rsidRDefault="0074055C">
      <w:pPr>
        <w:pStyle w:val="Textbody"/>
        <w:spacing w:after="29"/>
        <w:rPr>
          <w:rFonts w:ascii="Gandhari Unicode" w:hAnsi="Gandhari Unicode" w:cs="e-Tamil OTC"/>
          <w:noProof/>
          <w:lang w:val="en-GB"/>
        </w:rPr>
      </w:pPr>
    </w:p>
    <w:p w14:paraId="1A692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paral aval paṭu nīr mānti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tuṇaiyōṭ</w:t>
      </w:r>
      <w:r w:rsidR="00270A6C" w:rsidRPr="004D5A2F">
        <w:rPr>
          <w:rFonts w:ascii="Gandhari Unicode" w:hAnsi="Gandhari Unicode" w:cs="e-Tamil OTC"/>
          <w:noProof/>
          <w:lang w:val="en-GB"/>
        </w:rPr>
        <w:t>*</w:t>
      </w:r>
    </w:p>
    <w:p w14:paraId="503E5B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nal māṉ neṟi-mutal ukaḷum</w:t>
      </w:r>
    </w:p>
    <w:p w14:paraId="0358EC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mālai vārā </w:t>
      </w:r>
      <w:r w:rsidR="00FC469F" w:rsidRPr="004D5A2F">
        <w:rPr>
          <w:rFonts w:ascii="Gandhari Unicode" w:hAnsi="Gandhari Unicode" w:cs="e-Tamil OTC"/>
          <w:noProof/>
          <w:lang w:val="en-GB"/>
        </w:rPr>
        <w:t>~</w:t>
      </w:r>
      <w:r w:rsidRPr="004D5A2F">
        <w:rPr>
          <w:rFonts w:ascii="Gandhari Unicode" w:hAnsi="Gandhari Unicode" w:cs="e-Tamil OTC"/>
          <w:noProof/>
          <w:lang w:val="en-GB"/>
        </w:rPr>
        <w:t>aḷavai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kāl iyal</w:t>
      </w:r>
    </w:p>
    <w:p w14:paraId="056AA3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 mā</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kaṭavumati pāka neṭu nīr</w:t>
      </w:r>
      <w:r w:rsidR="00FC469F" w:rsidRPr="004D5A2F">
        <w:rPr>
          <w:rFonts w:ascii="Gandhari Unicode" w:hAnsi="Gandhari Unicode" w:cs="e-Tamil OTC"/>
          <w:noProof/>
          <w:lang w:val="en-GB"/>
        </w:rPr>
        <w:t>+</w:t>
      </w:r>
    </w:p>
    <w:p w14:paraId="66FDA5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kayaṉ muraṇiya </w:t>
      </w:r>
      <w:r w:rsidR="00FC469F"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2BB59F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teri tīm kiḷavi terumaral </w:t>
      </w:r>
      <w:r w:rsidR="00FC469F" w:rsidRPr="004D5A2F">
        <w:rPr>
          <w:rFonts w:ascii="Gandhari Unicode" w:hAnsi="Gandhari Unicode" w:cs="e-Tamil OTC"/>
          <w:i/>
          <w:iCs/>
          <w:noProof/>
          <w:lang w:val="en-GB"/>
        </w:rPr>
        <w:t>uya-~</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1C57AB3" w14:textId="77777777" w:rsidR="0074055C" w:rsidRPr="004D5A2F" w:rsidRDefault="0074055C">
      <w:pPr>
        <w:pStyle w:val="Textbody"/>
        <w:spacing w:after="29" w:line="260" w:lineRule="exact"/>
        <w:rPr>
          <w:rFonts w:ascii="Gandhari Unicode" w:hAnsi="Gandhari Unicode" w:cs="e-Tamil OTC"/>
          <w:noProof/>
          <w:lang w:val="en-GB"/>
        </w:rPr>
      </w:pPr>
    </w:p>
    <w:p w14:paraId="40010DED" w14:textId="77777777" w:rsidR="0074055C" w:rsidRPr="004D5A2F" w:rsidRDefault="0074055C">
      <w:pPr>
        <w:pStyle w:val="Textbody"/>
        <w:spacing w:after="29" w:line="260" w:lineRule="exact"/>
        <w:rPr>
          <w:rFonts w:ascii="Gandhari Unicode" w:hAnsi="Gandhari Unicode" w:cs="e-Tamil OTC"/>
          <w:noProof/>
          <w:lang w:val="en-GB"/>
        </w:rPr>
      </w:pPr>
    </w:p>
    <w:p w14:paraId="03802254" w14:textId="77777777" w:rsidR="0074055C" w:rsidRPr="004D5A2F" w:rsidRDefault="0074055C">
      <w:pPr>
        <w:pStyle w:val="Textbody"/>
        <w:spacing w:after="29" w:line="260" w:lineRule="exact"/>
        <w:rPr>
          <w:rFonts w:ascii="Gandhari Unicode" w:hAnsi="Gandhari Unicode" w:cs="e-Tamil OTC"/>
          <w:noProof/>
          <w:lang w:val="en-GB"/>
        </w:rPr>
      </w:pPr>
    </w:p>
    <w:p w14:paraId="65B1B3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w:t>
      </w:r>
    </w:p>
    <w:p w14:paraId="6D349EB1" w14:textId="77777777" w:rsidR="0074055C" w:rsidRPr="004D5A2F" w:rsidRDefault="0074055C">
      <w:pPr>
        <w:pStyle w:val="Textbody"/>
        <w:spacing w:after="29" w:line="260" w:lineRule="exact"/>
        <w:rPr>
          <w:rFonts w:ascii="Gandhari Unicode" w:hAnsi="Gandhari Unicode" w:cs="e-Tamil OTC"/>
          <w:noProof/>
          <w:lang w:val="en-GB"/>
        </w:rPr>
      </w:pPr>
    </w:p>
    <w:p w14:paraId="16B8CD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pebble depression happen- water fed companion-with</w:t>
      </w:r>
    </w:p>
    <w:p w14:paraId="4AA178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 good stag way(loc.) bouncing-</w:t>
      </w:r>
    </w:p>
    <w:p w14:paraId="2FA12A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come-not measure wind nature</w:t>
      </w:r>
    </w:p>
    <w:p w14:paraId="54FA5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horse urge(ipt.) charioteer(voc.) long water</w:t>
      </w:r>
    </w:p>
    <w:p w14:paraId="23D4CB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unite-/strike- carp been-opposed- collyrium/like eye</w:t>
      </w:r>
    </w:p>
    <w:p w14:paraId="358C22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understand- sweet word anxiety escape(inf.)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197020" w14:textId="77777777" w:rsidR="0074055C" w:rsidRPr="004D5A2F" w:rsidRDefault="0074055C">
      <w:pPr>
        <w:pStyle w:val="Textbody"/>
        <w:spacing w:after="29"/>
        <w:rPr>
          <w:rFonts w:ascii="Gandhari Unicode" w:hAnsi="Gandhari Unicode" w:cs="e-Tamil OTC"/>
          <w:noProof/>
          <w:lang w:val="en-GB"/>
        </w:rPr>
      </w:pPr>
    </w:p>
    <w:p w14:paraId="56EF5C35" w14:textId="77777777" w:rsidR="0074055C" w:rsidRPr="004D5A2F" w:rsidRDefault="0074055C">
      <w:pPr>
        <w:pStyle w:val="Textbody"/>
        <w:spacing w:after="29"/>
        <w:rPr>
          <w:rFonts w:ascii="Gandhari Unicode" w:hAnsi="Gandhari Unicode" w:cs="e-Tamil OTC"/>
          <w:noProof/>
          <w:lang w:val="en-GB"/>
        </w:rPr>
      </w:pPr>
    </w:p>
    <w:p w14:paraId="37B13C4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Urge, charioteer, the horses, [who are] fast</w:t>
      </w:r>
    </w:p>
    <w:p w14:paraId="2561BC7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way wind [is], before</w:t>
      </w:r>
      <w:r w:rsidRPr="004D5A2F">
        <w:rPr>
          <w:rStyle w:val="FootnoteReference"/>
          <w:rFonts w:ascii="Gandhari Unicode" w:hAnsi="Gandhari Unicode" w:cs="e-Tamil OTC"/>
          <w:noProof/>
          <w:lang w:val="en-GB"/>
        </w:rPr>
        <w:footnoteReference w:id="191"/>
      </w:r>
      <w:r w:rsidRPr="004D5A2F">
        <w:rPr>
          <w:rFonts w:ascii="Gandhari Unicode" w:hAnsi="Gandhari Unicode" w:cs="e-Tamil OTC"/>
          <w:noProof/>
          <w:lang w:val="en-GB"/>
        </w:rPr>
        <w:t xml:space="preserve"> evening comes,</w:t>
      </w:r>
    </w:p>
    <w:p w14:paraId="3188112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good Iralai stag bounces about with [its] mate</w:t>
      </w:r>
    </w:p>
    <w:p w14:paraId="4C07AD0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way</w:t>
      </w:r>
      <w:r w:rsidRPr="004D5A2F">
        <w:rPr>
          <w:rStyle w:val="FootnoteReference"/>
          <w:rFonts w:ascii="Gandhari Unicode" w:hAnsi="Gandhari Unicode" w:cs="e-Tamil OTC"/>
          <w:noProof/>
          <w:lang w:val="en-GB"/>
        </w:rPr>
        <w:footnoteReference w:id="192"/>
      </w:r>
      <w:r w:rsidRPr="004D5A2F">
        <w:rPr>
          <w:rFonts w:ascii="Gandhari Unicode" w:hAnsi="Gandhari Unicode" w:cs="e-Tamil OTC"/>
          <w:noProof/>
          <w:lang w:val="en-GB"/>
        </w:rPr>
        <w:t xml:space="preserve"> [and] feasts on the water coming</w:t>
      </w:r>
    </w:p>
    <w:p w14:paraId="5D86FDC0"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into the pebbly depression,</w:t>
      </w:r>
    </w:p>
    <w:p w14:paraId="1EC19EC5"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 so that [the one with] collyrium eyes,</w:t>
      </w:r>
    </w:p>
    <w:p w14:paraId="04F4B440"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opposed carps united in the long water,</w:t>
      </w:r>
    </w:p>
    <w:p w14:paraId="3AB3B61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escapes anxiety [expressed by] words sweet with understanding</w:t>
      </w:r>
      <w:r w:rsidRPr="004D5A2F">
        <w:rPr>
          <w:rStyle w:val="FootnoteReference"/>
          <w:rFonts w:ascii="Gandhari Unicode" w:hAnsi="Gandhari Unicode" w:cs="e-Tamil OTC"/>
          <w:noProof/>
          <w:lang w:val="en-GB"/>
        </w:rPr>
        <w:footnoteReference w:id="193"/>
      </w:r>
      <w:r w:rsidRPr="004D5A2F">
        <w:rPr>
          <w:rFonts w:ascii="Gandhari Unicode" w:hAnsi="Gandhari Unicode" w:cs="e-Tamil OTC"/>
          <w:noProof/>
          <w:lang w:val="en-GB"/>
        </w:rPr>
        <w:t>.</w:t>
      </w:r>
    </w:p>
    <w:p w14:paraId="1B5C9A92" w14:textId="77777777" w:rsidR="0074055C" w:rsidRPr="004D5A2F" w:rsidRDefault="0074055C">
      <w:pPr>
        <w:pStyle w:val="Textbody"/>
        <w:spacing w:after="0"/>
        <w:rPr>
          <w:rFonts w:ascii="Gandhari Unicode" w:hAnsi="Gandhari Unicode" w:cs="e-Tamil OTC"/>
          <w:noProof/>
          <w:lang w:val="en-GB"/>
        </w:rPr>
      </w:pPr>
    </w:p>
    <w:p w14:paraId="4AA29833" w14:textId="77777777" w:rsidR="0074055C" w:rsidRPr="004D5A2F" w:rsidRDefault="0074055C">
      <w:pPr>
        <w:pStyle w:val="Textbody"/>
        <w:spacing w:after="0"/>
        <w:rPr>
          <w:rFonts w:ascii="Gandhari Unicode" w:hAnsi="Gandhari Unicode" w:cs="e-Tamil OTC"/>
          <w:noProof/>
          <w:lang w:val="en-GB"/>
        </w:rPr>
      </w:pPr>
    </w:p>
    <w:p w14:paraId="5AB5A91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4+5b so that [the one with] eyes like</w:t>
      </w:r>
      <w:r w:rsidRPr="004D5A2F">
        <w:rPr>
          <w:rStyle w:val="FootnoteReference"/>
          <w:rFonts w:ascii="Gandhari Unicode" w:hAnsi="Gandhari Unicode" w:cs="e-Tamil OTC"/>
          <w:noProof/>
          <w:lang w:val="en-GB"/>
        </w:rPr>
        <w:footnoteReference w:id="194"/>
      </w:r>
      <w:r w:rsidRPr="004D5A2F">
        <w:rPr>
          <w:rFonts w:ascii="Gandhari Unicode" w:hAnsi="Gandhari Unicode" w:cs="e-Tamil OTC"/>
          <w:noProof/>
          <w:lang w:val="en-GB"/>
        </w:rPr>
        <w:t xml:space="preserve"> opposed carps,</w:t>
      </w:r>
    </w:p>
    <w:p w14:paraId="06253CB7"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fighting against the long water</w:t>
      </w:r>
      <w:r w:rsidRPr="004D5A2F">
        <w:rPr>
          <w:rStyle w:val="FootnoteReference"/>
          <w:rFonts w:ascii="Gandhari Unicode" w:hAnsi="Gandhari Unicode" w:cs="e-Tamil OTC"/>
          <w:noProof/>
          <w:lang w:val="en-GB"/>
        </w:rPr>
        <w:footnoteReference w:id="195"/>
      </w:r>
      <w:r w:rsidRPr="004D5A2F">
        <w:rPr>
          <w:rFonts w:ascii="Gandhari Unicode" w:hAnsi="Gandhari Unicode" w:cs="e-Tamil OTC"/>
          <w:noProof/>
          <w:lang w:val="en-GB"/>
        </w:rPr>
        <w:t>,</w:t>
      </w:r>
    </w:p>
    <w:p w14:paraId="5D96EC08" w14:textId="77777777" w:rsidR="0074055C" w:rsidRPr="004D5A2F" w:rsidRDefault="0074055C">
      <w:pPr>
        <w:pStyle w:val="Firstlineindent"/>
        <w:rPr>
          <w:rFonts w:ascii="Gandhari Unicode" w:hAnsi="Gandhari Unicode" w:cs="e-Tamil OTC"/>
          <w:noProof/>
          <w:lang w:val="en-GB"/>
        </w:rPr>
      </w:pPr>
    </w:p>
    <w:p w14:paraId="01E9C78D"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0991B22"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இடைக்காடன்: </w:t>
      </w:r>
      <w:r w:rsidRPr="004D5A2F">
        <w:rPr>
          <w:rFonts w:ascii="Gandhari Unicode" w:hAnsi="Gandhari Unicode"/>
          <w:i w:val="0"/>
          <w:iCs w:val="0"/>
          <w:color w:val="auto"/>
        </w:rPr>
        <w:t>the confidante / SHE</w:t>
      </w:r>
    </w:p>
    <w:p w14:paraId="0CB28F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பட்டது வம்பு</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வற்புறுத்தியது.</w:t>
      </w:r>
    </w:p>
    <w:p w14:paraId="393B7316" w14:textId="77777777" w:rsidR="0074055C" w:rsidRPr="004D5A2F" w:rsidRDefault="0074055C">
      <w:pPr>
        <w:pStyle w:val="Textbody"/>
        <w:spacing w:after="29"/>
        <w:rPr>
          <w:rFonts w:ascii="Gandhari Unicode" w:hAnsi="Gandhari Unicode" w:cs="e-Tamil OTC"/>
          <w:noProof/>
          <w:lang w:val="en-GB"/>
        </w:rPr>
      </w:pPr>
    </w:p>
    <w:p w14:paraId="38BAD4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மடவ</w:t>
      </w:r>
      <w:r w:rsidRPr="004D5A2F">
        <w:rPr>
          <w:rFonts w:ascii="Gandhari Unicode" w:hAnsi="Gandhari Unicode" w:cs="e-Tamil OTC"/>
          <w:noProof/>
          <w:cs/>
          <w:lang w:val="en-GB"/>
        </w:rPr>
        <w:t xml:space="preserve"> வாழி மஞ்ஞை </w:t>
      </w:r>
      <w:r w:rsidRPr="004D5A2F">
        <w:rPr>
          <w:rFonts w:ascii="Gandhari Unicode" w:hAnsi="Gandhari Unicode" w:cs="e-Tamil OTC"/>
          <w:noProof/>
          <w:u w:val="wave"/>
          <w:cs/>
          <w:lang w:val="en-GB"/>
        </w:rPr>
        <w:t>யாயினங்</w:t>
      </w:r>
    </w:p>
    <w:p w14:paraId="72786B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w:t>
      </w:r>
      <w:r w:rsidRPr="004D5A2F">
        <w:rPr>
          <w:rFonts w:ascii="Gandhari Unicode" w:hAnsi="Gandhari Unicode" w:cs="e-Tamil OTC"/>
          <w:noProof/>
          <w:cs/>
          <w:lang w:val="en-GB"/>
        </w:rPr>
        <w:t xml:space="preserve"> மாரி பெய்தென வதனெதி</w:t>
      </w:r>
    </w:p>
    <w:p w14:paraId="10ADD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ராலலு</w:t>
      </w:r>
      <w:r w:rsidRPr="004D5A2F">
        <w:rPr>
          <w:rFonts w:ascii="Gandhari Unicode" w:hAnsi="Gandhari Unicode" w:cs="e-Tamil OTC"/>
          <w:noProof/>
          <w:cs/>
          <w:lang w:val="en-GB"/>
        </w:rPr>
        <w:t xml:space="preserve"> மாலின பிடவும் பூத்தன</w:t>
      </w:r>
    </w:p>
    <w:p w14:paraId="789248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காரன் </w:t>
      </w:r>
      <w:r w:rsidRPr="004D5A2F">
        <w:rPr>
          <w:rFonts w:ascii="Gandhari Unicode" w:hAnsi="Gandhari Unicode" w:cs="e-Tamil OTC"/>
          <w:noProof/>
          <w:u w:val="wave"/>
          <w:cs/>
          <w:lang w:val="en-GB"/>
        </w:rPr>
        <w:t>றிகுளை</w:t>
      </w:r>
      <w:r w:rsidRPr="004D5A2F">
        <w:rPr>
          <w:rFonts w:ascii="Gandhari Unicode" w:hAnsi="Gandhari Unicode" w:cs="e-Tamil OTC"/>
          <w:noProof/>
          <w:cs/>
          <w:lang w:val="en-GB"/>
        </w:rPr>
        <w:t xml:space="preserve"> தீர்கநின் படரே</w:t>
      </w:r>
    </w:p>
    <w:p w14:paraId="1EF965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கழிந்த மாரிக் கொழிந்த பழநீர்</w:t>
      </w:r>
    </w:p>
    <w:p w14:paraId="60CA6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புதுநீர் கொளீஇய வுகுத்தரு</w:t>
      </w:r>
    </w:p>
    <w:p w14:paraId="50D9C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நொதுமல்</w:t>
      </w:r>
      <w:r w:rsidRPr="004D5A2F">
        <w:rPr>
          <w:rFonts w:ascii="Gandhari Unicode" w:hAnsi="Gandhari Unicode" w:cs="e-Tamil OTC"/>
          <w:noProof/>
          <w:cs/>
          <w:lang w:val="en-GB"/>
        </w:rPr>
        <w:t xml:space="preserve"> வானத்து முழங்குகுரல் கேட்டே.</w:t>
      </w:r>
    </w:p>
    <w:p w14:paraId="4DD4421F" w14:textId="77777777" w:rsidR="0074055C" w:rsidRPr="004D5A2F" w:rsidRDefault="0074055C">
      <w:pPr>
        <w:pStyle w:val="Textbody"/>
        <w:spacing w:after="29"/>
        <w:rPr>
          <w:rFonts w:ascii="Gandhari Unicode" w:hAnsi="Gandhari Unicode" w:cs="e-Tamil OTC"/>
          <w:noProof/>
          <w:lang w:val="en-GB"/>
        </w:rPr>
      </w:pPr>
    </w:p>
    <w:p w14:paraId="62F96F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மடவரல்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யாயினங் </w:t>
      </w:r>
      <w:r w:rsidRPr="004D5A2F">
        <w:rPr>
          <w:rFonts w:ascii="Gandhari Unicode" w:hAnsi="Gandhari Unicode" w:cs="e-Tamil OTC"/>
          <w:noProof/>
          <w:lang w:val="en-GB"/>
        </w:rPr>
        <w:t xml:space="preserve">L1, C1+2+3, G1+2, EA, ATv, Cām.v; </w:t>
      </w:r>
      <w:r w:rsidRPr="004D5A2F">
        <w:rPr>
          <w:rFonts w:ascii="Gandhari Unicode" w:hAnsi="Gandhari Unicode" w:cs="e-Tamil OTC"/>
          <w:noProof/>
          <w:cs/>
          <w:lang w:val="en-GB"/>
        </w:rPr>
        <w:t xml:space="preserve">மாயினங் </w:t>
      </w:r>
      <w:r w:rsidRPr="004D5A2F">
        <w:rPr>
          <w:rFonts w:ascii="Gandhari Unicode" w:hAnsi="Gandhari Unicode" w:cs="e-Tamil OTC"/>
          <w:noProof/>
          <w:lang w:val="en-GB"/>
        </w:rPr>
        <w:t xml:space="preserve">C2v+3v,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ராலலு </w:t>
      </w:r>
      <w:r w:rsidRPr="004D5A2F">
        <w:rPr>
          <w:rFonts w:ascii="Gandhari Unicode" w:hAnsi="Gandhari Unicode" w:cs="e-Tamil OTC"/>
          <w:noProof/>
          <w:lang w:val="en-GB"/>
        </w:rPr>
        <w:t xml:space="preserve">C2+3v, G1, EA, ATv, Cām.; </w:t>
      </w:r>
      <w:r w:rsidRPr="004D5A2F">
        <w:rPr>
          <w:rFonts w:ascii="Gandhari Unicode" w:hAnsi="Gandhari Unicode" w:cs="e-Tamil OTC"/>
          <w:noProof/>
          <w:cs/>
          <w:lang w:val="en-GB"/>
        </w:rPr>
        <w:t xml:space="preserve">ராலு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றிதுகுவளை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றுகுவளை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வுகுத்தரு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வுருத்தரு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நொதுமல்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நொந்துமலர்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முழங்குகுரல் கேட்டே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Nam.;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முழங்குகுழற் கொட்டே </w:t>
      </w:r>
      <w:r w:rsidRPr="004D5A2F">
        <w:rPr>
          <w:rFonts w:ascii="Gandhari Unicode" w:hAnsi="Gandhari Unicode" w:cs="e-Tamil OTC"/>
          <w:noProof/>
          <w:lang w:val="en-GB"/>
        </w:rPr>
        <w:t>L1, C1</w:t>
      </w:r>
    </w:p>
    <w:p w14:paraId="16461C07" w14:textId="77777777" w:rsidR="0074055C" w:rsidRPr="004D5A2F" w:rsidRDefault="0074055C">
      <w:pPr>
        <w:pStyle w:val="Textbody"/>
        <w:spacing w:after="29"/>
        <w:rPr>
          <w:rFonts w:ascii="Gandhari Unicode" w:hAnsi="Gandhari Unicode" w:cs="e-Tamil OTC"/>
          <w:noProof/>
          <w:lang w:val="en-GB"/>
        </w:rPr>
      </w:pPr>
    </w:p>
    <w:p w14:paraId="1AADF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maṭava</w:t>
      </w:r>
      <w:r w:rsidRPr="004D5A2F">
        <w:rPr>
          <w:rFonts w:ascii="Gandhari Unicode" w:hAnsi="Gandhari Unicode" w:cs="e-Tamil OTC"/>
          <w:noProof/>
          <w:lang w:val="en-GB"/>
        </w:rPr>
        <w:t xml:space="preserve"> vāḻi maññai </w:t>
      </w:r>
      <w:r w:rsidR="003C48E0" w:rsidRPr="004D5A2F">
        <w:rPr>
          <w:rFonts w:ascii="Gandhari Unicode" w:hAnsi="Gandhari Unicode" w:cs="e-Tamil OTC"/>
          <w:noProof/>
          <w:lang w:val="en-GB"/>
        </w:rPr>
        <w:t>~</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iṉam</w:t>
      </w:r>
    </w:p>
    <w:p w14:paraId="1E6C60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kālam</w:t>
      </w:r>
      <w:r w:rsidRPr="004D5A2F">
        <w:rPr>
          <w:rFonts w:ascii="Gandhari Unicode" w:hAnsi="Gandhari Unicode" w:cs="e-Tamil OTC"/>
          <w:noProof/>
          <w:lang w:val="en-GB"/>
        </w:rPr>
        <w:t xml:space="preserve"> māri peyteṉa </w:t>
      </w:r>
      <w:r w:rsidR="003C48E0" w:rsidRPr="004D5A2F">
        <w:rPr>
          <w:rFonts w:ascii="Gandhari Unicode" w:hAnsi="Gandhari Unicode" w:cs="e-Tamil OTC"/>
          <w:noProof/>
          <w:lang w:val="en-GB"/>
        </w:rPr>
        <w:t>~</w:t>
      </w:r>
      <w:r w:rsidRPr="004D5A2F">
        <w:rPr>
          <w:rFonts w:ascii="Gandhari Unicode" w:hAnsi="Gandhari Unicode" w:cs="e-Tamil OTC"/>
          <w:noProof/>
          <w:lang w:val="en-GB"/>
        </w:rPr>
        <w:t>ataṉ-etir</w:t>
      </w:r>
    </w:p>
    <w:p w14:paraId="3EB228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ālal</w:t>
      </w:r>
      <w:r w:rsidR="003C48E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āliṉa piṭav</w:t>
      </w:r>
      <w:r w:rsidR="003C48E0"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53CA04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aṉṟ</w:t>
      </w:r>
      <w:r w:rsidR="003C48E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ikuḷai</w:t>
      </w:r>
      <w:r w:rsidRPr="004D5A2F">
        <w:rPr>
          <w:rFonts w:ascii="Gandhari Unicode" w:hAnsi="Gandhari Unicode" w:cs="e-Tamil OTC"/>
          <w:noProof/>
          <w:lang w:val="en-GB"/>
        </w:rPr>
        <w:t xml:space="preserve"> tīrka niṉ paṭar</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081EA8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3C48E0" w:rsidRPr="004D5A2F">
        <w:rPr>
          <w:rFonts w:ascii="Gandhari Unicode" w:hAnsi="Gandhari Unicode" w:cs="e-Tamil OTC"/>
          <w:noProof/>
          <w:lang w:val="en-GB"/>
        </w:rPr>
        <w:t>inta mārikk*</w:t>
      </w:r>
      <w:r w:rsidRPr="004D5A2F">
        <w:rPr>
          <w:rFonts w:ascii="Gandhari Unicode" w:hAnsi="Gandhari Unicode" w:cs="e-Tamil OTC"/>
          <w:noProof/>
          <w:lang w:val="en-GB"/>
        </w:rPr>
        <w:t xml:space="preserve"> oḻinta paḻa nīr</w:t>
      </w:r>
    </w:p>
    <w:p w14:paraId="1B3E0D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putu nīr koḷīiya </w:t>
      </w:r>
      <w:r w:rsidR="003C48E0" w:rsidRPr="004D5A2F">
        <w:rPr>
          <w:rFonts w:ascii="Gandhari Unicode" w:hAnsi="Gandhari Unicode" w:cs="e-Tamil OTC"/>
          <w:noProof/>
          <w:lang w:val="en-GB"/>
        </w:rPr>
        <w:t>~</w:t>
      </w:r>
      <w:r w:rsidRPr="004D5A2F">
        <w:rPr>
          <w:rFonts w:ascii="Gandhari Unicode" w:hAnsi="Gandhari Unicode" w:cs="e-Tamil OTC"/>
          <w:noProof/>
          <w:lang w:val="en-GB"/>
        </w:rPr>
        <w:t>uku</w:t>
      </w:r>
      <w:r w:rsidR="003C48E0" w:rsidRPr="004D5A2F">
        <w:rPr>
          <w:rFonts w:ascii="Gandhari Unicode" w:hAnsi="Gandhari Unicode" w:cs="e-Tamil OTC"/>
          <w:noProof/>
          <w:lang w:val="en-GB"/>
        </w:rPr>
        <w:t>-</w:t>
      </w:r>
      <w:r w:rsidRPr="004D5A2F">
        <w:rPr>
          <w:rFonts w:ascii="Gandhari Unicode" w:hAnsi="Gandhari Unicode" w:cs="e-Tamil OTC"/>
          <w:noProof/>
          <w:lang w:val="en-GB"/>
        </w:rPr>
        <w:t>tarum</w:t>
      </w:r>
    </w:p>
    <w:p w14:paraId="368574A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notumal</w:t>
      </w:r>
      <w:r w:rsidRPr="004D5A2F">
        <w:rPr>
          <w:rFonts w:ascii="Gandhari Unicode" w:hAnsi="Gandhari Unicode" w:cs="e-Tamil OTC"/>
          <w:noProof/>
          <w:lang w:val="en-GB"/>
        </w:rPr>
        <w:t xml:space="preserve"> vāṉattu muḻaṅku kural kēṭṭ</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38D8A7E5" w14:textId="77777777" w:rsidR="0074055C" w:rsidRPr="004D5A2F" w:rsidRDefault="0074055C">
      <w:pPr>
        <w:pStyle w:val="Textbody"/>
        <w:spacing w:after="29" w:line="260" w:lineRule="exact"/>
        <w:rPr>
          <w:rFonts w:ascii="Gandhari Unicode" w:hAnsi="Gandhari Unicode" w:cs="e-Tamil OTC"/>
          <w:noProof/>
          <w:u w:val="single"/>
          <w:lang w:val="en-GB"/>
        </w:rPr>
      </w:pPr>
    </w:p>
    <w:p w14:paraId="6AADE0BE" w14:textId="77777777" w:rsidR="0074055C" w:rsidRPr="004D5A2F" w:rsidRDefault="0074055C">
      <w:pPr>
        <w:pStyle w:val="Textbody"/>
        <w:spacing w:after="29" w:line="260" w:lineRule="exact"/>
        <w:rPr>
          <w:rFonts w:ascii="Gandhari Unicode" w:hAnsi="Gandhari Unicode" w:cs="e-Tamil OTC"/>
          <w:noProof/>
          <w:u w:val="single"/>
          <w:lang w:val="en-GB"/>
        </w:rPr>
      </w:pPr>
    </w:p>
    <w:p w14:paraId="2B93D016" w14:textId="77777777" w:rsidR="0074055C" w:rsidRPr="004D5A2F" w:rsidRDefault="0074055C">
      <w:pPr>
        <w:pStyle w:val="Textbody"/>
        <w:spacing w:after="29" w:line="260" w:lineRule="exact"/>
        <w:rPr>
          <w:rFonts w:ascii="Gandhari Unicode" w:hAnsi="Gandhari Unicode" w:cs="e-Tamil OTC"/>
          <w:noProof/>
          <w:u w:val="single"/>
          <w:lang w:val="en-GB"/>
        </w:rPr>
      </w:pPr>
    </w:p>
    <w:p w14:paraId="60A2A78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w:t>
      </w:r>
      <w:r w:rsidR="006E6AEF" w:rsidRPr="004D5A2F">
        <w:rPr>
          <w:rFonts w:ascii="Gandhari Unicode" w:hAnsi="Gandhari Unicode" w:cs="e-Tamil OTC"/>
          <w:noProof/>
          <w:lang w:val="en-GB"/>
        </w:rPr>
        <w:t>e encouraging [with the words] “</w:t>
      </w:r>
      <w:r w:rsidRPr="004D5A2F">
        <w:rPr>
          <w:rFonts w:ascii="Gandhari Unicode" w:hAnsi="Gandhari Unicode" w:cs="e-Tamil OTC"/>
          <w:noProof/>
          <w:lang w:val="en-GB"/>
        </w:rPr>
        <w:t>that isn't the seas</w:t>
      </w:r>
      <w:r w:rsidR="006E6AEF" w:rsidRPr="004D5A2F">
        <w:rPr>
          <w:rFonts w:ascii="Gandhari Unicode" w:hAnsi="Gandhari Unicode" w:cs="e-Tamil OTC"/>
          <w:noProof/>
          <w:lang w:val="en-GB"/>
        </w:rPr>
        <w:t>on; it has happened out of time”</w:t>
      </w:r>
      <w:r w:rsidRPr="004D5A2F">
        <w:rPr>
          <w:rFonts w:ascii="Gandhari Unicode" w:hAnsi="Gandhari Unicode" w:cs="e-Tamil OTC"/>
          <w:noProof/>
          <w:lang w:val="en-GB"/>
        </w:rPr>
        <w:t>, in the time of separation.</w:t>
      </w:r>
    </w:p>
    <w:p w14:paraId="5B0176C0" w14:textId="77777777" w:rsidR="0074055C" w:rsidRPr="004D5A2F" w:rsidRDefault="0074055C">
      <w:pPr>
        <w:pStyle w:val="Textbody"/>
        <w:spacing w:after="29" w:line="260" w:lineRule="exact"/>
        <w:rPr>
          <w:rFonts w:ascii="Gandhari Unicode" w:hAnsi="Gandhari Unicode" w:cs="e-Tamil OTC"/>
          <w:noProof/>
          <w:lang w:val="en-GB"/>
        </w:rPr>
      </w:pPr>
    </w:p>
    <w:p w14:paraId="623590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inexperienced-they(n.pl.) live(ipt.) peacock select- group</w:t>
      </w:r>
    </w:p>
    <w:p w14:paraId="3C085A0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time shower rained-say that(obl.) opposite</w:t>
      </w:r>
    </w:p>
    <w:p w14:paraId="2772C5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they-danced(n.pl.) Piṭavu(-plant)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7900CC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not-so-it friend may-end(opt.) your- affliction</w:t>
      </w:r>
      <w:r w:rsidRPr="004D5A2F">
        <w:rPr>
          <w:rFonts w:ascii="Gandhari Unicode" w:hAnsi="Gandhari Unicode" w:cs="e-Tamil OTC"/>
          <w:noProof/>
          <w:position w:val="6"/>
          <w:lang w:val="en-GB"/>
        </w:rPr>
        <w:t>ē</w:t>
      </w:r>
    </w:p>
    <w:p w14:paraId="2EA17C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passed-by- shower(dat.) stayed-behind- old water</w:t>
      </w:r>
    </w:p>
    <w:p w14:paraId="0433C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water take(inf.) shed- giving-</w:t>
      </w:r>
    </w:p>
    <w:p w14:paraId="528E23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indifference sky- thunder- voice heard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FDDAA9" w14:textId="77777777" w:rsidR="0074055C" w:rsidRPr="004D5A2F" w:rsidRDefault="0074055C">
      <w:pPr>
        <w:pStyle w:val="Textbody"/>
        <w:spacing w:after="29"/>
        <w:rPr>
          <w:rFonts w:ascii="Gandhari Unicode" w:hAnsi="Gandhari Unicode" w:cs="e-Tamil OTC"/>
          <w:noProof/>
          <w:lang w:val="en-GB"/>
        </w:rPr>
      </w:pPr>
    </w:p>
    <w:p w14:paraId="72BA466E" w14:textId="77777777" w:rsidR="0074055C" w:rsidRPr="004D5A2F" w:rsidRDefault="0074055C">
      <w:pPr>
        <w:pStyle w:val="Textbody"/>
        <w:spacing w:after="29"/>
        <w:jc w:val="both"/>
        <w:rPr>
          <w:rFonts w:ascii="Gandhari Unicode" w:hAnsi="Gandhari Unicode" w:cs="e-Tamil OTC"/>
          <w:noProof/>
          <w:lang w:val="en-GB"/>
        </w:rPr>
      </w:pPr>
    </w:p>
    <w:p w14:paraId="6F2CDD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Ignorant they [are], oh [friend]</w:t>
      </w:r>
      <w:r w:rsidRPr="004D5A2F">
        <w:rPr>
          <w:rStyle w:val="FootnoteReference"/>
          <w:rFonts w:ascii="Gandhari Unicode" w:hAnsi="Gandhari Unicode" w:cs="e-Tamil OTC"/>
          <w:noProof/>
          <w:lang w:val="en-GB"/>
        </w:rPr>
        <w:footnoteReference w:id="196"/>
      </w:r>
      <w:r w:rsidRPr="004D5A2F">
        <w:rPr>
          <w:rFonts w:ascii="Gandhari Unicode" w:hAnsi="Gandhari Unicode" w:cs="e-Tamil OTC"/>
          <w:noProof/>
          <w:lang w:val="en-GB"/>
        </w:rPr>
        <w:t>, the peacocks in choice groups,</w:t>
      </w:r>
    </w:p>
    <w:p w14:paraId="2731B54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hearing the thundering voice of the indifferent sky</w:t>
      </w:r>
    </w:p>
    <w:p w14:paraId="390324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which sheds, in order to take in new water,</w:t>
      </w:r>
    </w:p>
    <w:p w14:paraId="48A0054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the old water that stayed behind from passed showers.</w:t>
      </w:r>
    </w:p>
    <w:p w14:paraId="3DF8679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face of that, because a timely shower has rained,</w:t>
      </w:r>
      <w:r w:rsidRPr="004D5A2F">
        <w:rPr>
          <w:rStyle w:val="FootnoteReference"/>
          <w:rFonts w:ascii="Gandhari Unicode" w:hAnsi="Gandhari Unicode" w:cs="e-Tamil OTC"/>
          <w:noProof/>
          <w:lang w:val="en-GB"/>
        </w:rPr>
        <w:footnoteReference w:id="197"/>
      </w:r>
    </w:p>
    <w:p w14:paraId="7DABC98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danced [their] dance</w:t>
      </w:r>
    </w:p>
    <w:p w14:paraId="4260060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Piṭavu plants have begun to flower.</w:t>
      </w:r>
    </w:p>
    <w:p w14:paraId="78D52D3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is not the rainy season, friend, may your affliction end.</w:t>
      </w:r>
    </w:p>
    <w:p w14:paraId="25346090" w14:textId="77777777" w:rsidR="0074055C" w:rsidRPr="004D5A2F" w:rsidRDefault="0074055C">
      <w:pPr>
        <w:pStyle w:val="Textbody"/>
        <w:spacing w:after="0"/>
        <w:rPr>
          <w:rFonts w:ascii="Gandhari Unicode" w:hAnsi="Gandhari Unicode" w:cs="e-Tamil OTC"/>
          <w:noProof/>
          <w:lang w:val="en-GB"/>
        </w:rPr>
      </w:pPr>
    </w:p>
    <w:p w14:paraId="6569362C" w14:textId="77777777" w:rsidR="0074055C" w:rsidRPr="004D5A2F" w:rsidRDefault="0074055C">
      <w:pPr>
        <w:pStyle w:val="Textbody"/>
        <w:spacing w:after="0"/>
        <w:rPr>
          <w:rFonts w:ascii="Gandhari Unicode" w:hAnsi="Gandhari Unicode" w:cs="e-Tamil OTC"/>
          <w:noProof/>
          <w:lang w:val="en-GB"/>
        </w:rPr>
      </w:pPr>
    </w:p>
    <w:p w14:paraId="1050293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which sheds, so that one takes</w:t>
      </w:r>
      <w:r w:rsidRPr="004D5A2F">
        <w:rPr>
          <w:rStyle w:val="FootnoteReference"/>
          <w:rFonts w:ascii="Gandhari Unicode" w:hAnsi="Gandhari Unicode" w:cs="e-Tamil OTC"/>
          <w:noProof/>
          <w:lang w:val="en-GB"/>
        </w:rPr>
        <w:footnoteReference w:id="198"/>
      </w:r>
      <w:r w:rsidRPr="004D5A2F">
        <w:rPr>
          <w:rFonts w:ascii="Gandhari Unicode" w:hAnsi="Gandhari Unicode" w:cs="e-Tamil OTC"/>
          <w:noProof/>
          <w:lang w:val="en-GB"/>
        </w:rPr>
        <w:t xml:space="preserve"> it for new water,</w:t>
      </w:r>
    </w:p>
    <w:p w14:paraId="6E4A577B" w14:textId="77777777" w:rsidR="0074055C" w:rsidRPr="004D5A2F" w:rsidRDefault="0074055C">
      <w:pPr>
        <w:pStyle w:val="Textbody"/>
        <w:spacing w:after="0"/>
        <w:rPr>
          <w:rFonts w:ascii="Gandhari Unicode" w:hAnsi="Gandhari Unicode" w:cs="e-Tamil OTC"/>
          <w:b/>
          <w:noProof/>
          <w:lang w:val="en-GB"/>
        </w:rPr>
      </w:pPr>
    </w:p>
    <w:p w14:paraId="350AF97A"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1119777"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கிடங்கிற் குலபதி நாகண்ணன்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கடங்கிற் குலபதினைக் கண்ணன்): </w:t>
      </w:r>
      <w:r w:rsidRPr="004D5A2F">
        <w:rPr>
          <w:rFonts w:ascii="Gandhari Unicode" w:hAnsi="Gandhari Unicode"/>
          <w:i w:val="0"/>
          <w:iCs w:val="0"/>
          <w:color w:val="auto"/>
        </w:rPr>
        <w:t>SHE</w:t>
      </w:r>
    </w:p>
    <w:p w14:paraId="1AEC51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வரவறிந்த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நம்மை வலிந்து போயினார்க்கு எம் பெருமாட்டி தீயன கடந்து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கடிந்து)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உரைத்தது.</w:t>
      </w:r>
    </w:p>
    <w:p w14:paraId="76EE28A0" w14:textId="77777777" w:rsidR="0074055C" w:rsidRPr="004D5A2F" w:rsidRDefault="0074055C">
      <w:pPr>
        <w:pStyle w:val="Textbody"/>
        <w:spacing w:after="29"/>
        <w:rPr>
          <w:rFonts w:ascii="Gandhari Unicode" w:hAnsi="Gandhari Unicode" w:cs="e-Tamil OTC"/>
          <w:noProof/>
          <w:lang w:val="en-GB"/>
        </w:rPr>
      </w:pPr>
    </w:p>
    <w:p w14:paraId="299983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நெடிய திரண்ட தோள்வளை </w:t>
      </w:r>
      <w:r w:rsidRPr="004D5A2F">
        <w:rPr>
          <w:rFonts w:ascii="Gandhari Unicode" w:hAnsi="Gandhari Unicode" w:cs="e-Tamil OTC"/>
          <w:noProof/>
          <w:u w:val="wave"/>
          <w:cs/>
          <w:lang w:val="en-GB"/>
        </w:rPr>
        <w:t>நெகிழக்</w:t>
      </w:r>
    </w:p>
    <w:p w14:paraId="015ECF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னாகிய குன்றுகெழு நாடன்</w:t>
      </w:r>
    </w:p>
    <w:p w14:paraId="2D57F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வருவதோர் காலை யின்முகந் </w:t>
      </w:r>
      <w:r w:rsidRPr="004D5A2F">
        <w:rPr>
          <w:rFonts w:ascii="Gandhari Unicode" w:hAnsi="Gandhari Unicode" w:cs="e-Tamil OTC"/>
          <w:noProof/>
          <w:u w:val="wave"/>
          <w:cs/>
          <w:lang w:val="en-GB"/>
        </w:rPr>
        <w:t>திரியாது</w:t>
      </w:r>
    </w:p>
    <w:p w14:paraId="236167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கடவுட் கற்பி </w:t>
      </w:r>
      <w:r w:rsidRPr="004D5A2F">
        <w:rPr>
          <w:rFonts w:ascii="Gandhari Unicode" w:hAnsi="Gandhari Unicode" w:cs="e-Tamil OTC"/>
          <w:noProof/>
          <w:u w:val="wave"/>
          <w:cs/>
          <w:lang w:val="en-GB"/>
        </w:rPr>
        <w:t>னவனெதிர்</w:t>
      </w:r>
      <w:r w:rsidRPr="004D5A2F">
        <w:rPr>
          <w:rFonts w:ascii="Gandhari Unicode" w:hAnsi="Gandhari Unicode" w:cs="e-Tamil OTC"/>
          <w:noProof/>
          <w:cs/>
          <w:lang w:val="en-GB"/>
        </w:rPr>
        <w:t xml:space="preserve"> பேணி</w:t>
      </w:r>
    </w:p>
    <w:p w14:paraId="6ADD45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மடவை மன்ற நீயெனக் கடவுபு</w:t>
      </w:r>
    </w:p>
    <w:p w14:paraId="45B4C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துனியல் வாழி தோழி சான்றோர்</w:t>
      </w:r>
    </w:p>
    <w:p w14:paraId="43C48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புகழு முன்னர் </w:t>
      </w:r>
      <w:r w:rsidRPr="004D5A2F">
        <w:rPr>
          <w:rFonts w:ascii="Gandhari Unicode" w:hAnsi="Gandhari Unicode" w:cs="e-Tamil OTC"/>
          <w:noProof/>
          <w:u w:val="wave"/>
          <w:cs/>
          <w:lang w:val="en-GB"/>
        </w:rPr>
        <w:t>நாணுப</w:t>
      </w:r>
    </w:p>
    <w:p w14:paraId="653290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பழியாங் </w:t>
      </w:r>
      <w:r w:rsidRPr="004D5A2F">
        <w:rPr>
          <w:rFonts w:ascii="Gandhari Unicode" w:hAnsi="Gandhari Unicode" w:cs="e-Tamil OTC"/>
          <w:noProof/>
          <w:u w:val="wave"/>
          <w:cs/>
          <w:lang w:val="en-GB"/>
        </w:rPr>
        <w:t>கொல்பவோ</w:t>
      </w:r>
      <w:r w:rsidRPr="004D5A2F">
        <w:rPr>
          <w:rFonts w:ascii="Gandhari Unicode" w:hAnsi="Gandhari Unicode" w:cs="e-Tamil OTC"/>
          <w:noProof/>
          <w:cs/>
          <w:lang w:val="en-GB"/>
        </w:rPr>
        <w:t xml:space="preserve"> காணுங் காலே.</w:t>
      </w:r>
    </w:p>
    <w:p w14:paraId="5FD9CEF3" w14:textId="77777777" w:rsidR="0074055C" w:rsidRPr="004D5A2F" w:rsidRDefault="0074055C">
      <w:pPr>
        <w:pStyle w:val="Textbody"/>
        <w:spacing w:after="29"/>
        <w:rPr>
          <w:rFonts w:ascii="Gandhari Unicode" w:hAnsi="Gandhari Unicode" w:cs="e-Tamil OTC"/>
          <w:noProof/>
          <w:lang w:val="en-GB"/>
        </w:rPr>
      </w:pPr>
    </w:p>
    <w:p w14:paraId="41E527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நெகிழக்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ஞெகிழ்த்த </w:t>
      </w:r>
      <w:r w:rsidRPr="004D5A2F">
        <w:rPr>
          <w:rFonts w:ascii="Gandhari Unicode" w:hAnsi="Gandhari Unicode" w:cs="e-Tamil OTC"/>
          <w:noProof/>
          <w:lang w:val="en-GB"/>
        </w:rPr>
        <w:t>C2+3v, Cām., VP, ER</w:t>
      </w:r>
      <w:r w:rsidRPr="004D5A2F">
        <w:rPr>
          <w:rStyle w:val="FootnoteReference"/>
          <w:rFonts w:ascii="Gandhari Unicode" w:hAnsi="Gandhari Unicode" w:cs="e-Tamil OTC"/>
          <w:noProof/>
          <w:lang w:val="en-GB"/>
        </w:rPr>
        <w:footnoteReference w:id="1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C2, G1+2, EA, Cām.;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ரியாது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னவனெதிர்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னவனே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கான்றோர்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நாணார்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நானும்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நானுப்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கொல்பவோ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கொல்பவர் </w:t>
      </w:r>
      <w:r w:rsidRPr="004D5A2F">
        <w:rPr>
          <w:rFonts w:ascii="Gandhari Unicode" w:hAnsi="Gandhari Unicode" w:cs="e-Tamil OTC"/>
          <w:noProof/>
          <w:lang w:val="en-GB"/>
        </w:rPr>
        <w:t>C3</w:t>
      </w:r>
    </w:p>
    <w:p w14:paraId="0F35CAE8" w14:textId="77777777" w:rsidR="0074055C" w:rsidRPr="004D5A2F" w:rsidRDefault="0074055C">
      <w:pPr>
        <w:pStyle w:val="Textbody"/>
        <w:spacing w:after="29"/>
        <w:rPr>
          <w:rFonts w:ascii="Gandhari Unicode" w:hAnsi="Gandhari Unicode" w:cs="e-Tamil OTC"/>
          <w:noProof/>
          <w:lang w:val="en-GB"/>
        </w:rPr>
      </w:pPr>
    </w:p>
    <w:p w14:paraId="1DB5E6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neṭiya tiraṇṭa tōḷ vaḷai </w:t>
      </w:r>
      <w:r w:rsidRPr="004D5A2F">
        <w:rPr>
          <w:rFonts w:ascii="Gandhari Unicode" w:hAnsi="Gandhari Unicode" w:cs="e-Tamil OTC"/>
          <w:i/>
          <w:iCs/>
          <w:noProof/>
          <w:lang w:val="en-GB"/>
        </w:rPr>
        <w:t>nekiḻa</w:t>
      </w:r>
      <w:r w:rsidR="00782367" w:rsidRPr="004D5A2F">
        <w:rPr>
          <w:rFonts w:ascii="Gandhari Unicode" w:hAnsi="Gandhari Unicode" w:cs="e-Tamil OTC"/>
          <w:i/>
          <w:iCs/>
          <w:noProof/>
          <w:lang w:val="en-GB"/>
        </w:rPr>
        <w:t>+</w:t>
      </w:r>
    </w:p>
    <w:p w14:paraId="665583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koṭiyaṉ ākiya kuṉṟu keḻu nāṭaṉ</w:t>
      </w:r>
    </w:p>
    <w:p w14:paraId="799AA7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varuvatōr kālai </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iṉ mukam </w:t>
      </w:r>
      <w:r w:rsidRPr="004D5A2F">
        <w:rPr>
          <w:rFonts w:ascii="Gandhari Unicode" w:hAnsi="Gandhari Unicode" w:cs="e-Tamil OTC"/>
          <w:i/>
          <w:iCs/>
          <w:noProof/>
          <w:lang w:val="en-GB"/>
        </w:rPr>
        <w:t>tiriyātu</w:t>
      </w:r>
    </w:p>
    <w:p w14:paraId="3D20FE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kaṭavuḷ kaṟpiṉ avaṉ </w:t>
      </w:r>
      <w:r w:rsidRPr="004D5A2F">
        <w:rPr>
          <w:rFonts w:ascii="Gandhari Unicode" w:hAnsi="Gandhari Unicode" w:cs="e-Tamil OTC"/>
          <w:i/>
          <w:iCs/>
          <w:noProof/>
          <w:lang w:val="en-GB"/>
        </w:rPr>
        <w:t>etir</w:t>
      </w:r>
      <w:r w:rsidRPr="004D5A2F">
        <w:rPr>
          <w:rFonts w:ascii="Gandhari Unicode" w:hAnsi="Gandhari Unicode" w:cs="e-Tamil OTC"/>
          <w:noProof/>
          <w:lang w:val="en-GB"/>
        </w:rPr>
        <w:t xml:space="preserve"> pēṇi</w:t>
      </w:r>
    </w:p>
    <w:p w14:paraId="35D65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w:t>
      </w:r>
      <w:r w:rsidR="00782367" w:rsidRPr="004D5A2F">
        <w:rPr>
          <w:rFonts w:ascii="Gandhari Unicode" w:hAnsi="Gandhari Unicode" w:cs="e-Tamil OTC"/>
          <w:noProof/>
          <w:lang w:val="en-GB"/>
        </w:rPr>
        <w:t>avai-</w:t>
      </w:r>
      <w:r w:rsidRPr="004D5A2F">
        <w:rPr>
          <w:rFonts w:ascii="Gandhari Unicode" w:hAnsi="Gandhari Unicode" w:cs="e-Tamil OTC"/>
          <w:noProof/>
          <w:lang w:val="en-GB"/>
        </w:rPr>
        <w:t xml:space="preserve">maṉṟa nī </w:t>
      </w:r>
      <w:r w:rsidR="00782367" w:rsidRPr="004D5A2F">
        <w:rPr>
          <w:rFonts w:ascii="Gandhari Unicode" w:hAnsi="Gandhari Unicode" w:cs="e-Tamil OTC"/>
          <w:noProof/>
          <w:lang w:val="en-GB"/>
        </w:rPr>
        <w:t>~</w:t>
      </w:r>
      <w:r w:rsidRPr="004D5A2F">
        <w:rPr>
          <w:rFonts w:ascii="Gandhari Unicode" w:hAnsi="Gandhari Unicode" w:cs="e-Tamil OTC"/>
          <w:noProof/>
          <w:lang w:val="en-GB"/>
        </w:rPr>
        <w:t>eṉa</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 kaṭavupu</w:t>
      </w:r>
    </w:p>
    <w:p w14:paraId="7A0210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tuṉiyal vāḻi tōḻi cāṉṟōr</w:t>
      </w:r>
    </w:p>
    <w:p w14:paraId="3C463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pukaḻum muṉṉar </w:t>
      </w:r>
      <w:r w:rsidRPr="004D5A2F">
        <w:rPr>
          <w:rFonts w:ascii="Gandhari Unicode" w:hAnsi="Gandhari Unicode" w:cs="e-Tamil OTC"/>
          <w:i/>
          <w:iCs/>
          <w:noProof/>
          <w:lang w:val="en-GB"/>
        </w:rPr>
        <w:t>nāṇupa</w:t>
      </w:r>
    </w:p>
    <w:p w14:paraId="6BB3609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paḻi yāṅ</w:t>
      </w:r>
      <w:r w:rsidR="00782367"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olpa</w:t>
      </w:r>
      <w:r w:rsidR="00782367"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kāṇum kāl</w:t>
      </w:r>
      <w:r w:rsidR="00782367" w:rsidRPr="004D5A2F">
        <w:rPr>
          <w:rFonts w:ascii="Gandhari Unicode" w:hAnsi="Gandhari Unicode" w:cs="e-Tamil OTC"/>
          <w:noProof/>
          <w:lang w:val="en-GB"/>
        </w:rPr>
        <w:t>-</w:t>
      </w:r>
      <w:r w:rsidRPr="004D5A2F">
        <w:rPr>
          <w:rFonts w:ascii="Gandhari Unicode" w:hAnsi="Gandhari Unicode" w:cs="e-Tamil OTC"/>
          <w:noProof/>
          <w:lang w:val="en-GB"/>
        </w:rPr>
        <w:t>ē.</w:t>
      </w:r>
    </w:p>
    <w:p w14:paraId="5B8DD281" w14:textId="77777777" w:rsidR="0074055C" w:rsidRPr="004D5A2F" w:rsidRDefault="0074055C">
      <w:pPr>
        <w:pStyle w:val="Textbody"/>
        <w:spacing w:after="29" w:line="260" w:lineRule="exact"/>
        <w:rPr>
          <w:rFonts w:ascii="Gandhari Unicode" w:hAnsi="Gandhari Unicode" w:cs="e-Tamil OTC"/>
          <w:noProof/>
          <w:lang w:val="en-GB"/>
        </w:rPr>
      </w:pPr>
    </w:p>
    <w:p w14:paraId="6AD181B1" w14:textId="77777777" w:rsidR="0074055C" w:rsidRPr="004D5A2F" w:rsidRDefault="0074055C">
      <w:pPr>
        <w:pStyle w:val="Textbody"/>
        <w:spacing w:after="29" w:line="260" w:lineRule="exact"/>
        <w:rPr>
          <w:rFonts w:ascii="Gandhari Unicode" w:hAnsi="Gandhari Unicode" w:cs="e-Tamil OTC"/>
          <w:noProof/>
          <w:lang w:val="en-GB"/>
        </w:rPr>
      </w:pPr>
    </w:p>
    <w:p w14:paraId="0269538C" w14:textId="77777777" w:rsidR="0074055C" w:rsidRPr="004D5A2F" w:rsidRDefault="0074055C">
      <w:pPr>
        <w:pStyle w:val="Textbody"/>
        <w:spacing w:after="29" w:line="260" w:lineRule="exact"/>
        <w:rPr>
          <w:rFonts w:ascii="Gandhari Unicode" w:hAnsi="Gandhari Unicode" w:cs="e-Tamil OTC"/>
          <w:noProof/>
          <w:lang w:val="en-GB"/>
        </w:rPr>
      </w:pPr>
    </w:p>
    <w:p w14:paraId="1DB6D93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one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 as our great woman(?) chased away evil things(?) for him who was hard against us [and] went</w:t>
      </w:r>
      <w:r w:rsidR="00270A6C" w:rsidRPr="004D5A2F">
        <w:rPr>
          <w:rFonts w:ascii="Gandhari Unicode" w:hAnsi="Gandhari Unicode" w:cs="e-Tamil OTC"/>
          <w:noProof/>
          <w:lang w:val="en-GB"/>
        </w:rPr>
        <w:t>”</w:t>
      </w:r>
      <w:r w:rsidRPr="004D5A2F">
        <w:rPr>
          <w:rFonts w:ascii="Gandhari Unicode" w:hAnsi="Gandhari Unicode" w:cs="e-Tamil OTC"/>
          <w:noProof/>
          <w:lang w:val="en-GB"/>
        </w:rPr>
        <w:t>, [i.e.] the confidante who knew about HIS coming.</w:t>
      </w:r>
    </w:p>
    <w:p w14:paraId="0AB88F32" w14:textId="77777777" w:rsidR="0074055C" w:rsidRPr="004D5A2F" w:rsidRDefault="0074055C">
      <w:pPr>
        <w:pStyle w:val="Textbody"/>
        <w:spacing w:after="29" w:line="260" w:lineRule="exact"/>
        <w:rPr>
          <w:rFonts w:ascii="Gandhari Unicode" w:hAnsi="Gandhari Unicode" w:cs="e-Tamil OTC"/>
          <w:noProof/>
          <w:lang w:val="en-GB"/>
        </w:rPr>
      </w:pPr>
    </w:p>
    <w:p w14:paraId="655A24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long-they(n.pl.) rounded- shoulder bangled loosen(inf.)</w:t>
      </w:r>
    </w:p>
    <w:p w14:paraId="4E3F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cruel-he become- hill have- land-he</w:t>
      </w:r>
    </w:p>
    <w:p w14:paraId="6F4ACF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Style w:val="FootnoteReference"/>
          <w:rFonts w:ascii="Gandhari Unicode" w:hAnsi="Gandhari Unicode" w:cs="e-Tamil OTC"/>
          <w:noProof/>
          <w:lang w:val="en-GB"/>
        </w:rPr>
        <w:footnoteReference w:id="200"/>
      </w:r>
      <w:r w:rsidRPr="004D5A2F">
        <w:rPr>
          <w:rFonts w:ascii="Gandhari Unicode" w:hAnsi="Gandhari Unicode" w:cs="e-Tamil OTC"/>
          <w:noProof/>
          <w:lang w:val="en-GB"/>
        </w:rPr>
        <w:t xml:space="preserve"> morning pleasant face turn-not</w:t>
      </w:r>
    </w:p>
    <w:p w14:paraId="240863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fidelity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 opposite esteemed</w:t>
      </w:r>
    </w:p>
    <w:p w14:paraId="70CB0C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inexperienced-you</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you say(inf.) urged</w:t>
      </w:r>
    </w:p>
    <w:p w14:paraId="389973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don't-be-angry live friend noble(h.)</w:t>
      </w:r>
    </w:p>
    <w:p w14:paraId="71F506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praising- in-front/before-they(h.) they-are-ashamed</w:t>
      </w:r>
    </w:p>
    <w:p w14:paraId="5FFFC7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how it-is-possible(n.pl.)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A7ECE1" w14:textId="77777777" w:rsidR="0074055C" w:rsidRPr="004D5A2F" w:rsidRDefault="0074055C">
      <w:pPr>
        <w:pStyle w:val="Textbody"/>
        <w:spacing w:after="29"/>
        <w:rPr>
          <w:rFonts w:ascii="Gandhari Unicode" w:hAnsi="Gandhari Unicode" w:cs="e-Tamil OTC"/>
          <w:noProof/>
          <w:lang w:val="en-GB"/>
        </w:rPr>
      </w:pPr>
    </w:p>
    <w:p w14:paraId="2F3767E1" w14:textId="77777777" w:rsidR="0074055C" w:rsidRPr="004D5A2F" w:rsidRDefault="0074055C">
      <w:pPr>
        <w:pStyle w:val="Textbody"/>
        <w:spacing w:after="29"/>
        <w:rPr>
          <w:rFonts w:ascii="Gandhari Unicode" w:hAnsi="Gandhari Unicode" w:cs="e-Tamil OTC"/>
          <w:noProof/>
          <w:lang w:val="en-GB"/>
        </w:rPr>
      </w:pPr>
    </w:p>
    <w:p w14:paraId="7B98EB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Don't be angry, oh friend,</w:t>
      </w:r>
    </w:p>
    <w:p w14:paraId="3483A9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urging [me]</w:t>
      </w:r>
    </w:p>
    <w:p w14:paraId="3A082A9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you [are] foolish indeed,</w:t>
      </w:r>
    </w:p>
    <w:p w14:paraId="6656DB3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being [all] esteem in front of him in [your] divine fidelity</w:t>
      </w:r>
      <w:r w:rsidRPr="004D5A2F">
        <w:rPr>
          <w:rStyle w:val="FootnoteReference"/>
          <w:rFonts w:ascii="Gandhari Unicode" w:hAnsi="Gandhari Unicode" w:cs="e-Tamil OTC"/>
          <w:noProof/>
          <w:lang w:val="en-GB"/>
        </w:rPr>
        <w:footnoteReference w:id="201"/>
      </w:r>
      <w:r w:rsidRPr="004D5A2F">
        <w:rPr>
          <w:rFonts w:ascii="Gandhari Unicode" w:hAnsi="Gandhari Unicode" w:cs="e-Tamil OTC"/>
          <w:noProof/>
          <w:lang w:val="en-GB"/>
        </w:rPr>
        <w:t>,</w:t>
      </w:r>
    </w:p>
    <w:p w14:paraId="2D23B5B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[your] kind face not turned away in the morning from the one</w:t>
      </w:r>
    </w:p>
    <w:p w14:paraId="4DFE782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is coming [back],</w:t>
      </w:r>
      <w:r w:rsidRPr="004D5A2F">
        <w:rPr>
          <w:rStyle w:val="FootnoteReference"/>
          <w:rFonts w:ascii="Gandhari Unicode" w:hAnsi="Gandhari Unicode" w:cs="e-Tamil OTC"/>
          <w:noProof/>
          <w:lang w:val="en-GB"/>
        </w:rPr>
        <w:footnoteReference w:id="202"/>
      </w:r>
    </w:p>
    <w:p w14:paraId="36537D9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the hilly land, who has become cruel/faithless,</w:t>
      </w:r>
    </w:p>
    <w:p w14:paraId="3C066133" w14:textId="77777777" w:rsidR="0074055C" w:rsidRPr="004D5A2F" w:rsidRDefault="00CF70BD">
      <w:pPr>
        <w:pStyle w:val="Textbody"/>
        <w:tabs>
          <w:tab w:val="left" w:pos="300"/>
        </w:tabs>
        <w:spacing w:after="115"/>
        <w:rPr>
          <w:rFonts w:ascii="Gandhari Unicode" w:hAnsi="Gandhari Unicode" w:cs="e-Tamil OTC"/>
          <w:noProof/>
          <w:lang w:val="en-GB"/>
        </w:rPr>
      </w:pPr>
      <w:r w:rsidRPr="004D5A2F">
        <w:rPr>
          <w:rFonts w:ascii="Gandhari Unicode" w:hAnsi="Gandhari Unicode" w:cs="e-Tamil OTC"/>
          <w:noProof/>
          <w:lang w:val="en-GB"/>
        </w:rPr>
        <w:tab/>
        <w:t>so that the bangles come loose on [your] long, round up</w:t>
      </w:r>
      <w:r w:rsidR="00270A6C" w:rsidRPr="004D5A2F">
        <w:rPr>
          <w:rFonts w:ascii="Gandhari Unicode" w:hAnsi="Gandhari Unicode" w:cs="e-Tamil OTC"/>
          <w:noProof/>
          <w:lang w:val="en-GB"/>
        </w:rPr>
        <w:t>per arms.”</w:t>
      </w:r>
    </w:p>
    <w:p w14:paraId="5BCBBC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Noble ones are ashamed who are praised in their presence</w:t>
      </w:r>
      <w:r w:rsidRPr="004D5A2F">
        <w:rPr>
          <w:rStyle w:val="FootnoteReference"/>
          <w:rFonts w:ascii="Gandhari Unicode" w:hAnsi="Gandhari Unicode" w:cs="e-Tamil OTC"/>
          <w:noProof/>
          <w:lang w:val="en-GB"/>
        </w:rPr>
        <w:footnoteReference w:id="203"/>
      </w:r>
      <w:r w:rsidRPr="004D5A2F">
        <w:rPr>
          <w:rFonts w:ascii="Gandhari Unicode" w:hAnsi="Gandhari Unicode" w:cs="e-Tamil OTC"/>
          <w:noProof/>
          <w:lang w:val="en-GB"/>
        </w:rPr>
        <w:t>;</w:t>
      </w:r>
    </w:p>
    <w:p w14:paraId="3213947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would blame be bearable to them</w:t>
      </w:r>
    </w:p>
    <w:p w14:paraId="343481B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while [one is actually] looking [at them]</w:t>
      </w:r>
      <w:r w:rsidRPr="004D5A2F">
        <w:rPr>
          <w:rStyle w:val="FootnoteReference"/>
          <w:rFonts w:ascii="Gandhari Unicode" w:hAnsi="Gandhari Unicode" w:cs="e-Tamil OTC"/>
          <w:noProof/>
          <w:lang w:val="en-GB"/>
        </w:rPr>
        <w:footnoteReference w:id="20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05"/>
      </w:r>
    </w:p>
    <w:p w14:paraId="5D60F816"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6C1A3D1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பூங்கண்ணன்: </w:t>
      </w:r>
      <w:r w:rsidRPr="004D5A2F">
        <w:rPr>
          <w:rFonts w:ascii="Gandhari Unicode" w:hAnsi="Gandhari Unicode"/>
          <w:i w:val="0"/>
          <w:iCs w:val="0"/>
          <w:color w:val="auto"/>
        </w:rPr>
        <w:t>the confidante</w:t>
      </w:r>
    </w:p>
    <w:p w14:paraId="45A627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பிரிவிடைத் தோழி வற்புறுத்தது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வரவுறுத்தது).</w:t>
      </w:r>
    </w:p>
    <w:p w14:paraId="12403735" w14:textId="77777777" w:rsidR="0074055C" w:rsidRPr="004D5A2F" w:rsidRDefault="0074055C">
      <w:pPr>
        <w:pStyle w:val="Textbody"/>
        <w:spacing w:after="29"/>
        <w:rPr>
          <w:rFonts w:ascii="Gandhari Unicode" w:hAnsi="Gandhari Unicode" w:cs="e-Tamil OTC"/>
          <w:noProof/>
          <w:lang w:val="en-GB"/>
        </w:rPr>
      </w:pPr>
    </w:p>
    <w:p w14:paraId="4492B6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 ராகுவர் தோழி கேட்பின்</w:t>
      </w:r>
    </w:p>
    <w:p w14:paraId="4B7912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விழுமிது கழிவ தாயினு நெகிழ்நூற்</w:t>
      </w:r>
    </w:p>
    <w:p w14:paraId="7ED702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பூச்சே</w:t>
      </w:r>
      <w:r w:rsidRPr="004D5A2F">
        <w:rPr>
          <w:rFonts w:ascii="Gandhari Unicode" w:hAnsi="Gandhari Unicode" w:cs="e-Tamil OTC"/>
          <w:noProof/>
          <w:cs/>
          <w:lang w:val="en-GB"/>
        </w:rPr>
        <w:t xml:space="preserve"> ரணையிற் பெருங்கவின் றொலைந்தநின்</w:t>
      </w:r>
    </w:p>
    <w:p w14:paraId="1979A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னாட்டுயர் </w:t>
      </w:r>
      <w:r w:rsidRPr="004D5A2F">
        <w:rPr>
          <w:rFonts w:ascii="Gandhari Unicode" w:hAnsi="Gandhari Unicode" w:cs="e-Tamil OTC"/>
          <w:noProof/>
          <w:u w:val="wave"/>
          <w:cs/>
          <w:lang w:val="en-GB"/>
        </w:rPr>
        <w:t>கேட்பி</w:t>
      </w:r>
      <w:r w:rsidRPr="004D5A2F">
        <w:rPr>
          <w:rFonts w:ascii="Gandhari Unicode" w:hAnsi="Gandhari Unicode" w:cs="e-Tamil OTC"/>
          <w:noProof/>
          <w:cs/>
          <w:lang w:val="en-GB"/>
        </w:rPr>
        <w:t xml:space="preserve"> னீடலர் மாதோ</w:t>
      </w:r>
    </w:p>
    <w:p w14:paraId="6A0F3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வொலிகழை நிவந்த வோங்குமலை</w:t>
      </w:r>
      <w:r w:rsidRPr="004D5A2F">
        <w:rPr>
          <w:rFonts w:ascii="Gandhari Unicode" w:hAnsi="Gandhari Unicode" w:cs="e-Tamil OTC"/>
          <w:noProof/>
          <w:lang w:val="en-GB"/>
        </w:rPr>
        <w:t xml:space="preserve">î </w:t>
      </w:r>
      <w:r w:rsidRPr="004D5A2F">
        <w:rPr>
          <w:rFonts w:ascii="Gandhari Unicode" w:hAnsi="Gandhari Unicode" w:cs="e-Tamil OTC"/>
          <w:noProof/>
          <w:cs/>
          <w:lang w:val="en-GB"/>
        </w:rPr>
        <w:t>சாரற்</w:t>
      </w:r>
    </w:p>
    <w:p w14:paraId="65264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புலிபுகா வுறுத்த புலவுநாறு கல்லளை</w:t>
      </w:r>
    </w:p>
    <w:p w14:paraId="083C6A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யாறுசென் மாக்கள் சேக்குங்</w:t>
      </w:r>
    </w:p>
    <w:p w14:paraId="10DAAC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பிறங்கன் மலையிறந் தோரே.</w:t>
      </w:r>
    </w:p>
    <w:p w14:paraId="30126C55" w14:textId="77777777" w:rsidR="0074055C" w:rsidRPr="004D5A2F" w:rsidRDefault="0074055C">
      <w:pPr>
        <w:pStyle w:val="Textbody"/>
        <w:spacing w:after="29"/>
        <w:rPr>
          <w:rFonts w:ascii="Gandhari Unicode" w:hAnsi="Gandhari Unicode" w:cs="e-Tamil OTC"/>
          <w:noProof/>
          <w:lang w:val="en-GB"/>
        </w:rPr>
      </w:pPr>
    </w:p>
    <w:p w14:paraId="4DD2D3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L1, C3, Cām.v; </w:t>
      </w:r>
      <w:r w:rsidRPr="004D5A2F">
        <w:rPr>
          <w:rFonts w:ascii="Gandhari Unicode" w:hAnsi="Gandhari Unicode" w:cs="e-Tamil OTC"/>
          <w:noProof/>
          <w:cs/>
          <w:lang w:val="en-GB"/>
        </w:rPr>
        <w:t xml:space="preserve">குச்சோ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னாட்டுயர்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னாடுதுயர்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னாருயிர்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கெடப்பி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06"/>
      </w:r>
      <w:r w:rsidRPr="004D5A2F">
        <w:rPr>
          <w:rFonts w:ascii="Gandhari Unicode" w:hAnsi="Gandhari Unicode" w:cs="e-Tamil OTC"/>
          <w:noProof/>
          <w:cs/>
          <w:lang w:val="en-GB"/>
        </w:rPr>
        <w:t xml:space="preserve"> கொட்பி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ஒலிகழை </w:t>
      </w:r>
      <w:r w:rsidRPr="004D5A2F">
        <w:rPr>
          <w:rFonts w:ascii="Gandhari Unicode" w:hAnsi="Gandhari Unicode" w:cs="e-Tamil OTC"/>
          <w:noProof/>
          <w:lang w:val="en-GB"/>
        </w:rPr>
        <w:t>G1</w:t>
      </w:r>
    </w:p>
    <w:p w14:paraId="2C15CC94" w14:textId="77777777" w:rsidR="0074055C" w:rsidRPr="004D5A2F" w:rsidRDefault="0074055C">
      <w:pPr>
        <w:pStyle w:val="Textbody"/>
        <w:spacing w:after="29"/>
        <w:rPr>
          <w:rFonts w:ascii="Gandhari Unicode" w:hAnsi="Gandhari Unicode" w:cs="e-Tamil OTC"/>
          <w:noProof/>
          <w:lang w:val="en-GB"/>
        </w:rPr>
      </w:pPr>
    </w:p>
    <w:p w14:paraId="5B560B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kēḷār ākuvar tōḻi kēṭpiṉ</w:t>
      </w:r>
    </w:p>
    <w:p w14:paraId="0F0BCC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viḻumitu kaḻ</w:t>
      </w:r>
      <w:r w:rsidR="000C6BD1" w:rsidRPr="004D5A2F">
        <w:rPr>
          <w:rFonts w:ascii="Gandhari Unicode" w:hAnsi="Gandhari Unicode" w:cs="e-Tamil OTC"/>
          <w:noProof/>
          <w:lang w:val="en-GB"/>
        </w:rPr>
        <w:t>ivat*</w:t>
      </w:r>
      <w:r w:rsidRPr="004D5A2F">
        <w:rPr>
          <w:rFonts w:ascii="Gandhari Unicode" w:hAnsi="Gandhari Unicode" w:cs="e-Tamil OTC"/>
          <w:noProof/>
          <w:lang w:val="en-GB"/>
        </w:rPr>
        <w:t xml:space="preserve"> āyiṉum nekiḻ nūl</w:t>
      </w:r>
    </w:p>
    <w:p w14:paraId="52A6FD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w:t>
      </w:r>
      <w:r w:rsidRPr="004D5A2F">
        <w:rPr>
          <w:rFonts w:ascii="Gandhari Unicode" w:hAnsi="Gandhari Unicode" w:cs="e-Tamil OTC"/>
          <w:noProof/>
          <w:lang w:val="en-GB"/>
        </w:rPr>
        <w:t xml:space="preserve"> aṇaiyiṉ perum kaviṉ tolainta niṉ</w:t>
      </w:r>
    </w:p>
    <w:p w14:paraId="6B5614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nāḷ tuyar </w:t>
      </w:r>
      <w:r w:rsidRPr="004D5A2F">
        <w:rPr>
          <w:rFonts w:ascii="Gandhari Unicode" w:hAnsi="Gandhari Unicode" w:cs="e-Tamil OTC"/>
          <w:i/>
          <w:iCs/>
          <w:noProof/>
          <w:lang w:val="en-GB"/>
        </w:rPr>
        <w:t>kēṭpiṉ</w:t>
      </w:r>
      <w:r w:rsidRPr="004D5A2F">
        <w:rPr>
          <w:rFonts w:ascii="Gandhari Unicode" w:hAnsi="Gandhari Unicode" w:cs="e-Tamil OTC"/>
          <w:noProof/>
          <w:lang w:val="en-GB"/>
        </w:rPr>
        <w:t xml:space="preserve"> nīṭ</w:t>
      </w:r>
      <w:r w:rsidR="000C6BD1" w:rsidRPr="004D5A2F">
        <w:rPr>
          <w:rFonts w:ascii="Gandhari Unicode" w:hAnsi="Gandhari Unicode" w:cs="e-Tamil OTC"/>
          <w:noProof/>
          <w:lang w:val="en-GB"/>
        </w:rPr>
        <w:t>alar-</w:t>
      </w:r>
      <w:r w:rsidRPr="004D5A2F">
        <w:rPr>
          <w:rFonts w:ascii="Gandhari Unicode" w:hAnsi="Gandhari Unicode" w:cs="e-Tamil OTC"/>
          <w:noProof/>
          <w:lang w:val="en-GB"/>
        </w:rPr>
        <w:t>mātō</w:t>
      </w:r>
    </w:p>
    <w:p w14:paraId="606E5E88"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kaḻai nivanta </w:t>
      </w:r>
      <w:r w:rsidRPr="004D5A2F">
        <w:rPr>
          <w:rFonts w:ascii="Gandhari Unicode" w:hAnsi="Gandhari Unicode" w:cs="e-Tamil OTC"/>
          <w:noProof/>
          <w:lang w:val="en-GB"/>
        </w:rPr>
        <w:t>~</w:t>
      </w:r>
      <w:r w:rsidR="00CF70BD" w:rsidRPr="004D5A2F">
        <w:rPr>
          <w:rFonts w:ascii="Gandhari Unicode" w:hAnsi="Gandhari Unicode" w:cs="e-Tamil OTC"/>
          <w:noProof/>
          <w:lang w:val="en-GB"/>
        </w:rPr>
        <w:t>ōṅku malai cāral</w:t>
      </w:r>
    </w:p>
    <w:p w14:paraId="052D60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puli pukā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uṟutta pulavu nāṟu kal </w:t>
      </w:r>
      <w:r w:rsidR="000C6BD1" w:rsidRPr="004D5A2F">
        <w:rPr>
          <w:rFonts w:ascii="Gandhari Unicode" w:hAnsi="Gandhari Unicode" w:cs="e-Tamil OTC"/>
          <w:noProof/>
          <w:lang w:val="en-GB"/>
        </w:rPr>
        <w:t>+</w:t>
      </w:r>
      <w:r w:rsidRPr="004D5A2F">
        <w:rPr>
          <w:rFonts w:ascii="Gandhari Unicode" w:hAnsi="Gandhari Unicode" w:cs="e-Tamil OTC"/>
          <w:noProof/>
          <w:lang w:val="en-GB"/>
        </w:rPr>
        <w:t>aḷai</w:t>
      </w:r>
    </w:p>
    <w:p w14:paraId="38D6011C"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mākkaḷ cēkkum</w:t>
      </w:r>
    </w:p>
    <w:p w14:paraId="04F573A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kōṭ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uyar piṟaṅkal malai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iṟantōr</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57629765" w14:textId="77777777" w:rsidR="0074055C" w:rsidRPr="004D5A2F" w:rsidRDefault="0074055C">
      <w:pPr>
        <w:pStyle w:val="Textbody"/>
        <w:spacing w:after="29" w:line="260" w:lineRule="exact"/>
        <w:rPr>
          <w:rFonts w:ascii="Gandhari Unicode" w:hAnsi="Gandhari Unicode" w:cs="e-Tamil OTC"/>
          <w:noProof/>
          <w:lang w:val="en-GB"/>
        </w:rPr>
      </w:pPr>
    </w:p>
    <w:p w14:paraId="7C56F3B3" w14:textId="77777777" w:rsidR="0074055C" w:rsidRPr="004D5A2F" w:rsidRDefault="0074055C">
      <w:pPr>
        <w:pStyle w:val="Textbody"/>
        <w:spacing w:after="29" w:line="260" w:lineRule="exact"/>
        <w:rPr>
          <w:rFonts w:ascii="Gandhari Unicode" w:hAnsi="Gandhari Unicode" w:cs="e-Tamil OTC"/>
          <w:noProof/>
          <w:lang w:val="en-GB"/>
        </w:rPr>
      </w:pPr>
    </w:p>
    <w:p w14:paraId="2ED01D74" w14:textId="77777777" w:rsidR="0074055C" w:rsidRPr="004D5A2F" w:rsidRDefault="0074055C">
      <w:pPr>
        <w:pStyle w:val="Textbody"/>
        <w:spacing w:after="29" w:line="260" w:lineRule="exact"/>
        <w:rPr>
          <w:rFonts w:ascii="Gandhari Unicode" w:hAnsi="Gandhari Unicode" w:cs="e-Tamil OTC"/>
          <w:noProof/>
          <w:lang w:val="en-GB"/>
        </w:rPr>
      </w:pPr>
    </w:p>
    <w:p w14:paraId="0106B5B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9753D3C" w14:textId="77777777" w:rsidR="0074055C" w:rsidRPr="004D5A2F" w:rsidRDefault="0074055C">
      <w:pPr>
        <w:pStyle w:val="Textbody"/>
        <w:spacing w:after="29" w:line="260" w:lineRule="exact"/>
        <w:rPr>
          <w:rFonts w:ascii="Gandhari Unicode" w:hAnsi="Gandhari Unicode" w:cs="e-Tamil OTC"/>
          <w:noProof/>
          <w:lang w:val="en-GB"/>
        </w:rPr>
      </w:pPr>
    </w:p>
    <w:p w14:paraId="21BB234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hear-not-he(h.) becoming-he(h.) friend hear-if</w:t>
      </w:r>
    </w:p>
    <w:p w14:paraId="23444E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excellent-it passing-it if-even loosen- thread</w:t>
      </w:r>
    </w:p>
    <w:p w14:paraId="0E8E09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 join-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big beauty lost- your-</w:t>
      </w:r>
    </w:p>
    <w:p w14:paraId="7A0771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misery hear-if after delay-not-he(h.)</w:t>
      </w:r>
      <w:r w:rsidRPr="004D5A2F">
        <w:rPr>
          <w:rFonts w:ascii="Gandhari Unicode" w:hAnsi="Gandhari Unicode" w:cs="e-Tamil OTC"/>
          <w:noProof/>
          <w:position w:val="6"/>
          <w:lang w:val="en-GB"/>
        </w:rPr>
        <w:t>mātō</w:t>
      </w:r>
    </w:p>
    <w:p w14:paraId="0A9AA4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 bamboo come-up- high mountain slope</w:t>
      </w:r>
    </w:p>
    <w:p w14:paraId="69AC64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food made-have- smell-of-flesh smell- stone hole</w:t>
      </w:r>
    </w:p>
    <w:p w14:paraId="15A6D2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people resting-</w:t>
      </w:r>
    </w:p>
    <w:p w14:paraId="3BD3F231" w14:textId="77777777" w:rsidR="0074055C" w:rsidRPr="004D5A2F" w:rsidRDefault="00D977D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glistening mountain traversed-he(h.)</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w:t>
      </w:r>
    </w:p>
    <w:p w14:paraId="4CFF1C9D" w14:textId="77777777" w:rsidR="0074055C" w:rsidRPr="004D5A2F" w:rsidRDefault="0074055C">
      <w:pPr>
        <w:pStyle w:val="Textbody"/>
        <w:spacing w:after="29"/>
        <w:rPr>
          <w:rFonts w:ascii="Gandhari Unicode" w:hAnsi="Gandhari Unicode" w:cs="e-Tamil OTC"/>
          <w:noProof/>
          <w:lang w:val="en-GB"/>
        </w:rPr>
      </w:pPr>
    </w:p>
    <w:p w14:paraId="71F99291" w14:textId="77777777" w:rsidR="0074055C" w:rsidRPr="004D5A2F" w:rsidRDefault="0074055C">
      <w:pPr>
        <w:pStyle w:val="Textbody"/>
        <w:spacing w:after="29"/>
        <w:rPr>
          <w:rFonts w:ascii="Gandhari Unicode" w:hAnsi="Gandhari Unicode" w:cs="e-Tamil OTC"/>
          <w:noProof/>
          <w:lang w:val="en-GB"/>
        </w:rPr>
      </w:pPr>
    </w:p>
    <w:p w14:paraId="0E78B5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not have heard [it]</w:t>
      </w:r>
      <w:r w:rsidRPr="004D5A2F">
        <w:rPr>
          <w:rStyle w:val="FootnoteReference"/>
          <w:rFonts w:ascii="Gandhari Unicode" w:hAnsi="Gandhari Unicode" w:cs="e-Tamil OTC"/>
          <w:noProof/>
          <w:lang w:val="en-GB"/>
        </w:rPr>
        <w:footnoteReference w:id="207"/>
      </w:r>
      <w:r w:rsidRPr="004D5A2F">
        <w:rPr>
          <w:rFonts w:ascii="Gandhari Unicode" w:hAnsi="Gandhari Unicode" w:cs="e-Tamil OTC"/>
          <w:noProof/>
          <w:lang w:val="en-GB"/>
        </w:rPr>
        <w:t>, friend. If he hears [it],</w:t>
      </w:r>
    </w:p>
    <w:p w14:paraId="47CCF89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even if something excellent passes by,</w:t>
      </w:r>
    </w:p>
    <w:p w14:paraId="1D698B2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really delay further, if he hears of your daily misery,</w:t>
      </w:r>
    </w:p>
    <w:p w14:paraId="750B356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great beauty lost on the common</w:t>
      </w:r>
      <w:r w:rsidRPr="004D5A2F">
        <w:rPr>
          <w:rStyle w:val="FootnoteReference"/>
          <w:rFonts w:ascii="Gandhari Unicode" w:hAnsi="Gandhari Unicode" w:cs="e-Tamil OTC"/>
          <w:noProof/>
          <w:lang w:val="en-GB"/>
        </w:rPr>
        <w:footnoteReference w:id="208"/>
      </w:r>
      <w:r w:rsidRPr="004D5A2F">
        <w:rPr>
          <w:rFonts w:ascii="Gandhari Unicode" w:hAnsi="Gandhari Unicode" w:cs="e-Tamil OTC"/>
          <w:noProof/>
          <w:lang w:val="en-GB"/>
        </w:rPr>
        <w:t xml:space="preserve"> bed, a flower on a thread,</w:t>
      </w:r>
    </w:p>
    <w:p w14:paraId="4A0C5DA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wasting away</w:t>
      </w:r>
      <w:r w:rsidRPr="004D5A2F">
        <w:rPr>
          <w:rStyle w:val="FootnoteReference"/>
          <w:rFonts w:ascii="Gandhari Unicode" w:hAnsi="Gandhari Unicode" w:cs="e-Tamil OTC"/>
          <w:noProof/>
          <w:lang w:val="en-GB"/>
        </w:rPr>
        <w:footnoteReference w:id="209"/>
      </w:r>
    </w:p>
    <w:p w14:paraId="577284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he who traversed the mountains, glistening high on the peaks,</w:t>
      </w:r>
    </w:p>
    <w:p w14:paraId="5F55B7B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people going [their] way rest</w:t>
      </w:r>
    </w:p>
    <w:p w14:paraId="7677163D" w14:textId="77777777" w:rsidR="0074055C" w:rsidRPr="004D5A2F" w:rsidRDefault="00CF70BD">
      <w:pPr>
        <w:pStyle w:val="Textbody"/>
        <w:tabs>
          <w:tab w:val="left" w:pos="28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in stony holes smelling of the flesh the tiger has stored for food</w:t>
      </w:r>
    </w:p>
    <w:p w14:paraId="519D2C0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high mountain slope</w:t>
      </w:r>
    </w:p>
    <w:p w14:paraId="15AEEAC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sounding bamboo has grown high?</w:t>
      </w:r>
    </w:p>
    <w:p w14:paraId="72718CC9" w14:textId="77777777" w:rsidR="0074055C" w:rsidRPr="004D5A2F" w:rsidRDefault="0074055C">
      <w:pPr>
        <w:pStyle w:val="Textbody"/>
        <w:spacing w:after="0"/>
        <w:rPr>
          <w:rFonts w:ascii="Gandhari Unicode" w:hAnsi="Gandhari Unicode" w:cs="e-Tamil OTC"/>
          <w:noProof/>
          <w:lang w:val="en-GB"/>
        </w:rPr>
      </w:pPr>
    </w:p>
    <w:p w14:paraId="0932F994"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39D4E4E"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பாரகாபரன்: </w:t>
      </w:r>
      <w:r w:rsidRPr="004D5A2F">
        <w:rPr>
          <w:rFonts w:ascii="Gandhari Unicode" w:hAnsi="Gandhari Unicode"/>
          <w:i w:val="0"/>
          <w:iCs w:val="0"/>
          <w:color w:val="auto"/>
        </w:rPr>
        <w:t>SHE</w:t>
      </w:r>
    </w:p>
    <w:p w14:paraId="44D1A7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வற்புறுத்துந் தோழிக்குக் கிழத்தி உரைத்தது.</w:t>
      </w:r>
    </w:p>
    <w:p w14:paraId="3A233125" w14:textId="77777777" w:rsidR="0074055C" w:rsidRPr="004D5A2F" w:rsidRDefault="0074055C">
      <w:pPr>
        <w:pStyle w:val="Textbody"/>
        <w:spacing w:after="29"/>
        <w:rPr>
          <w:rFonts w:ascii="Gandhari Unicode" w:hAnsi="Gandhari Unicode" w:cs="e-Tamil OTC"/>
          <w:noProof/>
          <w:lang w:val="en-GB"/>
        </w:rPr>
      </w:pPr>
    </w:p>
    <w:p w14:paraId="73212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இலையி லஞ்சினை </w:t>
      </w:r>
      <w:r w:rsidRPr="004D5A2F">
        <w:rPr>
          <w:rFonts w:ascii="Gandhari Unicode" w:hAnsi="Gandhari Unicode" w:cs="e-Tamil OTC"/>
          <w:noProof/>
          <w:u w:val="wave"/>
          <w:cs/>
          <w:lang w:val="en-GB"/>
        </w:rPr>
        <w:t>யினவண்</w:t>
      </w:r>
      <w:r w:rsidRPr="004D5A2F">
        <w:rPr>
          <w:rFonts w:ascii="Gandhari Unicode" w:hAnsi="Gandhari Unicode" w:cs="e-Tamil OTC"/>
          <w:noProof/>
          <w:cs/>
          <w:lang w:val="en-GB"/>
        </w:rPr>
        <w:t xml:space="preserve"> டார்ப்ப</w:t>
      </w:r>
    </w:p>
    <w:p w14:paraId="59A17C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முலையேர் மென்முகை </w:t>
      </w:r>
      <w:r w:rsidRPr="004D5A2F">
        <w:rPr>
          <w:rFonts w:ascii="Gandhari Unicode" w:hAnsi="Gandhari Unicode" w:cs="e-Tamil OTC"/>
          <w:noProof/>
          <w:u w:val="wave"/>
          <w:cs/>
          <w:lang w:val="en-GB"/>
        </w:rPr>
        <w:t>யவிழ்ந்த</w:t>
      </w:r>
      <w:r w:rsidRPr="004D5A2F">
        <w:rPr>
          <w:rFonts w:ascii="Gandhari Unicode" w:hAnsi="Gandhari Unicode" w:cs="e-Tamil OTC"/>
          <w:noProof/>
          <w:cs/>
          <w:lang w:val="en-GB"/>
        </w:rPr>
        <w:t xml:space="preserve"> கோங்கின்</w:t>
      </w:r>
    </w:p>
    <w:p w14:paraId="2326A0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றலையலர் வந்தன </w:t>
      </w:r>
      <w:r w:rsidRPr="004D5A2F">
        <w:rPr>
          <w:rFonts w:ascii="Gandhari Unicode" w:hAnsi="Gandhari Unicode" w:cs="e-Tamil OTC"/>
          <w:noProof/>
          <w:u w:val="wave"/>
          <w:cs/>
          <w:lang w:val="en-GB"/>
        </w:rPr>
        <w:t>வாரா</w:t>
      </w:r>
      <w:r w:rsidRPr="004D5A2F">
        <w:rPr>
          <w:rFonts w:ascii="Gandhari Unicode" w:hAnsi="Gandhari Unicode" w:cs="e-Tamil OTC"/>
          <w:noProof/>
          <w:cs/>
          <w:lang w:val="en-GB"/>
        </w:rPr>
        <w:t xml:space="preserve"> தோழி</w:t>
      </w:r>
    </w:p>
    <w:p w14:paraId="1BE423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துயிலின் கங்குற் </w:t>
      </w:r>
      <w:r w:rsidRPr="004D5A2F">
        <w:rPr>
          <w:rFonts w:ascii="Gandhari Unicode" w:hAnsi="Gandhari Unicode" w:cs="e-Tamil OTC"/>
          <w:noProof/>
          <w:u w:val="wave"/>
          <w:cs/>
          <w:lang w:val="en-GB"/>
        </w:rPr>
        <w:t>றுயிலவர்</w:t>
      </w:r>
      <w:r w:rsidRPr="004D5A2F">
        <w:rPr>
          <w:rFonts w:ascii="Gandhari Unicode" w:hAnsi="Gandhari Unicode" w:cs="e-Tamil OTC"/>
          <w:noProof/>
          <w:cs/>
          <w:lang w:val="en-GB"/>
        </w:rPr>
        <w:t xml:space="preserve"> மறந்தனர்</w:t>
      </w:r>
    </w:p>
    <w:p w14:paraId="1A3E32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பயினறுங்</w:t>
      </w:r>
      <w:r w:rsidRPr="004D5A2F">
        <w:rPr>
          <w:rFonts w:ascii="Gandhari Unicode" w:hAnsi="Gandhari Unicode" w:cs="e-Tamil OTC"/>
          <w:noProof/>
          <w:cs/>
          <w:lang w:val="en-GB"/>
        </w:rPr>
        <w:t xml:space="preserve"> கதுப்பிற் பாயலு முள்ளார்</w:t>
      </w:r>
    </w:p>
    <w:p w14:paraId="5F257B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செய்பொரு </w:t>
      </w:r>
      <w:r w:rsidRPr="004D5A2F">
        <w:rPr>
          <w:rFonts w:ascii="Gandhari Unicode" w:hAnsi="Gandhari Unicode" w:cs="e-Tamil OTC"/>
          <w:noProof/>
          <w:u w:val="wave"/>
          <w:cs/>
          <w:lang w:val="en-GB"/>
        </w:rPr>
        <w:t>டரனசைஇச்</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சென்றோ</w:t>
      </w:r>
    </w:p>
    <w:p w14:paraId="3BEE6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ரெய்தின ராலென வரூஉந் தூதே.</w:t>
      </w:r>
    </w:p>
    <w:p w14:paraId="44FBEC86" w14:textId="77777777" w:rsidR="0074055C" w:rsidRPr="004D5A2F" w:rsidRDefault="0074055C">
      <w:pPr>
        <w:pStyle w:val="Textbody"/>
        <w:spacing w:after="29"/>
        <w:rPr>
          <w:rFonts w:ascii="Gandhari Unicode" w:hAnsi="Gandhari Unicode" w:cs="e-Tamil OTC"/>
          <w:noProof/>
          <w:lang w:val="en-GB"/>
        </w:rPr>
      </w:pPr>
    </w:p>
    <w:p w14:paraId="0FAD98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L1, G1</w:t>
      </w:r>
      <w:r w:rsidRPr="004D5A2F">
        <w:rPr>
          <w:rStyle w:val="FootnoteReference"/>
          <w:rFonts w:ascii="Gandhari Unicode" w:eastAsia="URW Palladio UNI" w:hAnsi="Gandhari Unicode" w:cs="e-Tamil OTC"/>
          <w:noProof/>
          <w:lang w:val="en-GB"/>
        </w:rPr>
        <w:footnoteReference w:id="210"/>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யவிழ்ந்த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யவிழ்ந்தன </w:t>
      </w:r>
      <w:r w:rsidRPr="004D5A2F">
        <w:rPr>
          <w:rFonts w:ascii="Gandhari Unicode" w:eastAsia="URW Palladio UNI" w:hAnsi="Gandhari Unicode" w:cs="e-Tamil OTC"/>
          <w:noProof/>
          <w:lang w:val="en-GB"/>
        </w:rPr>
        <w:t xml:space="preserve">PP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C2v, G1+2, EA, Cām.; </w:t>
      </w:r>
      <w:r w:rsidRPr="004D5A2F">
        <w:rPr>
          <w:rFonts w:ascii="Gandhari Unicode" w:hAnsi="Gandhari Unicode" w:cs="e-Tamil OTC"/>
          <w:noProof/>
          <w:cs/>
          <w:lang w:val="en-GB"/>
        </w:rPr>
        <w:t xml:space="preserve">வாரார் </w:t>
      </w:r>
      <w:r w:rsidRPr="004D5A2F">
        <w:rPr>
          <w:rFonts w:ascii="Gandhari Unicode" w:hAnsi="Gandhari Unicode" w:cs="e-Tamil OTC"/>
          <w:noProof/>
          <w:lang w:val="en-GB"/>
        </w:rPr>
        <w:t xml:space="preserve">L1, C1+2+3,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 </w:t>
      </w:r>
      <w:r w:rsidRPr="004D5A2F">
        <w:rPr>
          <w:rFonts w:ascii="Gandhari Unicode" w:hAnsi="Gandhari Unicode" w:cs="e-Tamil OTC"/>
          <w:noProof/>
          <w:lang w:val="en-GB"/>
        </w:rPr>
        <w:t xml:space="preserve">[missing in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றுயில்வர(ல்) </w:t>
      </w:r>
      <w:r w:rsidRPr="004D5A2F">
        <w:rPr>
          <w:rFonts w:ascii="Gandhari Unicode" w:hAnsi="Gandhari Unicode" w:cs="e-Tamil OTC"/>
          <w:noProof/>
          <w:lang w:val="en-GB"/>
        </w:rPr>
        <w:t xml:space="preserve">L1, C1, G2, I(), Cām.v; </w:t>
      </w:r>
      <w:r w:rsidRPr="004D5A2F">
        <w:rPr>
          <w:rFonts w:ascii="Gandhari Unicode" w:hAnsi="Gandhari Unicode" w:cs="e-Tamil OTC"/>
          <w:noProof/>
          <w:cs/>
          <w:lang w:val="en-GB"/>
        </w:rPr>
        <w:t xml:space="preserve">றுயில்வு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மறந்தனர்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மறந்தன </w:t>
      </w:r>
      <w:r w:rsidRPr="004D5A2F">
        <w:rPr>
          <w:rFonts w:ascii="Gandhari Unicode" w:hAnsi="Gandhari Unicode" w:cs="e-Tamil OTC"/>
          <w:noProof/>
          <w:lang w:val="en-GB"/>
        </w:rPr>
        <w:t xml:space="preserve">L1, C1+3, G2; </w:t>
      </w:r>
      <w:r w:rsidRPr="004D5A2F">
        <w:rPr>
          <w:rFonts w:ascii="Gandhari Unicode" w:hAnsi="Gandhari Unicode" w:cs="e-Tamil OTC"/>
          <w:noProof/>
          <w:cs/>
          <w:lang w:val="en-GB"/>
        </w:rPr>
        <w:t xml:space="preserve">மாந்தன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பயினறுங்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பயிலிருங்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டரனசைஇச் </w:t>
      </w:r>
      <w:r w:rsidRPr="004D5A2F">
        <w:rPr>
          <w:rFonts w:ascii="Gandhari Unicode" w:hAnsi="Gandhari Unicode" w:cs="e-Tamil OTC"/>
          <w:noProof/>
          <w:lang w:val="en-GB"/>
        </w:rPr>
        <w:t xml:space="preserve">L1, C2+3v, EA, Cām.; </w:t>
      </w:r>
      <w:r w:rsidRPr="004D5A2F">
        <w:rPr>
          <w:rFonts w:ascii="Gandhari Unicode" w:hAnsi="Gandhari Unicode" w:cs="e-Tamil OTC"/>
          <w:noProof/>
          <w:cs/>
          <w:lang w:val="en-GB"/>
        </w:rPr>
        <w:t xml:space="preserve">டரநசைஇச்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டரநசைகுச்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டரநடைஇச்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சென்றன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வரூஉந்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ரூஉந் </w:t>
      </w:r>
      <w:r w:rsidRPr="004D5A2F">
        <w:rPr>
          <w:rFonts w:ascii="Gandhari Unicode" w:hAnsi="Gandhari Unicode" w:cs="e-Tamil OTC"/>
          <w:noProof/>
          <w:lang w:val="en-GB"/>
        </w:rPr>
        <w:t>G1</w:t>
      </w:r>
    </w:p>
    <w:p w14:paraId="11CD2083" w14:textId="77777777" w:rsidR="0074055C" w:rsidRPr="004D5A2F" w:rsidRDefault="0074055C">
      <w:pPr>
        <w:pStyle w:val="Textbody"/>
        <w:spacing w:after="29"/>
        <w:rPr>
          <w:rFonts w:ascii="Gandhari Unicode" w:hAnsi="Gandhari Unicode" w:cs="e-Tamil OTC"/>
          <w:noProof/>
          <w:lang w:val="en-GB"/>
        </w:rPr>
      </w:pPr>
    </w:p>
    <w:p w14:paraId="056502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ilai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il am ciṉai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vaṇṭ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ārppa</w:t>
      </w:r>
    </w:p>
    <w:p w14:paraId="0F0E88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mulai </w:t>
      </w:r>
      <w:r w:rsidR="000C6BD1" w:rsidRPr="004D5A2F">
        <w:rPr>
          <w:rFonts w:ascii="Gandhari Unicode" w:hAnsi="Gandhari Unicode" w:cs="e-Tamil OTC"/>
          <w:noProof/>
          <w:lang w:val="en-GB"/>
        </w:rPr>
        <w:t>~</w:t>
      </w:r>
      <w:r w:rsidRPr="004D5A2F">
        <w:rPr>
          <w:rFonts w:ascii="Gandhari Unicode" w:hAnsi="Gandhari Unicode" w:cs="e-Tamil OTC"/>
          <w:noProof/>
          <w:lang w:val="en-GB"/>
        </w:rPr>
        <w:t>ēr me</w:t>
      </w:r>
      <w:r w:rsidR="000C6BD1" w:rsidRPr="004D5A2F">
        <w:rPr>
          <w:rFonts w:ascii="Gandhari Unicode" w:hAnsi="Gandhari Unicode" w:cs="e-Tamil OTC"/>
          <w:noProof/>
          <w:lang w:val="en-GB"/>
        </w:rPr>
        <w:t>l</w:t>
      </w:r>
      <w:r w:rsidRPr="004D5A2F">
        <w:rPr>
          <w:rFonts w:ascii="Gandhari Unicode" w:hAnsi="Gandhari Unicode" w:cs="e-Tamil OTC"/>
          <w:noProof/>
          <w:lang w:val="en-GB"/>
        </w:rPr>
        <w:t xml:space="preserve"> mukai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aviḻnta</w:t>
      </w:r>
      <w:r w:rsidRPr="004D5A2F">
        <w:rPr>
          <w:rFonts w:ascii="Gandhari Unicode" w:hAnsi="Gandhari Unicode" w:cs="e-Tamil OTC"/>
          <w:noProof/>
          <w:lang w:val="en-GB"/>
        </w:rPr>
        <w:t xml:space="preserve"> kōṅkiṉ</w:t>
      </w:r>
    </w:p>
    <w:p w14:paraId="3B917D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alar vantaṉa </w:t>
      </w:r>
      <w:r w:rsidRPr="004D5A2F">
        <w:rPr>
          <w:rFonts w:ascii="Gandhari Unicode" w:hAnsi="Gandhari Unicode" w:cs="e-Tamil OTC"/>
          <w:i/>
          <w:iCs/>
          <w:noProof/>
          <w:lang w:val="en-GB"/>
        </w:rPr>
        <w:t>vārā</w:t>
      </w:r>
      <w:r w:rsidRPr="004D5A2F">
        <w:rPr>
          <w:rFonts w:ascii="Gandhari Unicode" w:hAnsi="Gandhari Unicode" w:cs="e-Tamil OTC"/>
          <w:noProof/>
          <w:lang w:val="en-GB"/>
        </w:rPr>
        <w:t xml:space="preserve"> tōḻi</w:t>
      </w:r>
    </w:p>
    <w:p w14:paraId="577CD0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tuyil il kaṅkul tuyil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maṟantaṉar</w:t>
      </w:r>
    </w:p>
    <w:p w14:paraId="6A4C9A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payil </w:t>
      </w:r>
      <w:r w:rsidRPr="004D5A2F">
        <w:rPr>
          <w:rFonts w:ascii="Gandhari Unicode" w:hAnsi="Gandhari Unicode" w:cs="e-Tamil OTC"/>
          <w:i/>
          <w:iCs/>
          <w:noProof/>
          <w:lang w:val="en-GB"/>
        </w:rPr>
        <w:t>naṟum</w:t>
      </w:r>
      <w:r w:rsidRPr="004D5A2F">
        <w:rPr>
          <w:rFonts w:ascii="Gandhari Unicode" w:hAnsi="Gandhari Unicode" w:cs="e-Tamil OTC"/>
          <w:noProof/>
          <w:lang w:val="en-GB"/>
        </w:rPr>
        <w:t xml:space="preserve"> katuppiṉ pāyal</w:t>
      </w:r>
      <w:r w:rsidR="000C6BD1" w:rsidRPr="004D5A2F">
        <w:rPr>
          <w:rFonts w:ascii="Gandhari Unicode" w:hAnsi="Gandhari Unicode" w:cs="e-Tamil OTC"/>
          <w:noProof/>
          <w:lang w:val="en-GB"/>
        </w:rPr>
        <w:t>-</w:t>
      </w:r>
      <w:r w:rsidRPr="004D5A2F">
        <w:rPr>
          <w:rFonts w:ascii="Gandhari Unicode" w:hAnsi="Gandhari Unicode" w:cs="e-Tamil OTC"/>
          <w:noProof/>
          <w:lang w:val="en-GB"/>
        </w:rPr>
        <w:t>um uḷḷār</w:t>
      </w:r>
    </w:p>
    <w:p w14:paraId="17DACB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 poruḷ </w:t>
      </w:r>
      <w:r w:rsidRPr="004D5A2F">
        <w:rPr>
          <w:rFonts w:ascii="Gandhari Unicode" w:hAnsi="Gandhari Unicode" w:cs="e-Tamil OTC"/>
          <w:i/>
          <w:iCs/>
          <w:noProof/>
          <w:lang w:val="en-GB"/>
        </w:rPr>
        <w:t>taral</w:t>
      </w:r>
      <w:r w:rsidRPr="004D5A2F">
        <w:rPr>
          <w:rFonts w:ascii="Gandhari Unicode" w:hAnsi="Gandhari Unicode" w:cs="e-Tamil OTC"/>
          <w:noProof/>
          <w:lang w:val="en-GB"/>
        </w:rPr>
        <w:t xml:space="preserve"> nacaii</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ceṉṟōr</w:t>
      </w:r>
    </w:p>
    <w:p w14:paraId="3FBC61C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eytiṉar</w:t>
      </w:r>
      <w:r w:rsidR="000C6BD1" w:rsidRPr="004D5A2F">
        <w:rPr>
          <w:rFonts w:ascii="Gandhari Unicode" w:hAnsi="Gandhari Unicode" w:cs="e-Tamil OTC"/>
          <w:noProof/>
          <w:lang w:val="en-GB"/>
        </w:rPr>
        <w:t>-</w:t>
      </w:r>
      <w:r w:rsidRPr="004D5A2F">
        <w:rPr>
          <w:rFonts w:ascii="Gandhari Unicode" w:hAnsi="Gandhari Unicode" w:cs="e-Tamil OTC"/>
          <w:noProof/>
          <w:lang w:val="en-GB"/>
        </w:rPr>
        <w:t>āl eṉa varūum tūt</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39000F6C" w14:textId="77777777" w:rsidR="0074055C" w:rsidRPr="004D5A2F" w:rsidRDefault="0074055C">
      <w:pPr>
        <w:pStyle w:val="Textbody"/>
        <w:spacing w:after="29" w:line="260" w:lineRule="exact"/>
        <w:rPr>
          <w:rFonts w:ascii="Gandhari Unicode" w:hAnsi="Gandhari Unicode" w:cs="e-Tamil OTC"/>
          <w:noProof/>
          <w:lang w:val="en-GB"/>
        </w:rPr>
      </w:pPr>
    </w:p>
    <w:p w14:paraId="525C6CF0" w14:textId="77777777" w:rsidR="0074055C" w:rsidRPr="004D5A2F" w:rsidRDefault="0074055C">
      <w:pPr>
        <w:pStyle w:val="Textbody"/>
        <w:spacing w:after="29" w:line="260" w:lineRule="exact"/>
        <w:rPr>
          <w:rFonts w:ascii="Gandhari Unicode" w:hAnsi="Gandhari Unicode" w:cs="e-Tamil OTC"/>
          <w:noProof/>
          <w:lang w:val="en-GB"/>
        </w:rPr>
      </w:pPr>
    </w:p>
    <w:p w14:paraId="3ECC10B3" w14:textId="77777777" w:rsidR="0074055C" w:rsidRPr="004D5A2F" w:rsidRDefault="0074055C">
      <w:pPr>
        <w:pStyle w:val="Textbody"/>
        <w:spacing w:after="29" w:line="260" w:lineRule="exact"/>
        <w:rPr>
          <w:rFonts w:ascii="Gandhari Unicode" w:hAnsi="Gandhari Unicode" w:cs="e-Tamil OTC"/>
          <w:noProof/>
          <w:lang w:val="en-GB"/>
        </w:rPr>
      </w:pPr>
    </w:p>
    <w:p w14:paraId="35A970E1"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sight of the season.</w:t>
      </w:r>
    </w:p>
    <w:p w14:paraId="405C3703" w14:textId="77777777" w:rsidR="0074055C" w:rsidRPr="004D5A2F" w:rsidRDefault="0074055C">
      <w:pPr>
        <w:pStyle w:val="Textbody"/>
        <w:spacing w:after="28" w:line="260" w:lineRule="exact"/>
        <w:rPr>
          <w:rFonts w:ascii="Gandhari Unicode" w:hAnsi="Gandhari Unicode" w:cs="e-Tamil OTC"/>
          <w:noProof/>
          <w:lang w:val="en-GB"/>
        </w:rPr>
      </w:pPr>
    </w:p>
    <w:p w14:paraId="2CB74E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leaf-not pretty twig group bee roar(inf.)</w:t>
      </w:r>
    </w:p>
    <w:p w14:paraId="0F51FB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breast resemble- tender bud opened- Kōṅku(-tree)</w:t>
      </w:r>
      <w:r w:rsidRPr="004D5A2F">
        <w:rPr>
          <w:rFonts w:ascii="Gandhari Unicode" w:hAnsi="Gandhari Unicode" w:cs="e-Tamil OTC"/>
          <w:noProof/>
          <w:position w:val="6"/>
          <w:lang w:val="en-GB"/>
        </w:rPr>
        <w:t>iṉ</w:t>
      </w:r>
    </w:p>
    <w:p w14:paraId="5729F6E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blossom they-came(n.pl.) come-not-it friend</w:t>
      </w:r>
    </w:p>
    <w:p w14:paraId="7FF1C5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sleep-not night sleep he(h.) he-forgot</w:t>
      </w:r>
    </w:p>
    <w:p w14:paraId="7932813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become-dense- fragrant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2193D9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wealth giving yearned gone-he(h.)</w:t>
      </w:r>
    </w:p>
    <w:p w14:paraId="401ED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he-reached</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say(inf.) coming-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79AC4" w14:textId="77777777" w:rsidR="0074055C" w:rsidRPr="004D5A2F" w:rsidRDefault="0074055C">
      <w:pPr>
        <w:pStyle w:val="Textbody"/>
        <w:spacing w:after="29"/>
        <w:rPr>
          <w:rFonts w:ascii="Gandhari Unicode" w:hAnsi="Gandhari Unicode" w:cs="e-Tamil OTC"/>
          <w:noProof/>
          <w:lang w:val="en-GB"/>
        </w:rPr>
      </w:pPr>
    </w:p>
    <w:p w14:paraId="07F95501" w14:textId="77777777" w:rsidR="0074055C" w:rsidRPr="004D5A2F" w:rsidRDefault="0074055C">
      <w:pPr>
        <w:pStyle w:val="Textbody"/>
        <w:spacing w:after="29"/>
        <w:rPr>
          <w:rFonts w:ascii="Gandhari Unicode" w:hAnsi="Gandhari Unicode" w:cs="e-Tamil OTC"/>
          <w:noProof/>
          <w:lang w:val="en-GB"/>
        </w:rPr>
      </w:pPr>
    </w:p>
    <w:p w14:paraId="033ECE53" w14:textId="77777777" w:rsidR="0074055C" w:rsidRPr="004D5A2F" w:rsidRDefault="00CF70BD">
      <w:pPr>
        <w:pStyle w:val="Textbody"/>
        <w:tabs>
          <w:tab w:val="left" w:pos="125"/>
        </w:tabs>
        <w:spacing w:after="29"/>
        <w:rPr>
          <w:rFonts w:ascii="Gandhari Unicode" w:hAnsi="Gandhari Unicode" w:cs="e-Tamil OTC"/>
          <w:noProof/>
          <w:lang w:val="en-GB"/>
        </w:rPr>
      </w:pPr>
      <w:r w:rsidRPr="004D5A2F">
        <w:rPr>
          <w:rFonts w:ascii="Gandhari Unicode" w:hAnsi="Gandhari Unicode" w:cs="e-Tamil OTC"/>
          <w:noProof/>
          <w:lang w:val="en-GB"/>
        </w:rPr>
        <w:tab/>
        <w:t>On the Kōṅku which has opened tender buds, resembling breasts,</w:t>
      </w:r>
    </w:p>
    <w:p w14:paraId="1B7DFA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so that bees in swarms hum around [its] leafless pretty twigs,</w:t>
      </w:r>
    </w:p>
    <w:p w14:paraId="4AF28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main blossoms have come.</w:t>
      </w:r>
    </w:p>
    <w:p w14:paraId="5515658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[What has] not come, friend,</w:t>
      </w:r>
    </w:p>
    <w:p w14:paraId="30E48D7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 message</w:t>
      </w:r>
      <w:r w:rsidRPr="004D5A2F">
        <w:rPr>
          <w:rStyle w:val="FootnoteReference"/>
          <w:rFonts w:ascii="Gandhari Unicode" w:hAnsi="Gandhari Unicode" w:cs="e-Tamil OTC"/>
          <w:noProof/>
          <w:lang w:val="en-GB"/>
        </w:rPr>
        <w:footnoteReference w:id="211"/>
      </w:r>
      <w:r w:rsidRPr="004D5A2F">
        <w:rPr>
          <w:rFonts w:ascii="Gandhari Unicode" w:hAnsi="Gandhari Unicode" w:cs="e-Tamil OTC"/>
          <w:noProof/>
          <w:lang w:val="en-GB"/>
        </w:rPr>
        <w:t xml:space="preserve"> [that should be]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12"/>
      </w:r>
      <w:r w:rsidRPr="004D5A2F">
        <w:rPr>
          <w:rFonts w:ascii="Gandhari Unicode" w:hAnsi="Gandhari Unicode" w:cs="e-Tamil OTC"/>
          <w:noProof/>
          <w:lang w:val="en-GB"/>
        </w:rPr>
        <w:t>,</w:t>
      </w:r>
    </w:p>
    <w:p w14:paraId="4B13C2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 who has gone yearning to bring wealth that has to be made,</w:t>
      </w:r>
    </w:p>
    <w:p w14:paraId="500C4D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 not remember even the bed of dense, fragrant hair,</w:t>
      </w:r>
    </w:p>
    <w:p w14:paraId="030BC0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[even used to] forget sleep in sleepless nights.</w:t>
      </w:r>
      <w:r w:rsidRPr="004D5A2F">
        <w:rPr>
          <w:rStyle w:val="FootnoteReference"/>
          <w:rFonts w:ascii="Gandhari Unicode" w:hAnsi="Gandhari Unicode" w:cs="e-Tamil OTC"/>
          <w:noProof/>
          <w:lang w:val="en-GB"/>
        </w:rPr>
        <w:footnoteReference w:id="213"/>
      </w:r>
    </w:p>
    <w:p w14:paraId="74DE4D59" w14:textId="77777777" w:rsidR="0074055C" w:rsidRPr="004D5A2F" w:rsidRDefault="0074055C">
      <w:pPr>
        <w:pStyle w:val="Textbody"/>
        <w:spacing w:after="0"/>
        <w:rPr>
          <w:rFonts w:ascii="Gandhari Unicode" w:hAnsi="Gandhari Unicode" w:cs="e-Tamil OTC"/>
          <w:noProof/>
          <w:lang w:val="en-GB"/>
        </w:rPr>
      </w:pPr>
    </w:p>
    <w:p w14:paraId="0F4A52B0" w14:textId="77777777" w:rsidR="0074055C" w:rsidRPr="004D5A2F" w:rsidRDefault="0074055C">
      <w:pPr>
        <w:pStyle w:val="Textbody"/>
        <w:spacing w:after="0"/>
        <w:rPr>
          <w:rFonts w:ascii="Gandhari Unicode" w:hAnsi="Gandhari Unicode" w:cs="e-Tamil OTC"/>
          <w:noProof/>
          <w:lang w:val="en-GB"/>
        </w:rPr>
      </w:pPr>
    </w:p>
    <w:p w14:paraId="3152DE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BFC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3+7b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has] not come, friend,</w:t>
      </w:r>
    </w:p>
    <w:p w14:paraId="73A4F6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is the messenger [usually]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p>
    <w:p w14:paraId="1A86E04C" w14:textId="77777777" w:rsidR="0074055C" w:rsidRPr="004D5A2F" w:rsidRDefault="0074055C">
      <w:pPr>
        <w:pStyle w:val="Textbody"/>
        <w:spacing w:after="0"/>
        <w:rPr>
          <w:rFonts w:ascii="Gandhari Unicode" w:hAnsi="Gandhari Unicode" w:cs="e-Tamil OTC"/>
          <w:b/>
          <w:noProof/>
          <w:lang w:val="en-GB"/>
        </w:rPr>
      </w:pPr>
    </w:p>
    <w:p w14:paraId="43577330"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CEADF6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கடுகுபெருந்தேவன்: </w:t>
      </w:r>
      <w:r w:rsidRPr="004D5A2F">
        <w:rPr>
          <w:rFonts w:ascii="Gandhari Unicode" w:hAnsi="Gandhari Unicode"/>
          <w:i w:val="0"/>
          <w:iCs w:val="0"/>
          <w:color w:val="auto"/>
        </w:rPr>
        <w:t>the confidante / SHE</w:t>
      </w:r>
    </w:p>
    <w:p w14:paraId="2988C8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 நின்று மீள்வர் எனக் கவன்ற கிழத்தியைத் தோழி வற்புறுத்தியது.</w:t>
      </w:r>
    </w:p>
    <w:p w14:paraId="7F8D747B" w14:textId="77777777" w:rsidR="0074055C" w:rsidRPr="004D5A2F" w:rsidRDefault="0074055C">
      <w:pPr>
        <w:pStyle w:val="Textbody"/>
        <w:spacing w:after="29"/>
        <w:rPr>
          <w:rFonts w:ascii="Gandhari Unicode" w:hAnsi="Gandhari Unicode" w:cs="e-Tamil OTC"/>
          <w:noProof/>
          <w:lang w:val="en-GB"/>
        </w:rPr>
      </w:pPr>
    </w:p>
    <w:p w14:paraId="70BAA2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பொத்தில் காழ </w:t>
      </w:r>
      <w:r w:rsidRPr="004D5A2F">
        <w:rPr>
          <w:rFonts w:ascii="Gandhari Unicode" w:hAnsi="Gandhari Unicode" w:cs="e-Tamil OTC"/>
          <w:noProof/>
          <w:u w:val="wave"/>
          <w:cs/>
          <w:lang w:val="en-GB"/>
        </w:rPr>
        <w:t>வத்த</w:t>
      </w:r>
      <w:r w:rsidRPr="004D5A2F">
        <w:rPr>
          <w:rFonts w:ascii="Gandhari Unicode" w:hAnsi="Gandhari Unicode" w:cs="e-Tamil OTC"/>
          <w:noProof/>
          <w:cs/>
          <w:lang w:val="en-GB"/>
        </w:rPr>
        <w:t xml:space="preserve"> யாஅத்துப்</w:t>
      </w:r>
    </w:p>
    <w:p w14:paraId="42F7C5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பொரியரை முழுமுத லுருவக் குத்தி</w:t>
      </w:r>
    </w:p>
    <w:p w14:paraId="36596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மறங்கெழு தடக்கையின் வாங்கி யுயங்குநடைச்</w:t>
      </w:r>
    </w:p>
    <w:p w14:paraId="1DF6E5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சிறுகட் பெருநிரை யுறுபசி தீர்க்குந்</w:t>
      </w:r>
    </w:p>
    <w:p w14:paraId="23E14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தடமருப் பியானை </w:t>
      </w:r>
      <w:r w:rsidRPr="004D5A2F">
        <w:rPr>
          <w:rFonts w:ascii="Gandhari Unicode" w:hAnsi="Gandhari Unicode" w:cs="e-Tamil OTC"/>
          <w:noProof/>
          <w:u w:val="wave"/>
          <w:cs/>
          <w:lang w:val="en-GB"/>
        </w:rPr>
        <w:t>கண்டனர்</w:t>
      </w:r>
      <w:r w:rsidRPr="004D5A2F">
        <w:rPr>
          <w:rFonts w:ascii="Gandhari Unicode" w:hAnsi="Gandhari Unicode" w:cs="e-Tamil OTC"/>
          <w:noProof/>
          <w:cs/>
          <w:lang w:val="en-GB"/>
        </w:rPr>
        <w:t xml:space="preserve"> தோழி</w:t>
      </w:r>
    </w:p>
    <w:p w14:paraId="144229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தங்கட</w:t>
      </w:r>
      <w:r w:rsidRPr="004D5A2F">
        <w:rPr>
          <w:rFonts w:ascii="Gandhari Unicode" w:hAnsi="Gandhari Unicode" w:cs="e-Tamil OTC"/>
          <w:noProof/>
          <w:cs/>
          <w:lang w:val="en-GB"/>
        </w:rPr>
        <w:t xml:space="preserve"> னிறீஇய ரெண்ணி யிடந்தொறுங்</w:t>
      </w:r>
    </w:p>
    <w:p w14:paraId="49360A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காமர் பொருட்பிணிப் போகிய</w:t>
      </w:r>
    </w:p>
    <w:p w14:paraId="3949CA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நாம்வேங்</w:t>
      </w:r>
      <w:r w:rsidRPr="004D5A2F">
        <w:rPr>
          <w:rFonts w:ascii="Gandhari Unicode" w:hAnsi="Gandhari Unicode" w:cs="e-Tamil OTC"/>
          <w:noProof/>
          <w:cs/>
          <w:lang w:val="en-GB"/>
        </w:rPr>
        <w:t xml:space="preserve"> காதலர் சென்ற வாறே.</w:t>
      </w:r>
    </w:p>
    <w:p w14:paraId="5EDAD036" w14:textId="77777777" w:rsidR="0074055C" w:rsidRPr="004D5A2F" w:rsidRDefault="0074055C">
      <w:pPr>
        <w:pStyle w:val="Textbody"/>
        <w:spacing w:after="29"/>
        <w:rPr>
          <w:rFonts w:ascii="Gandhari Unicode" w:hAnsi="Gandhari Unicode" w:cs="e-Tamil OTC"/>
          <w:noProof/>
          <w:lang w:val="en-GB"/>
        </w:rPr>
      </w:pPr>
    </w:p>
    <w:p w14:paraId="0B728B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வூழ்த்த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யாஅத்துப்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யாஅத்த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யாஅதுப்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பொரியரை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பொரியறை </w:t>
      </w:r>
      <w:r w:rsidRPr="004D5A2F">
        <w:rPr>
          <w:rFonts w:ascii="Gandhari Unicode" w:eastAsia="URW Palladio UNI" w:hAnsi="Gandhari Unicode" w:cs="e-Tamil OTC"/>
          <w:noProof/>
          <w:lang w:val="en-GB"/>
        </w:rPr>
        <w:t xml:space="preserve">G2 [2ab missing in 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யியங்குகடைச்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பெருவரை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கண்டனர்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கண்டன </w:t>
      </w:r>
      <w:r w:rsidRPr="004D5A2F">
        <w:rPr>
          <w:rFonts w:ascii="Gandhari Unicode" w:hAnsi="Gandhari Unicode" w:cs="e-Tamil OTC"/>
          <w:noProof/>
          <w:lang w:val="en-GB"/>
        </w:rPr>
        <w:t>L1, C1+2+3, G1+2, AT, Cām.v, VP</w:t>
      </w:r>
      <w:r w:rsidRPr="004D5A2F">
        <w:rPr>
          <w:rStyle w:val="FootnoteReference"/>
          <w:rFonts w:ascii="Gandhari Unicode" w:hAnsi="Gandhari Unicode" w:cs="e-Tamil OTC"/>
          <w:noProof/>
          <w:lang w:val="en-GB"/>
        </w:rPr>
        <w:footnoteReference w:id="21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தங்கட னிறீஇய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கடன்கட னிறீஇய </w:t>
      </w:r>
      <w:r w:rsidRPr="004D5A2F">
        <w:rPr>
          <w:rFonts w:ascii="Gandhari Unicode" w:hAnsi="Gandhari Unicode" w:cs="e-Tamil OTC"/>
          <w:noProof/>
          <w:lang w:val="en-GB"/>
        </w:rPr>
        <w:t xml:space="preserve">C2, G2, EA, I, AT, Cām.v; </w:t>
      </w:r>
      <w:r w:rsidRPr="004D5A2F">
        <w:rPr>
          <w:rFonts w:ascii="Gandhari Unicode" w:hAnsi="Gandhari Unicode" w:cs="e-Tamil OTC"/>
          <w:noProof/>
          <w:cs/>
          <w:lang w:val="en-GB"/>
        </w:rPr>
        <w:t xml:space="preserve">கடன்கட னிறீய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போதிய </w:t>
      </w:r>
      <w:r w:rsidRPr="004D5A2F">
        <w:rPr>
          <w:rFonts w:ascii="Gandhari Unicode" w:hAnsi="Gandhari Unicode" w:cs="e-Tamil OTC"/>
          <w:noProof/>
          <w:lang w:val="en-GB"/>
        </w:rPr>
        <w:t xml:space="preserve">C3v,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நாம்வேங் </w:t>
      </w:r>
      <w:r w:rsidRPr="004D5A2F">
        <w:rPr>
          <w:rFonts w:ascii="Gandhari Unicode" w:hAnsi="Gandhari Unicode" w:cs="e-Tamil OTC"/>
          <w:noProof/>
          <w:lang w:val="en-GB"/>
        </w:rPr>
        <w:t>em.;</w:t>
      </w:r>
      <w:r w:rsidRPr="004D5A2F">
        <w:rPr>
          <w:rStyle w:val="FootnoteReference"/>
          <w:rFonts w:ascii="Gandhari Unicode" w:hAnsi="Gandhari Unicode" w:cs="e-Tamil OTC"/>
          <w:noProof/>
          <w:lang w:val="en-GB"/>
        </w:rPr>
        <w:footnoteReference w:id="215"/>
      </w:r>
      <w:r w:rsidRPr="004D5A2F">
        <w:rPr>
          <w:rFonts w:ascii="Gandhari Unicode" w:hAnsi="Gandhari Unicode" w:cs="e-Tamil OTC"/>
          <w:noProof/>
          <w:cs/>
          <w:lang w:val="en-GB"/>
        </w:rPr>
        <w:t xml:space="preserve"> நாம்வெங் </w:t>
      </w:r>
      <w:r w:rsidRPr="004D5A2F">
        <w:rPr>
          <w:rFonts w:ascii="Gandhari Unicode" w:hAnsi="Gandhari Unicode" w:cs="e-Tamil OTC"/>
          <w:noProof/>
          <w:lang w:val="en-GB"/>
        </w:rPr>
        <w:t xml:space="preserve">L1, C1+2+3, G1+2, EA, I, AT; Cām., VP, ER; </w:t>
      </w:r>
      <w:r w:rsidRPr="004D5A2F">
        <w:rPr>
          <w:rFonts w:ascii="Gandhari Unicode" w:hAnsi="Gandhari Unicode" w:cs="e-Tamil OTC"/>
          <w:noProof/>
          <w:cs/>
          <w:lang w:val="en-GB"/>
        </w:rPr>
        <w:t xml:space="preserve">நாம </w:t>
      </w:r>
      <w:r w:rsidRPr="004D5A2F">
        <w:rPr>
          <w:rFonts w:ascii="Gandhari Unicode" w:hAnsi="Gandhari Unicode" w:cs="e-Tamil OTC"/>
          <w:noProof/>
          <w:lang w:val="en-GB"/>
        </w:rPr>
        <w:t>ATv</w:t>
      </w:r>
    </w:p>
    <w:p w14:paraId="4450067E" w14:textId="77777777" w:rsidR="0074055C" w:rsidRPr="004D5A2F" w:rsidRDefault="0074055C">
      <w:pPr>
        <w:pStyle w:val="Textbody"/>
        <w:spacing w:after="29"/>
        <w:rPr>
          <w:rFonts w:ascii="Gandhari Unicode" w:hAnsi="Gandhari Unicode" w:cs="e-Tamil OTC"/>
          <w:noProof/>
          <w:lang w:val="en-GB"/>
        </w:rPr>
      </w:pPr>
    </w:p>
    <w:p w14:paraId="4D15EEA2" w14:textId="77777777" w:rsidR="0074055C" w:rsidRPr="004D5A2F" w:rsidRDefault="00365051">
      <w:pPr>
        <w:pStyle w:val="Textbody"/>
        <w:spacing w:after="29"/>
        <w:rPr>
          <w:rFonts w:ascii="Gandhari Unicode" w:hAnsi="Gandhari Unicode" w:cs="e-Tamil OTC"/>
          <w:noProof/>
          <w:lang w:val="en-GB"/>
        </w:rPr>
      </w:pPr>
      <w:r w:rsidRPr="004D5A2F">
        <w:rPr>
          <w:rFonts w:ascii="Gandhari Unicode" w:hAnsi="Gandhari Unicode" w:cs="e-Tamil OTC"/>
          <w:noProof/>
          <w:lang w:val="en-GB"/>
        </w:rPr>
        <w:t>pott*</w:t>
      </w:r>
      <w:r w:rsidR="00CF70BD" w:rsidRPr="004D5A2F">
        <w:rPr>
          <w:rFonts w:ascii="Gandhari Unicode" w:hAnsi="Gandhari Unicode" w:cs="e-Tamil OTC"/>
          <w:noProof/>
          <w:lang w:val="en-GB"/>
        </w:rPr>
        <w:t xml:space="preserve"> il kāḻa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attam</w:t>
      </w:r>
      <w:r w:rsidR="00CF70BD" w:rsidRPr="004D5A2F">
        <w:rPr>
          <w:rFonts w:ascii="Gandhari Unicode" w:hAnsi="Gandhari Unicode" w:cs="e-Tamil OTC"/>
          <w:noProof/>
          <w:lang w:val="en-GB"/>
        </w:rPr>
        <w:t xml:space="preserve"> yāattu</w:t>
      </w:r>
      <w:r w:rsidRPr="004D5A2F">
        <w:rPr>
          <w:rFonts w:ascii="Gandhari Unicode" w:hAnsi="Gandhari Unicode" w:cs="e-Tamil OTC"/>
          <w:noProof/>
          <w:lang w:val="en-GB"/>
        </w:rPr>
        <w:t>+</w:t>
      </w:r>
    </w:p>
    <w:p w14:paraId="5D7095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pori </w:t>
      </w:r>
      <w:r w:rsidR="00365051" w:rsidRPr="004D5A2F">
        <w:rPr>
          <w:rFonts w:ascii="Gandhari Unicode" w:hAnsi="Gandhari Unicode" w:cs="e-Tamil OTC"/>
          <w:noProof/>
          <w:lang w:val="en-GB"/>
        </w:rPr>
        <w:t>~</w:t>
      </w:r>
      <w:r w:rsidRPr="004D5A2F">
        <w:rPr>
          <w:rFonts w:ascii="Gandhari Unicode" w:hAnsi="Gandhari Unicode" w:cs="e-Tamil OTC"/>
          <w:noProof/>
          <w:lang w:val="en-GB"/>
        </w:rPr>
        <w:t>arai muḻu mutal uruva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kutti</w:t>
      </w:r>
    </w:p>
    <w:p w14:paraId="431298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maṟam keḻu taṭa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kaiyiṉ vāṅki </w:t>
      </w:r>
      <w:r w:rsidR="00365051" w:rsidRPr="004D5A2F">
        <w:rPr>
          <w:rFonts w:ascii="Gandhari Unicode" w:hAnsi="Gandhari Unicode" w:cs="e-Tamil OTC"/>
          <w:noProof/>
          <w:lang w:val="en-GB"/>
        </w:rPr>
        <w:t>~</w:t>
      </w:r>
      <w:r w:rsidRPr="004D5A2F">
        <w:rPr>
          <w:rFonts w:ascii="Gandhari Unicode" w:hAnsi="Gandhari Unicode" w:cs="e-Tamil OTC"/>
          <w:noProof/>
          <w:lang w:val="en-GB"/>
        </w:rPr>
        <w:t>uyaṅku naṭai</w:t>
      </w:r>
      <w:r w:rsidR="00365051" w:rsidRPr="004D5A2F">
        <w:rPr>
          <w:rFonts w:ascii="Gandhari Unicode" w:hAnsi="Gandhari Unicode" w:cs="e-Tamil OTC"/>
          <w:noProof/>
          <w:lang w:val="en-GB"/>
        </w:rPr>
        <w:t>+</w:t>
      </w:r>
    </w:p>
    <w:p w14:paraId="3B7D71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ciṟu kaṇ peru nirai </w:t>
      </w:r>
      <w:r w:rsidR="00365051" w:rsidRPr="004D5A2F">
        <w:rPr>
          <w:rFonts w:ascii="Gandhari Unicode" w:hAnsi="Gandhari Unicode" w:cs="e-Tamil OTC"/>
          <w:noProof/>
          <w:lang w:val="en-GB"/>
        </w:rPr>
        <w:t>~</w:t>
      </w:r>
      <w:r w:rsidRPr="004D5A2F">
        <w:rPr>
          <w:rFonts w:ascii="Gandhari Unicode" w:hAnsi="Gandhari Unicode" w:cs="e-Tamil OTC"/>
          <w:noProof/>
          <w:lang w:val="en-GB"/>
        </w:rPr>
        <w:t>uṟu paci tīrkkum</w:t>
      </w:r>
    </w:p>
    <w:p w14:paraId="566E90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w:t>
      </w:r>
      <w:r w:rsidR="00365051" w:rsidRPr="004D5A2F">
        <w:rPr>
          <w:rFonts w:ascii="Gandhari Unicode" w:hAnsi="Gandhari Unicode" w:cs="e-Tamil OTC"/>
          <w:noProof/>
          <w:lang w:val="en-GB"/>
        </w:rPr>
        <w:t>m</w:t>
      </w:r>
      <w:r w:rsidRPr="004D5A2F">
        <w:rPr>
          <w:rFonts w:ascii="Gandhari Unicode" w:hAnsi="Gandhari Unicode" w:cs="e-Tamil OTC"/>
          <w:noProof/>
          <w:lang w:val="en-GB"/>
        </w:rPr>
        <w:t xml:space="preserve"> marupp(u) yāṉai </w:t>
      </w:r>
      <w:r w:rsidRPr="004D5A2F">
        <w:rPr>
          <w:rFonts w:ascii="Gandhari Unicode" w:hAnsi="Gandhari Unicode" w:cs="e-Tamil OTC"/>
          <w:i/>
          <w:iCs/>
          <w:noProof/>
          <w:lang w:val="en-GB"/>
        </w:rPr>
        <w:t>kaṇṭaṉar</w:t>
      </w:r>
      <w:r w:rsidRPr="004D5A2F">
        <w:rPr>
          <w:rFonts w:ascii="Gandhari Unicode" w:hAnsi="Gandhari Unicode" w:cs="e-Tamil OTC"/>
          <w:noProof/>
          <w:lang w:val="en-GB"/>
        </w:rPr>
        <w:t xml:space="preserve"> tōḻi</w:t>
      </w:r>
    </w:p>
    <w:p w14:paraId="6AAE0A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tam</w:t>
      </w:r>
      <w:r w:rsidRPr="004D5A2F">
        <w:rPr>
          <w:rFonts w:ascii="Gandhari Unicode" w:hAnsi="Gandhari Unicode" w:cs="e-Tamil OTC"/>
          <w:noProof/>
          <w:lang w:val="en-GB"/>
        </w:rPr>
        <w:t xml:space="preserve"> kaṭaṉ iṟīiyar eṇṇi </w:t>
      </w:r>
      <w:r w:rsidR="00365051" w:rsidRPr="004D5A2F">
        <w:rPr>
          <w:rFonts w:ascii="Gandhari Unicode" w:hAnsi="Gandhari Unicode" w:cs="e-Tamil OTC"/>
          <w:noProof/>
          <w:lang w:val="en-GB"/>
        </w:rPr>
        <w:t>~</w:t>
      </w:r>
      <w:r w:rsidRPr="004D5A2F">
        <w:rPr>
          <w:rFonts w:ascii="Gandhari Unicode" w:hAnsi="Gandhari Unicode" w:cs="e-Tamil OTC"/>
          <w:noProof/>
          <w:lang w:val="en-GB"/>
        </w:rPr>
        <w:t>iṭam-toṟum</w:t>
      </w:r>
    </w:p>
    <w:p w14:paraId="31C5B2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kāmar poruḷ piṇi pōkiya</w:t>
      </w:r>
    </w:p>
    <w:p w14:paraId="086E0C2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b/>
          <w:bCs/>
          <w:i/>
          <w:iCs/>
          <w:noProof/>
          <w:lang w:val="en-GB"/>
        </w:rPr>
        <w:t>vēm</w:t>
      </w:r>
      <w:r w:rsidRPr="004D5A2F">
        <w:rPr>
          <w:rFonts w:ascii="Gandhari Unicode" w:hAnsi="Gandhari Unicode" w:cs="e-Tamil OTC"/>
          <w:noProof/>
          <w:lang w:val="en-GB"/>
        </w:rPr>
        <w:t xml:space="preserve"> kātalar ceṉṟa </w:t>
      </w:r>
      <w:r w:rsidR="00365051" w:rsidRPr="004D5A2F">
        <w:rPr>
          <w:rFonts w:ascii="Gandhari Unicode" w:hAnsi="Gandhari Unicode" w:cs="e-Tamil OTC"/>
          <w:noProof/>
          <w:lang w:val="en-GB"/>
        </w:rPr>
        <w:t>~</w:t>
      </w:r>
      <w:r w:rsidRPr="004D5A2F">
        <w:rPr>
          <w:rFonts w:ascii="Gandhari Unicode" w:hAnsi="Gandhari Unicode" w:cs="e-Tamil OTC"/>
          <w:noProof/>
          <w:lang w:val="en-GB"/>
        </w:rPr>
        <w:t>āṟ</w:t>
      </w:r>
      <w:r w:rsidR="00365051" w:rsidRPr="004D5A2F">
        <w:rPr>
          <w:rFonts w:ascii="Gandhari Unicode" w:hAnsi="Gandhari Unicode" w:cs="e-Tamil OTC"/>
          <w:noProof/>
          <w:lang w:val="en-GB"/>
        </w:rPr>
        <w:t>*-</w:t>
      </w:r>
      <w:r w:rsidRPr="004D5A2F">
        <w:rPr>
          <w:rFonts w:ascii="Gandhari Unicode" w:hAnsi="Gandhari Unicode" w:cs="e-Tamil OTC"/>
          <w:noProof/>
          <w:lang w:val="en-GB"/>
        </w:rPr>
        <w:t>ē.</w:t>
      </w:r>
    </w:p>
    <w:p w14:paraId="00D44C9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6B8C223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encouraging HER who was anxious,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return, aft</w:t>
      </w:r>
      <w:r w:rsidR="00270A6C" w:rsidRPr="004D5A2F">
        <w:rPr>
          <w:rFonts w:ascii="Gandhari Unicode" w:hAnsi="Gandhari Unicode" w:cs="e-Tamil OTC"/>
          <w:noProof/>
          <w:lang w:val="en-GB"/>
        </w:rPr>
        <w:t>er having stopped in the middle”</w:t>
      </w:r>
      <w:r w:rsidRPr="004D5A2F">
        <w:rPr>
          <w:rFonts w:ascii="Gandhari Unicode" w:hAnsi="Gandhari Unicode" w:cs="e-Tamil OTC"/>
          <w:noProof/>
          <w:lang w:val="en-GB"/>
        </w:rPr>
        <w:t>.</w:t>
      </w:r>
    </w:p>
    <w:p w14:paraId="7A086EA4" w14:textId="77777777" w:rsidR="0074055C" w:rsidRPr="004D5A2F" w:rsidRDefault="0074055C">
      <w:pPr>
        <w:pStyle w:val="Textbody"/>
        <w:spacing w:after="29" w:line="260" w:lineRule="exact"/>
        <w:rPr>
          <w:rFonts w:ascii="Gandhari Unicode" w:hAnsi="Gandhari Unicode" w:cs="e-Tamil OTC"/>
          <w:noProof/>
          <w:lang w:val="en-GB"/>
        </w:rPr>
      </w:pPr>
    </w:p>
    <w:p w14:paraId="30898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hollow-not core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road Yām(-tree)-</w:t>
      </w:r>
    </w:p>
    <w:p w14:paraId="2646DD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be-parched- trunk whole base peel(inf.) pierced</w:t>
      </w:r>
    </w:p>
    <w:p w14:paraId="079D6A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valour have- broad hand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bent weaken- gait</w:t>
      </w:r>
    </w:p>
    <w:p w14:paraId="3D0660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eye big row have- hunger ending-</w:t>
      </w:r>
    </w:p>
    <w:p w14:paraId="38C066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broad horn elephant he-saw friend</w:t>
      </w:r>
    </w:p>
    <w:p w14:paraId="481886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duty break/pay(inf.) considered place-ever</w:t>
      </w:r>
    </w:p>
    <w:p w14:paraId="6FEAAF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wealth fetter gone-</w:t>
      </w:r>
    </w:p>
    <w:p w14:paraId="1954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hot lover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3EBB1A2" w14:textId="77777777" w:rsidR="0074055C" w:rsidRPr="004D5A2F" w:rsidRDefault="0074055C">
      <w:pPr>
        <w:pStyle w:val="Textbody"/>
        <w:spacing w:after="29"/>
        <w:rPr>
          <w:rFonts w:ascii="Gandhari Unicode" w:hAnsi="Gandhari Unicode" w:cs="e-Tamil OTC"/>
          <w:noProof/>
          <w:lang w:val="en-GB"/>
        </w:rPr>
      </w:pPr>
    </w:p>
    <w:p w14:paraId="140A769C" w14:textId="77777777" w:rsidR="0074055C" w:rsidRPr="004D5A2F" w:rsidRDefault="0074055C">
      <w:pPr>
        <w:pStyle w:val="Textbody"/>
        <w:spacing w:after="29"/>
        <w:rPr>
          <w:rFonts w:ascii="Gandhari Unicode" w:hAnsi="Gandhari Unicode" w:cs="e-Tamil OTC"/>
          <w:noProof/>
          <w:lang w:val="en-GB"/>
        </w:rPr>
      </w:pPr>
    </w:p>
    <w:p w14:paraId="7075019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way that the lover has gone on whom we [are] keen,</w:t>
      </w:r>
    </w:p>
    <w:p w14:paraId="53CA92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has set out enticed by desirable wealth</w:t>
      </w:r>
    </w:p>
    <w:p w14:paraId="1D6FF03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somewhere, intending to fulfil his duty,</w:t>
      </w:r>
    </w:p>
    <w:p w14:paraId="6A5E301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have seen</w:t>
      </w:r>
      <w:r w:rsidRPr="004D5A2F">
        <w:rPr>
          <w:rStyle w:val="FootnoteReference"/>
          <w:rFonts w:ascii="Gandhari Unicode" w:hAnsi="Gandhari Unicode" w:cs="e-Tamil OTC"/>
          <w:noProof/>
          <w:lang w:val="en-GB"/>
        </w:rPr>
        <w:footnoteReference w:id="216"/>
      </w:r>
      <w:r w:rsidRPr="004D5A2F">
        <w:rPr>
          <w:rFonts w:ascii="Gandhari Unicode" w:hAnsi="Gandhari Unicode" w:cs="e-Tamil OTC"/>
          <w:noProof/>
          <w:lang w:val="en-GB"/>
        </w:rPr>
        <w:t>, friend, an elephant with broad tusks,</w:t>
      </w:r>
    </w:p>
    <w:p w14:paraId="3A6897B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puts an end to the hunger suffered by a big row</w:t>
      </w:r>
    </w:p>
    <w:p w14:paraId="5991E0E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small-eyed [elephants] with weakened gait,</w:t>
      </w:r>
    </w:p>
    <w:p w14:paraId="4C6E2DC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piercing [and] bending with [its] brave broad trunk,</w:t>
      </w:r>
    </w:p>
    <w:p w14:paraId="39DEEAAF"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 that the whole base is peeled, the parched trunk</w:t>
      </w:r>
    </w:p>
    <w:p w14:paraId="37DE08AD"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Yām tree by the road, the core of which has no hollow.</w:t>
      </w:r>
      <w:r w:rsidRPr="004D5A2F">
        <w:rPr>
          <w:rStyle w:val="FootnoteReference"/>
          <w:rFonts w:ascii="Gandhari Unicode" w:hAnsi="Gandhari Unicode" w:cs="e-Tamil OTC"/>
          <w:noProof/>
          <w:lang w:val="en-GB"/>
        </w:rPr>
        <w:footnoteReference w:id="217"/>
      </w:r>
    </w:p>
    <w:p w14:paraId="5BFFAB2A" w14:textId="77777777" w:rsidR="0074055C" w:rsidRPr="004D5A2F" w:rsidRDefault="0074055C">
      <w:pPr>
        <w:pStyle w:val="Textbody"/>
        <w:spacing w:after="0"/>
        <w:rPr>
          <w:rFonts w:ascii="Gandhari Unicode" w:hAnsi="Gandhari Unicode" w:cs="e-Tamil OTC"/>
          <w:noProof/>
          <w:lang w:val="en-GB"/>
        </w:rPr>
      </w:pPr>
    </w:p>
    <w:p w14:paraId="7A564DAF" w14:textId="77777777" w:rsidR="0074055C" w:rsidRPr="004D5A2F" w:rsidRDefault="0074055C">
      <w:pPr>
        <w:pStyle w:val="Textbody"/>
        <w:spacing w:after="0"/>
        <w:rPr>
          <w:rFonts w:ascii="Gandhari Unicode" w:hAnsi="Gandhari Unicode" w:cs="e-Tamil OTC"/>
          <w:noProof/>
          <w:lang w:val="en-GB"/>
        </w:rPr>
      </w:pPr>
    </w:p>
    <w:p w14:paraId="5BEF34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reckoning to be broken by his duty</w:t>
      </w:r>
      <w:r w:rsidRPr="004D5A2F">
        <w:rPr>
          <w:rStyle w:val="FootnoteReference"/>
          <w:rFonts w:ascii="Gandhari Unicode" w:hAnsi="Gandhari Unicode" w:cs="e-Tamil OTC"/>
          <w:noProof/>
          <w:lang w:val="en-GB"/>
        </w:rPr>
        <w:footnoteReference w:id="218"/>
      </w:r>
    </w:p>
    <w:p w14:paraId="02B26BA9" w14:textId="77777777" w:rsidR="0074055C" w:rsidRPr="004D5A2F" w:rsidRDefault="0074055C">
      <w:pPr>
        <w:pStyle w:val="Textbody"/>
        <w:spacing w:after="0"/>
        <w:rPr>
          <w:rFonts w:ascii="Gandhari Unicode" w:hAnsi="Gandhari Unicode" w:cs="e-Tamil OTC"/>
          <w:noProof/>
          <w:lang w:val="en-GB"/>
        </w:rPr>
      </w:pPr>
    </w:p>
    <w:p w14:paraId="11D8F1C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AC0791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256 </w:t>
      </w:r>
      <w:r w:rsidRPr="004D5A2F">
        <w:rPr>
          <w:rFonts w:ascii="Gandhari Unicode" w:hAnsi="Gandhari Unicode"/>
          <w:i w:val="0"/>
          <w:iCs w:val="0"/>
          <w:color w:val="auto"/>
        </w:rPr>
        <w:t>Anonymous: HE</w:t>
      </w:r>
    </w:p>
    <w:p w14:paraId="54F387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விலக்கப்பட்ட கிழவன் செலவழுங்கியது.</w:t>
      </w:r>
    </w:p>
    <w:p w14:paraId="1DA5397F" w14:textId="77777777" w:rsidR="0074055C" w:rsidRPr="004D5A2F" w:rsidRDefault="0074055C">
      <w:pPr>
        <w:pStyle w:val="Textbody"/>
        <w:spacing w:after="29"/>
        <w:rPr>
          <w:rFonts w:ascii="Gandhari Unicode" w:hAnsi="Gandhari Unicode" w:cs="e-Tamil OTC"/>
          <w:noProof/>
          <w:lang w:val="en-GB"/>
        </w:rPr>
      </w:pPr>
    </w:p>
    <w:p w14:paraId="669B7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மணிவார்ந் தன்ன மாக்கொடி யறுகை</w:t>
      </w:r>
    </w:p>
    <w:p w14:paraId="749244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பிணிகான்</w:t>
      </w:r>
      <w:r w:rsidRPr="004D5A2F">
        <w:rPr>
          <w:rFonts w:ascii="Gandhari Unicode" w:hAnsi="Gandhari Unicode" w:cs="e-Tamil OTC"/>
          <w:noProof/>
          <w:cs/>
          <w:lang w:val="en-GB"/>
        </w:rPr>
        <w:t xml:space="preserve"> மென்கொம்பு பிணையொடு </w:t>
      </w:r>
      <w:r w:rsidRPr="004D5A2F">
        <w:rPr>
          <w:rFonts w:ascii="Gandhari Unicode" w:hAnsi="Gandhari Unicode" w:cs="e-Tamil OTC"/>
          <w:noProof/>
          <w:u w:val="wave"/>
          <w:cs/>
          <w:lang w:val="en-GB"/>
        </w:rPr>
        <w:t>மார்ந்த</w:t>
      </w:r>
    </w:p>
    <w:p w14:paraId="2A6749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 றுகளுங் கானம் பின்பட</w:t>
      </w:r>
    </w:p>
    <w:p w14:paraId="57897C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வினைநலம் படீஇ </w:t>
      </w:r>
      <w:r w:rsidRPr="004D5A2F">
        <w:rPr>
          <w:rFonts w:ascii="Gandhari Unicode" w:hAnsi="Gandhari Unicode" w:cs="e-Tamil OTC"/>
          <w:noProof/>
          <w:u w:val="wave"/>
          <w:cs/>
          <w:lang w:val="en-GB"/>
        </w:rPr>
        <w:t>வருது</w:t>
      </w:r>
      <w:r w:rsidRPr="004D5A2F">
        <w:rPr>
          <w:rFonts w:ascii="Gandhari Unicode" w:hAnsi="Gandhari Unicode" w:cs="e-Tamil OTC"/>
          <w:noProof/>
          <w:cs/>
          <w:lang w:val="en-GB"/>
        </w:rPr>
        <w:t xml:space="preserve"> மவ்வரைத்</w:t>
      </w:r>
    </w:p>
    <w:p w14:paraId="508686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 லொல்லுமோ பூங்குழை யோயெனச்</w:t>
      </w:r>
    </w:p>
    <w:p w14:paraId="53EEC3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 முன்னர் நில்லா வாகி</w:t>
      </w:r>
    </w:p>
    <w:p w14:paraId="09CC6C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நீர்விலங் </w:t>
      </w:r>
      <w:r w:rsidRPr="004D5A2F">
        <w:rPr>
          <w:rFonts w:ascii="Gandhari Unicode" w:hAnsi="Gandhari Unicode" w:cs="e-Tamil OTC"/>
          <w:noProof/>
          <w:u w:val="wave"/>
          <w:cs/>
          <w:lang w:val="en-GB"/>
        </w:rPr>
        <w:t>கழித</w:t>
      </w:r>
      <w:r w:rsidRPr="004D5A2F">
        <w:rPr>
          <w:rFonts w:ascii="Gandhari Unicode" w:hAnsi="Gandhari Unicode" w:cs="e-Tamil OTC"/>
          <w:noProof/>
          <w:cs/>
          <w:lang w:val="en-GB"/>
        </w:rPr>
        <w:t xml:space="preserve"> லானா</w:t>
      </w:r>
    </w:p>
    <w:p w14:paraId="0267F8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தேர்விலங் கினவாற் </w:t>
      </w:r>
      <w:r w:rsidRPr="004D5A2F">
        <w:rPr>
          <w:rFonts w:ascii="Gandhari Unicode" w:hAnsi="Gandhari Unicode" w:cs="e-Tamil OTC"/>
          <w:noProof/>
          <w:u w:val="wave"/>
          <w:cs/>
          <w:lang w:val="en-GB"/>
        </w:rPr>
        <w:t>றெரிவை</w:t>
      </w:r>
      <w:r w:rsidRPr="004D5A2F">
        <w:rPr>
          <w:rFonts w:ascii="Gandhari Unicode" w:hAnsi="Gandhari Unicode" w:cs="e-Tamil OTC"/>
          <w:noProof/>
          <w:cs/>
          <w:lang w:val="en-GB"/>
        </w:rPr>
        <w:t xml:space="preserve"> கண்ணே.</w:t>
      </w:r>
    </w:p>
    <w:p w14:paraId="69AF4000" w14:textId="77777777" w:rsidR="0074055C" w:rsidRPr="004D5A2F" w:rsidRDefault="0074055C">
      <w:pPr>
        <w:pStyle w:val="Textbody"/>
        <w:spacing w:after="29"/>
        <w:rPr>
          <w:rFonts w:ascii="Gandhari Unicode" w:hAnsi="Gandhari Unicode" w:cs="e-Tamil OTC"/>
          <w:noProof/>
          <w:lang w:val="en-GB"/>
        </w:rPr>
      </w:pPr>
    </w:p>
    <w:p w14:paraId="03373F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யறுகை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யறுகைப் </w:t>
      </w:r>
      <w:r w:rsidRPr="004D5A2F">
        <w:rPr>
          <w:rFonts w:ascii="Gandhari Unicode" w:eastAsia="URW Palladio UNI" w:hAnsi="Gandhari Unicode" w:cs="e-Tamil OTC"/>
          <w:noProof/>
          <w:lang w:val="en-GB"/>
        </w:rPr>
        <w:t xml:space="preserve">C2, ER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பிணிகான்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L1, C1+3, G2, EA;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PP; </w:t>
      </w:r>
      <w:r w:rsidRPr="004D5A2F">
        <w:rPr>
          <w:rFonts w:ascii="Gandhari Unicode" w:eastAsia="URW Palladio UNI" w:hAnsi="Gandhari Unicode" w:cs="e-Tamil OTC"/>
          <w:noProof/>
          <w:cs/>
          <w:lang w:val="en-GB"/>
        </w:rPr>
        <w:t xml:space="preserve">பிணையறல் </w:t>
      </w:r>
      <w:r w:rsidRPr="004D5A2F">
        <w:rPr>
          <w:rFonts w:ascii="Gandhari Unicode" w:eastAsia="URW Palladio UNI" w:hAnsi="Gandhari Unicode" w:cs="e-Tamil OTC"/>
          <w:noProof/>
          <w:lang w:val="en-GB"/>
        </w:rPr>
        <w:t xml:space="preserve">I; </w:t>
      </w:r>
      <w:r w:rsidRPr="004D5A2F">
        <w:rPr>
          <w:rFonts w:ascii="Gandhari Unicode" w:eastAsia="URW Palladio UNI" w:hAnsi="Gandhari Unicode" w:cs="e-Tamil OTC"/>
          <w:noProof/>
          <w:cs/>
          <w:lang w:val="en-GB"/>
        </w:rPr>
        <w:t xml:space="preserve">பிணங்கரின் </w:t>
      </w:r>
      <w:r w:rsidRPr="004D5A2F">
        <w:rPr>
          <w:rFonts w:ascii="Gandhari Unicode" w:eastAsia="URW Palladio UNI" w:hAnsi="Gandhari Unicode" w:cs="e-Tamil OTC"/>
          <w:noProof/>
          <w:lang w:val="en-GB"/>
        </w:rPr>
        <w:t xml:space="preserve">AT, ER; </w:t>
      </w:r>
      <w:r w:rsidRPr="004D5A2F">
        <w:rPr>
          <w:rFonts w:ascii="Gandhari Unicode" w:eastAsia="URW Palladio UNI" w:hAnsi="Gandhari Unicode" w:cs="e-Tamil OTC"/>
          <w:noProof/>
          <w:cs/>
          <w:lang w:val="en-GB"/>
        </w:rPr>
        <w:t xml:space="preserve">பிணங்கரில்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மமர்ந்த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PP,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கானம் பின்பட </w:t>
      </w:r>
      <w:r w:rsidRPr="004D5A2F">
        <w:rPr>
          <w:rFonts w:ascii="Gandhari Unicode" w:hAnsi="Gandhari Unicode" w:cs="e-Tamil OTC"/>
          <w:noProof/>
          <w:lang w:val="en-GB"/>
        </w:rPr>
        <w:t xml:space="preserve">C2+3v, G2, EA; </w:t>
      </w:r>
      <w:r w:rsidRPr="004D5A2F">
        <w:rPr>
          <w:rFonts w:ascii="Gandhari Unicode" w:hAnsi="Gandhari Unicode" w:cs="e-Tamil OTC"/>
          <w:noProof/>
          <w:cs/>
          <w:lang w:val="en-GB"/>
        </w:rPr>
        <w:t xml:space="preserve">கானம் பிற்பட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கான பின்பட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வினைநலம்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வி</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நலம்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விநலம் </w:t>
      </w:r>
      <w:r w:rsidRPr="004D5A2F">
        <w:rPr>
          <w:rFonts w:ascii="Gandhari Unicode" w:hAnsi="Gandhari Unicode" w:cs="e-Tamil OTC"/>
          <w:noProof/>
          <w:lang w:val="en-GB"/>
        </w:rPr>
        <w:t xml:space="preserve">C3, 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மவ்வரைத்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வருவது மவரைத் </w:t>
      </w:r>
      <w:r w:rsidRPr="004D5A2F">
        <w:rPr>
          <w:rFonts w:ascii="Gandhari Unicode" w:hAnsi="Gandhari Unicode" w:cs="e-Tamil OTC"/>
          <w:noProof/>
          <w:lang w:val="en-GB"/>
        </w:rPr>
        <w:t xml:space="preserve">L1, C1+3, G2, EA; </w:t>
      </w:r>
      <w:r w:rsidRPr="004D5A2F">
        <w:rPr>
          <w:rFonts w:ascii="Gandhari Unicode" w:hAnsi="Gandhari Unicode" w:cs="e-Tamil OTC"/>
          <w:noProof/>
          <w:cs/>
          <w:lang w:val="en-GB"/>
        </w:rPr>
        <w:t xml:space="preserve">வருகுவ ரவரைத்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வது மவரைத்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1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றெரி</w:t>
      </w:r>
      <w:r w:rsidRPr="004D5A2F">
        <w:rPr>
          <w:rFonts w:ascii="Gandhari Unicode" w:hAnsi="Gandhari Unicode" w:cs="e-Tamil OTC"/>
          <w:noProof/>
          <w:lang w:val="en-GB"/>
        </w:rPr>
        <w:t xml:space="preserve">__ L1, C1+3, G1+2;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றெரியிழை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றேரிவட் </w:t>
      </w:r>
      <w:r w:rsidRPr="004D5A2F">
        <w:rPr>
          <w:rFonts w:ascii="Gandhari Unicode" w:hAnsi="Gandhari Unicode" w:cs="e-Tamil OTC"/>
          <w:noProof/>
          <w:lang w:val="en-GB"/>
        </w:rPr>
        <w:t>I</w:t>
      </w:r>
    </w:p>
    <w:p w14:paraId="7995B457" w14:textId="77777777" w:rsidR="0074055C" w:rsidRPr="004D5A2F" w:rsidRDefault="0074055C">
      <w:pPr>
        <w:pStyle w:val="Textbody"/>
        <w:spacing w:after="29"/>
        <w:rPr>
          <w:rFonts w:ascii="Gandhari Unicode" w:hAnsi="Gandhari Unicode" w:cs="e-Tamil OTC"/>
          <w:noProof/>
          <w:lang w:val="en-GB"/>
        </w:rPr>
      </w:pPr>
    </w:p>
    <w:p w14:paraId="7F3456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w:t>
      </w:r>
      <w:r w:rsidR="00490549" w:rsidRPr="004D5A2F">
        <w:rPr>
          <w:rFonts w:ascii="Gandhari Unicode" w:hAnsi="Gandhari Unicode" w:cs="e-Tamil OTC"/>
          <w:noProof/>
          <w:lang w:val="en-GB"/>
        </w:rPr>
        <w:t>i vārnt</w:t>
      </w:r>
      <w:r w:rsidRPr="004D5A2F">
        <w:rPr>
          <w:rFonts w:ascii="Gandhari Unicode" w:hAnsi="Gandhari Unicode" w:cs="e-Tamil OTC"/>
          <w:noProof/>
          <w:lang w:val="en-GB"/>
        </w:rPr>
        <w:t>aṉṉa mā</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koṭi </w:t>
      </w:r>
      <w:r w:rsidR="00490549" w:rsidRPr="004D5A2F">
        <w:rPr>
          <w:rFonts w:ascii="Gandhari Unicode" w:hAnsi="Gandhari Unicode" w:cs="e-Tamil OTC"/>
          <w:noProof/>
          <w:lang w:val="en-GB"/>
        </w:rPr>
        <w:t>~</w:t>
      </w:r>
      <w:r w:rsidRPr="004D5A2F">
        <w:rPr>
          <w:rFonts w:ascii="Gandhari Unicode" w:hAnsi="Gandhari Unicode" w:cs="e-Tamil OTC"/>
          <w:noProof/>
          <w:lang w:val="en-GB"/>
        </w:rPr>
        <w:t>aṟukai</w:t>
      </w:r>
    </w:p>
    <w:p w14:paraId="15ED4E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piṇi kāl</w:t>
      </w:r>
      <w:r w:rsidRPr="004D5A2F">
        <w:rPr>
          <w:rFonts w:ascii="Gandhari Unicode" w:hAnsi="Gandhari Unicode" w:cs="e-Tamil OTC"/>
          <w:noProof/>
          <w:lang w:val="en-GB"/>
        </w:rPr>
        <w:t xml:space="preserve"> me</w:t>
      </w:r>
      <w:r w:rsidR="00490549" w:rsidRPr="004D5A2F">
        <w:rPr>
          <w:rFonts w:ascii="Gandhari Unicode" w:hAnsi="Gandhari Unicode" w:cs="e-Tamil OTC"/>
          <w:noProof/>
          <w:lang w:val="en-GB"/>
        </w:rPr>
        <w:t>l</w:t>
      </w:r>
      <w:r w:rsidRPr="004D5A2F">
        <w:rPr>
          <w:rFonts w:ascii="Gandhari Unicode" w:hAnsi="Gandhari Unicode" w:cs="e-Tamil OTC"/>
          <w:noProof/>
          <w:lang w:val="en-GB"/>
        </w:rPr>
        <w:t xml:space="preserve"> kompu piṇaiyoṭum </w:t>
      </w:r>
      <w:r w:rsidRPr="004D5A2F">
        <w:rPr>
          <w:rFonts w:ascii="Gandhari Unicode" w:hAnsi="Gandhari Unicode" w:cs="e-Tamil OTC"/>
          <w:i/>
          <w:iCs/>
          <w:noProof/>
          <w:lang w:val="en-GB"/>
        </w:rPr>
        <w:t>ārnta</w:t>
      </w:r>
    </w:p>
    <w:p w14:paraId="4BF91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māṉ ēṟ</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ukaḷum kāṉam piṉpaṭa</w:t>
      </w:r>
    </w:p>
    <w:p w14:paraId="2F379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viṉai nalam paṭīi </w:t>
      </w:r>
      <w:r w:rsidRPr="004D5A2F">
        <w:rPr>
          <w:rFonts w:ascii="Gandhari Unicode" w:hAnsi="Gandhari Unicode" w:cs="e-Tamil OTC"/>
          <w:i/>
          <w:iCs/>
          <w:noProof/>
          <w:lang w:val="en-GB"/>
        </w:rPr>
        <w:t>varutum</w:t>
      </w:r>
      <w:r w:rsidRPr="004D5A2F">
        <w:rPr>
          <w:rFonts w:ascii="Gandhari Unicode" w:hAnsi="Gandhari Unicode" w:cs="e-Tamil OTC"/>
          <w:noProof/>
          <w:lang w:val="en-GB"/>
        </w:rPr>
        <w:t xml:space="preserve"> 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490549" w:rsidRPr="004D5A2F">
        <w:rPr>
          <w:rFonts w:ascii="Gandhari Unicode" w:hAnsi="Gandhari Unicode" w:cs="e-Tamil OTC"/>
          <w:noProof/>
          <w:lang w:val="en-GB"/>
        </w:rPr>
        <w:t>+</w:t>
      </w:r>
    </w:p>
    <w:p w14:paraId="01A33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tāṅkal ollum</w:t>
      </w:r>
      <w:r w:rsidR="00490549" w:rsidRPr="004D5A2F">
        <w:rPr>
          <w:rFonts w:ascii="Gandhari Unicode" w:hAnsi="Gandhari Unicode" w:cs="e-Tamil OTC"/>
          <w:noProof/>
          <w:lang w:val="en-GB"/>
        </w:rPr>
        <w:t>-</w:t>
      </w:r>
      <w:r w:rsidRPr="004D5A2F">
        <w:rPr>
          <w:rFonts w:ascii="Gandhari Unicode" w:hAnsi="Gandhari Unicode" w:cs="e-Tamil OTC"/>
          <w:noProof/>
          <w:lang w:val="en-GB"/>
        </w:rPr>
        <w:t>ō pūm kuḻai</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90549" w:rsidRPr="004D5A2F">
        <w:rPr>
          <w:rFonts w:ascii="Gandhari Unicode" w:hAnsi="Gandhari Unicode" w:cs="e-Tamil OTC"/>
          <w:noProof/>
          <w:lang w:val="en-GB"/>
        </w:rPr>
        <w:t>~</w:t>
      </w:r>
      <w:r w:rsidRPr="004D5A2F">
        <w:rPr>
          <w:rFonts w:ascii="Gandhari Unicode" w:hAnsi="Gandhari Unicode" w:cs="e-Tamil OTC"/>
          <w:noProof/>
          <w:lang w:val="en-GB"/>
        </w:rPr>
        <w:t>eṉa</w:t>
      </w:r>
      <w:r w:rsidR="00490549" w:rsidRPr="004D5A2F">
        <w:rPr>
          <w:rFonts w:ascii="Gandhari Unicode" w:hAnsi="Gandhari Unicode" w:cs="e-Tamil OTC"/>
          <w:noProof/>
          <w:lang w:val="en-GB"/>
        </w:rPr>
        <w:t>+</w:t>
      </w:r>
    </w:p>
    <w:p w14:paraId="6C9C4D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collā muṉṉar nillā </w:t>
      </w:r>
      <w:r w:rsidR="00490549" w:rsidRPr="004D5A2F">
        <w:rPr>
          <w:rFonts w:ascii="Gandhari Unicode" w:hAnsi="Gandhari Unicode" w:cs="e-Tamil OTC"/>
          <w:noProof/>
          <w:lang w:val="en-GB"/>
        </w:rPr>
        <w:t>~</w:t>
      </w:r>
      <w:r w:rsidRPr="004D5A2F">
        <w:rPr>
          <w:rFonts w:ascii="Gandhari Unicode" w:hAnsi="Gandhari Unicode" w:cs="e-Tamil OTC"/>
          <w:noProof/>
          <w:lang w:val="en-GB"/>
        </w:rPr>
        <w:t>āki</w:t>
      </w:r>
    </w:p>
    <w:p w14:paraId="435258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vilaṅ</w:t>
      </w:r>
      <w:r w:rsidR="00490549"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aḻital</w:t>
      </w:r>
      <w:r w:rsidRPr="004D5A2F">
        <w:rPr>
          <w:rFonts w:ascii="Gandhari Unicode" w:hAnsi="Gandhari Unicode" w:cs="e-Tamil OTC"/>
          <w:noProof/>
          <w:lang w:val="en-GB"/>
        </w:rPr>
        <w:t xml:space="preserve"> āṉā</w:t>
      </w:r>
    </w:p>
    <w:p w14:paraId="4911D53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tēr vilaṅkiṉa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terivai</w:t>
      </w:r>
      <w:r w:rsidRPr="004D5A2F">
        <w:rPr>
          <w:rFonts w:ascii="Gandhari Unicode" w:hAnsi="Gandhari Unicode" w:cs="e-Tamil OTC"/>
          <w:noProof/>
          <w:lang w:val="en-GB"/>
        </w:rPr>
        <w:t xml:space="preserve"> kaṇ</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4C2E7481" w14:textId="77777777" w:rsidR="0074055C" w:rsidRPr="004D5A2F" w:rsidRDefault="0074055C">
      <w:pPr>
        <w:pStyle w:val="Textbody"/>
        <w:spacing w:after="29" w:line="260" w:lineRule="exact"/>
        <w:rPr>
          <w:rFonts w:ascii="Gandhari Unicode" w:hAnsi="Gandhari Unicode" w:cs="e-Tamil OTC"/>
          <w:noProof/>
          <w:lang w:val="en-GB"/>
        </w:rPr>
      </w:pPr>
    </w:p>
    <w:p w14:paraId="2D384F8F" w14:textId="77777777" w:rsidR="0074055C" w:rsidRPr="004D5A2F" w:rsidRDefault="0074055C">
      <w:pPr>
        <w:pStyle w:val="Textbody"/>
        <w:spacing w:after="29" w:line="260" w:lineRule="exact"/>
        <w:rPr>
          <w:rFonts w:ascii="Gandhari Unicode" w:hAnsi="Gandhari Unicode" w:cs="e-Tamil OTC"/>
          <w:noProof/>
          <w:lang w:val="en-GB"/>
        </w:rPr>
      </w:pPr>
    </w:p>
    <w:p w14:paraId="6450DA7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What dispenses with going by HIM who was attracted by wealth.</w:t>
      </w:r>
    </w:p>
    <w:p w14:paraId="0CDB00CC" w14:textId="77777777" w:rsidR="0074055C" w:rsidRPr="004D5A2F" w:rsidRDefault="0074055C">
      <w:pPr>
        <w:pStyle w:val="Textbody"/>
        <w:spacing w:after="29" w:line="260" w:lineRule="exact"/>
        <w:rPr>
          <w:rFonts w:ascii="Gandhari Unicode" w:hAnsi="Gandhari Unicode" w:cs="e-Tamil OTC"/>
          <w:noProof/>
          <w:lang w:val="en-GB"/>
        </w:rPr>
      </w:pPr>
    </w:p>
    <w:p w14:paraId="48BA5099" w14:textId="77777777" w:rsidR="0074055C" w:rsidRPr="004D5A2F" w:rsidRDefault="0049054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overflown-</w:t>
      </w:r>
      <w:r w:rsidR="00CF70BD" w:rsidRPr="004D5A2F">
        <w:rPr>
          <w:rFonts w:ascii="Gandhari Unicode" w:hAnsi="Gandhari Unicode" w:cs="e-Tamil OTC"/>
          <w:noProof/>
          <w:lang w:val="en-GB"/>
        </w:rPr>
        <w:t>like big creeper Aṟukai(-grass)</w:t>
      </w:r>
    </w:p>
    <w:p w14:paraId="2EB2EA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fetter leg tender twig doe-with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become-full-</w:t>
      </w:r>
    </w:p>
    <w:p w14:paraId="20CDBB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bouncing- forest be-after(inf.)</w:t>
      </w:r>
    </w:p>
    <w:p w14:paraId="0FA1D5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work goodness happened we-come(sub.) that- measure</w:t>
      </w:r>
    </w:p>
    <w:p w14:paraId="4E8223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enduring being-possible-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flower earring-you say(inf.)</w:t>
      </w:r>
    </w:p>
    <w:p w14:paraId="7194F4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speak-not before stand-not-they(n.pl.) become(abs.)</w:t>
      </w:r>
    </w:p>
    <w:p w14:paraId="7A660A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transverse- being-desolate end-not</w:t>
      </w:r>
    </w:p>
    <w:p w14:paraId="37B178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they-hindered(n.pl.)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woman</w:t>
      </w:r>
      <w:r w:rsidRPr="004D5A2F">
        <w:rPr>
          <w:rStyle w:val="FootnoteReference"/>
          <w:rFonts w:ascii="Gandhari Unicode" w:hAnsi="Gandhari Unicode" w:cs="e-Tamil OTC"/>
          <w:noProof/>
          <w:lang w:val="en-GB"/>
        </w:rPr>
        <w:footnoteReference w:id="220"/>
      </w:r>
      <w:r w:rsidRPr="004D5A2F">
        <w:rPr>
          <w:rFonts w:ascii="Gandhari Unicode" w:hAnsi="Gandhari Unicode" w:cs="e-Tamil OTC"/>
          <w:noProof/>
          <w:lang w:val="en-GB"/>
        </w:rPr>
        <w:t xml:space="preserv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650C1E" w14:textId="77777777" w:rsidR="0074055C" w:rsidRPr="004D5A2F" w:rsidRDefault="0074055C">
      <w:pPr>
        <w:pStyle w:val="Textbody"/>
        <w:spacing w:after="29"/>
        <w:rPr>
          <w:rFonts w:ascii="Gandhari Unicode" w:hAnsi="Gandhari Unicode" w:cs="e-Tamil OTC"/>
          <w:noProof/>
          <w:lang w:val="en-GB"/>
        </w:rPr>
      </w:pPr>
    </w:p>
    <w:p w14:paraId="758EA8AC" w14:textId="77777777" w:rsidR="0074055C" w:rsidRPr="004D5A2F" w:rsidRDefault="0074055C">
      <w:pPr>
        <w:pStyle w:val="Textbody"/>
        <w:spacing w:after="29"/>
        <w:rPr>
          <w:rFonts w:ascii="Gandhari Unicode" w:hAnsi="Gandhari Unicode" w:cs="e-Tamil OTC"/>
          <w:noProof/>
          <w:lang w:val="en-GB"/>
        </w:rPr>
      </w:pPr>
    </w:p>
    <w:p w14:paraId="7CE9BD2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come when work has turned out well,</w:t>
      </w:r>
    </w:p>
    <w:p w14:paraId="2E0A65F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afterwards</w:t>
      </w:r>
      <w:r w:rsidRPr="004D5A2F">
        <w:rPr>
          <w:rStyle w:val="FootnoteReference"/>
          <w:rFonts w:ascii="Gandhari Unicode" w:hAnsi="Gandhari Unicode" w:cs="e-Tamil OTC"/>
          <w:noProof/>
          <w:lang w:val="en-GB"/>
        </w:rPr>
        <w:footnoteReference w:id="221"/>
      </w:r>
      <w:r w:rsidRPr="004D5A2F">
        <w:rPr>
          <w:rFonts w:ascii="Gandhari Unicode" w:hAnsi="Gandhari Unicode" w:cs="e-Tamil OTC"/>
          <w:noProof/>
          <w:lang w:val="en-GB"/>
        </w:rPr>
        <w:t>, through the forest where the stag</w:t>
      </w:r>
      <w:r w:rsidRPr="004D5A2F">
        <w:rPr>
          <w:rStyle w:val="FootnoteReference"/>
          <w:rFonts w:ascii="Gandhari Unicode" w:hAnsi="Gandhari Unicode" w:cs="e-Tamil OTC"/>
          <w:noProof/>
          <w:lang w:val="en-GB"/>
        </w:rPr>
        <w:footnoteReference w:id="222"/>
      </w:r>
      <w:r w:rsidRPr="004D5A2F">
        <w:rPr>
          <w:rFonts w:ascii="Gandhari Unicode" w:hAnsi="Gandhari Unicode" w:cs="e-Tamil OTC"/>
          <w:noProof/>
          <w:lang w:val="en-GB"/>
        </w:rPr>
        <w:t xml:space="preserve"> bounces about</w:t>
      </w:r>
    </w:p>
    <w:p w14:paraId="5FF5DA9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who has become full along with the doe from the tender twigs</w:t>
      </w:r>
    </w:p>
    <w:p w14:paraId="75CFBF5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linking stalks</w:t>
      </w:r>
      <w:r w:rsidRPr="004D5A2F">
        <w:rPr>
          <w:rStyle w:val="FootnoteReference"/>
          <w:rFonts w:ascii="Gandhari Unicode" w:hAnsi="Gandhari Unicode" w:cs="e-Tamil OTC"/>
          <w:noProof/>
          <w:lang w:val="en-GB"/>
        </w:rPr>
        <w:footnoteReference w:id="223"/>
      </w:r>
    </w:p>
    <w:p w14:paraId="3DECBA22" w14:textId="77777777" w:rsidR="0074055C" w:rsidRPr="004D5A2F" w:rsidRDefault="00CF70BD">
      <w:pPr>
        <w:pStyle w:val="Textbody"/>
        <w:tabs>
          <w:tab w:val="left" w:pos="425"/>
        </w:tabs>
        <w:spacing w:after="43"/>
        <w:rPr>
          <w:rFonts w:ascii="Gandhari Unicode" w:hAnsi="Gandhari Unicode" w:cs="e-Tamil OTC"/>
          <w:noProof/>
          <w:lang w:val="en-GB"/>
        </w:rPr>
      </w:pPr>
      <w:r w:rsidRPr="004D5A2F">
        <w:rPr>
          <w:rFonts w:ascii="Gandhari Unicode" w:hAnsi="Gandhari Unicode" w:cs="e-Tamil OTC"/>
          <w:noProof/>
          <w:lang w:val="en-GB"/>
        </w:rPr>
        <w:tab/>
        <w:t>of the Aṟukai, the big creepers as if dripping with jewels.</w:t>
      </w:r>
      <w:r w:rsidRPr="004D5A2F">
        <w:rPr>
          <w:rStyle w:val="FootnoteReference"/>
          <w:rFonts w:ascii="Gandhari Unicode" w:hAnsi="Gandhari Unicode" w:cs="e-Tamil OTC"/>
          <w:noProof/>
          <w:lang w:val="en-GB"/>
        </w:rPr>
        <w:footnoteReference w:id="224"/>
      </w:r>
    </w:p>
    <w:p w14:paraId="3DAD8D7B"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Is it possible to endure that much,</w:t>
      </w:r>
      <w:r w:rsidR="00270A6C" w:rsidRPr="004D5A2F">
        <w:rPr>
          <w:rFonts w:ascii="Gandhari Unicode" w:hAnsi="Gandhari Unicode" w:cs="e-Tamil OTC"/>
          <w:noProof/>
          <w:lang w:val="en-GB"/>
        </w:rPr>
        <w:t xml:space="preserve"> o you with the flower earring?”</w:t>
      </w:r>
    </w:p>
    <w:p w14:paraId="46198D7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[Even] before [that] was said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standing [still],</w:t>
      </w:r>
    </w:p>
    <w:p w14:paraId="5D53CE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unending in desolation, for water to be transverse,</w:t>
      </w:r>
      <w:r w:rsidRPr="004D5A2F">
        <w:rPr>
          <w:rStyle w:val="FootnoteReference"/>
          <w:rFonts w:ascii="Gandhari Unicode" w:hAnsi="Gandhari Unicode" w:cs="e-Tamil OTC"/>
          <w:noProof/>
          <w:lang w:val="en-GB"/>
        </w:rPr>
        <w:footnoteReference w:id="225"/>
      </w:r>
    </w:p>
    <w:p w14:paraId="7330F1B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did hinder the chariot, the eyes of the woman.</w:t>
      </w:r>
    </w:p>
    <w:p w14:paraId="37B54375" w14:textId="77777777" w:rsidR="0074055C" w:rsidRPr="004D5A2F" w:rsidRDefault="0074055C">
      <w:pPr>
        <w:pStyle w:val="Textbody"/>
        <w:spacing w:after="0"/>
        <w:rPr>
          <w:rFonts w:ascii="Gandhari Unicode" w:hAnsi="Gandhari Unicode" w:cs="e-Tamil OTC"/>
          <w:b/>
          <w:noProof/>
          <w:lang w:val="en-GB"/>
        </w:rPr>
      </w:pPr>
    </w:p>
    <w:p w14:paraId="3FE9BAD8"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B1B40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சிறுகந்தன்: </w:t>
      </w:r>
      <w:r w:rsidRPr="004D5A2F">
        <w:rPr>
          <w:rFonts w:ascii="Gandhari Unicode" w:hAnsi="Gandhari Unicode"/>
          <w:i w:val="0"/>
          <w:iCs w:val="0"/>
          <w:color w:val="auto"/>
        </w:rPr>
        <w:t>SHE</w:t>
      </w:r>
    </w:p>
    <w:p w14:paraId="305550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வரைவுணர்த்திய தோழிக்குக் கிழத்தி உரைத்தது.</w:t>
      </w:r>
    </w:p>
    <w:p w14:paraId="5408DE60" w14:textId="77777777" w:rsidR="0074055C" w:rsidRPr="004D5A2F" w:rsidRDefault="0074055C">
      <w:pPr>
        <w:pStyle w:val="Textbody"/>
        <w:spacing w:after="29"/>
        <w:rPr>
          <w:rFonts w:ascii="Gandhari Unicode" w:hAnsi="Gandhari Unicode" w:cs="e-Tamil OTC"/>
          <w:noProof/>
          <w:lang w:val="en-GB"/>
        </w:rPr>
      </w:pPr>
    </w:p>
    <w:p w14:paraId="7347DA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முதலுங் கோடு மொராங்குத்</w:t>
      </w:r>
    </w:p>
    <w:p w14:paraId="26A665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தொடுத்த போலத் தூங்குபு தொடரிக்</w:t>
      </w:r>
    </w:p>
    <w:p w14:paraId="5894A5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கீழ்தாழ் வன்ன வீழ்கோட் பலவி</w:t>
      </w:r>
    </w:p>
    <w:p w14:paraId="598DCB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னார்கலி வெற்பன் வருதொறும் வரூஉ</w:t>
      </w:r>
    </w:p>
    <w:p w14:paraId="2FD15C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மகலினு மகலா தாகி</w:t>
      </w:r>
    </w:p>
    <w:p w14:paraId="0DD6A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யிகலுந் தோழிநங் காமத்துப் பகையே.</w:t>
      </w:r>
    </w:p>
    <w:p w14:paraId="7FF37ACA" w14:textId="77777777" w:rsidR="0074055C" w:rsidRPr="004D5A2F" w:rsidRDefault="0074055C">
      <w:pPr>
        <w:pStyle w:val="Textbody"/>
        <w:spacing w:after="29"/>
        <w:rPr>
          <w:rFonts w:ascii="Gandhari Unicode" w:hAnsi="Gandhari Unicode" w:cs="e-Tamil OTC"/>
          <w:noProof/>
          <w:lang w:val="en-GB"/>
        </w:rPr>
      </w:pPr>
    </w:p>
    <w:p w14:paraId="3ABA85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C2+3, G1v, EA, Cām.; </w:t>
      </w:r>
      <w:r w:rsidRPr="004D5A2F">
        <w:rPr>
          <w:rFonts w:ascii="Gandhari Unicode" w:eastAsia="URW Palladio UNI" w:hAnsi="Gandhari Unicode" w:cs="e-Tamil OTC"/>
          <w:noProof/>
          <w:cs/>
          <w:lang w:val="en-GB"/>
        </w:rPr>
        <w:t xml:space="preserve">வேகு </w:t>
      </w:r>
      <w:r w:rsidRPr="004D5A2F">
        <w:rPr>
          <w:rFonts w:ascii="Gandhari Unicode" w:eastAsia="URW Palladio UNI" w:hAnsi="Gandhari Unicode" w:cs="e-Tamil OTC"/>
          <w:noProof/>
          <w:lang w:val="en-GB"/>
        </w:rPr>
        <w:t xml:space="preserve">C1, G1+2;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4d</w:t>
      </w:r>
      <w:r w:rsidRPr="004D5A2F">
        <w:rPr>
          <w:rFonts w:ascii="Gandhari Unicode" w:eastAsia="URW Palladio UNI" w:hAnsi="Gandhari Unicode" w:cs="e-Tamil OTC"/>
          <w:noProof/>
          <w:lang w:val="en-GB"/>
        </w:rPr>
        <w:t xml:space="preserve"> </w:t>
      </w:r>
      <w:bookmarkStart w:id="15" w:name="DDE_LINK20"/>
      <w:r w:rsidRPr="004D5A2F">
        <w:rPr>
          <w:rFonts w:ascii="Gandhari Unicode" w:eastAsia="URW Palladio UNI" w:hAnsi="Gandhari Unicode" w:cs="e-Tamil OTC"/>
          <w:noProof/>
          <w:cs/>
          <w:lang w:val="en-GB"/>
        </w:rPr>
        <w:t>வரூ</w:t>
      </w:r>
      <w:bookmarkEnd w:id="15"/>
      <w:r w:rsidRPr="004D5A2F">
        <w:rPr>
          <w:rFonts w:ascii="Gandhari Unicode" w:eastAsia="URW Palladio UNI" w:hAnsi="Gandhari Unicode" w:cs="e-Tamil OTC"/>
          <w:noProof/>
          <w:cs/>
          <w:lang w:val="en-GB"/>
        </w:rPr>
        <w:t xml:space="preserve">உ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C1+3;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5bc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மகலா தாகி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மக லாகி </w:t>
      </w:r>
      <w:r w:rsidRPr="004D5A2F">
        <w:rPr>
          <w:rFonts w:ascii="Gandhari Unicode" w:eastAsia="URW Palladio UNI" w:hAnsi="Gandhari Unicode" w:cs="e-Tamil OTC"/>
          <w:noProof/>
          <w:lang w:val="en-GB"/>
        </w:rPr>
        <w:t>L1</w:t>
      </w:r>
    </w:p>
    <w:p w14:paraId="2095E700" w14:textId="77777777" w:rsidR="0074055C" w:rsidRPr="004D5A2F" w:rsidRDefault="0074055C">
      <w:pPr>
        <w:pStyle w:val="Textbody"/>
        <w:spacing w:after="29"/>
        <w:rPr>
          <w:rFonts w:ascii="Gandhari Unicode" w:hAnsi="Gandhari Unicode" w:cs="e-Tamil OTC"/>
          <w:noProof/>
          <w:lang w:val="en-GB"/>
        </w:rPr>
      </w:pPr>
    </w:p>
    <w:p w14:paraId="31CBB8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vēr</w:t>
      </w:r>
      <w:r w:rsidR="00490549" w:rsidRPr="004D5A2F">
        <w:rPr>
          <w:rFonts w:ascii="Gandhari Unicode" w:hAnsi="Gandhari Unicode" w:cs="e-Tamil OTC"/>
          <w:noProof/>
          <w:lang w:val="en-GB"/>
        </w:rPr>
        <w:t>-</w:t>
      </w:r>
      <w:r w:rsidRPr="004D5A2F">
        <w:rPr>
          <w:rFonts w:ascii="Gandhari Unicode" w:hAnsi="Gandhari Unicode" w:cs="e-Tamil OTC"/>
          <w:noProof/>
          <w:lang w:val="en-GB"/>
        </w:rPr>
        <w:t>um mutal</w:t>
      </w:r>
      <w:r w:rsidR="00490549" w:rsidRPr="004D5A2F">
        <w:rPr>
          <w:rFonts w:ascii="Gandhari Unicode" w:hAnsi="Gandhari Unicode" w:cs="e-Tamil OTC"/>
          <w:noProof/>
          <w:lang w:val="en-GB"/>
        </w:rPr>
        <w:t>-</w:t>
      </w:r>
      <w:r w:rsidRPr="004D5A2F">
        <w:rPr>
          <w:rFonts w:ascii="Gandhari Unicode" w:hAnsi="Gandhari Unicode" w:cs="e-Tamil OTC"/>
          <w:noProof/>
          <w:lang w:val="en-GB"/>
        </w:rPr>
        <w:t>um kōṭ</w:t>
      </w:r>
      <w:r w:rsidR="00490549" w:rsidRPr="004D5A2F">
        <w:rPr>
          <w:rFonts w:ascii="Gandhari Unicode" w:hAnsi="Gandhari Unicode" w:cs="e-Tamil OTC"/>
          <w:noProof/>
          <w:lang w:val="en-GB"/>
        </w:rPr>
        <w:t>*-um or</w:t>
      </w:r>
      <w:r w:rsidRPr="004D5A2F">
        <w:rPr>
          <w:rFonts w:ascii="Gandhari Unicode" w:hAnsi="Gandhari Unicode" w:cs="e-Tamil OTC"/>
          <w:noProof/>
          <w:lang w:val="en-GB"/>
        </w:rPr>
        <w:t xml:space="preserve"> āṅku</w:t>
      </w:r>
      <w:r w:rsidR="00490549" w:rsidRPr="004D5A2F">
        <w:rPr>
          <w:rFonts w:ascii="Gandhari Unicode" w:hAnsi="Gandhari Unicode" w:cs="e-Tamil OTC"/>
          <w:noProof/>
          <w:lang w:val="en-GB"/>
        </w:rPr>
        <w:t>+</w:t>
      </w:r>
    </w:p>
    <w:p w14:paraId="6F6573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toṭutta pōla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tūṅkupu toṭari</w:t>
      </w:r>
      <w:r w:rsidR="00490549" w:rsidRPr="004D5A2F">
        <w:rPr>
          <w:rFonts w:ascii="Gandhari Unicode" w:hAnsi="Gandhari Unicode" w:cs="e-Tamil OTC"/>
          <w:noProof/>
          <w:lang w:val="en-GB"/>
        </w:rPr>
        <w:t>+</w:t>
      </w:r>
    </w:p>
    <w:p w14:paraId="2211ED2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kīḻ tāḻ</w:t>
      </w:r>
      <w:r w:rsidR="00490549" w:rsidRPr="004D5A2F">
        <w:rPr>
          <w:rFonts w:ascii="Gandhari Unicode" w:hAnsi="Gandhari Unicode" w:cs="e-Tamil OTC"/>
          <w:noProof/>
          <w:lang w:val="en-GB"/>
        </w:rPr>
        <w:t>v*</w:t>
      </w:r>
      <w:r w:rsidRPr="004D5A2F">
        <w:rPr>
          <w:rFonts w:ascii="Gandhari Unicode" w:hAnsi="Gandhari Unicode" w:cs="e-Tamil OTC"/>
          <w:noProof/>
          <w:lang w:val="en-GB"/>
        </w:rPr>
        <w:t xml:space="preserve"> aṉṉa vīḻ kōḷ palaviṉ</w:t>
      </w:r>
    </w:p>
    <w:p w14:paraId="24C419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ār kali veṟpaṉ varu-toṟum varūum</w:t>
      </w:r>
    </w:p>
    <w:p w14:paraId="12145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akaliṉ</w:t>
      </w:r>
      <w:r w:rsidR="00490549" w:rsidRPr="004D5A2F">
        <w:rPr>
          <w:rFonts w:ascii="Gandhari Unicode" w:hAnsi="Gandhari Unicode" w:cs="e-Tamil OTC"/>
          <w:noProof/>
          <w:lang w:val="en-GB"/>
        </w:rPr>
        <w:t>um akalāt*</w:t>
      </w:r>
      <w:r w:rsidRPr="004D5A2F">
        <w:rPr>
          <w:rFonts w:ascii="Gandhari Unicode" w:hAnsi="Gandhari Unicode" w:cs="e-Tamil OTC"/>
          <w:noProof/>
          <w:lang w:val="en-GB"/>
        </w:rPr>
        <w:t xml:space="preserve"> āki</w:t>
      </w:r>
    </w:p>
    <w:p w14:paraId="312EE8DC" w14:textId="77777777" w:rsidR="0074055C" w:rsidRPr="004D5A2F" w:rsidRDefault="00490549">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ikalum tōḻi nam kāmattu</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pakai</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FA81723" w14:textId="77777777" w:rsidR="0074055C" w:rsidRPr="004D5A2F" w:rsidRDefault="0074055C">
      <w:pPr>
        <w:pStyle w:val="Textbody"/>
        <w:spacing w:after="29" w:line="260" w:lineRule="exact"/>
        <w:rPr>
          <w:rFonts w:ascii="Gandhari Unicode" w:hAnsi="Gandhari Unicode" w:cs="e-Tamil OTC"/>
          <w:noProof/>
          <w:lang w:val="en-GB"/>
        </w:rPr>
      </w:pPr>
    </w:p>
    <w:p w14:paraId="1E8C840A" w14:textId="77777777" w:rsidR="0074055C" w:rsidRPr="004D5A2F" w:rsidRDefault="0074055C">
      <w:pPr>
        <w:pStyle w:val="Textbody"/>
        <w:spacing w:after="29" w:line="260" w:lineRule="exact"/>
        <w:rPr>
          <w:rFonts w:ascii="Gandhari Unicode" w:hAnsi="Gandhari Unicode" w:cs="e-Tamil OTC"/>
          <w:noProof/>
          <w:lang w:val="en-GB"/>
        </w:rPr>
      </w:pPr>
    </w:p>
    <w:p w14:paraId="0FB243E2" w14:textId="77777777" w:rsidR="0074055C" w:rsidRPr="004D5A2F" w:rsidRDefault="0074055C">
      <w:pPr>
        <w:pStyle w:val="Textbody"/>
        <w:spacing w:after="29" w:line="260" w:lineRule="exact"/>
        <w:rPr>
          <w:rFonts w:ascii="Gandhari Unicode" w:hAnsi="Gandhari Unicode" w:cs="e-Tamil OTC"/>
          <w:noProof/>
          <w:lang w:val="en-GB"/>
        </w:rPr>
      </w:pPr>
    </w:p>
    <w:p w14:paraId="44E2FD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announced marriage.</w:t>
      </w:r>
    </w:p>
    <w:p w14:paraId="5317C3DF" w14:textId="77777777" w:rsidR="0074055C" w:rsidRPr="004D5A2F" w:rsidRDefault="0074055C">
      <w:pPr>
        <w:pStyle w:val="Textbody"/>
        <w:spacing w:after="29" w:line="260" w:lineRule="exact"/>
        <w:rPr>
          <w:rFonts w:ascii="Gandhari Unicode" w:hAnsi="Gandhari Unicode" w:cs="e-Tamil OTC"/>
          <w:noProof/>
          <w:lang w:val="en-GB"/>
        </w:rPr>
      </w:pPr>
    </w:p>
    <w:p w14:paraId="51C22D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base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branch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one like</w:t>
      </w:r>
    </w:p>
    <w:p w14:paraId="21458E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linked- be-similar hung linked</w:t>
      </w:r>
    </w:p>
    <w:p w14:paraId="046F16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below hanging-down like descend- bundle jack-tree</w:t>
      </w:r>
      <w:r w:rsidRPr="004D5A2F">
        <w:rPr>
          <w:rFonts w:ascii="Gandhari Unicode" w:hAnsi="Gandhari Unicode" w:cs="e-Tamil OTC"/>
          <w:noProof/>
          <w:position w:val="6"/>
          <w:lang w:val="en-GB"/>
        </w:rPr>
        <w:t>iṉ</w:t>
      </w:r>
    </w:p>
    <w:p w14:paraId="34ABD5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become-full- bustle mountain-he come-ever coming-</w:t>
      </w:r>
    </w:p>
    <w:p w14:paraId="3F2269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depart-if-even depart-not become(abs.)</w:t>
      </w:r>
    </w:p>
    <w:p w14:paraId="2629AF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being-hostile- friend our- desire- enemy</w:t>
      </w:r>
      <w:r w:rsidRPr="004D5A2F">
        <w:rPr>
          <w:rStyle w:val="FootnoteReference"/>
          <w:rFonts w:ascii="Gandhari Unicode" w:hAnsi="Gandhari Unicode" w:cs="e-Tamil OTC"/>
          <w:noProof/>
          <w:lang w:val="en-GB"/>
        </w:rPr>
        <w:footnoteReference w:id="226"/>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83AC3E8" w14:textId="77777777" w:rsidR="0074055C" w:rsidRPr="004D5A2F" w:rsidRDefault="0074055C">
      <w:pPr>
        <w:pStyle w:val="Textbody"/>
        <w:spacing w:after="29"/>
        <w:rPr>
          <w:rFonts w:ascii="Gandhari Unicode" w:hAnsi="Gandhari Unicode" w:cs="e-Tamil OTC"/>
          <w:noProof/>
          <w:lang w:val="en-GB"/>
        </w:rPr>
      </w:pPr>
    </w:p>
    <w:p w14:paraId="717A6BAD" w14:textId="77777777" w:rsidR="0074055C" w:rsidRPr="004D5A2F" w:rsidRDefault="0074055C">
      <w:pPr>
        <w:pStyle w:val="Textbody"/>
        <w:spacing w:after="29"/>
        <w:rPr>
          <w:rFonts w:ascii="Gandhari Unicode" w:hAnsi="Gandhari Unicode" w:cs="e-Tamil OTC"/>
          <w:noProof/>
          <w:lang w:val="en-GB"/>
        </w:rPr>
      </w:pPr>
    </w:p>
    <w:p w14:paraId="0081C8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Ever when the man from the bustling</w:t>
      </w:r>
      <w:r w:rsidRPr="004D5A2F">
        <w:rPr>
          <w:rStyle w:val="FootnoteReference"/>
          <w:rFonts w:ascii="Gandhari Unicode" w:hAnsi="Gandhari Unicode" w:cs="e-Tamil OTC"/>
          <w:noProof/>
          <w:lang w:val="en-GB"/>
        </w:rPr>
        <w:footnoteReference w:id="227"/>
      </w:r>
      <w:r w:rsidRPr="004D5A2F">
        <w:rPr>
          <w:rFonts w:ascii="Gandhari Unicode" w:hAnsi="Gandhari Unicode" w:cs="e-Tamil OTC"/>
          <w:noProof/>
          <w:lang w:val="en-GB"/>
        </w:rPr>
        <w:t xml:space="preserve"> mountain comes,</w:t>
      </w:r>
    </w:p>
    <w:p w14:paraId="0DEB46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jack trees with descending bundles</w:t>
      </w:r>
      <w:r w:rsidRPr="004D5A2F">
        <w:rPr>
          <w:rStyle w:val="FootnoteReference"/>
          <w:rFonts w:ascii="Gandhari Unicode" w:hAnsi="Gandhari Unicode" w:cs="e-Tamil OTC"/>
          <w:noProof/>
          <w:lang w:val="en-GB"/>
        </w:rPr>
        <w:footnoteReference w:id="228"/>
      </w:r>
    </w:p>
    <w:p w14:paraId="160F43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if hanging down to the ground</w:t>
      </w:r>
      <w:r w:rsidRPr="004D5A2F">
        <w:rPr>
          <w:rStyle w:val="FootnoteReference"/>
          <w:rFonts w:ascii="Gandhari Unicode" w:hAnsi="Gandhari Unicode" w:cs="e-Tamil OTC"/>
          <w:noProof/>
          <w:lang w:val="en-GB"/>
        </w:rPr>
        <w:footnoteReference w:id="229"/>
      </w:r>
      <w:r w:rsidRPr="004D5A2F">
        <w:rPr>
          <w:rFonts w:ascii="Gandhari Unicode" w:hAnsi="Gandhari Unicode" w:cs="e-Tamil OTC"/>
          <w:noProof/>
          <w:lang w:val="en-GB"/>
        </w:rPr>
        <w:t>,</w:t>
      </w:r>
    </w:p>
    <w:p w14:paraId="62A37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hanging [and] linked [to each other] as if</w:t>
      </w:r>
    </w:p>
    <w:p w14:paraId="333374A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root and base and branch were linked into one,</w:t>
      </w:r>
      <w:r w:rsidRPr="004D5A2F">
        <w:rPr>
          <w:rStyle w:val="FootnoteReference"/>
          <w:rFonts w:ascii="Gandhari Unicode" w:hAnsi="Gandhari Unicode" w:cs="e-Tamil OTC"/>
          <w:noProof/>
          <w:lang w:val="en-GB"/>
        </w:rPr>
        <w:footnoteReference w:id="230"/>
      </w:r>
    </w:p>
    <w:p w14:paraId="580E92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our enemy [in the form] of desire</w:t>
      </w:r>
      <w:r w:rsidRPr="004D5A2F">
        <w:rPr>
          <w:rStyle w:val="FootnoteReference"/>
          <w:rFonts w:ascii="Gandhari Unicode" w:hAnsi="Gandhari Unicode" w:cs="e-Tamil OTC"/>
          <w:noProof/>
          <w:lang w:val="en-GB"/>
        </w:rPr>
        <w:footnoteReference w:id="231"/>
      </w:r>
      <w:r w:rsidRPr="004D5A2F">
        <w:rPr>
          <w:rFonts w:ascii="Gandhari Unicode" w:hAnsi="Gandhari Unicode" w:cs="e-Tamil OTC"/>
          <w:noProof/>
          <w:lang w:val="en-GB"/>
        </w:rPr>
        <w:t>, friend, which is hostile,</w:t>
      </w:r>
    </w:p>
    <w:p w14:paraId="4229E4D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being one not to depart, when [he] departs.</w:t>
      </w:r>
    </w:p>
    <w:p w14:paraId="5C3C6897" w14:textId="77777777" w:rsidR="0074055C" w:rsidRPr="004D5A2F" w:rsidRDefault="0074055C">
      <w:pPr>
        <w:pStyle w:val="Textbody"/>
        <w:spacing w:after="0"/>
        <w:rPr>
          <w:rFonts w:ascii="Gandhari Unicode" w:hAnsi="Gandhari Unicode" w:cs="e-Tamil OTC"/>
          <w:b/>
          <w:noProof/>
          <w:lang w:val="en-GB"/>
        </w:rPr>
      </w:pPr>
    </w:p>
    <w:p w14:paraId="14853EF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6CCBECD"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w:t>
      </w:r>
    </w:p>
    <w:p w14:paraId="07C0A6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 xml:space="preserve">தோழி தலைமகற்கு வாயின் மறுத்தது.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வாயில் நேர்ந்ததூஉமாம்.</w:t>
      </w:r>
    </w:p>
    <w:p w14:paraId="04B0EEF1" w14:textId="77777777" w:rsidR="0074055C" w:rsidRPr="004D5A2F" w:rsidRDefault="0074055C">
      <w:pPr>
        <w:pStyle w:val="Textbody"/>
        <w:spacing w:after="29"/>
        <w:rPr>
          <w:rFonts w:ascii="Gandhari Unicode" w:hAnsi="Gandhari Unicode" w:cs="e-Tamil OTC"/>
          <w:noProof/>
          <w:lang w:val="en-GB"/>
        </w:rPr>
      </w:pPr>
    </w:p>
    <w:p w14:paraId="12CB4F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வாரலெஞ்</w:t>
      </w:r>
      <w:r w:rsidRPr="004D5A2F">
        <w:rPr>
          <w:rFonts w:ascii="Gandhari Unicode" w:hAnsi="Gandhari Unicode" w:cs="e-Tamil OTC"/>
          <w:noProof/>
          <w:cs/>
          <w:lang w:val="en-GB"/>
        </w:rPr>
        <w:t xml:space="preserve"> சேரி தாரனின் றாரே</w:t>
      </w:r>
    </w:p>
    <w:p w14:paraId="1CB85A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யலரா கின்றாற் </w:t>
      </w:r>
      <w:r w:rsidRPr="004D5A2F">
        <w:rPr>
          <w:rFonts w:ascii="Gandhari Unicode" w:hAnsi="Gandhari Unicode" w:cs="e-Tamil OTC"/>
          <w:noProof/>
          <w:u w:val="wave"/>
          <w:cs/>
          <w:lang w:val="en-GB"/>
        </w:rPr>
        <w:t>பெரும</w:t>
      </w:r>
      <w:r w:rsidRPr="004D5A2F">
        <w:rPr>
          <w:rFonts w:ascii="Gandhari Unicode" w:hAnsi="Gandhari Unicode" w:cs="e-Tamil OTC"/>
          <w:noProof/>
          <w:cs/>
          <w:lang w:val="en-GB"/>
        </w:rPr>
        <w:t xml:space="preserve"> காவிரிப்</w:t>
      </w:r>
    </w:p>
    <w:p w14:paraId="6773A3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பலராடு பெருந்துறை மருதொடு பிணித்த</w:t>
      </w:r>
    </w:p>
    <w:p w14:paraId="5A63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வேந்துகோட் டியானைச் </w:t>
      </w:r>
      <w:r w:rsidRPr="004D5A2F">
        <w:rPr>
          <w:rFonts w:ascii="Gandhari Unicode" w:hAnsi="Gandhari Unicode" w:cs="e-Tamil OTC"/>
          <w:noProof/>
          <w:u w:val="wave"/>
          <w:cs/>
          <w:lang w:val="en-GB"/>
        </w:rPr>
        <w:t>சேந்தன் றந்தை</w:t>
      </w:r>
    </w:p>
    <w:p w14:paraId="41DD04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யரியரி லம்புக விளங்கோட்டு</w:t>
      </w:r>
      <w:r w:rsidRPr="004D5A2F">
        <w:rPr>
          <w:rFonts w:ascii="Gandhari Unicode" w:hAnsi="Gandhari Unicode" w:cs="e-Tamil OTC"/>
          <w:noProof/>
          <w:cs/>
          <w:lang w:val="en-GB"/>
        </w:rPr>
        <w:t xml:space="preserve"> வேட்டை</w:t>
      </w:r>
    </w:p>
    <w:p w14:paraId="5701A5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நிரைய வொள்வா ளிளையர் பெருமக</w:t>
      </w:r>
    </w:p>
    <w:p w14:paraId="754339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னழிசி யார்க்கா டன்னவிவள்</w:t>
      </w:r>
    </w:p>
    <w:p w14:paraId="2F032B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பழிதீர் மாணலந் </w:t>
      </w:r>
      <w:r w:rsidRPr="004D5A2F">
        <w:rPr>
          <w:rFonts w:ascii="Gandhari Unicode" w:hAnsi="Gandhari Unicode" w:cs="e-Tamil OTC"/>
          <w:noProof/>
          <w:u w:val="wave"/>
          <w:cs/>
          <w:lang w:val="en-GB"/>
        </w:rPr>
        <w:t>தொலைதல் கண்டே</w:t>
      </w:r>
      <w:r w:rsidRPr="004D5A2F">
        <w:rPr>
          <w:rFonts w:ascii="Gandhari Unicode" w:hAnsi="Gandhari Unicode" w:cs="e-Tamil OTC"/>
          <w:noProof/>
          <w:cs/>
          <w:lang w:val="en-GB"/>
        </w:rPr>
        <w:t>.</w:t>
      </w:r>
    </w:p>
    <w:p w14:paraId="279DACEE" w14:textId="77777777" w:rsidR="0074055C" w:rsidRPr="004D5A2F" w:rsidRDefault="0074055C">
      <w:pPr>
        <w:pStyle w:val="Textbody"/>
        <w:spacing w:after="29"/>
        <w:rPr>
          <w:rFonts w:ascii="Gandhari Unicode" w:hAnsi="Gandhari Unicode" w:cs="e-Tamil OTC"/>
          <w:noProof/>
          <w:lang w:val="en-GB"/>
        </w:rPr>
      </w:pPr>
    </w:p>
    <w:p w14:paraId="66FFF9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வாரலெஞ் சேரி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வாரலோ (வாரலே) வாரலெஞ் சேரி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மணித்த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சேந்தன் றந்தை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சேந்த னுறந்தை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23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யரிய ரிலம்புக விளங்கோட்டு </w:t>
      </w:r>
      <w:r w:rsidRPr="004D5A2F">
        <w:rPr>
          <w:rFonts w:ascii="Gandhari Unicode" w:hAnsi="Gandhari Unicode" w:cs="e-Tamil OTC"/>
          <w:noProof/>
          <w:lang w:val="en-GB"/>
        </w:rPr>
        <w:t xml:space="preserve">L1, C1+3, G1+2, EA, AT, Cām.v; </w:t>
      </w:r>
      <w:bookmarkStart w:id="16" w:name="DDE_LINK72"/>
      <w:r w:rsidRPr="004D5A2F">
        <w:rPr>
          <w:rFonts w:ascii="Gandhari Unicode" w:hAnsi="Gandhari Unicode" w:cs="e-Tamil OTC"/>
          <w:noProof/>
          <w:cs/>
          <w:lang w:val="en-GB"/>
        </w:rPr>
        <w:t>யரியலம் புகவி னந்தோட்டு</w:t>
      </w:r>
      <w:bookmarkEnd w:id="16"/>
      <w:r w:rsidRPr="004D5A2F">
        <w:rPr>
          <w:rFonts w:ascii="Gandhari Unicode" w:hAnsi="Gandhari Unicode" w:cs="e-Tamil OTC"/>
          <w:noProof/>
          <w:cs/>
          <w:lang w:val="en-GB"/>
        </w:rPr>
        <w:t xml:space="preserve"> (னங்கோட்டு) </w:t>
      </w:r>
      <w:r w:rsidRPr="004D5A2F">
        <w:rPr>
          <w:rFonts w:ascii="Gandhari Unicode" w:hAnsi="Gandhari Unicode" w:cs="e-Tamil OTC"/>
          <w:noProof/>
          <w:lang w:val="en-GB"/>
        </w:rPr>
        <w:t>C2v+2v(), Cām., VP, ER</w:t>
      </w:r>
      <w:r w:rsidRPr="004D5A2F">
        <w:rPr>
          <w:rStyle w:val="FootnoteReference"/>
          <w:rFonts w:ascii="Gandhari Unicode" w:hAnsi="Gandhari Unicode" w:cs="e-Tamil OTC"/>
          <w:noProof/>
          <w:lang w:val="en-GB"/>
        </w:rPr>
        <w:footnoteReference w:id="233"/>
      </w:r>
      <w:r w:rsidRPr="004D5A2F">
        <w:rPr>
          <w:rFonts w:ascii="Gandhari Unicode" w:hAnsi="Gandhari Unicode" w:cs="e-Tamil OTC"/>
          <w:noProof/>
          <w:lang w:val="en-GB"/>
        </w:rPr>
        <w:t xml:space="preserve"> [line 5 originally missing in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னிரைய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தொலைதல் கண்டே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தொலைவன கண்டே </w:t>
      </w:r>
      <w:r w:rsidRPr="004D5A2F">
        <w:rPr>
          <w:rFonts w:ascii="Gandhari Unicode" w:hAnsi="Gandhari Unicode" w:cs="e-Tamil OTC"/>
          <w:noProof/>
          <w:lang w:val="en-GB"/>
        </w:rPr>
        <w:t xml:space="preserve">AT, VP, ER; </w:t>
      </w:r>
      <w:bookmarkStart w:id="17" w:name="DDE_LINK33"/>
      <w:r w:rsidRPr="004D5A2F">
        <w:rPr>
          <w:rFonts w:ascii="Gandhari Unicode" w:hAnsi="Gandhari Unicode" w:cs="e-Tamil OTC"/>
          <w:noProof/>
          <w:cs/>
          <w:lang w:val="en-GB"/>
        </w:rPr>
        <w:t>தொழுதன</w:t>
      </w:r>
      <w:bookmarkEnd w:id="17"/>
      <w:r w:rsidRPr="004D5A2F">
        <w:rPr>
          <w:rFonts w:ascii="Gandhari Unicode" w:hAnsi="Gandhari Unicode" w:cs="e-Tamil OTC"/>
          <w:noProof/>
          <w:cs/>
          <w:lang w:val="en-GB"/>
        </w:rPr>
        <w:t xml:space="preserve"> கண்ணே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234"/>
      </w:r>
    </w:p>
    <w:p w14:paraId="05018831" w14:textId="77777777" w:rsidR="0074055C" w:rsidRPr="004D5A2F" w:rsidRDefault="0074055C">
      <w:pPr>
        <w:pStyle w:val="Textbody"/>
        <w:spacing w:after="29"/>
        <w:rPr>
          <w:rFonts w:ascii="Gandhari Unicode" w:hAnsi="Gandhari Unicode" w:cs="e-Tamil OTC"/>
          <w:noProof/>
          <w:lang w:val="en-GB"/>
        </w:rPr>
      </w:pPr>
    </w:p>
    <w:p w14:paraId="26D28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vāral em cēri tāral niṉ tār</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74F6016F" w14:textId="77777777" w:rsidR="0074055C" w:rsidRPr="004D5A2F" w:rsidRDefault="0049054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āl </w:t>
      </w:r>
      <w:r w:rsidR="00CF70BD" w:rsidRPr="004D5A2F">
        <w:rPr>
          <w:rFonts w:ascii="Gandhari Unicode" w:hAnsi="Gandhari Unicode" w:cs="e-Tamil OTC"/>
          <w:i/>
          <w:iCs/>
          <w:noProof/>
          <w:lang w:val="en-GB"/>
        </w:rPr>
        <w:t>peruma</w:t>
      </w:r>
      <w:r w:rsidR="00CF70BD" w:rsidRPr="004D5A2F">
        <w:rPr>
          <w:rFonts w:ascii="Gandhari Unicode" w:hAnsi="Gandhari Unicode" w:cs="e-Tamil OTC"/>
          <w:noProof/>
          <w:lang w:val="en-GB"/>
        </w:rPr>
        <w:t xml:space="preserve"> kāviri</w:t>
      </w:r>
      <w:r w:rsidRPr="004D5A2F">
        <w:rPr>
          <w:rFonts w:ascii="Gandhari Unicode" w:hAnsi="Gandhari Unicode" w:cs="e-Tamil OTC"/>
          <w:noProof/>
          <w:lang w:val="en-GB"/>
        </w:rPr>
        <w:t>+</w:t>
      </w:r>
    </w:p>
    <w:p w14:paraId="1CA1ED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palar āṭu perum tuṟai marutoṭu piṇitta</w:t>
      </w:r>
    </w:p>
    <w:p w14:paraId="0B2B6E85" w14:textId="77777777" w:rsidR="0074055C" w:rsidRPr="004D5A2F" w:rsidRDefault="0049054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ēntu kōṭṭ(u) yāṉai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cēntaṉ </w:t>
      </w:r>
      <w:r w:rsidR="00CF70BD" w:rsidRPr="004D5A2F">
        <w:rPr>
          <w:rFonts w:ascii="Gandhari Unicode" w:hAnsi="Gandhari Unicode" w:cs="e-Tamil OTC"/>
          <w:i/>
          <w:iCs/>
          <w:noProof/>
          <w:lang w:val="en-GB"/>
        </w:rPr>
        <w:t>tantai</w:t>
      </w:r>
    </w:p>
    <w:p w14:paraId="1C3B9087" w14:textId="77777777" w:rsidR="0074055C" w:rsidRPr="004D5A2F" w:rsidRDefault="00490549">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ari </w:t>
      </w:r>
      <w:r w:rsidRPr="004D5A2F">
        <w:rPr>
          <w:rFonts w:ascii="Gandhari Unicode" w:hAnsi="Gandhari Unicode" w:cs="e-Tamil OTC"/>
          <w:i/>
          <w:iCs/>
          <w:noProof/>
          <w:lang w:val="en-GB"/>
        </w:rPr>
        <w:t>~aril am pukav*</w:t>
      </w:r>
      <w:r w:rsidR="00CF70BD" w:rsidRPr="004D5A2F">
        <w:rPr>
          <w:rFonts w:ascii="Gandhari Unicode" w:hAnsi="Gandhari Unicode" w:cs="e-Tamil OTC"/>
          <w:i/>
          <w:iCs/>
          <w:noProof/>
          <w:lang w:val="en-GB"/>
        </w:rPr>
        <w:t xml:space="preserve"> iḷam kōṭṭu</w:t>
      </w:r>
      <w:r w:rsidR="00CF70BD" w:rsidRPr="004D5A2F">
        <w:rPr>
          <w:rFonts w:ascii="Gandhari Unicode" w:hAnsi="Gandhari Unicode" w:cs="e-Tamil OTC"/>
          <w:noProof/>
          <w:lang w:val="en-GB"/>
        </w:rPr>
        <w:t xml:space="preserve"> vēṭṭai</w:t>
      </w:r>
    </w:p>
    <w:p w14:paraId="342444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niraiya </w:t>
      </w:r>
      <w:r w:rsidR="00490549" w:rsidRPr="004D5A2F">
        <w:rPr>
          <w:rFonts w:ascii="Gandhari Unicode" w:hAnsi="Gandhari Unicode" w:cs="e-Tamil OTC"/>
          <w:noProof/>
          <w:lang w:val="en-GB"/>
        </w:rPr>
        <w:t>~</w:t>
      </w:r>
      <w:r w:rsidRPr="004D5A2F">
        <w:rPr>
          <w:rFonts w:ascii="Gandhari Unicode" w:hAnsi="Gandhari Unicode" w:cs="e-Tamil OTC"/>
          <w:noProof/>
          <w:lang w:val="en-GB"/>
        </w:rPr>
        <w:t>oḷ vāḷ iḷaiyar peru makaṉ</w:t>
      </w:r>
    </w:p>
    <w:p w14:paraId="6E767A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aḻici </w:t>
      </w:r>
      <w:r w:rsidR="00490549" w:rsidRPr="004D5A2F">
        <w:rPr>
          <w:rFonts w:ascii="Gandhari Unicode" w:hAnsi="Gandhari Unicode" w:cs="e-Tamil OTC"/>
          <w:noProof/>
          <w:lang w:val="en-GB"/>
        </w:rPr>
        <w:t>~</w:t>
      </w:r>
      <w:r w:rsidRPr="004D5A2F">
        <w:rPr>
          <w:rFonts w:ascii="Gandhari Unicode" w:hAnsi="Gandhari Unicode" w:cs="e-Tamil OTC"/>
          <w:noProof/>
          <w:lang w:val="en-GB"/>
        </w:rPr>
        <w:t>ārkkāṭ</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aṉṉa </w:t>
      </w:r>
      <w:r w:rsidR="00490549" w:rsidRPr="004D5A2F">
        <w:rPr>
          <w:rFonts w:ascii="Gandhari Unicode" w:hAnsi="Gandhari Unicode" w:cs="e-Tamil OTC"/>
          <w:noProof/>
          <w:lang w:val="en-GB"/>
        </w:rPr>
        <w:t>~</w:t>
      </w:r>
      <w:r w:rsidRPr="004D5A2F">
        <w:rPr>
          <w:rFonts w:ascii="Gandhari Unicode" w:hAnsi="Gandhari Unicode" w:cs="e-Tamil OTC"/>
          <w:noProof/>
          <w:lang w:val="en-GB"/>
        </w:rPr>
        <w:t>ivaḷ</w:t>
      </w:r>
    </w:p>
    <w:p w14:paraId="525466E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paḻi tīr māṇ nalam </w:t>
      </w:r>
      <w:r w:rsidRPr="004D5A2F">
        <w:rPr>
          <w:rFonts w:ascii="Gandhari Unicode" w:hAnsi="Gandhari Unicode" w:cs="e-Tamil OTC"/>
          <w:i/>
          <w:iCs/>
          <w:noProof/>
          <w:lang w:val="en-GB"/>
        </w:rPr>
        <w:t>tolaital kaṇṭ</w:t>
      </w:r>
      <w:r w:rsidR="0049054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AFC4DB7"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0C3E15E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1. The door/mediation refused to HIM by the confidante.</w:t>
      </w:r>
    </w:p>
    <w:p w14:paraId="44DA65F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The door/mediation granted.</w:t>
      </w:r>
    </w:p>
    <w:p w14:paraId="098710B9" w14:textId="77777777" w:rsidR="0074055C" w:rsidRPr="004D5A2F" w:rsidRDefault="0074055C">
      <w:pPr>
        <w:pStyle w:val="Textbody"/>
        <w:spacing w:after="29" w:line="260" w:lineRule="exact"/>
        <w:rPr>
          <w:rFonts w:ascii="Gandhari Unicode" w:hAnsi="Gandhari Unicode" w:cs="e-Tamil OTC"/>
          <w:noProof/>
          <w:lang w:val="en-GB"/>
        </w:rPr>
      </w:pPr>
    </w:p>
    <w:p w14:paraId="1D9948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don't-come our- street don't-give your- garland</w:t>
      </w:r>
      <w:r w:rsidRPr="004D5A2F">
        <w:rPr>
          <w:rFonts w:ascii="Gandhari Unicode" w:hAnsi="Gandhari Unicode" w:cs="e-Tamil OTC"/>
          <w:noProof/>
          <w:position w:val="6"/>
          <w:lang w:val="en-GB"/>
        </w:rPr>
        <w:t>ē</w:t>
      </w:r>
    </w:p>
    <w:p w14:paraId="1C6EC3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gossip it-became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great-one(voc.) Kāveri</w:t>
      </w:r>
    </w:p>
    <w:p w14:paraId="605244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play- big ghat Arjuna-tree-with fettered-</w:t>
      </w:r>
    </w:p>
    <w:p w14:paraId="4F20C1D7" w14:textId="77777777" w:rsidR="0074055C" w:rsidRPr="004D5A2F" w:rsidRDefault="00CF70BD" w:rsidP="00157EB7">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eminent- </w:t>
      </w:r>
      <w:r w:rsidR="00157EB7" w:rsidRPr="004D5A2F">
        <w:rPr>
          <w:rFonts w:ascii="Gandhari Unicode" w:hAnsi="Gandhari Unicode" w:cs="e-Tamil OTC"/>
          <w:noProof/>
          <w:lang w:val="en-GB"/>
        </w:rPr>
        <w:t>tusk</w:t>
      </w:r>
      <w:r w:rsidRPr="004D5A2F">
        <w:rPr>
          <w:rFonts w:ascii="Gandhari Unicode" w:hAnsi="Gandhari Unicode" w:cs="e-Tamil OTC"/>
          <w:noProof/>
          <w:lang w:val="en-GB"/>
        </w:rPr>
        <w:t xml:space="preserve">- elephant Cēntaṉ father </w:t>
      </w:r>
      <w:r w:rsidRPr="004D5A2F">
        <w:rPr>
          <w:rFonts w:ascii="Gandhari Unicode" w:hAnsi="Gandhari Unicode" w:cs="e-Tamil OTC"/>
          <w:noProof/>
          <w:lang w:val="en-GB"/>
        </w:rPr>
        <w:tab/>
      </w:r>
    </w:p>
    <w:p w14:paraId="36B922A8" w14:textId="77777777" w:rsidR="0074055C" w:rsidRPr="004D5A2F" w:rsidRDefault="0099344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softness thicket</w:t>
      </w:r>
      <w:r w:rsidRPr="004D5A2F">
        <w:rPr>
          <w:rFonts w:ascii="Gandhari Unicode" w:hAnsi="Gandhari Unicode" w:cs="e-Tamil OTC"/>
          <w:noProof/>
          <w:vertAlign w:val="superscript"/>
          <w:lang w:val="en-GB"/>
        </w:rPr>
        <w:t>am</w:t>
      </w:r>
      <w:r w:rsidR="00CF70BD" w:rsidRPr="004D5A2F">
        <w:rPr>
          <w:rFonts w:ascii="Gandhari Unicode" w:hAnsi="Gandhari Unicode" w:cs="e-Tamil OTC"/>
          <w:noProof/>
          <w:lang w:val="en-GB"/>
        </w:rPr>
        <w:t xml:space="preserve"> food young peak- hunt</w:t>
      </w:r>
    </w:p>
    <w:p w14:paraId="777360C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place-in-a-row(inf.)</w:t>
      </w:r>
      <w:r w:rsidRPr="004D5A2F">
        <w:rPr>
          <w:rStyle w:val="FootnoteReference"/>
          <w:rFonts w:ascii="Gandhari Unicode" w:hAnsi="Gandhari Unicode" w:cs="e-Tamil OTC"/>
          <w:noProof/>
          <w:lang w:val="en-GB"/>
        </w:rPr>
        <w:footnoteReference w:id="235"/>
      </w:r>
      <w:r w:rsidRPr="004D5A2F">
        <w:rPr>
          <w:rFonts w:ascii="Gandhari Unicode" w:hAnsi="Gandhari Unicode" w:cs="e-Tamil OTC"/>
          <w:noProof/>
          <w:lang w:val="en-GB"/>
        </w:rPr>
        <w:t xml:space="preserve"> bright sword young-they(h.) big son</w:t>
      </w:r>
    </w:p>
    <w:p w14:paraId="20553C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Aḻici Ārkāṭu like she</w:t>
      </w:r>
    </w:p>
    <w:p w14:paraId="010AD5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end- glory goodness being-lost seen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9FE7A0" w14:textId="77777777" w:rsidR="0074055C" w:rsidRPr="004D5A2F" w:rsidRDefault="0074055C">
      <w:pPr>
        <w:pStyle w:val="Textbody"/>
        <w:spacing w:after="29"/>
        <w:rPr>
          <w:rFonts w:ascii="Gandhari Unicode" w:hAnsi="Gandhari Unicode" w:cs="e-Tamil OTC"/>
          <w:noProof/>
          <w:lang w:val="en-GB"/>
        </w:rPr>
      </w:pPr>
    </w:p>
    <w:p w14:paraId="6C85B047" w14:textId="77777777" w:rsidR="0074055C" w:rsidRPr="004D5A2F" w:rsidRDefault="0074055C">
      <w:pPr>
        <w:pStyle w:val="Textbody"/>
        <w:spacing w:after="29"/>
        <w:rPr>
          <w:rFonts w:ascii="Gandhari Unicode" w:hAnsi="Gandhari Unicode" w:cs="e-Tamil OTC"/>
          <w:noProof/>
          <w:lang w:val="en-GB"/>
        </w:rPr>
      </w:pPr>
    </w:p>
    <w:p w14:paraId="5FC8804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come to our street! Don't give your garland!</w:t>
      </w:r>
    </w:p>
    <w:p w14:paraId="29ED01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seems that gossip has arisen, o great one,</w:t>
      </w:r>
    </w:p>
    <w:p w14:paraId="045C74D7"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at the sight of her blameless, precious beauty being lost,</w:t>
      </w:r>
    </w:p>
    <w:p w14:paraId="69FAFF1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loss of] Ārkāṭu, [the town of] Aḻici,</w:t>
      </w:r>
      <w:r w:rsidRPr="004D5A2F">
        <w:rPr>
          <w:rStyle w:val="FootnoteReference"/>
          <w:rFonts w:ascii="Gandhari Unicode" w:hAnsi="Gandhari Unicode" w:cs="e-Tamil OTC"/>
          <w:noProof/>
          <w:lang w:val="en-GB"/>
        </w:rPr>
        <w:footnoteReference w:id="236"/>
      </w:r>
      <w:r w:rsidRPr="004D5A2F">
        <w:rPr>
          <w:rFonts w:ascii="Gandhari Unicode" w:hAnsi="Gandhari Unicode" w:cs="e-Tamil OTC"/>
          <w:noProof/>
          <w:lang w:val="en-GB"/>
        </w:rPr>
        <w:t>the great</w:t>
      </w:r>
    </w:p>
    <w:p w14:paraId="5D193540"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son</w:t>
      </w:r>
      <w:r w:rsidRPr="004D5A2F">
        <w:rPr>
          <w:rStyle w:val="FootnoteReference"/>
          <w:rFonts w:ascii="Gandhari Unicode" w:hAnsi="Gandhari Unicode" w:cs="e-Tamil OTC"/>
          <w:noProof/>
          <w:lang w:val="en-GB"/>
        </w:rPr>
        <w:footnoteReference w:id="237"/>
      </w:r>
      <w:r w:rsidRPr="004D5A2F">
        <w:rPr>
          <w:rFonts w:ascii="Gandhari Unicode" w:hAnsi="Gandhari Unicode" w:cs="e-Tamil OTC"/>
          <w:noProof/>
          <w:lang w:val="en-GB"/>
        </w:rPr>
        <w:t xml:space="preserve"> with attendants</w:t>
      </w:r>
      <w:r w:rsidRPr="004D5A2F">
        <w:rPr>
          <w:rStyle w:val="FootnoteReference"/>
          <w:rFonts w:ascii="Gandhari Unicode" w:hAnsi="Gandhari Unicode" w:cs="e-Tamil OTC"/>
          <w:noProof/>
          <w:lang w:val="en-GB"/>
        </w:rPr>
        <w:footnoteReference w:id="238"/>
      </w:r>
      <w:r w:rsidRPr="004D5A2F">
        <w:rPr>
          <w:rFonts w:ascii="Gandhari Unicode" w:hAnsi="Gandhari Unicode" w:cs="e-Tamil OTC"/>
          <w:noProof/>
          <w:lang w:val="en-GB"/>
        </w:rPr>
        <w:t xml:space="preserve"> with bright swords placed in a row,</w:t>
      </w:r>
    </w:p>
    <w:p w14:paraId="2B1CC9EB"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hunt on young peaks for nice food from soft thickets</w:t>
      </w:r>
      <w:r w:rsidRPr="004D5A2F">
        <w:rPr>
          <w:rStyle w:val="FootnoteReference"/>
          <w:rFonts w:ascii="Gandhari Unicode" w:hAnsi="Gandhari Unicode" w:cs="e-Tamil OTC"/>
          <w:noProof/>
          <w:lang w:val="en-GB"/>
        </w:rPr>
        <w:footnoteReference w:id="239"/>
      </w:r>
      <w:r w:rsidRPr="004D5A2F">
        <w:rPr>
          <w:rFonts w:ascii="Gandhari Unicode" w:hAnsi="Gandhari Unicode" w:cs="e-Tamil OTC"/>
          <w:noProof/>
          <w:lang w:val="en-GB"/>
        </w:rPr>
        <w:t>,</w:t>
      </w:r>
    </w:p>
    <w:p w14:paraId="0A7B04E8" w14:textId="77777777" w:rsidR="0074055C" w:rsidRPr="004D5A2F" w:rsidRDefault="00CF70BD">
      <w:pPr>
        <w:pStyle w:val="Textbody"/>
        <w:tabs>
          <w:tab w:val="left" w:pos="12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father of Cēntaṉ with high-tusked elephants,</w:t>
      </w:r>
    </w:p>
    <w:p w14:paraId="2C77E52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fettered to the Arjuna trees</w:t>
      </w:r>
      <w:r w:rsidRPr="004D5A2F">
        <w:rPr>
          <w:rStyle w:val="FootnoteReference"/>
          <w:rFonts w:ascii="Gandhari Unicode" w:hAnsi="Gandhari Unicode" w:cs="e-Tamil OTC"/>
          <w:noProof/>
          <w:lang w:val="en-GB"/>
        </w:rPr>
        <w:footnoteReference w:id="240"/>
      </w:r>
      <w:r w:rsidRPr="004D5A2F">
        <w:rPr>
          <w:rFonts w:ascii="Gandhari Unicode" w:hAnsi="Gandhari Unicode" w:cs="e-Tamil OTC"/>
          <w:noProof/>
          <w:lang w:val="en-GB"/>
        </w:rPr>
        <w:t xml:space="preserve"> of the big Kāveri ghat</w:t>
      </w:r>
    </w:p>
    <w:p w14:paraId="0E9F4E8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many play.</w:t>
      </w:r>
    </w:p>
    <w:p w14:paraId="10947BD2" w14:textId="77777777" w:rsidR="0074055C" w:rsidRPr="004D5A2F" w:rsidRDefault="0074055C">
      <w:pPr>
        <w:pStyle w:val="Textbody"/>
        <w:spacing w:after="0"/>
        <w:jc w:val="both"/>
        <w:rPr>
          <w:rFonts w:ascii="Gandhari Unicode" w:hAnsi="Gandhari Unicode" w:cs="e-Tamil OTC"/>
          <w:noProof/>
          <w:lang w:val="en-GB"/>
        </w:rPr>
      </w:pPr>
    </w:p>
    <w:p w14:paraId="2B5ED48C"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700CCD9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பரணர் (</w:t>
      </w:r>
      <w:r w:rsidRPr="004D5A2F">
        <w:rPr>
          <w:rFonts w:ascii="Gandhari Unicode" w:hAnsi="Gandhari Unicode"/>
          <w:i w:val="0"/>
          <w:iCs w:val="0"/>
          <w:color w:val="auto"/>
        </w:rPr>
        <w:t>C1, C2, EA</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HE</w:t>
      </w:r>
    </w:p>
    <w:p w14:paraId="3638A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காப்பு மிகுதிக்கண் ஆற்றாள் ஆகிய தோழி அறத்தொடு நின்று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அவனே பரிகரிப்பல்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கருதியதனைத் தலைமகளும் நயப்பாளாகக் கூறியது.</w:t>
      </w:r>
    </w:p>
    <w:p w14:paraId="37BEA0C0" w14:textId="77777777" w:rsidR="0074055C" w:rsidRPr="004D5A2F" w:rsidRDefault="0074055C">
      <w:pPr>
        <w:pStyle w:val="Textbody"/>
        <w:spacing w:after="29"/>
        <w:rPr>
          <w:rFonts w:ascii="Gandhari Unicode" w:hAnsi="Gandhari Unicode" w:cs="e-Tamil OTC"/>
          <w:noProof/>
          <w:lang w:val="en-GB"/>
        </w:rPr>
      </w:pPr>
    </w:p>
    <w:p w14:paraId="2729B0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மழைசேர்ந் தெழுதரு மாரிக் குன்றத்</w:t>
      </w:r>
    </w:p>
    <w:p w14:paraId="05718F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தருவி யார்ந்த தண்ணறுங் காந்தண்</w:t>
      </w:r>
    </w:p>
    <w:p w14:paraId="7087F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முகையவிழ்ந் தானா நாறு நறுநுதற்</w:t>
      </w:r>
    </w:p>
    <w:p w14:paraId="2B6739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பல்லிதழ் மழைக்கண் மாஅ யோயே</w:t>
      </w:r>
    </w:p>
    <w:p w14:paraId="3219BE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யொல்வை யாயினுங் கொல்வை யாயினு</w:t>
      </w:r>
    </w:p>
    <w:p w14:paraId="20A89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நீயளந் தறிவைநின் புரைமை </w:t>
      </w:r>
      <w:r w:rsidRPr="004D5A2F">
        <w:rPr>
          <w:rFonts w:ascii="Gandhari Unicode" w:hAnsi="Gandhari Unicode" w:cs="e-Tamil OTC"/>
          <w:noProof/>
          <w:u w:val="wave"/>
          <w:cs/>
          <w:lang w:val="en-GB"/>
        </w:rPr>
        <w:t>வாய்போற்</w:t>
      </w:r>
    </w:p>
    <w:p w14:paraId="7F52F9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பொய்ம்மொழி கூறலஃ தெவனோ</w:t>
      </w:r>
    </w:p>
    <w:p w14:paraId="2D38BC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நெஞ்ச நன்றே நின்வயி னானே.</w:t>
      </w:r>
    </w:p>
    <w:p w14:paraId="7496AB95" w14:textId="77777777" w:rsidR="0074055C" w:rsidRPr="004D5A2F" w:rsidRDefault="0074055C">
      <w:pPr>
        <w:pStyle w:val="Textbody"/>
        <w:spacing w:after="29"/>
        <w:rPr>
          <w:rFonts w:ascii="Gandhari Unicode" w:hAnsi="Gandhari Unicode" w:cs="e-Tamil OTC"/>
          <w:noProof/>
          <w:lang w:val="en-GB"/>
        </w:rPr>
      </w:pPr>
    </w:p>
    <w:p w14:paraId="534172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குன்றத்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குணறத்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மாஅ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யாயினு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 xml:space="preserve">L1, C1+2+3v, G2, EA, Cām.; </w:t>
      </w:r>
      <w:r w:rsidRPr="004D5A2F">
        <w:rPr>
          <w:rFonts w:ascii="Gandhari Unicode" w:eastAsia="URW Palladio UNI" w:hAnsi="Gandhari Unicode" w:cs="e-Tamil OTC"/>
          <w:noProof/>
          <w:cs/>
          <w:lang w:val="en-GB"/>
        </w:rPr>
        <w:t xml:space="preserve">யாயி </w:t>
      </w:r>
      <w:r w:rsidRPr="004D5A2F">
        <w:rPr>
          <w:rFonts w:ascii="Gandhari Unicode" w:eastAsia="URW Palladio UNI" w:hAnsi="Gandhari Unicode" w:cs="e-Tamil OTC"/>
          <w:noProof/>
          <w:lang w:val="en-GB"/>
        </w:rPr>
        <w:t xml:space="preserve">____ </w:t>
      </w:r>
      <w:r w:rsidRPr="004D5A2F">
        <w:rPr>
          <w:rFonts w:ascii="Gandhari Unicode" w:eastAsia="URW Palladio UNI" w:hAnsi="Gandhari Unicode" w:cs="e-Tamil OTC"/>
          <w:noProof/>
          <w:cs/>
          <w:lang w:val="en-GB"/>
        </w:rPr>
        <w:t xml:space="preserve">ளந்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யாயறு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வாய்போற்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வாய்போ</w:t>
      </w:r>
      <w:r w:rsidRPr="004D5A2F">
        <w:rPr>
          <w:rFonts w:ascii="Gandhari Unicode" w:hAnsi="Gandhari Unicode" w:cs="e-Tamil OTC"/>
          <w:noProof/>
          <w:lang w:val="en-GB"/>
        </w:rPr>
        <w:t xml:space="preserve">__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வாய்போ</w:t>
      </w:r>
      <w:r w:rsidRPr="004D5A2F">
        <w:rPr>
          <w:rFonts w:ascii="Gandhari Unicode" w:hAnsi="Gandhari Unicode" w:cs="e-Tamil OTC"/>
          <w:noProof/>
          <w:lang w:val="en-GB"/>
        </w:rPr>
        <w:t>____</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வாய்போலப்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C2+3v,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நின்னுயிர் நானே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ATv</w:t>
      </w:r>
    </w:p>
    <w:p w14:paraId="10D876DE" w14:textId="77777777" w:rsidR="0074055C" w:rsidRPr="004D5A2F" w:rsidRDefault="0074055C">
      <w:pPr>
        <w:pStyle w:val="Textbody"/>
        <w:spacing w:after="29"/>
        <w:rPr>
          <w:rFonts w:ascii="Gandhari Unicode" w:hAnsi="Gandhari Unicode" w:cs="e-Tamil OTC"/>
          <w:noProof/>
          <w:lang w:val="en-GB"/>
        </w:rPr>
      </w:pPr>
    </w:p>
    <w:p w14:paraId="5B54E2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w:t>
      </w:r>
      <w:r w:rsidR="002963B5" w:rsidRPr="004D5A2F">
        <w:rPr>
          <w:rFonts w:ascii="Gandhari Unicode" w:hAnsi="Gandhari Unicode" w:cs="e-Tamil OTC"/>
          <w:noProof/>
          <w:lang w:val="en-GB"/>
        </w:rPr>
        <w:t>ai cērnt*</w:t>
      </w:r>
      <w:r w:rsidRPr="004D5A2F">
        <w:rPr>
          <w:rFonts w:ascii="Gandhari Unicode" w:hAnsi="Gandhari Unicode" w:cs="e-Tamil OTC"/>
          <w:noProof/>
          <w:lang w:val="en-GB"/>
        </w:rPr>
        <w:t xml:space="preserve"> eḻ</w:t>
      </w:r>
      <w:r w:rsidR="002963B5" w:rsidRPr="004D5A2F">
        <w:rPr>
          <w:rFonts w:ascii="Gandhari Unicode" w:hAnsi="Gandhari Unicode" w:cs="e-Tamil OTC"/>
          <w:noProof/>
          <w:lang w:val="en-GB"/>
        </w:rPr>
        <w:t>u-</w:t>
      </w:r>
      <w:r w:rsidRPr="004D5A2F">
        <w:rPr>
          <w:rFonts w:ascii="Gandhari Unicode" w:hAnsi="Gandhari Unicode" w:cs="e-Tamil OTC"/>
          <w:noProof/>
          <w:lang w:val="en-GB"/>
        </w:rPr>
        <w:t>taru māri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kuṉṟ</w:t>
      </w:r>
      <w:r w:rsidR="002963B5" w:rsidRPr="004D5A2F">
        <w:rPr>
          <w:rFonts w:ascii="Gandhari Unicode" w:hAnsi="Gandhari Unicode" w:cs="e-Tamil OTC"/>
          <w:noProof/>
          <w:lang w:val="en-GB"/>
        </w:rPr>
        <w:t>att*</w:t>
      </w:r>
    </w:p>
    <w:p w14:paraId="627BE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2963B5" w:rsidRPr="004D5A2F">
        <w:rPr>
          <w:rFonts w:ascii="Gandhari Unicode" w:hAnsi="Gandhari Unicode" w:cs="e-Tamil OTC"/>
          <w:noProof/>
          <w:lang w:val="en-GB"/>
        </w:rPr>
        <w:t>~</w:t>
      </w:r>
      <w:r w:rsidRPr="004D5A2F">
        <w:rPr>
          <w:rFonts w:ascii="Gandhari Unicode" w:hAnsi="Gandhari Unicode" w:cs="e-Tamil OTC"/>
          <w:noProof/>
          <w:lang w:val="en-GB"/>
        </w:rPr>
        <w:t>ārnta taṇ naṟum kāntaḷ</w:t>
      </w:r>
    </w:p>
    <w:p w14:paraId="463BB8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mukai </w:t>
      </w:r>
      <w:r w:rsidR="002963B5" w:rsidRPr="004D5A2F">
        <w:rPr>
          <w:rFonts w:ascii="Gandhari Unicode" w:hAnsi="Gandhari Unicode" w:cs="e-Tamil OTC"/>
          <w:noProof/>
          <w:lang w:val="en-GB"/>
        </w:rPr>
        <w:t>~</w:t>
      </w:r>
      <w:r w:rsidRPr="004D5A2F">
        <w:rPr>
          <w:rFonts w:ascii="Gandhari Unicode" w:hAnsi="Gandhari Unicode" w:cs="e-Tamil OTC"/>
          <w:noProof/>
          <w:lang w:val="en-GB"/>
        </w:rPr>
        <w:t>aviḻnt</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āṉā nāṟu naṟu nutal</w:t>
      </w:r>
    </w:p>
    <w:p w14:paraId="7C157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2963B5" w:rsidRPr="004D5A2F">
        <w:rPr>
          <w:rFonts w:ascii="Gandhari Unicode" w:hAnsi="Gandhari Unicode" w:cs="e-Tamil OTC"/>
          <w:noProof/>
          <w:lang w:val="en-GB"/>
        </w:rPr>
        <w:t>+</w:t>
      </w:r>
      <w:r w:rsidRPr="004D5A2F">
        <w:rPr>
          <w:rFonts w:ascii="Gandhari Unicode" w:hAnsi="Gandhari Unicode" w:cs="e-Tamil OTC"/>
          <w:noProof/>
          <w:lang w:val="en-GB"/>
        </w:rPr>
        <w:t>itaḻ maḻai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kaṇ māayōy</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5F271FF8" w14:textId="77777777" w:rsidR="0074055C" w:rsidRPr="004D5A2F" w:rsidRDefault="002963B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āyiṉum kolvai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āyiṉum</w:t>
      </w:r>
    </w:p>
    <w:p w14:paraId="7B024A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 </w:t>
      </w:r>
      <w:r w:rsidR="002963B5" w:rsidRPr="004D5A2F">
        <w:rPr>
          <w:rFonts w:ascii="Gandhari Unicode" w:hAnsi="Gandhari Unicode" w:cs="e-Tamil OTC"/>
          <w:noProof/>
          <w:lang w:val="en-GB"/>
        </w:rPr>
        <w:t>~</w:t>
      </w:r>
      <w:r w:rsidRPr="004D5A2F">
        <w:rPr>
          <w:rFonts w:ascii="Gandhari Unicode" w:hAnsi="Gandhari Unicode" w:cs="e-Tamil OTC"/>
          <w:noProof/>
          <w:lang w:val="en-GB"/>
        </w:rPr>
        <w:t>aḷ</w:t>
      </w:r>
      <w:r w:rsidR="002963B5" w:rsidRPr="004D5A2F">
        <w:rPr>
          <w:rFonts w:ascii="Gandhari Unicode" w:hAnsi="Gandhari Unicode" w:cs="e-Tamil OTC"/>
          <w:noProof/>
          <w:lang w:val="en-GB"/>
        </w:rPr>
        <w:t>ant*</w:t>
      </w:r>
      <w:r w:rsidRPr="004D5A2F">
        <w:rPr>
          <w:rFonts w:ascii="Gandhari Unicode" w:hAnsi="Gandhari Unicode" w:cs="e-Tamil OTC"/>
          <w:noProof/>
          <w:lang w:val="en-GB"/>
        </w:rPr>
        <w:t xml:space="preserve"> aṟivai niṉ puraimai vāy </w:t>
      </w:r>
      <w:r w:rsidRPr="004D5A2F">
        <w:rPr>
          <w:rFonts w:ascii="Gandhari Unicode" w:hAnsi="Gandhari Unicode" w:cs="e-Tamil OTC"/>
          <w:i/>
          <w:iCs/>
          <w:noProof/>
          <w:lang w:val="en-GB"/>
        </w:rPr>
        <w:t>pōl</w:t>
      </w:r>
    </w:p>
    <w:p w14:paraId="21F20A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poy moḻi kūṟal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2963B5" w:rsidRPr="004D5A2F">
        <w:rPr>
          <w:rFonts w:ascii="Gandhari Unicode" w:hAnsi="Gandhari Unicode" w:cs="e-Tamil OTC"/>
          <w:noProof/>
          <w:lang w:val="en-GB"/>
        </w:rPr>
        <w:t>-</w:t>
      </w:r>
      <w:r w:rsidRPr="004D5A2F">
        <w:rPr>
          <w:rFonts w:ascii="Gandhari Unicode" w:hAnsi="Gandhari Unicode" w:cs="e-Tamil OTC"/>
          <w:noProof/>
          <w:lang w:val="en-GB"/>
        </w:rPr>
        <w:t>ō</w:t>
      </w:r>
    </w:p>
    <w:p w14:paraId="5D818C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neñcam naṉṟ</w:t>
      </w:r>
      <w:r w:rsidR="002963B5" w:rsidRPr="004D5A2F">
        <w:rPr>
          <w:rFonts w:ascii="Gandhari Unicode" w:hAnsi="Gandhari Unicode" w:cs="e-Tamil OTC"/>
          <w:noProof/>
          <w:lang w:val="en-GB"/>
        </w:rPr>
        <w:t>*-</w:t>
      </w:r>
      <w:r w:rsidRPr="004D5A2F">
        <w:rPr>
          <w:rFonts w:ascii="Gandhari Unicode" w:hAnsi="Gandhari Unicode" w:cs="e-Tamil OTC"/>
          <w:noProof/>
          <w:lang w:val="en-GB"/>
        </w:rPr>
        <w:t>ē niṉ vayiṉāṉ</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4DF51FBE" w14:textId="77777777" w:rsidR="0074055C" w:rsidRPr="004D5A2F" w:rsidRDefault="0074055C">
      <w:pPr>
        <w:pStyle w:val="Textbody"/>
        <w:spacing w:after="29" w:line="259" w:lineRule="exact"/>
        <w:rPr>
          <w:rFonts w:ascii="Gandhari Unicode" w:hAnsi="Gandhari Unicode" w:cs="e-Tamil OTC"/>
          <w:noProof/>
          <w:lang w:val="en-GB"/>
        </w:rPr>
      </w:pPr>
    </w:p>
    <w:p w14:paraId="4FCF9650" w14:textId="77777777" w:rsidR="0074055C" w:rsidRPr="004D5A2F" w:rsidRDefault="0074055C">
      <w:pPr>
        <w:pStyle w:val="Textbody"/>
        <w:spacing w:after="29" w:line="259" w:lineRule="exact"/>
        <w:rPr>
          <w:rFonts w:ascii="Gandhari Unicode" w:hAnsi="Gandhari Unicode" w:cs="e-Tamil OTC"/>
          <w:noProof/>
          <w:lang w:val="en-GB"/>
        </w:rPr>
      </w:pPr>
    </w:p>
    <w:p w14:paraId="69C6502E" w14:textId="77777777" w:rsidR="0074055C" w:rsidRPr="004D5A2F" w:rsidRDefault="0074055C">
      <w:pPr>
        <w:pStyle w:val="Textbody"/>
        <w:spacing w:after="29" w:line="259" w:lineRule="exact"/>
        <w:rPr>
          <w:rFonts w:ascii="Gandhari Unicode" w:hAnsi="Gandhari Unicode" w:cs="e-Tamil OTC"/>
          <w:noProof/>
          <w:lang w:val="en-GB"/>
        </w:rPr>
      </w:pPr>
    </w:p>
    <w:p w14:paraId="77FEDBBC"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Spoken, since SHE too des</w:t>
      </w:r>
      <w:r w:rsidR="009052A2" w:rsidRPr="004D5A2F">
        <w:rPr>
          <w:rFonts w:ascii="Gandhari Unicode" w:hAnsi="Gandhari Unicode" w:cs="e-Tamil OTC"/>
          <w:noProof/>
          <w:lang w:val="en-GB"/>
        </w:rPr>
        <w:t>ires that as a remedy [saying] “</w:t>
      </w:r>
      <w:r w:rsidRPr="004D5A2F">
        <w:rPr>
          <w:rFonts w:ascii="Gandhari Unicode" w:hAnsi="Gandhari Unicode" w:cs="e-Tamil OTC"/>
          <w:noProof/>
          <w:lang w:val="en-GB"/>
        </w:rPr>
        <w:t>He alone will remove it</w:t>
      </w:r>
      <w:r w:rsidR="009052A2" w:rsidRPr="004D5A2F">
        <w:rPr>
          <w:rFonts w:ascii="Gandhari Unicode" w:hAnsi="Gandhari Unicode" w:cs="e-Tamil OTC"/>
          <w:noProof/>
          <w:lang w:val="en-GB"/>
        </w:rPr>
        <w:t>”</w:t>
      </w:r>
      <w:r w:rsidRPr="004D5A2F">
        <w:rPr>
          <w:rFonts w:ascii="Gandhari Unicode" w:hAnsi="Gandhari Unicode" w:cs="e-Tamil OTC"/>
          <w:noProof/>
          <w:lang w:val="en-GB"/>
        </w:rPr>
        <w:t>, by the confidante who didn't have the strength [anymore] during an increase in guarding, standing firm in duty.</w:t>
      </w:r>
    </w:p>
    <w:p w14:paraId="0740B223" w14:textId="77777777" w:rsidR="0074055C" w:rsidRPr="004D5A2F" w:rsidRDefault="0074055C">
      <w:pPr>
        <w:pStyle w:val="Textbody"/>
        <w:spacing w:after="29" w:line="259" w:lineRule="exact"/>
        <w:rPr>
          <w:rFonts w:ascii="Gandhari Unicode" w:hAnsi="Gandhari Unicode" w:cs="e-Tamil OTC"/>
          <w:noProof/>
          <w:lang w:val="en-GB"/>
        </w:rPr>
      </w:pPr>
    </w:p>
    <w:p w14:paraId="57FE9F7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rain joined rise- giving- shower hill-</w:t>
      </w:r>
    </w:p>
    <w:p w14:paraId="5E394FC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waterfall become-full- cool fragrant Malabar-lily</w:t>
      </w:r>
    </w:p>
    <w:p w14:paraId="57B68F8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bud opened end-not smell- fragrant forehead</w:t>
      </w:r>
    </w:p>
    <w:p w14:paraId="11AD597B"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many petal rain eye black-you</w:t>
      </w:r>
      <w:r w:rsidRPr="004D5A2F">
        <w:rPr>
          <w:rFonts w:ascii="Gandhari Unicode" w:hAnsi="Gandhari Unicode" w:cs="e-Tamil OTC"/>
          <w:noProof/>
          <w:position w:val="6"/>
          <w:lang w:val="en-GB"/>
        </w:rPr>
        <w:t>ē</w:t>
      </w:r>
    </w:p>
    <w:p w14:paraId="424E8DF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it-is-possible-to-you if-even you-kill if-even</w:t>
      </w:r>
    </w:p>
    <w:p w14:paraId="5AA80A4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you measured you-know your- bigness mouth similar</w:t>
      </w:r>
    </w:p>
    <w:p w14:paraId="7B9E1FD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lie word speaking that what</w:t>
      </w:r>
      <w:r w:rsidRPr="004D5A2F">
        <w:rPr>
          <w:rFonts w:ascii="Gandhari Unicode" w:hAnsi="Gandhari Unicode" w:cs="e-Tamil OTC"/>
          <w:noProof/>
          <w:position w:val="6"/>
          <w:lang w:val="en-GB"/>
        </w:rPr>
        <w:t>ō</w:t>
      </w:r>
    </w:p>
    <w:p w14:paraId="7C37D50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your- side(loc.)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F4D659" w14:textId="77777777" w:rsidR="0074055C" w:rsidRPr="004D5A2F" w:rsidRDefault="0074055C">
      <w:pPr>
        <w:pStyle w:val="Textbody"/>
        <w:spacing w:after="29" w:line="259" w:lineRule="exact"/>
        <w:rPr>
          <w:rFonts w:ascii="Gandhari Unicode" w:hAnsi="Gandhari Unicode" w:cs="e-Tamil OTC"/>
          <w:noProof/>
          <w:lang w:val="en-GB"/>
        </w:rPr>
      </w:pPr>
    </w:p>
    <w:p w14:paraId="3FCFD598" w14:textId="77777777" w:rsidR="0074055C" w:rsidRPr="004D5A2F" w:rsidRDefault="0074055C">
      <w:pPr>
        <w:pStyle w:val="Textbody"/>
        <w:spacing w:after="29" w:line="260" w:lineRule="exact"/>
        <w:rPr>
          <w:rFonts w:ascii="Gandhari Unicode" w:hAnsi="Gandhari Unicode" w:cs="e-Tamil OTC"/>
          <w:noProof/>
          <w:lang w:val="en-GB"/>
        </w:rPr>
      </w:pPr>
    </w:p>
    <w:p w14:paraId="23420A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Black one with many-petalled</w:t>
      </w:r>
      <w:r w:rsidRPr="004D5A2F">
        <w:rPr>
          <w:rStyle w:val="FootnoteReference"/>
          <w:rFonts w:ascii="Gandhari Unicode" w:hAnsi="Gandhari Unicode" w:cs="e-Tamil OTC"/>
          <w:noProof/>
          <w:lang w:val="en-GB"/>
        </w:rPr>
        <w:footnoteReference w:id="241"/>
      </w:r>
      <w:r w:rsidRPr="004D5A2F">
        <w:rPr>
          <w:rFonts w:ascii="Gandhari Unicode" w:hAnsi="Gandhari Unicode" w:cs="e-Tamil OTC"/>
          <w:noProof/>
          <w:lang w:val="en-GB"/>
        </w:rPr>
        <w:t xml:space="preserve"> rain eyes,</w:t>
      </w:r>
    </w:p>
    <w:p w14:paraId="37895D4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with a forehead which emits infinite fragrance</w:t>
      </w:r>
    </w:p>
    <w:p w14:paraId="2BCC7FF4"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buds having opened</w:t>
      </w:r>
    </w:p>
    <w:p w14:paraId="5F558396"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cool fragrant Malabar lily, become full by the waterfall</w:t>
      </w:r>
    </w:p>
    <w:p w14:paraId="6EA60A6D" w14:textId="77777777" w:rsidR="0074055C" w:rsidRPr="004D5A2F" w:rsidRDefault="00CF70BD">
      <w:pPr>
        <w:pStyle w:val="Textbody"/>
        <w:tabs>
          <w:tab w:val="left" w:pos="1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on the hill in the showers which come up after clouds have joined!</w:t>
      </w:r>
    </w:p>
    <w:p w14:paraId="72EAD7E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consent or if you dissent,</w:t>
      </w:r>
      <w:r w:rsidRPr="004D5A2F">
        <w:rPr>
          <w:rStyle w:val="FootnoteReference"/>
          <w:rFonts w:ascii="Gandhari Unicode" w:hAnsi="Gandhari Unicode" w:cs="e-Tamil OTC"/>
          <w:noProof/>
          <w:lang w:val="en-GB"/>
        </w:rPr>
        <w:footnoteReference w:id="242"/>
      </w:r>
    </w:p>
    <w:p w14:paraId="3668BC5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you have measured [and] know your greatness.</w:t>
      </w:r>
    </w:p>
    <w:p w14:paraId="6B0D205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Speaking words that lie as if [they were] truth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[is] this?</w:t>
      </w:r>
    </w:p>
    <w:p w14:paraId="719F0D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heart is good, on your side.</w:t>
      </w:r>
      <w:r w:rsidRPr="004D5A2F">
        <w:rPr>
          <w:rStyle w:val="FootnoteReference"/>
          <w:rFonts w:ascii="Gandhari Unicode" w:hAnsi="Gandhari Unicode" w:cs="e-Tamil OTC"/>
          <w:noProof/>
          <w:lang w:val="en-GB"/>
        </w:rPr>
        <w:footnoteReference w:id="243"/>
      </w:r>
    </w:p>
    <w:p w14:paraId="7DE86EF5" w14:textId="77777777" w:rsidR="0074055C" w:rsidRPr="004D5A2F" w:rsidRDefault="0074055C">
      <w:pPr>
        <w:pStyle w:val="Textbody"/>
        <w:spacing w:after="0"/>
        <w:rPr>
          <w:rFonts w:ascii="Gandhari Unicode" w:hAnsi="Gandhari Unicode" w:cs="e-Tamil OTC"/>
          <w:noProof/>
          <w:lang w:val="en-GB"/>
        </w:rPr>
      </w:pPr>
    </w:p>
    <w:p w14:paraId="58F5BB4B" w14:textId="77777777" w:rsidR="0074055C" w:rsidRPr="004D5A2F" w:rsidRDefault="0074055C">
      <w:pPr>
        <w:pStyle w:val="Textbody"/>
        <w:spacing w:after="0"/>
        <w:rPr>
          <w:rFonts w:ascii="Gandhari Unicode" w:hAnsi="Gandhari Unicode" w:cs="e-Tamil OTC"/>
          <w:noProof/>
          <w:lang w:val="en-GB"/>
        </w:rPr>
      </w:pPr>
    </w:p>
    <w:p w14:paraId="661F0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EDD4F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[His] heart (i.e. his intentions) is good, with respect to you.</w:t>
      </w:r>
    </w:p>
    <w:p w14:paraId="1B4B55A6" w14:textId="77777777" w:rsidR="0074055C" w:rsidRPr="004D5A2F" w:rsidRDefault="0074055C">
      <w:pPr>
        <w:pStyle w:val="Textbody"/>
        <w:spacing w:after="0"/>
        <w:rPr>
          <w:rFonts w:ascii="Gandhari Unicode" w:hAnsi="Gandhari Unicode" w:cs="e-Tamil OTC"/>
          <w:b/>
          <w:noProof/>
          <w:lang w:val="en-GB"/>
        </w:rPr>
      </w:pPr>
    </w:p>
    <w:p w14:paraId="3421838B"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C034D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The confidante / SHE</w:t>
      </w:r>
    </w:p>
    <w:p w14:paraId="5CB86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வரவிற்கு நிமித்தம் ஆயின கண்டு ஆற்றாளாகிய தலைமகட்குத் தோழி சொல்லியது.</w:t>
      </w:r>
    </w:p>
    <w:p w14:paraId="28A27B74" w14:textId="77777777" w:rsidR="0074055C" w:rsidRPr="004D5A2F" w:rsidRDefault="0074055C">
      <w:pPr>
        <w:pStyle w:val="Textbody"/>
        <w:spacing w:after="29"/>
        <w:rPr>
          <w:rFonts w:ascii="Gandhari Unicode" w:hAnsi="Gandhari Unicode" w:cs="e-Tamil OTC"/>
          <w:noProof/>
          <w:lang w:val="en-GB"/>
        </w:rPr>
      </w:pPr>
    </w:p>
    <w:p w14:paraId="7C66D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 மிருவிசும் பிவரும் புதலும்</w:t>
      </w:r>
    </w:p>
    <w:p w14:paraId="10B96E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வரிவண் டூத </w:t>
      </w:r>
      <w:r w:rsidRPr="004D5A2F">
        <w:rPr>
          <w:rFonts w:ascii="Gandhari Unicode" w:hAnsi="Gandhari Unicode" w:cs="e-Tamil OTC"/>
          <w:noProof/>
          <w:u w:val="wave"/>
          <w:cs/>
          <w:lang w:val="en-GB"/>
        </w:rPr>
        <w:t>வாய்நெகிழ்ந்</w:t>
      </w:r>
      <w:r w:rsidRPr="004D5A2F">
        <w:rPr>
          <w:rFonts w:ascii="Gandhari Unicode" w:hAnsi="Gandhari Unicode" w:cs="e-Tamil OTC"/>
          <w:noProof/>
          <w:cs/>
          <w:lang w:val="en-GB"/>
        </w:rPr>
        <w:t xml:space="preserve"> தனவே</w:t>
      </w:r>
    </w:p>
    <w:p w14:paraId="34D9CE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சுரிவளைப் பொலிந்த தோளுஞ் செற்றும்</w:t>
      </w:r>
    </w:p>
    <w:p w14:paraId="22CB6B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பொருவார்</w:t>
      </w:r>
    </w:p>
    <w:p w14:paraId="70E936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மண்ணெடுத் துண்ணு மண்ணல் யானை</w:t>
      </w:r>
    </w:p>
    <w:p w14:paraId="3DD3C4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வண்டேர்த் தொண்டையர் வழையம </w:t>
      </w:r>
      <w:r w:rsidRPr="004D5A2F">
        <w:rPr>
          <w:rFonts w:ascii="Gandhari Unicode" w:hAnsi="Gandhari Unicode" w:cs="e-Tamil OTC"/>
          <w:noProof/>
          <w:u w:val="wave"/>
          <w:cs/>
          <w:lang w:val="en-GB"/>
        </w:rPr>
        <w:t>லடுக்கத்துக்</w:t>
      </w:r>
    </w:p>
    <w:p w14:paraId="001A5E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 லோரா விலங்கிய</w:t>
      </w:r>
    </w:p>
    <w:p w14:paraId="0EA622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புன்றா ளோமைய சுரனிறந் தோரே.</w:t>
      </w:r>
    </w:p>
    <w:p w14:paraId="168CB924" w14:textId="77777777" w:rsidR="0074055C" w:rsidRPr="004D5A2F" w:rsidRDefault="0074055C">
      <w:pPr>
        <w:pStyle w:val="Textbody"/>
        <w:spacing w:after="29"/>
        <w:rPr>
          <w:rFonts w:ascii="Gandhari Unicode" w:hAnsi="Gandhari Unicode" w:cs="e-Tamil OTC"/>
          <w:noProof/>
          <w:lang w:val="en-GB"/>
        </w:rPr>
      </w:pPr>
    </w:p>
    <w:p w14:paraId="2FA752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வாய்நெகிழ்ந்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வாய்ஞெகிழ்ந் </w:t>
      </w:r>
      <w:r w:rsidRPr="004D5A2F">
        <w:rPr>
          <w:rFonts w:ascii="Gandhari Unicode" w:hAnsi="Gandhari Unicode" w:cs="e-Tamil OTC"/>
          <w:noProof/>
          <w:lang w:val="en-GB"/>
        </w:rPr>
        <w:t xml:space="preserve">C2,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வண்டேர்த்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வண்டத்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வழையம லடுக்கத்துக்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வழையம ரடுக்கத்துக் </w:t>
      </w:r>
      <w:r w:rsidRPr="004D5A2F">
        <w:rPr>
          <w:rFonts w:ascii="Gandhari Unicode" w:hAnsi="Gandhari Unicode" w:cs="e-Tamil OTC"/>
          <w:noProof/>
          <w:lang w:val="en-GB"/>
        </w:rPr>
        <w:t xml:space="preserve">L1, C3v, Cām.v; </w:t>
      </w:r>
      <w:r w:rsidRPr="004D5A2F">
        <w:rPr>
          <w:rFonts w:ascii="Gandhari Unicode" w:hAnsi="Gandhari Unicode" w:cs="e-Tamil OTC"/>
          <w:noProof/>
          <w:cs/>
          <w:lang w:val="en-GB"/>
        </w:rPr>
        <w:t xml:space="preserve">வளையம ரடுக்கத்துக் </w:t>
      </w:r>
      <w:r w:rsidRPr="004D5A2F">
        <w:rPr>
          <w:rFonts w:ascii="Gandhari Unicode" w:hAnsi="Gandhari Unicode" w:cs="e-Tamil OTC"/>
          <w:noProof/>
          <w:lang w:val="en-GB"/>
        </w:rPr>
        <w:t xml:space="preserve">C3, G1; </w:t>
      </w:r>
      <w:bookmarkStart w:id="18" w:name="DDE_LINK73"/>
      <w:r w:rsidRPr="004D5A2F">
        <w:rPr>
          <w:rFonts w:ascii="Gandhari Unicode" w:hAnsi="Gandhari Unicode" w:cs="e-Tamil OTC"/>
          <w:noProof/>
          <w:cs/>
          <w:lang w:val="en-GB"/>
        </w:rPr>
        <w:t>வளையம</w:t>
      </w:r>
      <w:bookmarkEnd w:id="18"/>
      <w:r w:rsidRPr="004D5A2F">
        <w:rPr>
          <w:rFonts w:ascii="Gandhari Unicode" w:hAnsi="Gandhari Unicode" w:cs="e-Tamil OTC"/>
          <w:noProof/>
          <w:cs/>
          <w:lang w:val="en-GB"/>
        </w:rPr>
        <w:t xml:space="preserve"> தடுக்கத்துக்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வழைமல ரடுகத்துக்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வழையமல ரடுகத்துக்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L1, C3, G1; ___ C2</w:t>
      </w:r>
    </w:p>
    <w:p w14:paraId="411CB15E" w14:textId="77777777" w:rsidR="0074055C" w:rsidRPr="004D5A2F" w:rsidRDefault="0074055C">
      <w:pPr>
        <w:pStyle w:val="Textbody"/>
        <w:spacing w:after="29"/>
        <w:rPr>
          <w:rFonts w:ascii="Gandhari Unicode" w:hAnsi="Gandhari Unicode" w:cs="e-Tamil OTC"/>
          <w:noProof/>
          <w:lang w:val="en-GB"/>
        </w:rPr>
      </w:pPr>
    </w:p>
    <w:p w14:paraId="04CD37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kuruk</w:t>
      </w:r>
      <w:r w:rsidR="00F31B2F" w:rsidRPr="004D5A2F">
        <w:rPr>
          <w:rFonts w:ascii="Gandhari Unicode" w:hAnsi="Gandhari Unicode" w:cs="e-Tamil OTC"/>
          <w:noProof/>
          <w:lang w:val="en-GB"/>
        </w:rPr>
        <w:t>*-um iru vicump*</w:t>
      </w:r>
      <w:r w:rsidRPr="004D5A2F">
        <w:rPr>
          <w:rFonts w:ascii="Gandhari Unicode" w:hAnsi="Gandhari Unicode" w:cs="e-Tamil OTC"/>
          <w:noProof/>
          <w:lang w:val="en-GB"/>
        </w:rPr>
        <w:t xml:space="preserve"> ivarum putal</w:t>
      </w:r>
      <w:r w:rsidR="00F31B2F" w:rsidRPr="004D5A2F">
        <w:rPr>
          <w:rFonts w:ascii="Gandhari Unicode" w:hAnsi="Gandhari Unicode" w:cs="e-Tamil OTC"/>
          <w:noProof/>
          <w:lang w:val="en-GB"/>
        </w:rPr>
        <w:t>-</w:t>
      </w:r>
      <w:r w:rsidRPr="004D5A2F">
        <w:rPr>
          <w:rFonts w:ascii="Gandhari Unicode" w:hAnsi="Gandhari Unicode" w:cs="e-Tamil OTC"/>
          <w:noProof/>
          <w:lang w:val="en-GB"/>
        </w:rPr>
        <w:t>um</w:t>
      </w:r>
    </w:p>
    <w:p w14:paraId="4FD1F1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vari vaṇṭ</w:t>
      </w:r>
      <w:r w:rsidR="00F31B2F" w:rsidRPr="004D5A2F">
        <w:rPr>
          <w:rFonts w:ascii="Gandhari Unicode" w:hAnsi="Gandhari Unicode" w:cs="e-Tamil OTC"/>
          <w:noProof/>
          <w:lang w:val="en-GB"/>
        </w:rPr>
        <w:t>*</w:t>
      </w:r>
      <w:r w:rsidRPr="004D5A2F">
        <w:rPr>
          <w:rFonts w:ascii="Gandhari Unicode" w:hAnsi="Gandhari Unicode" w:cs="e-Tamil OTC"/>
          <w:noProof/>
          <w:lang w:val="en-GB"/>
        </w:rPr>
        <w:t xml:space="preserve"> ūta vāy </w:t>
      </w:r>
      <w:r w:rsidRPr="004D5A2F">
        <w:rPr>
          <w:rFonts w:ascii="Gandhari Unicode" w:hAnsi="Gandhari Unicode" w:cs="e-Tamil OTC"/>
          <w:i/>
          <w:iCs/>
          <w:noProof/>
          <w:lang w:val="en-GB"/>
        </w:rPr>
        <w:t>nekiḻntaṉa</w:t>
      </w:r>
      <w:r w:rsidR="00F31B2F"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442232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curi vaḷai polinta tōḷ</w:t>
      </w:r>
      <w:r w:rsidR="00F31B2F" w:rsidRPr="004D5A2F">
        <w:rPr>
          <w:rFonts w:ascii="Gandhari Unicode" w:hAnsi="Gandhari Unicode" w:cs="e-Tamil OTC"/>
          <w:noProof/>
          <w:lang w:val="en-GB"/>
        </w:rPr>
        <w:t>-</w:t>
      </w:r>
      <w:r w:rsidRPr="004D5A2F">
        <w:rPr>
          <w:rFonts w:ascii="Gandhari Unicode" w:hAnsi="Gandhari Unicode" w:cs="e-Tamil OTC"/>
          <w:noProof/>
          <w:lang w:val="en-GB"/>
        </w:rPr>
        <w:t>um ceṟṟ</w:t>
      </w:r>
      <w:r w:rsidR="00F31B2F" w:rsidRPr="004D5A2F">
        <w:rPr>
          <w:rFonts w:ascii="Gandhari Unicode" w:hAnsi="Gandhari Unicode" w:cs="e-Tamil OTC"/>
          <w:noProof/>
          <w:lang w:val="en-GB"/>
        </w:rPr>
        <w:t>*-</w:t>
      </w:r>
      <w:r w:rsidRPr="004D5A2F">
        <w:rPr>
          <w:rFonts w:ascii="Gandhari Unicode" w:hAnsi="Gandhari Unicode" w:cs="e-Tamil OTC"/>
          <w:noProof/>
          <w:lang w:val="en-GB"/>
        </w:rPr>
        <w:t>um</w:t>
      </w:r>
    </w:p>
    <w:p w14:paraId="6F0095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varuvar-kol vāḻi tōḻi poruvār</w:t>
      </w:r>
    </w:p>
    <w:p w14:paraId="046DCB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 </w:t>
      </w:r>
      <w:r w:rsidR="00F31B2F" w:rsidRPr="004D5A2F">
        <w:rPr>
          <w:rFonts w:ascii="Gandhari Unicode" w:hAnsi="Gandhari Unicode" w:cs="e-Tamil OTC"/>
          <w:noProof/>
          <w:lang w:val="en-GB"/>
        </w:rPr>
        <w:t>+</w:t>
      </w:r>
      <w:r w:rsidRPr="004D5A2F">
        <w:rPr>
          <w:rFonts w:ascii="Gandhari Unicode" w:hAnsi="Gandhari Unicode" w:cs="e-Tamil OTC"/>
          <w:noProof/>
          <w:lang w:val="en-GB"/>
        </w:rPr>
        <w:t>eṭutt</w:t>
      </w:r>
      <w:r w:rsidR="00F31B2F" w:rsidRPr="004D5A2F">
        <w:rPr>
          <w:rFonts w:ascii="Gandhari Unicode" w:hAnsi="Gandhari Unicode" w:cs="e-Tamil OTC"/>
          <w:noProof/>
          <w:lang w:val="en-GB"/>
        </w:rPr>
        <w:t>*</w:t>
      </w:r>
      <w:r w:rsidRPr="004D5A2F">
        <w:rPr>
          <w:rFonts w:ascii="Gandhari Unicode" w:hAnsi="Gandhari Unicode" w:cs="e-Tamil OTC"/>
          <w:noProof/>
          <w:lang w:val="en-GB"/>
        </w:rPr>
        <w:t xml:space="preserve"> uṇṇum aṇṇal yāṉai</w:t>
      </w:r>
    </w:p>
    <w:p w14:paraId="03279D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vaḷ tēr toṇṭaiyar vaḻai </w:t>
      </w:r>
      <w:r w:rsidR="00F31B2F" w:rsidRPr="004D5A2F">
        <w:rPr>
          <w:rFonts w:ascii="Gandhari Unicode" w:hAnsi="Gandhari Unicode" w:cs="e-Tamil OTC"/>
          <w:noProof/>
          <w:lang w:val="en-GB"/>
        </w:rPr>
        <w:t>~</w:t>
      </w:r>
      <w:r w:rsidRPr="004D5A2F">
        <w:rPr>
          <w:rFonts w:ascii="Gandhari Unicode" w:hAnsi="Gandhari Unicode" w:cs="e-Tamil OTC"/>
          <w:i/>
          <w:iCs/>
          <w:noProof/>
          <w:lang w:val="en-GB"/>
        </w:rPr>
        <w:t>amal</w:t>
      </w:r>
      <w:r w:rsidRPr="004D5A2F">
        <w:rPr>
          <w:rFonts w:ascii="Gandhari Unicode" w:hAnsi="Gandhari Unicode" w:cs="e-Tamil OTC"/>
          <w:noProof/>
          <w:lang w:val="en-GB"/>
        </w:rPr>
        <w:t xml:space="preserve"> aṭukkattu</w:t>
      </w:r>
      <w:r w:rsidR="00F31B2F" w:rsidRPr="004D5A2F">
        <w:rPr>
          <w:rFonts w:ascii="Gandhari Unicode" w:hAnsi="Gandhari Unicode" w:cs="e-Tamil OTC"/>
          <w:noProof/>
          <w:lang w:val="en-GB"/>
        </w:rPr>
        <w:t>+</w:t>
      </w:r>
    </w:p>
    <w:p w14:paraId="21C841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w:t>
      </w:r>
      <w:r w:rsidR="00F31B2F" w:rsidRPr="004D5A2F">
        <w:rPr>
          <w:rFonts w:ascii="Gandhari Unicode" w:hAnsi="Gandhari Unicode" w:cs="e-Tamil OTC"/>
          <w:noProof/>
          <w:lang w:val="en-GB"/>
        </w:rPr>
        <w:t>*</w:t>
      </w:r>
      <w:r w:rsidRPr="004D5A2F">
        <w:rPr>
          <w:rFonts w:ascii="Gandhari Unicode" w:hAnsi="Gandhari Unicode" w:cs="e-Tamil OTC"/>
          <w:noProof/>
          <w:lang w:val="en-GB"/>
        </w:rPr>
        <w:t xml:space="preserve"> il ōr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 vilaṅkiya</w:t>
      </w:r>
    </w:p>
    <w:p w14:paraId="1A8097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 tāḷ ōmaiya curaṉ iṟantōr</w:t>
      </w:r>
      <w:r w:rsidR="00F31B2F" w:rsidRPr="004D5A2F">
        <w:rPr>
          <w:rFonts w:ascii="Gandhari Unicode" w:hAnsi="Gandhari Unicode" w:cs="e-Tamil OTC"/>
          <w:noProof/>
          <w:lang w:val="en-GB"/>
        </w:rPr>
        <w:t>-</w:t>
      </w:r>
      <w:r w:rsidRPr="004D5A2F">
        <w:rPr>
          <w:rFonts w:ascii="Gandhari Unicode" w:hAnsi="Gandhari Unicode" w:cs="e-Tamil OTC"/>
          <w:noProof/>
          <w:lang w:val="en-GB"/>
        </w:rPr>
        <w:t>ē.</w:t>
      </w:r>
    </w:p>
    <w:p w14:paraId="52515BB4" w14:textId="77777777" w:rsidR="0074055C" w:rsidRPr="004D5A2F" w:rsidRDefault="0074055C">
      <w:pPr>
        <w:pStyle w:val="Textbody"/>
        <w:spacing w:after="29"/>
        <w:rPr>
          <w:rFonts w:ascii="Gandhari Unicode" w:hAnsi="Gandhari Unicode" w:cs="e-Tamil OTC"/>
          <w:noProof/>
          <w:lang w:val="en-GB"/>
        </w:rPr>
      </w:pPr>
    </w:p>
    <w:p w14:paraId="1637E4DB" w14:textId="77777777" w:rsidR="0074055C" w:rsidRPr="004D5A2F" w:rsidRDefault="0074055C">
      <w:pPr>
        <w:pStyle w:val="Textbody"/>
        <w:spacing w:after="29"/>
        <w:rPr>
          <w:rFonts w:ascii="Gandhari Unicode" w:hAnsi="Gandhari Unicode" w:cs="e-Tamil OTC"/>
          <w:noProof/>
          <w:lang w:val="en-GB"/>
        </w:rPr>
      </w:pPr>
    </w:p>
    <w:p w14:paraId="79535E93" w14:textId="77777777" w:rsidR="0074055C" w:rsidRPr="004D5A2F" w:rsidRDefault="0074055C">
      <w:pPr>
        <w:pStyle w:val="Textbody"/>
        <w:spacing w:after="29"/>
        <w:rPr>
          <w:rFonts w:ascii="Gandhari Unicode" w:hAnsi="Gandhari Unicode" w:cs="e-Tamil OTC"/>
          <w:noProof/>
          <w:lang w:val="en-GB"/>
        </w:rPr>
      </w:pPr>
    </w:p>
    <w:p w14:paraId="0E603660"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1C12B5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The confidante speaking to HER who didn't have strength [anymore], upon seeing the signs for his coming.</w:t>
      </w:r>
    </w:p>
    <w:p w14:paraId="14D72FC9" w14:textId="77777777" w:rsidR="0074055C" w:rsidRPr="004D5A2F" w:rsidRDefault="0074055C">
      <w:pPr>
        <w:pStyle w:val="Textbody"/>
        <w:spacing w:after="29"/>
        <w:rPr>
          <w:rFonts w:ascii="Gandhari Unicode" w:hAnsi="Gandhari Unicode" w:cs="e-Tamil OTC"/>
          <w:noProof/>
          <w:lang w:val="en-GB"/>
        </w:rPr>
      </w:pPr>
    </w:p>
    <w:p w14:paraId="1E50DF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wader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dark sky climbing- shrub</w:t>
      </w:r>
      <w:r w:rsidRPr="004D5A2F">
        <w:rPr>
          <w:rFonts w:ascii="Gandhari Unicode" w:hAnsi="Gandhari Unicode" w:cs="e-Tamil OTC"/>
          <w:noProof/>
          <w:position w:val="6"/>
          <w:lang w:val="en-GB"/>
        </w:rPr>
        <w:t>um</w:t>
      </w:r>
    </w:p>
    <w:p w14:paraId="1F9555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line bee blow(inf.) mouth they-became-loose</w:t>
      </w:r>
      <w:r w:rsidRPr="004D5A2F">
        <w:rPr>
          <w:rFonts w:ascii="Gandhari Unicode" w:hAnsi="Gandhari Unicode" w:cs="e-Tamil OTC"/>
          <w:noProof/>
          <w:position w:val="6"/>
          <w:lang w:val="en-GB"/>
        </w:rPr>
        <w:t>ē</w:t>
      </w:r>
    </w:p>
    <w:p w14:paraId="3EFA95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bangle glittered-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resisted</w:t>
      </w:r>
      <w:r w:rsidRPr="004D5A2F">
        <w:rPr>
          <w:rFonts w:ascii="Gandhari Unicode" w:hAnsi="Gandhari Unicode" w:cs="e-Tamil OTC"/>
          <w:noProof/>
          <w:vertAlign w:val="superscript"/>
          <w:lang w:val="en-GB"/>
        </w:rPr>
        <w:t>um</w:t>
      </w:r>
    </w:p>
    <w:p w14:paraId="2E483E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striking-they(h.)</w:t>
      </w:r>
    </w:p>
    <w:p w14:paraId="2490C8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earth raised eating- superiority elephant</w:t>
      </w:r>
    </w:p>
    <w:p w14:paraId="615A41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abundant chariot Toṇṭaiyar(h.) Vaḻai(-tree) growing-thick- mountain-side-</w:t>
      </w:r>
    </w:p>
    <w:p w14:paraId="5E8614F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calf-not one cow been-transverse-</w:t>
      </w:r>
    </w:p>
    <w:p w14:paraId="58DFCE2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foot Ōmai(-tree)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CF3A5E0" w14:textId="77777777" w:rsidR="0074055C" w:rsidRPr="004D5A2F" w:rsidRDefault="0074055C">
      <w:pPr>
        <w:pStyle w:val="Textbody"/>
        <w:spacing w:after="29"/>
        <w:rPr>
          <w:rFonts w:ascii="Gandhari Unicode" w:hAnsi="Gandhari Unicode" w:cs="e-Tamil OTC"/>
          <w:noProof/>
          <w:lang w:val="en-GB"/>
        </w:rPr>
      </w:pPr>
    </w:p>
    <w:p w14:paraId="4A2F4CB4" w14:textId="77777777" w:rsidR="0074055C" w:rsidRPr="004D5A2F" w:rsidRDefault="0074055C">
      <w:pPr>
        <w:pStyle w:val="Textbody"/>
        <w:spacing w:after="29"/>
        <w:rPr>
          <w:rFonts w:ascii="Gandhari Unicode" w:hAnsi="Gandhari Unicode" w:cs="e-Tamil OTC"/>
          <w:noProof/>
          <w:lang w:val="en-GB"/>
        </w:rPr>
      </w:pPr>
    </w:p>
    <w:p w14:paraId="139E76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Herons are climbing the dark sky, and</w:t>
      </w:r>
      <w:r w:rsidRPr="004D5A2F">
        <w:rPr>
          <w:rStyle w:val="FootnoteReference"/>
          <w:rFonts w:ascii="Gandhari Unicode" w:hAnsi="Gandhari Unicode" w:cs="e-Tamil OTC"/>
          <w:noProof/>
          <w:lang w:val="en-GB"/>
        </w:rPr>
        <w:footnoteReference w:id="244"/>
      </w:r>
      <w:r w:rsidRPr="004D5A2F">
        <w:rPr>
          <w:rFonts w:ascii="Gandhari Unicode" w:hAnsi="Gandhari Unicode" w:cs="e-Tamil OTC"/>
          <w:noProof/>
          <w:lang w:val="en-GB"/>
        </w:rPr>
        <w:t xml:space="preserve"> shrubs</w:t>
      </w:r>
    </w:p>
    <w:p w14:paraId="4131EF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have opened [their blossom] mouths</w:t>
      </w:r>
    </w:p>
    <w:p w14:paraId="33C526B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so that striped bees fill themselves [with pollen].</w:t>
      </w:r>
      <w:r w:rsidRPr="004D5A2F">
        <w:rPr>
          <w:rStyle w:val="FootnoteReference"/>
          <w:rFonts w:ascii="Gandhari Unicode" w:hAnsi="Gandhari Unicode" w:cs="e-Tamil OTC"/>
          <w:noProof/>
          <w:lang w:val="en-GB"/>
        </w:rPr>
        <w:footnoteReference w:id="245"/>
      </w:r>
    </w:p>
    <w:p w14:paraId="2D6A933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Even though [my] upper arms glittering with winding bangles</w:t>
      </w:r>
    </w:p>
    <w:p w14:paraId="6C9E9E49"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resisted,</w:t>
      </w:r>
      <w:r w:rsidRPr="004D5A2F">
        <w:rPr>
          <w:rStyle w:val="FootnoteReference"/>
          <w:rFonts w:ascii="Gandhari Unicode" w:hAnsi="Gandhari Unicode" w:cs="e-Tamil OTC"/>
          <w:noProof/>
          <w:lang w:val="en-GB"/>
        </w:rPr>
        <w:footnoteReference w:id="246"/>
      </w:r>
    </w:p>
    <w:p w14:paraId="1C2B59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461AE3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of low-based Ōmai trees,</w:t>
      </w:r>
    </w:p>
    <w:p w14:paraId="10A91A9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across which lies a single cow without calf</w:t>
      </w:r>
    </w:p>
    <w:p w14:paraId="426E80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from the mountainside thick with Vaḻai trees,</w:t>
      </w:r>
    </w:p>
    <w:p w14:paraId="2453FA88" w14:textId="77777777" w:rsidR="003A37C9"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Toṇṭaiyar with many chariots [and] majestic elephants, </w:t>
      </w:r>
      <w:r w:rsidRPr="004D5A2F">
        <w:rPr>
          <w:rFonts w:ascii="Gandhari Unicode" w:hAnsi="Gandhari Unicode" w:cs="e-Tamil OTC"/>
          <w:noProof/>
          <w:lang w:val="en-GB"/>
        </w:rPr>
        <w:tab/>
      </w:r>
    </w:p>
    <w:p w14:paraId="44BEFA5D"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who take over the land of [enemy] fighters?</w:t>
      </w:r>
      <w:r w:rsidRPr="004D5A2F">
        <w:rPr>
          <w:rStyle w:val="FootnoteReference"/>
          <w:rFonts w:ascii="Gandhari Unicode" w:hAnsi="Gandhari Unicode" w:cs="e-Tamil OTC"/>
          <w:noProof/>
          <w:lang w:val="en-GB"/>
        </w:rPr>
        <w:footnoteReference w:id="247"/>
      </w:r>
    </w:p>
    <w:p w14:paraId="6D979C25" w14:textId="77777777" w:rsidR="0074055C" w:rsidRPr="004D5A2F" w:rsidRDefault="0074055C">
      <w:pPr>
        <w:pStyle w:val="Textbody"/>
        <w:spacing w:after="0"/>
        <w:rPr>
          <w:rFonts w:ascii="Gandhari Unicode" w:hAnsi="Gandhari Unicode" w:cs="e-Tamil OTC"/>
          <w:noProof/>
          <w:lang w:val="en-GB"/>
        </w:rPr>
      </w:pPr>
    </w:p>
    <w:p w14:paraId="6C4E39E4" w14:textId="77777777" w:rsidR="0074055C" w:rsidRPr="004D5A2F" w:rsidRDefault="0074055C">
      <w:pPr>
        <w:pStyle w:val="Textbody"/>
        <w:spacing w:after="0"/>
        <w:rPr>
          <w:rFonts w:ascii="Gandhari Unicode" w:hAnsi="Gandhari Unicode" w:cs="e-Tamil OTC"/>
          <w:noProof/>
          <w:lang w:val="en-GB"/>
        </w:rPr>
      </w:pPr>
    </w:p>
    <w:p w14:paraId="100FC2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7B157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which prevented a calfless cow [from going further]</w:t>
      </w:r>
      <w:r w:rsidRPr="004D5A2F">
        <w:rPr>
          <w:rStyle w:val="FootnoteReference"/>
          <w:rFonts w:ascii="Gandhari Unicode" w:hAnsi="Gandhari Unicode" w:cs="e-Tamil OTC"/>
          <w:noProof/>
          <w:lang w:val="en-GB"/>
        </w:rPr>
        <w:footnoteReference w:id="248"/>
      </w:r>
    </w:p>
    <w:p w14:paraId="7966E9AA" w14:textId="77777777" w:rsidR="0074055C" w:rsidRPr="004D5A2F" w:rsidRDefault="0074055C">
      <w:pPr>
        <w:pStyle w:val="Textbody"/>
        <w:spacing w:after="0"/>
        <w:rPr>
          <w:rFonts w:ascii="Gandhari Unicode" w:hAnsi="Gandhari Unicode" w:cs="e-Tamil OTC"/>
          <w:b/>
          <w:noProof/>
          <w:lang w:val="en-GB"/>
        </w:rPr>
      </w:pPr>
    </w:p>
    <w:p w14:paraId="7C1F1691"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FB1A39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கிழார்க் (கழார்க்) கீரன் எயிற்றி: </w:t>
      </w:r>
      <w:r w:rsidRPr="004D5A2F">
        <w:rPr>
          <w:rFonts w:ascii="Gandhari Unicode" w:hAnsi="Gandhari Unicode"/>
          <w:i w:val="0"/>
          <w:iCs w:val="0"/>
          <w:color w:val="auto"/>
        </w:rPr>
        <w:t>SHE</w:t>
      </w:r>
    </w:p>
    <w:p w14:paraId="6CDE06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தலைமகன் சிறைப்புறமாகத் தோழிக்குச் சொல்லுவாளாய்ச் சொல்லியது.</w:t>
      </w:r>
    </w:p>
    <w:p w14:paraId="1CA13975" w14:textId="77777777" w:rsidR="0074055C" w:rsidRPr="004D5A2F" w:rsidRDefault="0074055C">
      <w:pPr>
        <w:pStyle w:val="Textbody"/>
        <w:spacing w:after="29"/>
        <w:rPr>
          <w:rFonts w:ascii="Gandhari Unicode" w:hAnsi="Gandhari Unicode" w:cs="e-Tamil OTC"/>
          <w:noProof/>
          <w:lang w:val="en-GB"/>
        </w:rPr>
      </w:pPr>
    </w:p>
    <w:p w14:paraId="702610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பழமழை</w:t>
      </w:r>
      <w:r w:rsidRPr="004D5A2F">
        <w:rPr>
          <w:rFonts w:ascii="Gandhari Unicode" w:hAnsi="Gandhari Unicode" w:cs="e-Tamil OTC"/>
          <w:noProof/>
          <w:cs/>
          <w:lang w:val="en-GB"/>
        </w:rPr>
        <w:t xml:space="preserve"> பொழிந்தெனப் பதனழிந் துருகிய</w:t>
      </w:r>
    </w:p>
    <w:p w14:paraId="7F51E8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சிதட்டுக்கா யெண்ணின் </w:t>
      </w:r>
      <w:r w:rsidRPr="004D5A2F">
        <w:rPr>
          <w:rFonts w:ascii="Gandhari Unicode" w:hAnsi="Gandhari Unicode" w:cs="e-Tamil OTC"/>
          <w:noProof/>
          <w:u w:val="wave"/>
          <w:cs/>
          <w:lang w:val="en-GB"/>
        </w:rPr>
        <w:t>சில்பெயற்</w:t>
      </w:r>
      <w:r w:rsidRPr="004D5A2F">
        <w:rPr>
          <w:rFonts w:ascii="Gandhari Unicode" w:hAnsi="Gandhari Unicode" w:cs="e-Tamil OTC"/>
          <w:noProof/>
          <w:cs/>
          <w:lang w:val="en-GB"/>
        </w:rPr>
        <w:t xml:space="preserve"> கடைநாட்</w:t>
      </w:r>
    </w:p>
    <w:p w14:paraId="0452CB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சேற்றுநிலை முனைஇய செங்கட் காரா</w:t>
      </w:r>
    </w:p>
    <w:p w14:paraId="77495D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னள்ளென் யாமத் தையெனக் கரையு</w:t>
      </w:r>
    </w:p>
    <w:p w14:paraId="549413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மஞ்சுவரு பொழுதி </w:t>
      </w:r>
      <w:r w:rsidRPr="004D5A2F">
        <w:rPr>
          <w:rFonts w:ascii="Gandhari Unicode" w:hAnsi="Gandhari Unicode" w:cs="e-Tamil OTC"/>
          <w:noProof/>
          <w:u w:val="wave"/>
          <w:cs/>
          <w:lang w:val="en-GB"/>
        </w:rPr>
        <w:t>னானு</w:t>
      </w:r>
      <w:r w:rsidRPr="004D5A2F">
        <w:rPr>
          <w:rFonts w:ascii="Gandhari Unicode" w:hAnsi="Gandhari Unicode" w:cs="e-Tamil OTC"/>
          <w:noProof/>
          <w:cs/>
          <w:lang w:val="en-GB"/>
        </w:rPr>
        <w:t xml:space="preserve"> மென்கண்</w:t>
      </w:r>
    </w:p>
    <w:p w14:paraId="4FB33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டுஞ்சா வாழி தோழி காவலர்</w:t>
      </w:r>
    </w:p>
    <w:p w14:paraId="285980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கணக்காய் வகையின் வருந்தியென்</w:t>
      </w:r>
    </w:p>
    <w:p w14:paraId="0C9C4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னெஞ்சுபுண் ணுற்ற </w:t>
      </w:r>
      <w:r w:rsidRPr="004D5A2F">
        <w:rPr>
          <w:rFonts w:ascii="Gandhari Unicode" w:hAnsi="Gandhari Unicode" w:cs="e-Tamil OTC"/>
          <w:noProof/>
          <w:u w:val="wave"/>
          <w:cs/>
          <w:lang w:val="en-GB"/>
        </w:rPr>
        <w:t>விழுமத்</w:t>
      </w:r>
      <w:r w:rsidRPr="004D5A2F">
        <w:rPr>
          <w:rFonts w:ascii="Gandhari Unicode" w:hAnsi="Gandhari Unicode" w:cs="e-Tamil OTC"/>
          <w:noProof/>
          <w:cs/>
          <w:lang w:val="en-GB"/>
        </w:rPr>
        <w:t xml:space="preserve"> தானே.</w:t>
      </w:r>
    </w:p>
    <w:p w14:paraId="630F80FD" w14:textId="77777777" w:rsidR="0074055C" w:rsidRPr="004D5A2F" w:rsidRDefault="0074055C">
      <w:pPr>
        <w:pStyle w:val="Textbody"/>
        <w:spacing w:after="29"/>
        <w:rPr>
          <w:rFonts w:ascii="Gandhari Unicode" w:hAnsi="Gandhari Unicode" w:cs="e-Tamil OTC"/>
          <w:noProof/>
          <w:lang w:val="en-GB"/>
        </w:rPr>
      </w:pPr>
    </w:p>
    <w:p w14:paraId="64D44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படுமழை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24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சில்பெயற் </w:t>
      </w:r>
      <w:r w:rsidRPr="004D5A2F">
        <w:rPr>
          <w:rFonts w:ascii="Gandhari Unicode" w:hAnsi="Gandhari Unicode" w:cs="e-Tamil OTC"/>
          <w:noProof/>
          <w:lang w:val="en-GB"/>
        </w:rPr>
        <w:t>C2v+3v, ATv, Cām.;</w:t>
      </w:r>
      <w:r w:rsidRPr="004D5A2F">
        <w:rPr>
          <w:rStyle w:val="FootnoteReference"/>
          <w:rFonts w:ascii="Gandhari Unicode" w:hAnsi="Gandhari Unicode" w:cs="e-Tamil OTC"/>
          <w:noProof/>
          <w:lang w:val="en-GB"/>
        </w:rPr>
        <w:footnoteReference w:id="250"/>
      </w:r>
      <w:r w:rsidRPr="004D5A2F">
        <w:rPr>
          <w:rFonts w:ascii="Gandhari Unicode" w:hAnsi="Gandhari Unicode" w:cs="e-Tamil OTC"/>
          <w:noProof/>
          <w:cs/>
          <w:lang w:val="en-GB"/>
        </w:rPr>
        <w:t xml:space="preserve"> விற்பெயற் </w:t>
      </w:r>
      <w:r w:rsidRPr="004D5A2F">
        <w:rPr>
          <w:rFonts w:ascii="Gandhari Unicode" w:hAnsi="Gandhari Unicode" w:cs="e-Tamil OTC"/>
          <w:noProof/>
          <w:lang w:val="en-GB"/>
        </w:rPr>
        <w:t xml:space="preserve">L1, C1+2+3, G1+2, AT, EA, I, Cām.v; </w:t>
      </w:r>
      <w:r w:rsidRPr="004D5A2F">
        <w:rPr>
          <w:rFonts w:ascii="Gandhari Unicode" w:hAnsi="Gandhari Unicode" w:cs="e-Tamil OTC"/>
          <w:noProof/>
          <w:cs/>
          <w:lang w:val="en-GB"/>
        </w:rPr>
        <w:t xml:space="preserve">பிற்பெயர்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விற்பெயர்க்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பொழுதி னானு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பொழுதி னாணு </w:t>
      </w:r>
      <w:r w:rsidRPr="004D5A2F">
        <w:rPr>
          <w:rFonts w:ascii="Gandhari Unicode" w:hAnsi="Gandhari Unicode" w:cs="e-Tamil OTC"/>
          <w:noProof/>
          <w:lang w:val="en-GB"/>
        </w:rPr>
        <w:t xml:space="preserve">C3,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விழுமத் </w:t>
      </w:r>
      <w:r w:rsidRPr="004D5A2F">
        <w:rPr>
          <w:rFonts w:ascii="Gandhari Unicode" w:hAnsi="Gandhari Unicode" w:cs="e-Tamil OTC"/>
          <w:noProof/>
          <w:lang w:val="en-GB"/>
        </w:rPr>
        <w:t xml:space="preserve">C1+2, G2, Cām.; </w:t>
      </w:r>
      <w:r w:rsidRPr="004D5A2F">
        <w:rPr>
          <w:rFonts w:ascii="Gandhari Unicode" w:hAnsi="Gandhari Unicode" w:cs="e-Tamil OTC"/>
          <w:noProof/>
          <w:cs/>
          <w:lang w:val="en-GB"/>
        </w:rPr>
        <w:t xml:space="preserve">விழுமந் </w:t>
      </w:r>
      <w:r w:rsidRPr="004D5A2F">
        <w:rPr>
          <w:rFonts w:ascii="Gandhari Unicode" w:hAnsi="Gandhari Unicode" w:cs="e-Tamil OTC"/>
          <w:noProof/>
          <w:lang w:val="en-GB"/>
        </w:rPr>
        <w:t>L1, C3, G1+2v, EA, Cām.v</w:t>
      </w:r>
    </w:p>
    <w:p w14:paraId="3ECD67B3" w14:textId="77777777" w:rsidR="0074055C" w:rsidRPr="004D5A2F" w:rsidRDefault="0074055C">
      <w:pPr>
        <w:pStyle w:val="Textbody"/>
        <w:spacing w:after="29"/>
        <w:rPr>
          <w:rFonts w:ascii="Gandhari Unicode" w:hAnsi="Gandhari Unicode" w:cs="e-Tamil OTC"/>
          <w:noProof/>
          <w:lang w:val="en-GB"/>
        </w:rPr>
      </w:pPr>
    </w:p>
    <w:p w14:paraId="691000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paḻa</w:t>
      </w:r>
      <w:r w:rsidRPr="004D5A2F">
        <w:rPr>
          <w:rFonts w:ascii="Gandhari Unicode" w:hAnsi="Gandhari Unicode" w:cs="e-Tamil OTC"/>
          <w:noProof/>
          <w:lang w:val="en-GB"/>
        </w:rPr>
        <w:t xml:space="preserve"> maḻai poḻinteṉa</w:t>
      </w:r>
      <w:r w:rsidR="007C3669" w:rsidRPr="004D5A2F">
        <w:rPr>
          <w:rFonts w:ascii="Gandhari Unicode" w:hAnsi="Gandhari Unicode" w:cs="e-Tamil OTC"/>
          <w:noProof/>
          <w:lang w:val="en-GB"/>
        </w:rPr>
        <w:t>+</w:t>
      </w:r>
      <w:r w:rsidRPr="004D5A2F">
        <w:rPr>
          <w:rFonts w:ascii="Gandhari Unicode" w:hAnsi="Gandhari Unicode" w:cs="e-Tamil OTC"/>
          <w:noProof/>
          <w:lang w:val="en-GB"/>
        </w:rPr>
        <w:t xml:space="preserve"> pataṉ aḻ</w:t>
      </w:r>
      <w:r w:rsidR="007C3669" w:rsidRPr="004D5A2F">
        <w:rPr>
          <w:rFonts w:ascii="Gandhari Unicode" w:hAnsi="Gandhari Unicode" w:cs="e-Tamil OTC"/>
          <w:noProof/>
          <w:lang w:val="en-GB"/>
        </w:rPr>
        <w:t>int*</w:t>
      </w:r>
      <w:r w:rsidRPr="004D5A2F">
        <w:rPr>
          <w:rFonts w:ascii="Gandhari Unicode" w:hAnsi="Gandhari Unicode" w:cs="e-Tamil OTC"/>
          <w:noProof/>
          <w:lang w:val="en-GB"/>
        </w:rPr>
        <w:t xml:space="preserve"> urukiya</w:t>
      </w:r>
    </w:p>
    <w:p w14:paraId="2600D8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citaṭṭu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kāy eṇṇiṉ </w:t>
      </w:r>
      <w:r w:rsidRPr="004D5A2F">
        <w:rPr>
          <w:rFonts w:ascii="Gandhari Unicode" w:hAnsi="Gandhari Unicode" w:cs="e-Tamil OTC"/>
          <w:i/>
          <w:iCs/>
          <w:noProof/>
          <w:lang w:val="en-GB"/>
        </w:rPr>
        <w:t>cil peyal</w:t>
      </w:r>
      <w:r w:rsidRPr="004D5A2F">
        <w:rPr>
          <w:rFonts w:ascii="Gandhari Unicode" w:hAnsi="Gandhari Unicode" w:cs="e-Tamil OTC"/>
          <w:noProof/>
          <w:lang w:val="en-GB"/>
        </w:rPr>
        <w:t xml:space="preserve"> kaṭai nāḷ</w:t>
      </w:r>
    </w:p>
    <w:p w14:paraId="098D9D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cēṟṟu nilai muṉaiiya cem kaṇ kārāṉ</w:t>
      </w:r>
    </w:p>
    <w:p w14:paraId="18E544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naḷḷeṉ yāmatt</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karaiyum</w:t>
      </w:r>
    </w:p>
    <w:p w14:paraId="2E90AE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varu </w:t>
      </w:r>
      <w:r w:rsidRPr="004D5A2F">
        <w:rPr>
          <w:rFonts w:ascii="Gandhari Unicode" w:hAnsi="Gandhari Unicode" w:cs="e-Tamil OTC"/>
          <w:i/>
          <w:iCs/>
          <w:noProof/>
          <w:lang w:val="en-GB"/>
        </w:rPr>
        <w:t>poḻutiṉāṉ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 kaṇ</w:t>
      </w:r>
    </w:p>
    <w:p w14:paraId="7F711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tuñcā vāḻi tōḻi kāvalar</w:t>
      </w:r>
    </w:p>
    <w:p w14:paraId="31520D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w:t>
      </w:r>
      <w:r w:rsidR="00967235" w:rsidRPr="004D5A2F">
        <w:rPr>
          <w:rFonts w:ascii="Gandhari Unicode" w:hAnsi="Gandhari Unicode" w:cs="e-Tamil OTC"/>
          <w:noProof/>
          <w:lang w:val="en-GB"/>
        </w:rPr>
        <w:t>akk*</w:t>
      </w:r>
      <w:r w:rsidRPr="004D5A2F">
        <w:rPr>
          <w:rFonts w:ascii="Gandhari Unicode" w:hAnsi="Gandhari Unicode" w:cs="e-Tamil OTC"/>
          <w:noProof/>
          <w:lang w:val="en-GB"/>
        </w:rPr>
        <w:t xml:space="preserve"> āy vakaiyiṉ varunti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w:t>
      </w:r>
    </w:p>
    <w:p w14:paraId="33E2F2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neñcu puṇ uṟṟa </w:t>
      </w:r>
      <w:r w:rsidRPr="004D5A2F">
        <w:rPr>
          <w:rFonts w:ascii="Gandhari Unicode" w:hAnsi="Gandhari Unicode" w:cs="e-Tamil OTC"/>
          <w:i/>
          <w:iCs/>
          <w:noProof/>
          <w:lang w:val="en-GB"/>
        </w:rPr>
        <w:t>viḻumattāṉ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47348C7" w14:textId="77777777" w:rsidR="0074055C" w:rsidRPr="004D5A2F" w:rsidRDefault="0074055C">
      <w:pPr>
        <w:pStyle w:val="Textbody"/>
        <w:spacing w:after="29" w:line="259" w:lineRule="exact"/>
        <w:rPr>
          <w:rFonts w:ascii="Gandhari Unicode" w:hAnsi="Gandhari Unicode" w:cs="e-Tamil OTC"/>
          <w:noProof/>
          <w:lang w:val="en-GB"/>
        </w:rPr>
      </w:pPr>
    </w:p>
    <w:p w14:paraId="75BBCC7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while HE is behind the hedge at the night tryst.</w:t>
      </w:r>
    </w:p>
    <w:p w14:paraId="40A0BB37" w14:textId="77777777" w:rsidR="0074055C" w:rsidRPr="004D5A2F" w:rsidRDefault="0074055C">
      <w:pPr>
        <w:pStyle w:val="Textbody"/>
        <w:spacing w:after="29" w:line="259" w:lineRule="exact"/>
        <w:rPr>
          <w:rFonts w:ascii="Gandhari Unicode" w:hAnsi="Gandhari Unicode" w:cs="e-Tamil OTC"/>
          <w:noProof/>
          <w:lang w:val="en-GB"/>
        </w:rPr>
      </w:pPr>
    </w:p>
    <w:p w14:paraId="713B04B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fruit/old rain flown-say proper-consistency perish- melted-</w:t>
      </w:r>
    </w:p>
    <w:p w14:paraId="0030FB9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hollowness- unripe-fruit consider-if/Eḷ(-corn)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raining limit day</w:t>
      </w:r>
    </w:p>
    <w:p w14:paraId="72305CF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mud- stand hated- red eye buffalo-cow</w:t>
      </w:r>
    </w:p>
    <w:p w14:paraId="446B67C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middle-say- midnight- 'ai' say(inf.) shouting-</w:t>
      </w:r>
    </w:p>
    <w:p w14:paraId="6778B1F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fear come- time(loc.)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 eye</w:t>
      </w:r>
    </w:p>
    <w:p w14:paraId="1C50B39E"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sleep-not(n.pl.) live friend watchman(h.)</w:t>
      </w:r>
    </w:p>
    <w:p w14:paraId="5F07682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calculation select- manner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troubled my-</w:t>
      </w:r>
    </w:p>
    <w:p w14:paraId="3A344D8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wound had- distress</w:t>
      </w:r>
      <w:r w:rsidRPr="004D5A2F">
        <w:rPr>
          <w:rStyle w:val="FootnoteReference"/>
          <w:rFonts w:ascii="Gandhari Unicode" w:hAnsi="Gandhari Unicode" w:cs="e-Tamil OTC"/>
          <w:noProof/>
          <w:lang w:val="en-GB"/>
        </w:rPr>
        <w:footnoteReference w:id="251"/>
      </w:r>
      <w:r w:rsidRPr="004D5A2F">
        <w:rPr>
          <w:rFonts w:ascii="Gandhari Unicode" w:hAnsi="Gandhari Unicode" w:cs="e-Tamil OTC"/>
          <w:noProof/>
          <w:lang w:val="en-GB"/>
        </w:rPr>
        <w: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8F2351" w14:textId="77777777" w:rsidR="0074055C" w:rsidRPr="004D5A2F" w:rsidRDefault="0074055C">
      <w:pPr>
        <w:pStyle w:val="Textbody"/>
        <w:spacing w:after="29"/>
        <w:rPr>
          <w:rFonts w:ascii="Gandhari Unicode" w:hAnsi="Gandhari Unicode" w:cs="e-Tamil OTC"/>
          <w:noProof/>
          <w:lang w:val="en-GB"/>
        </w:rPr>
      </w:pPr>
    </w:p>
    <w:p w14:paraId="254A83CA" w14:textId="77777777" w:rsidR="0074055C" w:rsidRPr="004D5A2F" w:rsidRDefault="0074055C">
      <w:pPr>
        <w:pStyle w:val="Textbody"/>
        <w:spacing w:after="29"/>
        <w:rPr>
          <w:rFonts w:ascii="Gandhari Unicode" w:hAnsi="Gandhari Unicode" w:cs="e-Tamil OTC"/>
          <w:noProof/>
          <w:lang w:val="en-GB"/>
        </w:rPr>
      </w:pPr>
    </w:p>
    <w:p w14:paraId="36AE9A0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distress from the wound in my heart,</w:t>
      </w:r>
    </w:p>
    <w:p w14:paraId="6358AB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troubled because of the special manner of [time] calculation</w:t>
      </w:r>
    </w:p>
    <w:p w14:paraId="5BA52DB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of the [night] watchmen, my eyes don't sleep, oh friend,</w:t>
      </w:r>
    </w:p>
    <w:p w14:paraId="6AD8867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at the time when fear comes,</w:t>
      </w:r>
    </w:p>
    <w:p w14:paraId="0FABAF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at deepest midnight the red-eyed buffalo cow,</w:t>
      </w:r>
    </w:p>
    <w:p w14:paraId="48783F0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whom standing in t</w:t>
      </w:r>
      <w:r w:rsidR="00270A6C" w:rsidRPr="004D5A2F">
        <w:rPr>
          <w:rFonts w:ascii="Gandhari Unicode" w:hAnsi="Gandhari Unicode" w:cs="e-Tamil OTC"/>
          <w:noProof/>
          <w:lang w:val="en-GB"/>
        </w:rPr>
        <w:t>he mud is disgusting, roars “ai”</w:t>
      </w:r>
      <w:r w:rsidRPr="004D5A2F">
        <w:rPr>
          <w:rFonts w:ascii="Gandhari Unicode" w:hAnsi="Gandhari Unicode" w:cs="e-Tamil OTC"/>
          <w:noProof/>
          <w:lang w:val="en-GB"/>
        </w:rPr>
        <w:t>,</w:t>
      </w:r>
    </w:p>
    <w:p w14:paraId="4816C99B"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last days of the little rain, when she considers the hollow,</w:t>
      </w:r>
    </w:p>
    <w:p w14:paraId="2D4125E3" w14:textId="77777777" w:rsidR="0074055C" w:rsidRPr="004D5A2F" w:rsidRDefault="00CF70BD">
      <w:pPr>
        <w:pStyle w:val="Textbody"/>
        <w:tabs>
          <w:tab w:val="left" w:pos="550"/>
          <w:tab w:val="left" w:pos="10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unripe fruit, which have become soft and rotting,</w:t>
      </w:r>
    </w:p>
    <w:p w14:paraId="3757427E" w14:textId="77777777" w:rsidR="0074055C" w:rsidRPr="004D5A2F" w:rsidRDefault="00CF70BD">
      <w:pPr>
        <w:pStyle w:val="Textbody"/>
        <w:tabs>
          <w:tab w:val="left" w:pos="6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because rain has fallen on the fruit.</w:t>
      </w:r>
    </w:p>
    <w:p w14:paraId="299EAB20" w14:textId="77777777" w:rsidR="0074055C" w:rsidRPr="004D5A2F" w:rsidRDefault="0074055C">
      <w:pPr>
        <w:pStyle w:val="Textbody"/>
        <w:spacing w:after="0"/>
        <w:rPr>
          <w:rFonts w:ascii="Gandhari Unicode" w:hAnsi="Gandhari Unicode" w:cs="e-Tamil OTC"/>
          <w:noProof/>
          <w:lang w:val="en-GB"/>
        </w:rPr>
      </w:pPr>
    </w:p>
    <w:p w14:paraId="4717ABD0" w14:textId="77777777" w:rsidR="0074055C" w:rsidRPr="004D5A2F" w:rsidRDefault="0074055C">
      <w:pPr>
        <w:pStyle w:val="Textbody"/>
        <w:spacing w:after="0"/>
        <w:rPr>
          <w:rFonts w:ascii="Gandhari Unicode" w:hAnsi="Gandhari Unicode" w:cs="e-Tamil OTC"/>
          <w:noProof/>
          <w:lang w:val="en-GB"/>
        </w:rPr>
      </w:pPr>
    </w:p>
    <w:p w14:paraId="722725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2D4934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on the last days of the little rain on the Eḷ corn without grains,</w:t>
      </w:r>
    </w:p>
    <w:p w14:paraId="1022F7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which have become soft [and] rotting because the old rains have</w:t>
      </w:r>
    </w:p>
    <w:p w14:paraId="2872CC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drenched it.</w:t>
      </w:r>
    </w:p>
    <w:p w14:paraId="571A3EF4" w14:textId="77777777" w:rsidR="0074055C" w:rsidRPr="004D5A2F" w:rsidRDefault="0074055C">
      <w:pPr>
        <w:pStyle w:val="Textbody"/>
        <w:spacing w:after="0"/>
        <w:rPr>
          <w:rFonts w:ascii="Gandhari Unicode" w:hAnsi="Gandhari Unicode" w:cs="e-Tamil OTC"/>
          <w:noProof/>
          <w:lang w:val="en-GB"/>
        </w:rPr>
      </w:pPr>
    </w:p>
    <w:p w14:paraId="24EDF50D"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7DEC877"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the confidante / SHE</w:t>
      </w:r>
    </w:p>
    <w:p w14:paraId="18BD67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நேர்ந்த தோழி கிழத்திக்கு உடன்போக்கு உணர்த்தியது.</w:t>
      </w:r>
    </w:p>
    <w:p w14:paraId="3543225F" w14:textId="77777777" w:rsidR="0074055C" w:rsidRPr="004D5A2F" w:rsidRDefault="0074055C">
      <w:pPr>
        <w:pStyle w:val="Textbody"/>
        <w:spacing w:after="29"/>
        <w:rPr>
          <w:rFonts w:ascii="Gandhari Unicode" w:hAnsi="Gandhari Unicode" w:cs="e-Tamil OTC"/>
          <w:noProof/>
          <w:lang w:val="en-GB"/>
        </w:rPr>
      </w:pPr>
    </w:p>
    <w:p w14:paraId="6B8A7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ஊஉ ரலரெழச் சேரி கல்லென</w:t>
      </w:r>
    </w:p>
    <w:p w14:paraId="3935DC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தலைக்கு மறனி லன்னை</w:t>
      </w:r>
    </w:p>
    <w:p w14:paraId="624C3D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 யிருக்க </w:t>
      </w:r>
      <w:r w:rsidRPr="004D5A2F">
        <w:rPr>
          <w:rFonts w:ascii="Gandhari Unicode" w:hAnsi="Gandhari Unicode" w:cs="e-Tamil OTC"/>
          <w:noProof/>
          <w:u w:val="wave"/>
          <w:cs/>
          <w:lang w:val="en-GB"/>
        </w:rPr>
        <w:t>தன்மனை</w:t>
      </w:r>
      <w:r w:rsidRPr="004D5A2F">
        <w:rPr>
          <w:rFonts w:ascii="Gandhari Unicode" w:hAnsi="Gandhari Unicode" w:cs="e-Tamil OTC"/>
          <w:noProof/>
          <w:cs/>
          <w:lang w:val="en-GB"/>
        </w:rPr>
        <w:t xml:space="preserve"> யானே</w:t>
      </w:r>
    </w:p>
    <w:p w14:paraId="21E9F0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 தின்ற முள்ளெயிறு தயங்க</w:t>
      </w:r>
    </w:p>
    <w:p w14:paraId="26C2F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வுணலாய்ந் திசினா லவரொடு சேய்நாட்டு</w:t>
      </w:r>
    </w:p>
    <w:p w14:paraId="204AD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விண்டொட நிவந்த விலங்குமலைக் கவாஅற்</w:t>
      </w:r>
    </w:p>
    <w:p w14:paraId="7164B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கரும்புநடு பாத்தி யன்ன</w:t>
      </w:r>
    </w:p>
    <w:p w14:paraId="4067E9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பெருங்களிற் றடிவழி நிலைஇய நீரே.</w:t>
      </w:r>
    </w:p>
    <w:p w14:paraId="6D715FE4" w14:textId="77777777" w:rsidR="0074055C" w:rsidRPr="004D5A2F" w:rsidRDefault="0074055C">
      <w:pPr>
        <w:pStyle w:val="Textbody"/>
        <w:spacing w:after="29"/>
        <w:rPr>
          <w:rFonts w:ascii="Gandhari Unicode" w:hAnsi="Gandhari Unicode" w:cs="e-Tamil OTC"/>
          <w:noProof/>
          <w:lang w:val="en-GB"/>
        </w:rPr>
      </w:pPr>
    </w:p>
    <w:p w14:paraId="3178A1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ஊஉ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ஊ </w:t>
      </w:r>
      <w:r w:rsidRPr="004D5A2F">
        <w:rPr>
          <w:rFonts w:ascii="Gandhari Unicode" w:eastAsia="URW Palladio UNI" w:hAnsi="Gandhari Unicode" w:cs="e-Tamil OTC"/>
          <w:noProof/>
          <w:lang w:val="en-GB"/>
        </w:rPr>
        <w:t>YV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தன்மனை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யிருக்கத் தன்மனை </w:t>
      </w:r>
      <w:r w:rsidRPr="004D5A2F">
        <w:rPr>
          <w:rFonts w:ascii="Gandhari Unicode" w:hAnsi="Gandhari Unicode" w:cs="e-Tamil OTC"/>
          <w:noProof/>
          <w:lang w:val="en-GB"/>
        </w:rPr>
        <w:t xml:space="preserve">C3, G2v; </w:t>
      </w:r>
      <w:r w:rsidRPr="004D5A2F">
        <w:rPr>
          <w:rFonts w:ascii="Gandhari Unicode" w:hAnsi="Gandhari Unicode" w:cs="e-Tamil OTC"/>
          <w:noProof/>
          <w:cs/>
          <w:lang w:val="en-GB"/>
        </w:rPr>
        <w:t xml:space="preserve">யிருக்கத்தன் மனையே </w:t>
      </w:r>
      <w:r w:rsidRPr="004D5A2F">
        <w:rPr>
          <w:rFonts w:ascii="Gandhari Unicode" w:hAnsi="Gandhari Unicode" w:cs="e-Tamil OTC"/>
          <w:noProof/>
          <w:lang w:val="en-GB"/>
        </w:rPr>
        <w:t xml:space="preserve">G1, Nacc., Cām.v; </w:t>
      </w:r>
      <w:r w:rsidRPr="004D5A2F">
        <w:rPr>
          <w:rFonts w:ascii="Gandhari Unicode" w:hAnsi="Gandhari Unicode" w:cs="e-Tamil OTC"/>
          <w:noProof/>
          <w:cs/>
          <w:lang w:val="en-GB"/>
        </w:rPr>
        <w:t xml:space="preserve">யிருக்கத் தன்மகன் </w:t>
      </w:r>
      <w:r w:rsidRPr="004D5A2F">
        <w:rPr>
          <w:rFonts w:ascii="Gandhari Unicode" w:hAnsi="Gandhari Unicode" w:cs="e-Tamil OTC"/>
          <w:noProof/>
          <w:lang w:val="en-GB"/>
        </w:rPr>
        <w:t xml:space="preserve">G2; </w:t>
      </w:r>
      <w:bookmarkStart w:id="19" w:name="DDE_LINK71"/>
      <w:r w:rsidRPr="004D5A2F">
        <w:rPr>
          <w:rFonts w:ascii="Gandhari Unicode" w:hAnsi="Gandhari Unicode" w:cs="e-Tamil OTC"/>
          <w:noProof/>
          <w:cs/>
          <w:lang w:val="en-GB"/>
        </w:rPr>
        <w:t>யிருக்க தன்மகன்</w:t>
      </w:r>
      <w:bookmarkEnd w:id="19"/>
      <w:r w:rsidRPr="004D5A2F">
        <w:rPr>
          <w:rFonts w:ascii="Gandhari Unicode" w:hAnsi="Gandhari Unicode" w:cs="e-Tamil OTC"/>
          <w:noProof/>
          <w:cs/>
          <w:lang w:val="en-GB"/>
        </w:rPr>
        <w:t xml:space="preserve"> </w:t>
      </w:r>
      <w:r w:rsidRPr="004D5A2F">
        <w:rPr>
          <w:rFonts w:ascii="Gandhari Unicode" w:hAnsi="Gandhari Unicode" w:cs="e-Tamil OTC"/>
          <w:noProof/>
          <w:lang w:val="en-GB"/>
        </w:rPr>
        <w:t>EA;</w:t>
      </w:r>
      <w:r w:rsidRPr="004D5A2F">
        <w:rPr>
          <w:rFonts w:ascii="Gandhari Unicode" w:hAnsi="Gandhari Unicode" w:cs="e-Tamil OTC"/>
          <w:noProof/>
          <w:color w:val="FF0000"/>
          <w:lang w:val="en-GB"/>
        </w:rPr>
        <w:t xml:space="preserve"> </w:t>
      </w:r>
      <w:r w:rsidRPr="004D5A2F">
        <w:rPr>
          <w:rFonts w:ascii="Gandhari Unicode" w:hAnsi="Gandhari Unicode" w:cs="e-Tamil OTC"/>
          <w:noProof/>
          <w:color w:val="000000"/>
          <w:cs/>
          <w:lang w:val="en-GB"/>
        </w:rPr>
        <w:t xml:space="preserve">யிருக்கத் தன்மகள் </w:t>
      </w:r>
      <w:r w:rsidRPr="004D5A2F">
        <w:rPr>
          <w:rFonts w:ascii="Gandhari Unicode" w:hAnsi="Gandhari Unicode" w:cs="e-Tamil OTC"/>
          <w:noProof/>
          <w:color w:val="000000"/>
          <w:lang w:val="en-GB"/>
        </w:rPr>
        <w:t>I</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லவரொடு </w:t>
      </w:r>
      <w:r w:rsidRPr="004D5A2F">
        <w:rPr>
          <w:rFonts w:ascii="Gandhari Unicode" w:hAnsi="Gandhari Unicode" w:cs="e-Tamil OTC"/>
          <w:noProof/>
          <w:lang w:val="en-GB"/>
        </w:rPr>
        <w:t xml:space="preserve">C1+2+3, G1+2, EA, Cām.; / 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கரும்புநடு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கரும்புநடுப்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றடிவழி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றழுவழி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நிலைஇய 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நிலைஇ யோரே </w:t>
      </w:r>
      <w:r w:rsidRPr="004D5A2F">
        <w:rPr>
          <w:rFonts w:ascii="Gandhari Unicode" w:hAnsi="Gandhari Unicode" w:cs="e-Tamil OTC"/>
          <w:noProof/>
          <w:lang w:val="en-GB"/>
        </w:rPr>
        <w:t>IV</w:t>
      </w:r>
    </w:p>
    <w:p w14:paraId="7BD37095" w14:textId="77777777" w:rsidR="0074055C" w:rsidRPr="004D5A2F" w:rsidRDefault="0074055C">
      <w:pPr>
        <w:pStyle w:val="Textbody"/>
        <w:spacing w:after="29"/>
        <w:rPr>
          <w:rFonts w:ascii="Gandhari Unicode" w:hAnsi="Gandhari Unicode" w:cs="e-Tamil OTC"/>
          <w:noProof/>
          <w:lang w:val="en-GB"/>
        </w:rPr>
      </w:pPr>
    </w:p>
    <w:p w14:paraId="7992F1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ūur alar eḻa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cēri kalleṉa</w:t>
      </w:r>
    </w:p>
    <w:p w14:paraId="1542C36C"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āṉ</w:t>
      </w:r>
      <w:r w:rsidRPr="004D5A2F">
        <w:rPr>
          <w:rFonts w:ascii="Gandhari Unicode" w:hAnsi="Gandhari Unicode" w:cs="e-Tamil OTC"/>
          <w:noProof/>
          <w:lang w:val="en-GB"/>
        </w:rPr>
        <w:t>āt*</w:t>
      </w:r>
      <w:r w:rsidR="00CF70BD" w:rsidRPr="004D5A2F">
        <w:rPr>
          <w:rFonts w:ascii="Gandhari Unicode" w:hAnsi="Gandhari Unicode" w:cs="e-Tamil OTC"/>
          <w:noProof/>
          <w:lang w:val="en-GB"/>
        </w:rPr>
        <w:t xml:space="preserve"> alaikkum aṟaṉ il aṉṉai</w:t>
      </w:r>
    </w:p>
    <w:p w14:paraId="3D4FCE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ē irukka taṉ </w:t>
      </w:r>
      <w:r w:rsidRPr="004D5A2F">
        <w:rPr>
          <w:rFonts w:ascii="Gandhari Unicode" w:hAnsi="Gandhari Unicode" w:cs="e-Tamil OTC"/>
          <w:i/>
          <w:iCs/>
          <w:noProof/>
          <w:lang w:val="en-GB"/>
        </w:rPr>
        <w:t>maṉai</w:t>
      </w:r>
      <w:r w:rsidRPr="004D5A2F">
        <w:rPr>
          <w:rFonts w:ascii="Gandhari Unicode" w:hAnsi="Gandhari Unicode" w:cs="e-Tamil OTC"/>
          <w:noProof/>
          <w:lang w:val="en-GB"/>
        </w:rPr>
        <w:t xml:space="preserve"> yāṉ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A229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 tiṉṟa muḷ </w:t>
      </w:r>
      <w:r w:rsidR="00967235" w:rsidRPr="004D5A2F">
        <w:rPr>
          <w:rFonts w:ascii="Gandhari Unicode" w:hAnsi="Gandhari Unicode" w:cs="e-Tamil OTC"/>
          <w:noProof/>
          <w:lang w:val="en-GB"/>
        </w:rPr>
        <w:t>+</w:t>
      </w:r>
      <w:r w:rsidRPr="004D5A2F">
        <w:rPr>
          <w:rFonts w:ascii="Gandhari Unicode" w:hAnsi="Gandhari Unicode" w:cs="e-Tamil OTC"/>
          <w:noProof/>
          <w:lang w:val="en-GB"/>
        </w:rPr>
        <w:t>eyiṟu tayaṅka</w:t>
      </w:r>
    </w:p>
    <w:p w14:paraId="1D233D09"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uṇal āynticiṉ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āl avaroṭu cēy nāṭṭu</w:t>
      </w:r>
    </w:p>
    <w:p w14:paraId="6BE943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toṭa nivanta vilaṅku malai kavāaṉ</w:t>
      </w:r>
    </w:p>
    <w:p w14:paraId="6EC7FA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karumpu naṭ</w:t>
      </w:r>
      <w:r w:rsidR="00967235" w:rsidRPr="004D5A2F">
        <w:rPr>
          <w:rFonts w:ascii="Gandhari Unicode" w:hAnsi="Gandhari Unicode" w:cs="e-Tamil OTC"/>
          <w:noProof/>
          <w:lang w:val="en-GB"/>
        </w:rPr>
        <w:t>u pātti ~</w:t>
      </w:r>
      <w:r w:rsidRPr="004D5A2F">
        <w:rPr>
          <w:rFonts w:ascii="Gandhari Unicode" w:hAnsi="Gandhari Unicode" w:cs="e-Tamil OTC"/>
          <w:noProof/>
          <w:lang w:val="en-GB"/>
        </w:rPr>
        <w:t>aṉṉa</w:t>
      </w:r>
    </w:p>
    <w:p w14:paraId="08E7A12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perum kaḷiṟṟ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aṭi vaḻi nilaiiya nīr</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1D14FA" w14:textId="77777777" w:rsidR="0074055C" w:rsidRPr="004D5A2F" w:rsidRDefault="0074055C">
      <w:pPr>
        <w:pStyle w:val="Textbody"/>
        <w:spacing w:after="29" w:line="260" w:lineRule="exact"/>
        <w:rPr>
          <w:rFonts w:ascii="Gandhari Unicode" w:hAnsi="Gandhari Unicode" w:cs="e-Tamil OTC"/>
          <w:noProof/>
          <w:lang w:val="en-GB"/>
        </w:rPr>
      </w:pPr>
    </w:p>
    <w:p w14:paraId="2BBA982F" w14:textId="77777777" w:rsidR="0074055C" w:rsidRPr="004D5A2F" w:rsidRDefault="0074055C">
      <w:pPr>
        <w:pStyle w:val="Textbody"/>
        <w:spacing w:after="29" w:line="260" w:lineRule="exact"/>
        <w:rPr>
          <w:rFonts w:ascii="Gandhari Unicode" w:hAnsi="Gandhari Unicode" w:cs="e-Tamil OTC"/>
          <w:noProof/>
          <w:lang w:val="en-GB"/>
        </w:rPr>
      </w:pPr>
    </w:p>
    <w:p w14:paraId="306D02FD" w14:textId="77777777" w:rsidR="0074055C" w:rsidRPr="004D5A2F" w:rsidRDefault="0074055C">
      <w:pPr>
        <w:pStyle w:val="Textbody"/>
        <w:spacing w:after="29" w:line="259" w:lineRule="exact"/>
        <w:rPr>
          <w:rFonts w:ascii="Gandhari Unicode" w:hAnsi="Gandhari Unicode" w:cs="e-Tamil OTC"/>
          <w:noProof/>
          <w:lang w:val="en-GB"/>
        </w:rPr>
      </w:pPr>
    </w:p>
    <w:p w14:paraId="61187B6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going away together, announcing to HER the going away together.</w:t>
      </w:r>
    </w:p>
    <w:p w14:paraId="0343E46F" w14:textId="77777777" w:rsidR="0074055C" w:rsidRPr="004D5A2F" w:rsidRDefault="0074055C">
      <w:pPr>
        <w:pStyle w:val="Textbody"/>
        <w:spacing w:after="29" w:line="259" w:lineRule="exact"/>
        <w:rPr>
          <w:rFonts w:ascii="Gandhari Unicode" w:hAnsi="Gandhari Unicode" w:cs="e-Tamil OTC"/>
          <w:noProof/>
          <w:lang w:val="en-GB"/>
        </w:rPr>
      </w:pPr>
    </w:p>
    <w:p w14:paraId="5E9F360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village gossip rise(inf.) street 'kal'-say(inf.)</w:t>
      </w:r>
    </w:p>
    <w:p w14:paraId="1CE7FA1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end-not slapping- duty-not/(loc.) mother</w:t>
      </w:r>
    </w:p>
    <w:p w14:paraId="0A713B0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be(opt.) self- house I</w:t>
      </w:r>
      <w:r w:rsidRPr="004D5A2F">
        <w:rPr>
          <w:rFonts w:ascii="Gandhari Unicode" w:hAnsi="Gandhari Unicode" w:cs="e-Tamil OTC"/>
          <w:noProof/>
          <w:position w:val="6"/>
          <w:lang w:val="en-GB"/>
        </w:rPr>
        <w:t>ē</w:t>
      </w:r>
    </w:p>
    <w:p w14:paraId="34F1BDF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Nelli(-tree/fruit) eaten- thorn tooth glitter(inf.)</w:t>
      </w:r>
    </w:p>
    <w:p w14:paraId="391107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eating I-chose</w:t>
      </w:r>
      <w:r w:rsidRPr="004D5A2F">
        <w:rPr>
          <w:rStyle w:val="FootnoteReference"/>
          <w:rFonts w:ascii="Gandhari Unicode" w:hAnsi="Gandhari Unicode" w:cs="e-Tamil OTC"/>
          <w:noProof/>
          <w:lang w:val="en-GB"/>
        </w:rPr>
        <w:footnoteReference w:id="252"/>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he(h.)-with distance land-</w:t>
      </w:r>
    </w:p>
    <w:p w14:paraId="5D5EFBC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touch(inf.) come-up- transverse- mountain slope</w:t>
      </w:r>
    </w:p>
    <w:p w14:paraId="1FEE4CB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sugarcane middle section like</w:t>
      </w:r>
    </w:p>
    <w:p w14:paraId="140234F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elephant-bull- foot way been-permanent- water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6C6D1" w14:textId="77777777" w:rsidR="0074055C" w:rsidRPr="004D5A2F" w:rsidRDefault="0074055C">
      <w:pPr>
        <w:pStyle w:val="Textbody"/>
        <w:spacing w:after="29" w:line="259" w:lineRule="exact"/>
        <w:rPr>
          <w:rFonts w:ascii="Gandhari Unicode" w:hAnsi="Gandhari Unicode" w:cs="e-Tamil OTC"/>
          <w:noProof/>
          <w:lang w:val="en-GB"/>
        </w:rPr>
      </w:pPr>
    </w:p>
    <w:p w14:paraId="05F606A9" w14:textId="77777777" w:rsidR="0074055C" w:rsidRPr="004D5A2F" w:rsidRDefault="0074055C">
      <w:pPr>
        <w:pStyle w:val="Textbody"/>
        <w:spacing w:after="29"/>
        <w:rPr>
          <w:rFonts w:ascii="Gandhari Unicode" w:hAnsi="Gandhari Unicode" w:cs="e-Tamil OTC"/>
          <w:noProof/>
          <w:lang w:val="en-GB"/>
        </w:rPr>
      </w:pPr>
    </w:p>
    <w:p w14:paraId="4A6A46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So that gossip arise in the village, so that the streets resound,</w:t>
      </w:r>
    </w:p>
    <w:p w14:paraId="6A2D01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[my] dutiful</w:t>
      </w:r>
      <w:r w:rsidRPr="004D5A2F">
        <w:rPr>
          <w:rStyle w:val="FootnoteReference"/>
          <w:rFonts w:ascii="Gandhari Unicode" w:hAnsi="Gandhari Unicode" w:cs="e-Tamil OTC"/>
          <w:noProof/>
          <w:lang w:val="en-GB"/>
        </w:rPr>
        <w:footnoteReference w:id="253"/>
      </w:r>
      <w:r w:rsidRPr="004D5A2F">
        <w:rPr>
          <w:rFonts w:ascii="Gandhari Unicode" w:hAnsi="Gandhari Unicode" w:cs="e-Tamil OTC"/>
          <w:noProof/>
          <w:lang w:val="en-GB"/>
        </w:rPr>
        <w:t xml:space="preserve"> mother, who slaps [me] unendingly,</w:t>
      </w:r>
    </w:p>
    <w:p w14:paraId="5BA4F8B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 [alone] in her house.</w:t>
      </w:r>
    </w:p>
    <w:p w14:paraId="62E6AC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As for me,</w:t>
      </w:r>
    </w:p>
    <w:p w14:paraId="46791A5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[my] thorn teeth glittering after they have eaten Nelli [fruit],</w:t>
      </w:r>
    </w:p>
    <w:p w14:paraId="2EF365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have chosen to drink</w:t>
      </w:r>
    </w:p>
    <w:p w14:paraId="4A76871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water which has lasted in the footprints</w:t>
      </w:r>
      <w:r w:rsidRPr="004D5A2F">
        <w:rPr>
          <w:rStyle w:val="FootnoteReference"/>
          <w:rFonts w:ascii="Gandhari Unicode" w:hAnsi="Gandhari Unicode" w:cs="e-Tamil OTC"/>
          <w:noProof/>
          <w:lang w:val="en-GB"/>
        </w:rPr>
        <w:footnoteReference w:id="254"/>
      </w:r>
      <w:r w:rsidRPr="004D5A2F">
        <w:rPr>
          <w:rFonts w:ascii="Gandhari Unicode" w:hAnsi="Gandhari Unicode" w:cs="e-Tamil OTC"/>
          <w:noProof/>
          <w:lang w:val="en-GB"/>
        </w:rPr>
        <w:t xml:space="preserve"> of big elephant bulls,</w:t>
      </w:r>
    </w:p>
    <w:p w14:paraId="4029723E" w14:textId="77777777" w:rsidR="0074055C" w:rsidRPr="004D5A2F" w:rsidRDefault="00CF70BD">
      <w:pPr>
        <w:pStyle w:val="Textbody"/>
        <w:tabs>
          <w:tab w:val="left" w:pos="1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[big] as [irrigation] troughs in the middle of sugarcane [fields],</w:t>
      </w:r>
      <w:r w:rsidRPr="004D5A2F">
        <w:rPr>
          <w:rStyle w:val="FootnoteReference"/>
          <w:rFonts w:ascii="Gandhari Unicode" w:hAnsi="Gandhari Unicode" w:cs="e-Tamil OTC"/>
          <w:noProof/>
          <w:lang w:val="en-GB"/>
        </w:rPr>
        <w:footnoteReference w:id="255"/>
      </w:r>
    </w:p>
    <w:p w14:paraId="11109C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slopes of transverse mountains that have come up</w:t>
      </w:r>
    </w:p>
    <w:p w14:paraId="45433FA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touch the sky, in a distant land with him.</w:t>
      </w:r>
    </w:p>
    <w:p w14:paraId="3FEE18C7" w14:textId="77777777" w:rsidR="0074055C" w:rsidRPr="004D5A2F" w:rsidRDefault="0074055C">
      <w:pPr>
        <w:pStyle w:val="Textbody"/>
        <w:spacing w:after="0"/>
        <w:rPr>
          <w:rFonts w:ascii="Gandhari Unicode" w:hAnsi="Gandhari Unicode" w:cs="e-Tamil OTC"/>
          <w:noProof/>
          <w:lang w:val="en-GB"/>
        </w:rPr>
      </w:pPr>
    </w:p>
    <w:p w14:paraId="2C3950BA"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DDABF85"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பெருஞ்சாத்தன்: </w:t>
      </w:r>
      <w:r w:rsidRPr="004D5A2F">
        <w:rPr>
          <w:rFonts w:ascii="Gandhari Unicode" w:hAnsi="Gandhari Unicode"/>
          <w:i w:val="0"/>
          <w:iCs w:val="0"/>
          <w:color w:val="auto"/>
        </w:rPr>
        <w:t>the confidante / SHE</w:t>
      </w:r>
    </w:p>
    <w:p w14:paraId="3BF223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இப்பாட்டன்னை வெறி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அன்னை வெறியாட்டு) எடுக்கக் கருதா நின்றாள்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இனி யாம் இதற்கு என் கொலோ செயற் பாலது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தலைமகட்குத் தலைமகன் சிறைப்புறமாகக் கூறியது.</w:t>
      </w:r>
    </w:p>
    <w:p w14:paraId="53579BBF" w14:textId="77777777" w:rsidR="0074055C" w:rsidRPr="004D5A2F" w:rsidRDefault="0074055C">
      <w:pPr>
        <w:pStyle w:val="Textbody"/>
        <w:spacing w:after="29"/>
        <w:rPr>
          <w:rFonts w:ascii="Gandhari Unicode" w:hAnsi="Gandhari Unicode" w:cs="e-Tamil OTC"/>
          <w:noProof/>
          <w:lang w:val="en-GB"/>
        </w:rPr>
      </w:pPr>
    </w:p>
    <w:p w14:paraId="62FED7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மறிக்குர லறுத்துத் தினைப்பிரப் பிரீஇச்</w:t>
      </w:r>
    </w:p>
    <w:p w14:paraId="65ACEF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செல்லாற்றுக் கவலைப் பல்லியங் கறங்கத்</w:t>
      </w:r>
    </w:p>
    <w:p w14:paraId="367507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தோற்ற மல்லது நோய்க்குமருந் தாகா</w:t>
      </w:r>
    </w:p>
    <w:p w14:paraId="42AFE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வேற்றுப்பெருந் தெய்வம் </w:t>
      </w:r>
      <w:r w:rsidRPr="004D5A2F">
        <w:rPr>
          <w:rFonts w:ascii="Gandhari Unicode" w:hAnsi="Gandhari Unicode" w:cs="e-Tamil OTC"/>
          <w:noProof/>
          <w:u w:val="wave"/>
          <w:cs/>
          <w:lang w:val="en-GB"/>
        </w:rPr>
        <w:t>பலவுடன்</w:t>
      </w:r>
      <w:r w:rsidRPr="004D5A2F">
        <w:rPr>
          <w:rFonts w:ascii="Gandhari Unicode" w:hAnsi="Gandhari Unicode" w:cs="e-Tamil OTC"/>
          <w:noProof/>
          <w:cs/>
          <w:lang w:val="en-GB"/>
        </w:rPr>
        <w:t xml:space="preserve"> வாழ்த்திப்</w:t>
      </w:r>
    </w:p>
    <w:p w14:paraId="7274F0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பேஎய்க் கொளீஇய</w:t>
      </w:r>
      <w:r w:rsidRPr="004D5A2F">
        <w:rPr>
          <w:rFonts w:ascii="Gandhari Unicode" w:hAnsi="Gandhari Unicode" w:cs="e-Tamil OTC"/>
          <w:noProof/>
          <w:cs/>
          <w:lang w:val="en-GB"/>
        </w:rPr>
        <w:t xml:space="preserve"> ளிவளெனப் படுத</w:t>
      </w:r>
    </w:p>
    <w:p w14:paraId="0B2E8A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னோதக் கன்றே தோழி மால்வரை</w:t>
      </w:r>
    </w:p>
    <w:p w14:paraId="137696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மழைவிளை யாடு நாடனைப்</w:t>
      </w:r>
    </w:p>
    <w:p w14:paraId="476F8C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 மாகிய </w:t>
      </w:r>
      <w:r w:rsidRPr="004D5A2F">
        <w:rPr>
          <w:rFonts w:ascii="Gandhari Unicode" w:hAnsi="Gandhari Unicode" w:cs="e-Tamil OTC"/>
          <w:noProof/>
          <w:u w:val="wave"/>
          <w:cs/>
          <w:lang w:val="en-GB"/>
        </w:rPr>
        <w:t>நாமிதற்</w:t>
      </w:r>
      <w:r w:rsidRPr="004D5A2F">
        <w:rPr>
          <w:rFonts w:ascii="Gandhari Unicode" w:hAnsi="Gandhari Unicode" w:cs="e-Tamil OTC"/>
          <w:noProof/>
          <w:cs/>
          <w:lang w:val="en-GB"/>
        </w:rPr>
        <w:t xml:space="preserve"> படவே.</w:t>
      </w:r>
    </w:p>
    <w:p w14:paraId="1D7FA68A" w14:textId="77777777" w:rsidR="0074055C" w:rsidRPr="004D5A2F" w:rsidRDefault="0074055C">
      <w:pPr>
        <w:pStyle w:val="Textbody"/>
        <w:spacing w:after="29"/>
        <w:rPr>
          <w:rFonts w:ascii="Gandhari Unicode" w:hAnsi="Gandhari Unicode" w:cs="e-Tamil OTC"/>
          <w:noProof/>
          <w:lang w:val="en-GB"/>
        </w:rPr>
      </w:pPr>
    </w:p>
    <w:p w14:paraId="4524C8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பிரீஇச்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பிரீஇ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தெய்வம்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தெய்வப்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5ab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பேஎய்க் கொளீஇய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பேஎய் கொளீஇய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பேய்க்கொ ளீஇய </w:t>
      </w:r>
      <w:r w:rsidRPr="004D5A2F">
        <w:rPr>
          <w:rFonts w:ascii="Gandhari Unicode" w:eastAsia="URW Palladio UNI" w:hAnsi="Gandhari Unicode" w:cs="e-Tamil OTC"/>
          <w:noProof/>
          <w:lang w:val="en-GB"/>
        </w:rPr>
        <w:t xml:space="preserve">EA, I; </w:t>
      </w:r>
      <w:r w:rsidRPr="004D5A2F">
        <w:rPr>
          <w:rFonts w:ascii="Gandhari Unicode" w:eastAsia="URW Palladio UNI" w:hAnsi="Gandhari Unicode" w:cs="e-Tamil OTC"/>
          <w:noProof/>
          <w:cs/>
          <w:lang w:val="en-GB"/>
        </w:rPr>
        <w:t xml:space="preserve">பொய்க்கொள் ளீஇய </w:t>
      </w:r>
      <w:r w:rsidRPr="004D5A2F">
        <w:rPr>
          <w:rFonts w:ascii="Gandhari Unicode" w:eastAsia="URW Palladio UNI" w:hAnsi="Gandhari Unicode" w:cs="e-Tamil OTC"/>
          <w:noProof/>
          <w:lang w:val="en-GB"/>
        </w:rPr>
        <w:t>L1, C1+3v, G1+2 •</w:t>
      </w:r>
      <w:r w:rsidRPr="004D5A2F">
        <w:rPr>
          <w:rFonts w:ascii="Gandhari Unicode" w:eastAsia="URW Palladio UNI" w:hAnsi="Gandhari Unicode" w:cs="e-Tamil OTC"/>
          <w:b/>
          <w:bCs/>
          <w:noProof/>
          <w:lang w:val="en-GB"/>
        </w:rPr>
        <w:t xml:space="preserve"> 7a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மளைவிளை </w:t>
      </w:r>
      <w:r w:rsidRPr="004D5A2F">
        <w:rPr>
          <w:rFonts w:ascii="Gandhari Unicode" w:eastAsia="URW Palladio UNI" w:hAnsi="Gandhari Unicode" w:cs="e-Tamil OTC"/>
          <w:noProof/>
          <w:lang w:val="en-GB"/>
        </w:rPr>
        <w:t>L1, 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நாமிதற்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நாமிகற் </w:t>
      </w:r>
      <w:r w:rsidRPr="004D5A2F">
        <w:rPr>
          <w:rFonts w:ascii="Gandhari Unicode" w:hAnsi="Gandhari Unicode" w:cs="e-Tamil OTC"/>
          <w:noProof/>
          <w:lang w:val="en-GB"/>
        </w:rPr>
        <w:t xml:space="preserve">C2v+3v, Cām.v [line 8 missing in G1 apart from </w:t>
      </w:r>
      <w:r w:rsidRPr="004D5A2F">
        <w:rPr>
          <w:rFonts w:ascii="Gandhari Unicode" w:hAnsi="Gandhari Unicode" w:cs="e-Tamil OTC"/>
          <w:noProof/>
          <w:cs/>
          <w:lang w:val="en-GB"/>
        </w:rPr>
        <w:t xml:space="preserve">பிழை + யே மாகிய ந </w:t>
      </w:r>
      <w:r w:rsidRPr="004D5A2F">
        <w:rPr>
          <w:rFonts w:ascii="Gandhari Unicode" w:hAnsi="Gandhari Unicode" w:cs="e-Tamil OTC"/>
          <w:noProof/>
          <w:lang w:val="en-GB"/>
        </w:rPr>
        <w:t xml:space="preserve">in another pen] </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படலே </w:t>
      </w:r>
      <w:r w:rsidRPr="004D5A2F">
        <w:rPr>
          <w:rFonts w:ascii="Gandhari Unicode" w:hAnsi="Gandhari Unicode" w:cs="e-Tamil OTC"/>
          <w:noProof/>
          <w:lang w:val="en-GB"/>
        </w:rPr>
        <w:t>I</w:t>
      </w:r>
    </w:p>
    <w:p w14:paraId="2F2EFA48" w14:textId="77777777" w:rsidR="0074055C" w:rsidRPr="004D5A2F" w:rsidRDefault="0074055C">
      <w:pPr>
        <w:pStyle w:val="Textbody"/>
        <w:spacing w:after="29"/>
        <w:rPr>
          <w:rFonts w:ascii="Gandhari Unicode" w:hAnsi="Gandhari Unicode" w:cs="e-Tamil OTC"/>
          <w:noProof/>
          <w:lang w:val="en-GB"/>
        </w:rPr>
      </w:pPr>
    </w:p>
    <w:p w14:paraId="384457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maṟi kural aṟuttu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tiṉai pirapp</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irīi</w:t>
      </w:r>
      <w:r w:rsidR="00967235" w:rsidRPr="004D5A2F">
        <w:rPr>
          <w:rFonts w:ascii="Gandhari Unicode" w:hAnsi="Gandhari Unicode" w:cs="e-Tamil OTC"/>
          <w:noProof/>
          <w:lang w:val="en-GB"/>
        </w:rPr>
        <w:t>+</w:t>
      </w:r>
    </w:p>
    <w:p w14:paraId="30EEDD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āṟṟu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kavalai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pal </w:t>
      </w:r>
      <w:r w:rsidR="00967235" w:rsidRPr="004D5A2F">
        <w:rPr>
          <w:rFonts w:ascii="Gandhari Unicode" w:hAnsi="Gandhari Unicode" w:cs="e-Tamil OTC"/>
          <w:noProof/>
          <w:lang w:val="en-GB"/>
        </w:rPr>
        <w:t>+</w:t>
      </w:r>
      <w:r w:rsidRPr="004D5A2F">
        <w:rPr>
          <w:rFonts w:ascii="Gandhari Unicode" w:hAnsi="Gandhari Unicode" w:cs="e-Tamil OTC"/>
          <w:noProof/>
          <w:lang w:val="en-GB"/>
        </w:rPr>
        <w:t>iyam kaṟaṅka</w:t>
      </w:r>
      <w:r w:rsidR="00967235" w:rsidRPr="004D5A2F">
        <w:rPr>
          <w:rFonts w:ascii="Gandhari Unicode" w:hAnsi="Gandhari Unicode" w:cs="e-Tamil OTC"/>
          <w:noProof/>
          <w:lang w:val="en-GB"/>
        </w:rPr>
        <w:t>+</w:t>
      </w:r>
    </w:p>
    <w:p w14:paraId="56A796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tōṟṟ</w:t>
      </w:r>
      <w:r w:rsidR="00967235" w:rsidRPr="004D5A2F">
        <w:rPr>
          <w:rFonts w:ascii="Gandhari Unicode" w:hAnsi="Gandhari Unicode" w:cs="e-Tamil OTC"/>
          <w:noProof/>
          <w:lang w:val="en-GB"/>
        </w:rPr>
        <w:t>am allatu nōykku marunt*</w:t>
      </w:r>
      <w:r w:rsidRPr="004D5A2F">
        <w:rPr>
          <w:rFonts w:ascii="Gandhari Unicode" w:hAnsi="Gandhari Unicode" w:cs="e-Tamil OTC"/>
          <w:noProof/>
          <w:lang w:val="en-GB"/>
        </w:rPr>
        <w:t xml:space="preserve"> ākā</w:t>
      </w:r>
    </w:p>
    <w:p w14:paraId="765620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vēṟṟu perum teyvam </w:t>
      </w:r>
      <w:r w:rsidRPr="004D5A2F">
        <w:rPr>
          <w:rFonts w:ascii="Gandhari Unicode" w:hAnsi="Gandhari Unicode" w:cs="e-Tamil OTC"/>
          <w:i/>
          <w:iCs/>
          <w:noProof/>
          <w:lang w:val="en-GB"/>
        </w:rPr>
        <w:t>pala</w:t>
      </w:r>
      <w:r w:rsidRPr="004D5A2F">
        <w:rPr>
          <w:rFonts w:ascii="Gandhari Unicode" w:hAnsi="Gandhari Unicode" w:cs="e-Tamil OTC"/>
          <w:noProof/>
          <w:lang w:val="en-GB"/>
        </w:rPr>
        <w:t xml:space="preserve"> </w:t>
      </w:r>
      <w:r w:rsidR="00967235" w:rsidRPr="004D5A2F">
        <w:rPr>
          <w:rFonts w:ascii="Gandhari Unicode" w:hAnsi="Gandhari Unicode" w:cs="e-Tamil OTC"/>
          <w:noProof/>
          <w:lang w:val="en-GB"/>
        </w:rPr>
        <w:t>~</w:t>
      </w:r>
      <w:r w:rsidRPr="004D5A2F">
        <w:rPr>
          <w:rFonts w:ascii="Gandhari Unicode" w:hAnsi="Gandhari Unicode" w:cs="e-Tamil OTC"/>
          <w:noProof/>
          <w:lang w:val="en-GB"/>
        </w:rPr>
        <w:t>uṭaṉ vāḻtti</w:t>
      </w:r>
      <w:r w:rsidR="00967235" w:rsidRPr="004D5A2F">
        <w:rPr>
          <w:rFonts w:ascii="Gandhari Unicode" w:hAnsi="Gandhari Unicode" w:cs="e-Tamil OTC"/>
          <w:noProof/>
          <w:lang w:val="en-GB"/>
        </w:rPr>
        <w:t>+</w:t>
      </w:r>
    </w:p>
    <w:p w14:paraId="6120E1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pēey </w:t>
      </w:r>
      <w:r w:rsidRPr="004D5A2F">
        <w:rPr>
          <w:rFonts w:ascii="Gandhari Unicode" w:hAnsi="Gandhari Unicode" w:cs="e-Tamil OTC"/>
          <w:noProof/>
          <w:lang w:val="en-GB"/>
        </w:rPr>
        <w:t>koḷīiyaḷ ivaḷ 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paṭutal</w:t>
      </w:r>
    </w:p>
    <w:p w14:paraId="4587A8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takkaṉṟ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 tōḻi māl varai</w:t>
      </w:r>
    </w:p>
    <w:p w14:paraId="00617F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 viḷaiyāṭu nāṭaṉai</w:t>
      </w:r>
      <w:r w:rsidR="00967235" w:rsidRPr="004D5A2F">
        <w:rPr>
          <w:rFonts w:ascii="Gandhari Unicode" w:hAnsi="Gandhari Unicode" w:cs="e-Tamil OTC"/>
          <w:noProof/>
          <w:lang w:val="en-GB"/>
        </w:rPr>
        <w:t>+</w:t>
      </w:r>
    </w:p>
    <w:p w14:paraId="37768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piḻaiyēm ākiya nām </w:t>
      </w:r>
      <w:r w:rsidRPr="004D5A2F">
        <w:rPr>
          <w:rFonts w:ascii="Gandhari Unicode" w:hAnsi="Gandhari Unicode" w:cs="e-Tamil OTC"/>
          <w:i/>
          <w:iCs/>
          <w:noProof/>
          <w:lang w:val="en-GB"/>
        </w:rPr>
        <w:t>itaṉ</w:t>
      </w:r>
      <w:r w:rsidRPr="004D5A2F">
        <w:rPr>
          <w:rFonts w:ascii="Gandhari Unicode" w:hAnsi="Gandhari Unicode" w:cs="e-Tamil OTC"/>
          <w:noProof/>
          <w:lang w:val="en-GB"/>
        </w:rPr>
        <w:t xml:space="preserve"> paṭa</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5863CD46" w14:textId="77777777" w:rsidR="0074055C" w:rsidRPr="004D5A2F" w:rsidRDefault="0074055C">
      <w:pPr>
        <w:pStyle w:val="Textbody"/>
        <w:spacing w:after="29" w:line="260" w:lineRule="exact"/>
        <w:rPr>
          <w:rFonts w:ascii="Gandhari Unicode" w:hAnsi="Gandhari Unicode" w:cs="e-Tamil OTC"/>
          <w:noProof/>
          <w:lang w:val="en-GB"/>
        </w:rPr>
      </w:pPr>
    </w:p>
    <w:p w14:paraId="07C6CCAD" w14:textId="77777777" w:rsidR="0074055C" w:rsidRPr="004D5A2F" w:rsidRDefault="0074055C">
      <w:pPr>
        <w:pStyle w:val="Textbody"/>
        <w:spacing w:after="29" w:line="260" w:lineRule="exact"/>
        <w:rPr>
          <w:rFonts w:ascii="Gandhari Unicode" w:hAnsi="Gandhari Unicode" w:cs="e-Tamil OTC"/>
          <w:noProof/>
          <w:lang w:val="en-GB"/>
        </w:rPr>
      </w:pPr>
    </w:p>
    <w:p w14:paraId="70A6BEF1" w14:textId="77777777" w:rsidR="0074055C" w:rsidRPr="004D5A2F" w:rsidRDefault="0074055C">
      <w:pPr>
        <w:pStyle w:val="Textbody"/>
        <w:spacing w:after="29" w:line="260" w:lineRule="exact"/>
        <w:rPr>
          <w:rFonts w:ascii="Gandhari Unicode" w:hAnsi="Gandhari Unicode" w:cs="e-Tamil OTC"/>
          <w:noProof/>
          <w:lang w:val="en-GB"/>
        </w:rPr>
      </w:pPr>
    </w:p>
    <w:p w14:paraId="47F8294C"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while HE is behind the hedge,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Mother is [still] irresolute [whether] to take up the Veṟi dance; now what is the pa</w:t>
      </w:r>
      <w:r w:rsidR="00270A6C" w:rsidRPr="004D5A2F">
        <w:rPr>
          <w:rFonts w:ascii="Gandhari Unicode" w:hAnsi="Gandhari Unicode" w:cs="e-Tamil OTC"/>
          <w:noProof/>
          <w:lang w:val="en-GB"/>
        </w:rPr>
        <w:t>rt to be done by us about this?”</w:t>
      </w:r>
    </w:p>
    <w:p w14:paraId="16552B4B" w14:textId="77777777" w:rsidR="0074055C" w:rsidRPr="004D5A2F" w:rsidRDefault="0074055C">
      <w:pPr>
        <w:pStyle w:val="Textbody"/>
        <w:spacing w:after="28" w:line="260" w:lineRule="exact"/>
        <w:rPr>
          <w:rFonts w:ascii="Gandhari Unicode" w:hAnsi="Gandhari Unicode" w:cs="e-Tamil OTC"/>
          <w:noProof/>
          <w:lang w:val="en-GB"/>
        </w:rPr>
      </w:pPr>
    </w:p>
    <w:p w14:paraId="5C6A98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kid</w:t>
      </w:r>
      <w:r w:rsidRPr="004D5A2F">
        <w:rPr>
          <w:rStyle w:val="FootnoteReference"/>
          <w:rFonts w:ascii="Gandhari Unicode" w:hAnsi="Gandhari Unicode" w:cs="e-Tamil OTC"/>
          <w:noProof/>
          <w:lang w:val="en-GB"/>
        </w:rPr>
        <w:footnoteReference w:id="256"/>
      </w:r>
      <w:r w:rsidRPr="004D5A2F">
        <w:rPr>
          <w:rFonts w:ascii="Gandhari Unicode" w:hAnsi="Gandhari Unicode" w:cs="e-Tamil OTC"/>
          <w:noProof/>
          <w:lang w:val="en-GB"/>
        </w:rPr>
        <w:t xml:space="preserve"> voice cut-off(abs.) millet offering let-be(abs.)</w:t>
      </w:r>
    </w:p>
    <w:p w14:paraId="005D4F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 river- bifurcation many instrument sound(inf.)</w:t>
      </w:r>
    </w:p>
    <w:p w14:paraId="16B6B7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appearance not-so-it pain(dat.) remedy become-not</w:t>
      </w:r>
    </w:p>
    <w:p w14:paraId="7AB4F9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different- big god many(n.pl.) together praised</w:t>
      </w:r>
    </w:p>
    <w:p w14:paraId="0BC632C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spirit taken-she this(f.) say(inf.) happening</w:t>
      </w:r>
    </w:p>
    <w:p w14:paraId="4D9796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it-was-fit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big mountain</w:t>
      </w:r>
    </w:p>
    <w:p w14:paraId="4B889B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playing- land-he(acc.)</w:t>
      </w:r>
    </w:p>
    <w:p w14:paraId="52B47A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we-don't-fail become- we this(obl.)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BE642F" w14:textId="77777777" w:rsidR="0074055C" w:rsidRPr="004D5A2F" w:rsidRDefault="0074055C">
      <w:pPr>
        <w:pStyle w:val="Textbody"/>
        <w:spacing w:after="0"/>
        <w:ind w:left="1411" w:hanging="1411"/>
        <w:jc w:val="both"/>
        <w:rPr>
          <w:rFonts w:ascii="Gandhari Unicode" w:hAnsi="Gandhari Unicode" w:cs="e-Tamil OTC"/>
          <w:noProof/>
          <w:lang w:val="en-GB"/>
        </w:rPr>
      </w:pPr>
    </w:p>
    <w:p w14:paraId="53164640" w14:textId="77777777" w:rsidR="0074055C" w:rsidRPr="004D5A2F" w:rsidRDefault="0074055C">
      <w:pPr>
        <w:pStyle w:val="Textbody"/>
        <w:spacing w:after="29"/>
        <w:rPr>
          <w:rFonts w:ascii="Gandhari Unicode" w:hAnsi="Gandhari Unicode" w:cs="e-Tamil OTC"/>
          <w:noProof/>
          <w:lang w:val="en-GB"/>
        </w:rPr>
      </w:pPr>
    </w:p>
    <w:p w14:paraId="1891E3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[In response to this] pain is fitting</w:t>
      </w:r>
      <w:r w:rsidRPr="004D5A2F">
        <w:rPr>
          <w:rStyle w:val="FootnoteReference"/>
          <w:rFonts w:ascii="Gandhari Unicode" w:hAnsi="Gandhari Unicode" w:cs="e-Tamil OTC"/>
          <w:noProof/>
          <w:lang w:val="en-GB"/>
        </w:rPr>
        <w:footnoteReference w:id="257"/>
      </w:r>
      <w:r w:rsidRPr="004D5A2F">
        <w:rPr>
          <w:rFonts w:ascii="Gandhari Unicode" w:hAnsi="Gandhari Unicode" w:cs="e-Tamil OTC"/>
          <w:noProof/>
          <w:lang w:val="en-GB"/>
        </w:rPr>
        <w:t>, friend,</w:t>
      </w:r>
    </w:p>
    <w:p w14:paraId="2FDA7F0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upon the event</w:t>
      </w:r>
      <w:r w:rsidRPr="004D5A2F">
        <w:rPr>
          <w:rStyle w:val="FootnoteReference"/>
          <w:rFonts w:ascii="Gandhari Unicode" w:hAnsi="Gandhari Unicode" w:cs="e-Tamil OTC"/>
          <w:noProof/>
          <w:lang w:val="en-GB"/>
        </w:rPr>
        <w:footnoteReference w:id="258"/>
      </w:r>
      <w:r w:rsidRPr="004D5A2F">
        <w:rPr>
          <w:rFonts w:ascii="Gandhari Unicode" w:hAnsi="Gandhari Unicode" w:cs="e-Tamil OTC"/>
          <w:noProof/>
          <w:lang w:val="en-GB"/>
        </w:rPr>
        <w:t xml:space="preserve"> of [their] saying: </w:t>
      </w:r>
      <w:r w:rsidR="00270A6C" w:rsidRPr="004D5A2F">
        <w:rPr>
          <w:rFonts w:ascii="Gandhari Unicode" w:hAnsi="Gandhari Unicode" w:cs="e-Tamil OTC"/>
          <w:noProof/>
          <w:lang w:val="en-GB"/>
        </w:rPr>
        <w:t>“she is possessed by a spirit!”</w:t>
      </w:r>
      <w:r w:rsidRPr="004D5A2F">
        <w:rPr>
          <w:rFonts w:ascii="Gandhari Unicode" w:hAnsi="Gandhari Unicode" w:cs="e-Tamil OTC"/>
          <w:noProof/>
          <w:lang w:val="en-GB"/>
        </w:rPr>
        <w:t>,</w:t>
      </w:r>
    </w:p>
    <w:p w14:paraId="6C4756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cutting a kid's throat [and] preparing millet offerings</w:t>
      </w:r>
    </w:p>
    <w:p w14:paraId="07C0FBA0"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[and] praising with many [songs] different great gods,</w:t>
      </w:r>
    </w:p>
    <w:p w14:paraId="1181DA82" w14:textId="77777777" w:rsidR="0074055C" w:rsidRPr="004D5A2F" w:rsidRDefault="00CF70BD">
      <w:pPr>
        <w:pStyle w:val="Textbody"/>
        <w:tabs>
          <w:tab w:val="left" w:pos="138"/>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[that] being a remedy for the pain apart from appearance,</w:t>
      </w:r>
      <w:r w:rsidRPr="004D5A2F">
        <w:rPr>
          <w:rStyle w:val="FootnoteReference"/>
          <w:rFonts w:ascii="Gandhari Unicode" w:hAnsi="Gandhari Unicode" w:cs="e-Tamil OTC"/>
          <w:noProof/>
          <w:lang w:val="en-GB"/>
        </w:rPr>
        <w:footnoteReference w:id="259"/>
      </w:r>
    </w:p>
    <w:p w14:paraId="3DA8553D"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t>while many instruments are sounding on the crossing</w:t>
      </w:r>
    </w:p>
    <w:p w14:paraId="7DDADED9"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moving rivers.</w:t>
      </w:r>
    </w:p>
    <w:p w14:paraId="50A414E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That this [should] happen to us who haven't wronged</w:t>
      </w:r>
      <w:r w:rsidRPr="004D5A2F">
        <w:rPr>
          <w:rStyle w:val="FootnoteReference"/>
          <w:rFonts w:ascii="Gandhari Unicode" w:hAnsi="Gandhari Unicode" w:cs="e-Tamil OTC"/>
          <w:noProof/>
          <w:lang w:val="en-GB"/>
        </w:rPr>
        <w:footnoteReference w:id="260"/>
      </w:r>
    </w:p>
    <w:p w14:paraId="41C3D01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rain is playing</w:t>
      </w:r>
      <w:r w:rsidRPr="004D5A2F">
        <w:rPr>
          <w:rStyle w:val="FootnoteReference"/>
          <w:rFonts w:ascii="Gandhari Unicode" w:hAnsi="Gandhari Unicode" w:cs="e-Tamil OTC"/>
          <w:noProof/>
          <w:lang w:val="en-GB"/>
        </w:rPr>
        <w:footnoteReference w:id="261"/>
      </w:r>
      <w:r w:rsidRPr="004D5A2F">
        <w:rPr>
          <w:rFonts w:ascii="Gandhari Unicode" w:hAnsi="Gandhari Unicode" w:cs="e-Tamil OTC"/>
          <w:noProof/>
          <w:lang w:val="en-GB"/>
        </w:rPr>
        <w:t xml:space="preserve"> on the great mountain!</w:t>
      </w:r>
    </w:p>
    <w:p w14:paraId="1012F633" w14:textId="77777777" w:rsidR="0074055C" w:rsidRPr="004D5A2F" w:rsidRDefault="0074055C">
      <w:pPr>
        <w:pStyle w:val="Textbody"/>
        <w:spacing w:after="0"/>
        <w:rPr>
          <w:rFonts w:ascii="Gandhari Unicode" w:hAnsi="Gandhari Unicode" w:cs="e-Tamil OTC"/>
          <w:b/>
          <w:noProof/>
          <w:lang w:val="en-GB"/>
        </w:rPr>
      </w:pPr>
    </w:p>
    <w:p w14:paraId="427BAEF6"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DF3E232"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264</w:t>
      </w:r>
      <w:r w:rsidRPr="004D5A2F">
        <w:rPr>
          <w:rFonts w:ascii="Gandhari Unicode" w:hAnsi="Gandhari Unicode"/>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0394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ஆற்றாள் எனக் கவன்ற தோழிக்குத் தலைமகள்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ஆற்றுவல்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21961E90" w14:textId="77777777" w:rsidR="0074055C" w:rsidRPr="004D5A2F" w:rsidRDefault="0074055C">
      <w:pPr>
        <w:pStyle w:val="Textbody"/>
        <w:spacing w:after="29"/>
        <w:rPr>
          <w:rFonts w:ascii="Gandhari Unicode" w:hAnsi="Gandhari Unicode" w:cs="e-Tamil OTC"/>
          <w:noProof/>
          <w:lang w:val="en-GB"/>
        </w:rPr>
      </w:pPr>
    </w:p>
    <w:p w14:paraId="171F37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கலிமழை கெழீஇய கான்யாற் </w:t>
      </w:r>
      <w:r w:rsidRPr="004D5A2F">
        <w:rPr>
          <w:rFonts w:ascii="Gandhari Unicode" w:hAnsi="Gandhari Unicode" w:cs="e-Tamil OTC"/>
          <w:noProof/>
          <w:u w:val="wave"/>
          <w:cs/>
          <w:lang w:val="en-GB"/>
        </w:rPr>
        <w:t>றிகுகரை</w:t>
      </w:r>
      <w:r w:rsidRPr="004D5A2F">
        <w:rPr>
          <w:rFonts w:ascii="Gandhari Unicode" w:hAnsi="Gandhari Unicode" w:cs="e-Tamil OTC"/>
          <w:noProof/>
          <w:cs/>
          <w:lang w:val="en-GB"/>
        </w:rPr>
        <w:tab/>
      </w:r>
    </w:p>
    <w:p w14:paraId="23AD9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யொலிநெடும் பீலி துயல்வர வியலி</w:t>
      </w:r>
    </w:p>
    <w:p w14:paraId="56AF0F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யாடுமயி லகவு நாட னம்மொடு</w:t>
      </w:r>
    </w:p>
    <w:p w14:paraId="14FEEB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நயந்தனன் கொண்ட கேண்மை</w:t>
      </w:r>
    </w:p>
    <w:p w14:paraId="12A5B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பசந்தக்</w:t>
      </w:r>
      <w:r w:rsidRPr="004D5A2F">
        <w:rPr>
          <w:rFonts w:ascii="Gandhari Unicode" w:hAnsi="Gandhari Unicode" w:cs="e-Tamil OTC"/>
          <w:noProof/>
          <w:cs/>
          <w:lang w:val="en-GB"/>
        </w:rPr>
        <w:t xml:space="preserve"> காலும் </w:t>
      </w:r>
      <w:r w:rsidRPr="004D5A2F">
        <w:rPr>
          <w:rFonts w:ascii="Gandhari Unicode" w:hAnsi="Gandhari Unicode" w:cs="e-Tamil OTC"/>
          <w:noProof/>
          <w:u w:val="wave"/>
          <w:cs/>
          <w:lang w:val="en-GB"/>
        </w:rPr>
        <w:t>பசப்பொல்</w:t>
      </w:r>
      <w:r w:rsidRPr="004D5A2F">
        <w:rPr>
          <w:rFonts w:ascii="Gandhari Unicode" w:hAnsi="Gandhari Unicode" w:cs="e-Tamil OTC"/>
          <w:noProof/>
          <w:cs/>
          <w:lang w:val="en-GB"/>
        </w:rPr>
        <w:t xml:space="preserve"> லாதே.</w:t>
      </w:r>
    </w:p>
    <w:p w14:paraId="79ACB679" w14:textId="77777777" w:rsidR="0074055C" w:rsidRPr="004D5A2F" w:rsidRDefault="0074055C">
      <w:pPr>
        <w:pStyle w:val="Textbody"/>
        <w:spacing w:after="29"/>
        <w:rPr>
          <w:rFonts w:ascii="Gandhari Unicode" w:hAnsi="Gandhari Unicode" w:cs="e-Tamil OTC"/>
          <w:noProof/>
          <w:lang w:val="en-GB"/>
        </w:rPr>
      </w:pPr>
    </w:p>
    <w:p w14:paraId="71E135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றிகுகரை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றிடுகரை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றிருங்கரை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றிருகரை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துயரல்வர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 னம்மொடு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நாடன் நம்மொடு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பசந்தக் ... பசப்பொல்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பயந்தக் ... பயப்பொல் </w:t>
      </w:r>
      <w:r w:rsidRPr="004D5A2F">
        <w:rPr>
          <w:rFonts w:ascii="Gandhari Unicode" w:hAnsi="Gandhari Unicode" w:cs="e-Tamil OTC"/>
          <w:noProof/>
          <w:lang w:val="en-GB"/>
        </w:rPr>
        <w:t>C2v, Cām., ER</w:t>
      </w:r>
    </w:p>
    <w:p w14:paraId="67D4C8BF" w14:textId="77777777" w:rsidR="0074055C" w:rsidRPr="004D5A2F" w:rsidRDefault="0074055C">
      <w:pPr>
        <w:pStyle w:val="Textbody"/>
        <w:spacing w:after="29"/>
        <w:rPr>
          <w:rFonts w:ascii="Gandhari Unicode" w:hAnsi="Gandhari Unicode" w:cs="e-Tamil OTC"/>
          <w:noProof/>
          <w:lang w:val="en-GB"/>
        </w:rPr>
      </w:pPr>
    </w:p>
    <w:p w14:paraId="692629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maḻai keḻīiya kāṉ yāṟṟ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karai</w:t>
      </w:r>
    </w:p>
    <w:p w14:paraId="780BF1C6"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neṭum pīli tuyal vara </w:t>
      </w:r>
      <w:r w:rsidRPr="004D5A2F">
        <w:rPr>
          <w:rFonts w:ascii="Gandhari Unicode" w:hAnsi="Gandhari Unicode" w:cs="e-Tamil OTC"/>
          <w:noProof/>
          <w:lang w:val="en-GB"/>
        </w:rPr>
        <w:t>~</w:t>
      </w:r>
      <w:r w:rsidR="00CF70BD" w:rsidRPr="004D5A2F">
        <w:rPr>
          <w:rFonts w:ascii="Gandhari Unicode" w:hAnsi="Gandhari Unicode" w:cs="e-Tamil OTC"/>
          <w:noProof/>
          <w:lang w:val="en-GB"/>
        </w:rPr>
        <w:t>iyali</w:t>
      </w:r>
    </w:p>
    <w:p w14:paraId="7D47219A"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āṭu mayil akavum nāṭaṉ nammoṭu</w:t>
      </w:r>
    </w:p>
    <w:p w14:paraId="2CE10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nayantaṉaṉ koṇṭa kēṇmai</w:t>
      </w:r>
    </w:p>
    <w:p w14:paraId="4FF180D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pacanta</w:t>
      </w:r>
      <w:r w:rsidRPr="004D5A2F">
        <w:rPr>
          <w:rFonts w:ascii="Gandhari Unicode" w:hAnsi="Gandhari Unicode" w:cs="e-Tamil OTC"/>
          <w:noProof/>
          <w:lang w:val="en-GB"/>
        </w:rPr>
        <w:t xml:space="preserve"> kāl</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00967235" w:rsidRPr="004D5A2F">
        <w:rPr>
          <w:rFonts w:ascii="Gandhari Unicode" w:hAnsi="Gandhari Unicode" w:cs="e-Tamil OTC"/>
          <w:i/>
          <w:iCs/>
          <w:noProof/>
          <w:lang w:val="en-GB"/>
        </w:rPr>
        <w:t>pacapp*</w:t>
      </w:r>
      <w:r w:rsidRPr="004D5A2F">
        <w:rPr>
          <w:rFonts w:ascii="Gandhari Unicode" w:hAnsi="Gandhari Unicode" w:cs="e-Tamil OTC"/>
          <w:noProof/>
          <w:lang w:val="en-GB"/>
        </w:rPr>
        <w:t xml:space="preserve"> ollāt</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7EE8D35A" w14:textId="77777777" w:rsidR="0074055C" w:rsidRPr="004D5A2F" w:rsidRDefault="0074055C">
      <w:pPr>
        <w:pStyle w:val="Textbody"/>
        <w:spacing w:after="29" w:line="260" w:lineRule="exact"/>
        <w:rPr>
          <w:rFonts w:ascii="Gandhari Unicode" w:hAnsi="Gandhari Unicode" w:cs="e-Tamil OTC"/>
          <w:noProof/>
          <w:lang w:val="en-GB"/>
        </w:rPr>
      </w:pPr>
    </w:p>
    <w:p w14:paraId="450131AF" w14:textId="77777777" w:rsidR="0074055C" w:rsidRPr="004D5A2F" w:rsidRDefault="0074055C">
      <w:pPr>
        <w:pStyle w:val="Textbody"/>
        <w:spacing w:after="29" w:line="260" w:lineRule="exact"/>
        <w:rPr>
          <w:rFonts w:ascii="Gandhari Unicode" w:hAnsi="Gandhari Unicode" w:cs="e-Tamil OTC"/>
          <w:noProof/>
          <w:lang w:val="en-GB"/>
        </w:rPr>
      </w:pPr>
    </w:p>
    <w:p w14:paraId="59DBE881" w14:textId="77777777" w:rsidR="0074055C" w:rsidRPr="004D5A2F" w:rsidRDefault="0074055C">
      <w:pPr>
        <w:pStyle w:val="Textbody"/>
        <w:spacing w:after="29" w:line="260" w:lineRule="exact"/>
        <w:rPr>
          <w:rFonts w:ascii="Gandhari Unicode" w:hAnsi="Gandhari Unicode" w:cs="e-Tamil OTC"/>
          <w:noProof/>
          <w:lang w:val="en-GB"/>
        </w:rPr>
      </w:pPr>
    </w:p>
    <w:p w14:paraId="6473863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saying that she had the strength, to the confidante who was anxious that she would not have the strength.</w:t>
      </w:r>
    </w:p>
    <w:p w14:paraId="3EF0AE4B" w14:textId="77777777" w:rsidR="0074055C" w:rsidRPr="004D5A2F" w:rsidRDefault="0074055C">
      <w:pPr>
        <w:pStyle w:val="Textbody"/>
        <w:spacing w:after="29" w:line="260" w:lineRule="exact"/>
        <w:rPr>
          <w:rFonts w:ascii="Gandhari Unicode" w:hAnsi="Gandhari Unicode" w:cs="e-Tamil OTC"/>
          <w:noProof/>
          <w:lang w:val="en-GB"/>
        </w:rPr>
      </w:pPr>
    </w:p>
    <w:p w14:paraId="325B4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clamour- rain been-full- forest river- break- shore</w:t>
      </w:r>
    </w:p>
    <w:p w14:paraId="723C07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long peacock-feather swing- come(inf.) moved-forward</w:t>
      </w:r>
    </w:p>
    <w:p w14:paraId="03E8C9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dance- peacock calling- land-he us-with</w:t>
      </w:r>
    </w:p>
    <w:p w14:paraId="147523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he-longed taken- intimacy</w:t>
      </w:r>
    </w:p>
    <w:p w14:paraId="6CDCFF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paled-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pallor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5441D08" w14:textId="77777777" w:rsidR="0074055C" w:rsidRPr="004D5A2F" w:rsidRDefault="0074055C">
      <w:pPr>
        <w:pStyle w:val="Textbody"/>
        <w:spacing w:after="29"/>
        <w:rPr>
          <w:rFonts w:ascii="Gandhari Unicode" w:hAnsi="Gandhari Unicode" w:cs="e-Tamil OTC"/>
          <w:noProof/>
          <w:lang w:val="en-GB"/>
        </w:rPr>
      </w:pPr>
    </w:p>
    <w:p w14:paraId="511ABC42" w14:textId="77777777" w:rsidR="0074055C" w:rsidRPr="004D5A2F" w:rsidRDefault="0074055C">
      <w:pPr>
        <w:pStyle w:val="Textbody"/>
        <w:spacing w:after="29"/>
        <w:rPr>
          <w:rFonts w:ascii="Gandhari Unicode" w:hAnsi="Gandhari Unicode" w:cs="e-Tamil OTC"/>
          <w:noProof/>
          <w:lang w:val="en-GB"/>
        </w:rPr>
      </w:pPr>
    </w:p>
    <w:p w14:paraId="09B50F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land, where the dancing peacock is calling,</w:t>
      </w:r>
    </w:p>
    <w:p w14:paraId="02269E8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moving forward so that [its] full, long feathers come into swinging,</w:t>
      </w:r>
    </w:p>
    <w:p w14:paraId="1E9BD2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crumbling shore of the forest river filled</w:t>
      </w:r>
    </w:p>
    <w:p w14:paraId="5AE52480"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clamouring rain,</w:t>
      </w:r>
    </w:p>
    <w:p w14:paraId="23B61F1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longed</w:t>
      </w:r>
      <w:r w:rsidRPr="004D5A2F">
        <w:rPr>
          <w:rStyle w:val="FootnoteReference"/>
          <w:rFonts w:ascii="Gandhari Unicode" w:hAnsi="Gandhari Unicode" w:cs="e-Tamil OTC"/>
          <w:noProof/>
          <w:lang w:val="en-GB"/>
        </w:rPr>
        <w:footnoteReference w:id="262"/>
      </w:r>
      <w:r w:rsidRPr="004D5A2F">
        <w:rPr>
          <w:rFonts w:ascii="Gandhari Unicode" w:hAnsi="Gandhari Unicode" w:cs="e-Tamil OTC"/>
          <w:noProof/>
          <w:lang w:val="en-GB"/>
        </w:rPr>
        <w:t xml:space="preserve"> with us for the intimacy he had taken.</w:t>
      </w:r>
      <w:r w:rsidRPr="004D5A2F">
        <w:rPr>
          <w:rStyle w:val="FootnoteReference"/>
          <w:rFonts w:ascii="Gandhari Unicode" w:hAnsi="Gandhari Unicode" w:cs="e-Tamil OTC"/>
          <w:noProof/>
          <w:lang w:val="en-GB"/>
        </w:rPr>
        <w:footnoteReference w:id="263"/>
      </w:r>
    </w:p>
    <w:p w14:paraId="1CD462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at a time when [we] have paled, pallor is impossible.</w:t>
      </w:r>
      <w:r w:rsidRPr="004D5A2F">
        <w:rPr>
          <w:rStyle w:val="FootnoteReference"/>
          <w:rFonts w:ascii="Gandhari Unicode" w:hAnsi="Gandhari Unicode" w:cs="e-Tamil OTC"/>
          <w:noProof/>
          <w:lang w:val="en-GB"/>
        </w:rPr>
        <w:footnoteReference w:id="264"/>
      </w:r>
    </w:p>
    <w:p w14:paraId="1AD35624" w14:textId="77777777" w:rsidR="0074055C" w:rsidRPr="004D5A2F" w:rsidRDefault="0074055C">
      <w:pPr>
        <w:pStyle w:val="Textbody"/>
        <w:spacing w:after="0"/>
        <w:rPr>
          <w:rFonts w:ascii="Gandhari Unicode" w:hAnsi="Gandhari Unicode" w:cs="e-Tamil OTC"/>
          <w:noProof/>
          <w:lang w:val="en-GB"/>
        </w:rPr>
      </w:pPr>
    </w:p>
    <w:p w14:paraId="389C58CD" w14:textId="77777777" w:rsidR="0074055C" w:rsidRPr="004D5A2F" w:rsidRDefault="0074055C">
      <w:pPr>
        <w:pStyle w:val="Textbody"/>
        <w:spacing w:after="0"/>
        <w:rPr>
          <w:rFonts w:ascii="Gandhari Unicode" w:hAnsi="Gandhari Unicode" w:cs="e-Tamil OTC"/>
          <w:noProof/>
          <w:lang w:val="en-GB"/>
        </w:rPr>
      </w:pPr>
    </w:p>
    <w:p w14:paraId="6107936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For the intimacy that he who longed for us has taken,</w:t>
      </w:r>
    </w:p>
    <w:p w14:paraId="7AADC11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man from the land ...,</w:t>
      </w:r>
    </w:p>
    <w:p w14:paraId="76D542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pallor is impossible, even at a time when [we] have paled.</w:t>
      </w:r>
    </w:p>
    <w:p w14:paraId="6E6357D8" w14:textId="77777777" w:rsidR="0074055C" w:rsidRPr="004D5A2F" w:rsidRDefault="0074055C">
      <w:pPr>
        <w:pStyle w:val="Textbody"/>
        <w:spacing w:after="0"/>
        <w:rPr>
          <w:rFonts w:ascii="Gandhari Unicode" w:hAnsi="Gandhari Unicode" w:cs="e-Tamil OTC"/>
          <w:noProof/>
          <w:lang w:val="en-GB"/>
        </w:rPr>
      </w:pPr>
    </w:p>
    <w:p w14:paraId="742DF57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2F147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w:t>
      </w:r>
    </w:p>
    <w:p w14:paraId="033146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வரையாது பிரிந்தவிடத்து </w:t>
      </w:r>
      <w:r w:rsidR="009052A2" w:rsidRPr="004D5A2F">
        <w:rPr>
          <w:rFonts w:ascii="Gandhari Unicode" w:hAnsi="Gandhari Unicode" w:cs="e-Tamil OTC"/>
          <w:noProof/>
          <w:lang w:val="en-GB"/>
        </w:rPr>
        <w:t>“</w:t>
      </w:r>
      <w:r w:rsidRPr="004D5A2F">
        <w:rPr>
          <w:rFonts w:ascii="Gandhari Unicode" w:hAnsi="Gandhari Unicode" w:cs="e-Tamil OTC"/>
          <w:noProof/>
          <w:cs/>
          <w:lang w:val="en-GB"/>
        </w:rPr>
        <w:t>அவர் பிரிந்த காரண நின்னை வரைந்து கோடல் காரணமாகத் தான்</w:t>
      </w:r>
      <w:r w:rsidR="009052A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தலைமகட்குக் கூறியது.</w:t>
      </w:r>
    </w:p>
    <w:p w14:paraId="147D3A5E" w14:textId="77777777" w:rsidR="0074055C" w:rsidRPr="004D5A2F" w:rsidRDefault="0074055C">
      <w:pPr>
        <w:pStyle w:val="Textbody"/>
        <w:spacing w:after="29"/>
        <w:rPr>
          <w:rFonts w:ascii="Gandhari Unicode" w:hAnsi="Gandhari Unicode" w:cs="e-Tamil OTC"/>
          <w:noProof/>
          <w:lang w:val="en-GB"/>
        </w:rPr>
      </w:pPr>
    </w:p>
    <w:p w14:paraId="2334F5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காந்தளங் கொழுமுகை காவல் செல்லாது</w:t>
      </w:r>
    </w:p>
    <w:p w14:paraId="41BD05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வண்டுவாய் திறக்கும் பொழுதிற் பண்டுந்</w:t>
      </w:r>
    </w:p>
    <w:p w14:paraId="0B77B3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தாமறி செம்மைச் சான்றோர்க் கண்ட</w:t>
      </w:r>
    </w:p>
    <w:p w14:paraId="0A3FE85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கடனறி மாக்கள் போல விடன்விட்</w:t>
      </w:r>
    </w:p>
    <w:p w14:paraId="50C04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டிதழ்தளை யவிழ்ந்த வேகல் வெற்ப</w:t>
      </w:r>
    </w:p>
    <w:p w14:paraId="7A6D7C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னன்னர் நெஞ்சத்தன் றோழி நின்னிலை</w:t>
      </w:r>
    </w:p>
    <w:p w14:paraId="553C6C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யான்றனக் குரைத்தனெ னாகத்</w:t>
      </w:r>
    </w:p>
    <w:p w14:paraId="0A1EB8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 ணினனிஃ தாகா வாறே.</w:t>
      </w:r>
    </w:p>
    <w:p w14:paraId="5798993B" w14:textId="77777777" w:rsidR="0074055C" w:rsidRPr="004D5A2F" w:rsidRDefault="0074055C">
      <w:pPr>
        <w:pStyle w:val="Textbody"/>
        <w:spacing w:after="29"/>
        <w:rPr>
          <w:rFonts w:ascii="Gandhari Unicode" w:hAnsi="Gandhari Unicode" w:cs="e-Tamil OTC"/>
          <w:noProof/>
          <w:lang w:val="en-GB"/>
        </w:rPr>
      </w:pPr>
    </w:p>
    <w:p w14:paraId="143B56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ணினனிஃ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ணினன்னிஃ</w:t>
      </w:r>
      <w:r w:rsidRPr="004D5A2F">
        <w:rPr>
          <w:rFonts w:ascii="Gandhari Unicode" w:hAnsi="Gandhari Unicode" w:cs="e-Tamil OTC"/>
          <w:noProof/>
          <w:lang w:val="en-GB"/>
        </w:rPr>
        <w:t xml:space="preserve">· C1;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G1</w:t>
      </w:r>
    </w:p>
    <w:p w14:paraId="435F61F1" w14:textId="77777777" w:rsidR="0074055C" w:rsidRPr="004D5A2F" w:rsidRDefault="0074055C">
      <w:pPr>
        <w:pStyle w:val="Textbody"/>
        <w:spacing w:after="29"/>
        <w:rPr>
          <w:rFonts w:ascii="Gandhari Unicode" w:hAnsi="Gandhari Unicode" w:cs="e-Tamil OTC"/>
          <w:noProof/>
          <w:lang w:val="en-GB"/>
        </w:rPr>
      </w:pPr>
    </w:p>
    <w:p w14:paraId="3D3D44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kāntaḷam koḻu mukai kāval cellātu</w:t>
      </w:r>
    </w:p>
    <w:p w14:paraId="728815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vāy tiṟakkum poḻutiṉ paṇṭ</w:t>
      </w:r>
      <w:r w:rsidR="00967235" w:rsidRPr="004D5A2F">
        <w:rPr>
          <w:rFonts w:ascii="Gandhari Unicode" w:hAnsi="Gandhari Unicode" w:cs="e-Tamil OTC"/>
          <w:noProof/>
          <w:lang w:val="en-GB"/>
        </w:rPr>
        <w:t>*-</w:t>
      </w:r>
      <w:r w:rsidRPr="004D5A2F">
        <w:rPr>
          <w:rFonts w:ascii="Gandhari Unicode" w:hAnsi="Gandhari Unicode" w:cs="e-Tamil OTC"/>
          <w:noProof/>
          <w:lang w:val="en-GB"/>
        </w:rPr>
        <w:t>um</w:t>
      </w:r>
    </w:p>
    <w:p w14:paraId="69AF83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tām aṟi cemmai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cāṉṟōr kaṇṭa</w:t>
      </w:r>
    </w:p>
    <w:p w14:paraId="0D4E4E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kaṭaṉ aṟi mākkaḷ pōla </w:t>
      </w:r>
      <w:r w:rsidR="00967235" w:rsidRPr="004D5A2F">
        <w:rPr>
          <w:rFonts w:ascii="Gandhari Unicode" w:hAnsi="Gandhari Unicode" w:cs="e-Tamil OTC"/>
          <w:noProof/>
          <w:lang w:val="en-GB"/>
        </w:rPr>
        <w:t>~</w:t>
      </w:r>
      <w:r w:rsidRPr="004D5A2F">
        <w:rPr>
          <w:rFonts w:ascii="Gandhari Unicode" w:hAnsi="Gandhari Unicode" w:cs="e-Tamil OTC"/>
          <w:noProof/>
          <w:lang w:val="en-GB"/>
        </w:rPr>
        <w:t>iṭaṉ viṭṭ</w:t>
      </w:r>
      <w:r w:rsidR="00967235" w:rsidRPr="004D5A2F">
        <w:rPr>
          <w:rFonts w:ascii="Gandhari Unicode" w:hAnsi="Gandhari Unicode" w:cs="e-Tamil OTC"/>
          <w:noProof/>
          <w:lang w:val="en-GB"/>
        </w:rPr>
        <w:t>*</w:t>
      </w:r>
    </w:p>
    <w:p w14:paraId="101C45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itaḻ taḷai </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aviḻnta </w:t>
      </w:r>
      <w:r w:rsidR="00967235" w:rsidRPr="004D5A2F">
        <w:rPr>
          <w:rFonts w:ascii="Gandhari Unicode" w:hAnsi="Gandhari Unicode" w:cs="e-Tamil OTC"/>
          <w:noProof/>
          <w:lang w:val="en-GB"/>
        </w:rPr>
        <w:t>~</w:t>
      </w:r>
      <w:r w:rsidRPr="004D5A2F">
        <w:rPr>
          <w:rFonts w:ascii="Gandhari Unicode" w:hAnsi="Gandhari Unicode" w:cs="e-Tamil OTC"/>
          <w:noProof/>
          <w:lang w:val="en-GB"/>
        </w:rPr>
        <w:t>ē kal veṟpaṉ</w:t>
      </w:r>
    </w:p>
    <w:p w14:paraId="279ECE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naṉṉar neñcattaṉ tōḻi niṉ nilai</w:t>
      </w:r>
    </w:p>
    <w:p w14:paraId="1273D8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taṉakk</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uraittaṉeṉ āka</w:t>
      </w:r>
      <w:r w:rsidR="00967235" w:rsidRPr="004D5A2F">
        <w:rPr>
          <w:rFonts w:ascii="Gandhari Unicode" w:hAnsi="Gandhari Unicode" w:cs="e-Tamil OTC"/>
          <w:noProof/>
          <w:lang w:val="en-GB"/>
        </w:rPr>
        <w:t>+</w:t>
      </w:r>
    </w:p>
    <w:p w14:paraId="0139C8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nāṇiṉaṉ iḵt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ākā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20BCD5BF" w14:textId="77777777" w:rsidR="0074055C" w:rsidRPr="004D5A2F" w:rsidRDefault="0074055C">
      <w:pPr>
        <w:pStyle w:val="Textbody"/>
        <w:spacing w:after="29" w:line="260" w:lineRule="exact"/>
        <w:rPr>
          <w:rFonts w:ascii="Gandhari Unicode" w:hAnsi="Gandhari Unicode" w:cs="e-Tamil OTC"/>
          <w:noProof/>
          <w:lang w:val="en-GB"/>
        </w:rPr>
      </w:pPr>
    </w:p>
    <w:p w14:paraId="0760C241" w14:textId="77777777" w:rsidR="0074055C" w:rsidRPr="004D5A2F" w:rsidRDefault="0074055C">
      <w:pPr>
        <w:pStyle w:val="Textbody"/>
        <w:spacing w:after="29" w:line="260" w:lineRule="exact"/>
        <w:rPr>
          <w:rFonts w:ascii="Gandhari Unicode" w:hAnsi="Gandhari Unicode" w:cs="e-Tamil OTC"/>
          <w:noProof/>
          <w:lang w:val="en-GB"/>
        </w:rPr>
      </w:pPr>
    </w:p>
    <w:p w14:paraId="2608E9A1" w14:textId="77777777" w:rsidR="0074055C" w:rsidRPr="004D5A2F" w:rsidRDefault="0074055C">
      <w:pPr>
        <w:pStyle w:val="Textbody"/>
        <w:spacing w:after="29" w:line="260" w:lineRule="exact"/>
        <w:rPr>
          <w:rFonts w:ascii="Gandhari Unicode" w:hAnsi="Gandhari Unicode" w:cs="e-Tamil OTC"/>
          <w:noProof/>
          <w:lang w:val="en-GB"/>
        </w:rPr>
      </w:pPr>
    </w:p>
    <w:p w14:paraId="3EF795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It [is] his separating that is [my] reason for th</w:t>
      </w:r>
      <w:r w:rsidR="00270A6C" w:rsidRPr="004D5A2F">
        <w:rPr>
          <w:rFonts w:ascii="Gandhari Unicode" w:hAnsi="Gandhari Unicode" w:cs="e-Tamil OTC"/>
          <w:noProof/>
          <w:lang w:val="en-GB"/>
        </w:rPr>
        <w:t>inking [that he will] marry you”</w:t>
      </w:r>
      <w:r w:rsidRPr="004D5A2F">
        <w:rPr>
          <w:rFonts w:ascii="Gandhari Unicode" w:hAnsi="Gandhari Unicode" w:cs="e-Tamil OTC"/>
          <w:noProof/>
          <w:lang w:val="en-GB"/>
        </w:rPr>
        <w:t>, as he separated without marrying.</w:t>
      </w:r>
    </w:p>
    <w:p w14:paraId="3B310C11" w14:textId="77777777" w:rsidR="0074055C" w:rsidRPr="004D5A2F" w:rsidRDefault="0074055C">
      <w:pPr>
        <w:pStyle w:val="Textbody"/>
        <w:spacing w:after="29" w:line="260" w:lineRule="exact"/>
        <w:rPr>
          <w:rFonts w:ascii="Gandhari Unicode" w:hAnsi="Gandhari Unicode" w:cs="e-Tamil OTC"/>
          <w:noProof/>
          <w:lang w:val="en-GB"/>
        </w:rPr>
      </w:pPr>
    </w:p>
    <w:p w14:paraId="63A8A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rich bud watch go-not</w:t>
      </w:r>
    </w:p>
    <w:p w14:paraId="5950A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mouth opening-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w:t>
      </w:r>
      <w:r w:rsidRPr="004D5A2F">
        <w:rPr>
          <w:rFonts w:ascii="Gandhari Unicode" w:hAnsi="Gandhari Unicode" w:cs="e-Tamil OTC"/>
          <w:noProof/>
          <w:position w:val="6"/>
          <w:lang w:val="en-GB"/>
        </w:rPr>
        <w:t>um</w:t>
      </w:r>
    </w:p>
    <w:p w14:paraId="05F72F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know- impartiality noble(h.) seen-</w:t>
      </w:r>
    </w:p>
    <w:p w14:paraId="76ECE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know- people be-similar place let(abs.)</w:t>
      </w:r>
    </w:p>
    <w:p w14:paraId="78B5779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petal bond opened- abundance stone mountain-he</w:t>
      </w:r>
    </w:p>
    <w:p w14:paraId="64BA63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heart-he friend your- state</w:t>
      </w:r>
    </w:p>
    <w:p w14:paraId="5D8913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self(dat.) I-told become(inf.)</w:t>
      </w:r>
    </w:p>
    <w:p w14:paraId="6EB92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he-was-ashamed this become-not-it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541863" w14:textId="77777777" w:rsidR="0074055C" w:rsidRPr="004D5A2F" w:rsidRDefault="0074055C">
      <w:pPr>
        <w:pStyle w:val="Textbody"/>
        <w:spacing w:after="29"/>
        <w:rPr>
          <w:rFonts w:ascii="Gandhari Unicode" w:hAnsi="Gandhari Unicode" w:cs="e-Tamil OTC"/>
          <w:noProof/>
          <w:lang w:val="en-GB"/>
        </w:rPr>
      </w:pPr>
    </w:p>
    <w:p w14:paraId="68385B5D" w14:textId="77777777" w:rsidR="0074055C" w:rsidRPr="004D5A2F" w:rsidRDefault="0074055C">
      <w:pPr>
        <w:pStyle w:val="Textbody"/>
        <w:spacing w:after="29"/>
        <w:rPr>
          <w:rFonts w:ascii="Gandhari Unicode" w:hAnsi="Gandhari Unicode" w:cs="e-Tamil OTC"/>
          <w:noProof/>
          <w:lang w:val="en-GB"/>
        </w:rPr>
      </w:pPr>
    </w:p>
    <w:p w14:paraId="5515F0F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mountains of abundant stones,</w:t>
      </w:r>
      <w:r w:rsidRPr="004D5A2F">
        <w:rPr>
          <w:rStyle w:val="FootnoteReference"/>
          <w:rFonts w:ascii="Gandhari Unicode" w:hAnsi="Gandhari Unicode" w:cs="e-Tamil OTC"/>
          <w:noProof/>
          <w:lang w:val="en-GB"/>
        </w:rPr>
        <w:footnoteReference w:id="265"/>
      </w:r>
    </w:p>
    <w:p w14:paraId="45CA79C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where petals have opened [their] bonds,</w:t>
      </w:r>
    </w:p>
    <w:p w14:paraId="03AE30F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giving way</w:t>
      </w:r>
      <w:r w:rsidRPr="004D5A2F">
        <w:rPr>
          <w:rStyle w:val="FootnoteReference"/>
          <w:rFonts w:ascii="Gandhari Unicode" w:hAnsi="Gandhari Unicode" w:cs="e-Tamil OTC"/>
          <w:noProof/>
          <w:lang w:val="en-GB"/>
        </w:rPr>
        <w:footnoteReference w:id="266"/>
      </w:r>
      <w:r w:rsidRPr="004D5A2F">
        <w:rPr>
          <w:rFonts w:ascii="Gandhari Unicode" w:hAnsi="Gandhari Unicode" w:cs="e-Tamil OTC"/>
          <w:noProof/>
          <w:lang w:val="en-GB"/>
        </w:rPr>
        <w:t xml:space="preserve"> like people knowing [their] duty,</w:t>
      </w:r>
    </w:p>
    <w:p w14:paraId="4C9948A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have seen noble ones of an impartiality</w:t>
      </w:r>
    </w:p>
    <w:p w14:paraId="2F83F43F"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known to themselves,</w:t>
      </w:r>
      <w:r w:rsidRPr="004D5A2F">
        <w:rPr>
          <w:rStyle w:val="FootnoteReference"/>
          <w:rFonts w:ascii="Gandhari Unicode" w:hAnsi="Gandhari Unicode" w:cs="e-Tamil OTC"/>
          <w:noProof/>
          <w:lang w:val="en-GB"/>
        </w:rPr>
        <w:footnoteReference w:id="267"/>
      </w:r>
    </w:p>
    <w:p w14:paraId="743DF1B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even before, at a time when bees open [their] mouths,</w:t>
      </w:r>
    </w:p>
    <w:p w14:paraId="076F2213"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t>unguardable</w:t>
      </w:r>
      <w:r w:rsidRPr="004D5A2F">
        <w:rPr>
          <w:rStyle w:val="FootnoteReference"/>
          <w:rFonts w:ascii="Gandhari Unicode" w:hAnsi="Gandhari Unicode" w:cs="e-Tamil OTC"/>
          <w:noProof/>
          <w:lang w:val="en-GB"/>
        </w:rPr>
        <w:footnoteReference w:id="268"/>
      </w:r>
      <w:r w:rsidRPr="004D5A2F">
        <w:rPr>
          <w:rFonts w:ascii="Gandhari Unicode" w:hAnsi="Gandhari Unicode" w:cs="e-Tamil OTC"/>
          <w:noProof/>
          <w:lang w:val="en-GB"/>
        </w:rPr>
        <w:t>, on the rich buds of the Malabar lily,</w:t>
      </w:r>
    </w:p>
    <w:p w14:paraId="4D7ADAB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has a good heart, friend.</w:t>
      </w:r>
      <w:r w:rsidRPr="004D5A2F">
        <w:rPr>
          <w:rStyle w:val="FootnoteReference"/>
          <w:rFonts w:ascii="Gandhari Unicode" w:hAnsi="Gandhari Unicode" w:cs="e-Tamil OTC"/>
          <w:noProof/>
          <w:lang w:val="en-GB"/>
        </w:rPr>
        <w:footnoteReference w:id="269"/>
      </w:r>
    </w:p>
    <w:p w14:paraId="7D247D1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I told him about your state</w:t>
      </w:r>
    </w:p>
    <w:p w14:paraId="7BDF85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he himself was ashamed: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is no way.</w:t>
      </w:r>
      <w:r w:rsidR="00270A6C" w:rsidRPr="004D5A2F">
        <w:rPr>
          <w:rFonts w:ascii="Gandhari Unicode" w:hAnsi="Gandhari Unicode" w:cs="e-Tamil OTC"/>
          <w:noProof/>
          <w:lang w:val="en-GB"/>
        </w:rPr>
        <w:t>”</w:t>
      </w:r>
    </w:p>
    <w:p w14:paraId="4901A3F0" w14:textId="77777777" w:rsidR="0074055C" w:rsidRPr="004D5A2F" w:rsidRDefault="0074055C">
      <w:pPr>
        <w:pStyle w:val="Textbody"/>
        <w:spacing w:after="0"/>
        <w:rPr>
          <w:rFonts w:ascii="Gandhari Unicode" w:hAnsi="Gandhari Unicode" w:cs="e-Tamil OTC"/>
          <w:noProof/>
          <w:lang w:val="en-GB"/>
        </w:rPr>
      </w:pPr>
    </w:p>
    <w:p w14:paraId="5EFB0D4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6038FD2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0554F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பிரிந்தவிடத்தத்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27FCC9EF" w14:textId="77777777" w:rsidR="0074055C" w:rsidRPr="004D5A2F" w:rsidRDefault="0074055C">
      <w:pPr>
        <w:pStyle w:val="Textbody"/>
        <w:spacing w:after="29"/>
        <w:rPr>
          <w:rFonts w:ascii="Gandhari Unicode" w:hAnsi="Gandhari Unicode" w:cs="e-Tamil OTC"/>
          <w:noProof/>
          <w:lang w:val="en-GB"/>
        </w:rPr>
      </w:pPr>
    </w:p>
    <w:p w14:paraId="27DB9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நமக்கொன் றுரையா ராயினுந் தமக்கொன்</w:t>
      </w:r>
    </w:p>
    <w:p w14:paraId="2D5FD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றின்னா விரவி னின்றுணை யாகிய</w:t>
      </w:r>
    </w:p>
    <w:p w14:paraId="502C0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படப்பை வேங்கைக்கு மறந்தனர் கொல்லோ</w:t>
      </w:r>
    </w:p>
    <w:p w14:paraId="44CB4799"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w:t>
      </w:r>
      <w:r w:rsidRPr="004D5A2F">
        <w:rPr>
          <w:rFonts w:ascii="Gandhari Unicode" w:hAnsi="Gandhari Unicode" w:cs="e-Tamil OTC"/>
          <w:noProof/>
          <w:color w:val="000000"/>
          <w:cs/>
          <w:lang w:val="en-GB"/>
        </w:rPr>
        <w:t>மறப்பரும் பணைத்தோள் மரீஇத்]</w:t>
      </w:r>
    </w:p>
    <w:p w14:paraId="45868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துறத்தல் வல்லியோர் புள்வாய்த் தூதே.</w:t>
      </w:r>
    </w:p>
    <w:p w14:paraId="561C515F" w14:textId="77777777" w:rsidR="0074055C" w:rsidRPr="004D5A2F" w:rsidRDefault="0074055C">
      <w:pPr>
        <w:pStyle w:val="Textbody"/>
        <w:spacing w:after="29"/>
        <w:rPr>
          <w:rFonts w:ascii="Gandhari Unicode" w:hAnsi="Gandhari Unicode" w:cs="e-Tamil OTC"/>
          <w:noProof/>
          <w:lang w:val="en-GB"/>
        </w:rPr>
      </w:pPr>
    </w:p>
    <w:p w14:paraId="176A91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[the additional line is missing in L1, C1+2+3, G1, EA, I, but available in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IrV, ER, EP, while G2 leaves free a big gap between lines 3 and 4 and so does AT]</w:t>
      </w:r>
      <w:r w:rsidRPr="004D5A2F">
        <w:rPr>
          <w:rStyle w:val="FootnoteReference"/>
          <w:rFonts w:ascii="Gandhari Unicode" w:hAnsi="Gandhari Unicode" w:cs="e-Tamil OTC"/>
          <w:noProof/>
          <w:lang w:val="en-GB"/>
        </w:rPr>
        <w:footnoteReference w:id="270"/>
      </w:r>
    </w:p>
    <w:p w14:paraId="6E4ECD92" w14:textId="77777777" w:rsidR="0074055C" w:rsidRPr="004D5A2F" w:rsidRDefault="0074055C">
      <w:pPr>
        <w:pStyle w:val="Textbody"/>
        <w:spacing w:after="29"/>
        <w:rPr>
          <w:rFonts w:ascii="Gandhari Unicode" w:hAnsi="Gandhari Unicode" w:cs="e-Tamil OTC"/>
          <w:noProof/>
          <w:lang w:val="en-GB"/>
        </w:rPr>
      </w:pPr>
    </w:p>
    <w:p w14:paraId="60313C6B"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namakk*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uraiyār āyiṉ</w:t>
      </w:r>
      <w:r w:rsidRPr="004D5A2F">
        <w:rPr>
          <w:rFonts w:ascii="Gandhari Unicode" w:hAnsi="Gandhari Unicode" w:cs="e-Tamil OTC"/>
          <w:noProof/>
          <w:lang w:val="en-GB"/>
        </w:rPr>
        <w:t>um tamakk*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5BE7C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iṉṉā </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iraviṉ iṉ tuṇai </w:t>
      </w:r>
      <w:r w:rsidR="00D26420" w:rsidRPr="004D5A2F">
        <w:rPr>
          <w:rFonts w:ascii="Gandhari Unicode" w:hAnsi="Gandhari Unicode" w:cs="e-Tamil OTC"/>
          <w:noProof/>
          <w:lang w:val="en-GB"/>
        </w:rPr>
        <w:t>~</w:t>
      </w:r>
      <w:r w:rsidRPr="004D5A2F">
        <w:rPr>
          <w:rFonts w:ascii="Gandhari Unicode" w:hAnsi="Gandhari Unicode" w:cs="e-Tamil OTC"/>
          <w:noProof/>
          <w:lang w:val="en-GB"/>
        </w:rPr>
        <w:t>ākiya</w:t>
      </w:r>
    </w:p>
    <w:p w14:paraId="65006C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paṭappai vēṅkaikku maṟantaṉ</w:t>
      </w:r>
      <w:r w:rsidR="00D26420" w:rsidRPr="004D5A2F">
        <w:rPr>
          <w:rFonts w:ascii="Gandhari Unicode" w:hAnsi="Gandhari Unicode" w:cs="e-Tamil OTC"/>
          <w:noProof/>
          <w:lang w:val="en-GB"/>
        </w:rPr>
        <w:t>ar-</w:t>
      </w:r>
      <w:r w:rsidRPr="004D5A2F">
        <w:rPr>
          <w:rFonts w:ascii="Gandhari Unicode" w:hAnsi="Gandhari Unicode" w:cs="e-Tamil OTC"/>
          <w:noProof/>
          <w:lang w:val="en-GB"/>
        </w:rPr>
        <w:t>kollō</w:t>
      </w:r>
    </w:p>
    <w:p w14:paraId="5C602800"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[maṟapp</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arum paṇai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tōḷ marīi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w:t>
      </w:r>
    </w:p>
    <w:p w14:paraId="6FEB68A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tuṟattal valliyōr puḷ vāy tūt</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351ADB02" w14:textId="77777777" w:rsidR="0074055C" w:rsidRPr="004D5A2F" w:rsidRDefault="0074055C">
      <w:pPr>
        <w:pStyle w:val="Textbody"/>
        <w:spacing w:after="29" w:line="260" w:lineRule="exact"/>
        <w:rPr>
          <w:rFonts w:ascii="Gandhari Unicode" w:hAnsi="Gandhari Unicode" w:cs="e-Tamil OTC"/>
          <w:noProof/>
          <w:lang w:val="en-GB"/>
        </w:rPr>
      </w:pPr>
    </w:p>
    <w:p w14:paraId="6250BDCE" w14:textId="77777777" w:rsidR="0074055C" w:rsidRPr="004D5A2F" w:rsidRDefault="0074055C">
      <w:pPr>
        <w:pStyle w:val="Textbody"/>
        <w:spacing w:after="29" w:line="260" w:lineRule="exact"/>
        <w:rPr>
          <w:rFonts w:ascii="Gandhari Unicode" w:hAnsi="Gandhari Unicode" w:cs="e-Tamil OTC"/>
          <w:noProof/>
          <w:lang w:val="en-GB"/>
        </w:rPr>
      </w:pPr>
    </w:p>
    <w:p w14:paraId="4E8E7F1F" w14:textId="77777777" w:rsidR="0074055C" w:rsidRPr="004D5A2F" w:rsidRDefault="0074055C">
      <w:pPr>
        <w:pStyle w:val="Textbody"/>
        <w:spacing w:after="29" w:line="260" w:lineRule="exact"/>
        <w:rPr>
          <w:rFonts w:ascii="Gandhari Unicode" w:hAnsi="Gandhari Unicode" w:cs="e-Tamil OTC"/>
          <w:noProof/>
          <w:lang w:val="en-GB"/>
        </w:rPr>
      </w:pPr>
    </w:p>
    <w:p w14:paraId="4BAFA8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when he had separated without marrying.</w:t>
      </w:r>
    </w:p>
    <w:p w14:paraId="2CE785BD" w14:textId="77777777" w:rsidR="0074055C" w:rsidRPr="004D5A2F" w:rsidRDefault="0074055C">
      <w:pPr>
        <w:pStyle w:val="Textbody"/>
        <w:spacing w:after="29" w:line="260" w:lineRule="exact"/>
        <w:rPr>
          <w:rFonts w:ascii="Gandhari Unicode" w:hAnsi="Gandhari Unicode" w:cs="e-Tamil OTC"/>
          <w:noProof/>
          <w:lang w:val="en-GB"/>
        </w:rPr>
      </w:pPr>
    </w:p>
    <w:p w14:paraId="49026B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us(dat.) one told-not-he(h.) if-even self(pl.dat.) one</w:t>
      </w:r>
    </w:p>
    <w:p w14:paraId="7CE94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 companion become-</w:t>
      </w:r>
    </w:p>
    <w:p w14:paraId="1C7A24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garden Vēṅkai(-tree)(dat.) he-forgot(h.)</w:t>
      </w:r>
      <w:r w:rsidRPr="004D5A2F">
        <w:rPr>
          <w:rFonts w:ascii="Gandhari Unicode" w:hAnsi="Gandhari Unicode" w:cs="e-Tamil OTC"/>
          <w:noProof/>
          <w:position w:val="6"/>
          <w:lang w:val="en-GB"/>
        </w:rPr>
        <w:t>kollō</w:t>
      </w:r>
    </w:p>
    <w:p w14:paraId="14D31EEB" w14:textId="77777777" w:rsidR="0074055C" w:rsidRPr="004D5A2F" w:rsidRDefault="00CF70BD">
      <w:pPr>
        <w:pStyle w:val="Textbody"/>
        <w:spacing w:after="0" w:line="260" w:lineRule="exact"/>
        <w:rPr>
          <w:rFonts w:ascii="Gandhari Unicode" w:hAnsi="Gandhari Unicode" w:cs="e-Tamil OTC"/>
          <w:noProof/>
          <w:color w:val="000000"/>
          <w:lang w:val="en-GB"/>
        </w:rPr>
      </w:pPr>
      <w:r w:rsidRPr="004D5A2F">
        <w:rPr>
          <w:rFonts w:ascii="Gandhari Unicode" w:hAnsi="Gandhari Unicode" w:cs="e-Tamil OTC"/>
          <w:noProof/>
          <w:color w:val="000000"/>
          <w:lang w:val="en-GB"/>
        </w:rPr>
        <w:t>[forgetting difficult bamboo shoulder joined]</w:t>
      </w:r>
    </w:p>
    <w:p w14:paraId="0255EA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giving-up been-able-he(h.) bird mouth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085AAA" w14:textId="77777777" w:rsidR="0074055C" w:rsidRPr="004D5A2F" w:rsidRDefault="0074055C">
      <w:pPr>
        <w:pStyle w:val="Textbody"/>
        <w:spacing w:after="29"/>
        <w:rPr>
          <w:rFonts w:ascii="Gandhari Unicode" w:hAnsi="Gandhari Unicode" w:cs="e-Tamil OTC"/>
          <w:noProof/>
          <w:lang w:val="en-GB"/>
        </w:rPr>
      </w:pPr>
    </w:p>
    <w:p w14:paraId="1C8AF531" w14:textId="77777777" w:rsidR="0074055C" w:rsidRPr="004D5A2F" w:rsidRDefault="0074055C">
      <w:pPr>
        <w:pStyle w:val="Textbody"/>
        <w:spacing w:after="29"/>
        <w:rPr>
          <w:rFonts w:ascii="Gandhari Unicode" w:hAnsi="Gandhari Unicode" w:cs="e-Tamil OTC"/>
          <w:noProof/>
          <w:lang w:val="en-GB"/>
        </w:rPr>
      </w:pPr>
    </w:p>
    <w:p w14:paraId="19ED239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Even if he didn't tell us a thing</w:t>
      </w:r>
      <w:r w:rsidRPr="004D5A2F">
        <w:rPr>
          <w:rStyle w:val="FootnoteReference"/>
          <w:rFonts w:ascii="Gandhari Unicode" w:hAnsi="Gandhari Unicode" w:cs="e-Tamil OTC"/>
          <w:noProof/>
          <w:lang w:val="en-GB"/>
        </w:rPr>
        <w:footnoteReference w:id="271"/>
      </w:r>
      <w:r w:rsidRPr="004D5A2F">
        <w:rPr>
          <w:rFonts w:ascii="Gandhari Unicode" w:hAnsi="Gandhari Unicode" w:cs="e-Tamil OTC"/>
          <w:noProof/>
          <w:lang w:val="en-GB"/>
        </w:rPr>
        <w:t>,</w:t>
      </w:r>
    </w:p>
    <w:p w14:paraId="397AC9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did he forget the message in a bird's mouth</w:t>
      </w:r>
      <w:r w:rsidRPr="004D5A2F">
        <w:rPr>
          <w:rStyle w:val="FootnoteReference"/>
          <w:rFonts w:ascii="Gandhari Unicode" w:hAnsi="Gandhari Unicode" w:cs="e-Tamil OTC"/>
          <w:noProof/>
          <w:lang w:val="en-GB"/>
        </w:rPr>
        <w:footnoteReference w:id="272"/>
      </w:r>
      <w:r w:rsidRPr="004D5A2F">
        <w:rPr>
          <w:rFonts w:ascii="Gandhari Unicode" w:hAnsi="Gandhari Unicode" w:cs="e-Tamil OTC"/>
          <w:noProof/>
          <w:lang w:val="en-GB"/>
        </w:rPr>
        <w:t>,</w:t>
      </w:r>
    </w:p>
    <w:p w14:paraId="36873F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the Vēṅkai tree in the garden that was the one dear companion</w:t>
      </w:r>
    </w:p>
    <w:p w14:paraId="7DA0600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to him in undear night, he who was able to abandon [us],</w:t>
      </w:r>
    </w:p>
    <w:p w14:paraId="0C91896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color w:val="000080"/>
          <w:lang w:val="en-GB"/>
        </w:rPr>
        <w:tab/>
      </w:r>
      <w:r w:rsidRPr="004D5A2F">
        <w:rPr>
          <w:rFonts w:ascii="Gandhari Unicode" w:hAnsi="Gandhari Unicode" w:cs="e-Tamil OTC"/>
          <w:noProof/>
          <w:color w:val="000000"/>
          <w:lang w:val="en-GB"/>
        </w:rPr>
        <w:t>[after joining with [my] bamboo shoulders</w:t>
      </w:r>
    </w:p>
    <w:p w14:paraId="4651BECA" w14:textId="77777777" w:rsidR="0074055C" w:rsidRPr="004D5A2F" w:rsidRDefault="00CF70BD">
      <w:pPr>
        <w:pStyle w:val="Textbody"/>
        <w:tabs>
          <w:tab w:val="left" w:pos="425"/>
        </w:tabs>
        <w:spacing w:after="0"/>
        <w:rPr>
          <w:rFonts w:ascii="Gandhari Unicode" w:hAnsi="Gandhari Unicode" w:cs="e-Tamil OTC"/>
          <w:noProof/>
          <w:color w:val="000000"/>
          <w:lang w:val="en-GB"/>
        </w:rPr>
      </w:pP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t>[that are] difficult to forget?]</w:t>
      </w:r>
    </w:p>
    <w:p w14:paraId="49111AF5" w14:textId="77777777" w:rsidR="0074055C" w:rsidRPr="004D5A2F" w:rsidRDefault="0074055C">
      <w:pPr>
        <w:pStyle w:val="Textbody"/>
        <w:spacing w:after="0"/>
        <w:rPr>
          <w:rFonts w:ascii="Gandhari Unicode" w:hAnsi="Gandhari Unicode" w:cs="e-Tamil OTC"/>
          <w:noProof/>
          <w:lang w:val="en-GB"/>
        </w:rPr>
      </w:pPr>
    </w:p>
    <w:p w14:paraId="3043FF1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B9E309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காலெறி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காலறி) கடிகையார்: </w:t>
      </w:r>
      <w:r w:rsidRPr="004D5A2F">
        <w:rPr>
          <w:rFonts w:ascii="Gandhari Unicode" w:hAnsi="Gandhari Unicode"/>
          <w:i w:val="0"/>
          <w:iCs w:val="0"/>
          <w:color w:val="auto"/>
        </w:rPr>
        <w:t>HE</w:t>
      </w:r>
    </w:p>
    <w:p w14:paraId="3EBB91EF" w14:textId="77777777" w:rsidR="0074055C" w:rsidRPr="004D5A2F" w:rsidRDefault="009052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மேனின்றும் ஆடவர் பொருட்குப் பிரிந்தார் ஆகலின் நாமும் பொருட்குப் பிரிதும்</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என்னும் நெஞ்சிற்கு நாளது சின்மையும் இளமையது அருமையும் கூறிச் செலவழுங்கியது.</w:t>
      </w:r>
    </w:p>
    <w:p w14:paraId="3CDA5FAE" w14:textId="77777777" w:rsidR="0074055C" w:rsidRPr="004D5A2F" w:rsidRDefault="0074055C">
      <w:pPr>
        <w:pStyle w:val="Textbody"/>
        <w:spacing w:after="29"/>
        <w:rPr>
          <w:rFonts w:ascii="Gandhari Unicode" w:hAnsi="Gandhari Unicode" w:cs="e-Tamil OTC"/>
          <w:noProof/>
          <w:lang w:val="en-GB"/>
        </w:rPr>
      </w:pPr>
    </w:p>
    <w:p w14:paraId="209578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இருங்கண் ஞாலத் தீண்டுபயப் </w:t>
      </w:r>
      <w:r w:rsidRPr="004D5A2F">
        <w:rPr>
          <w:rFonts w:ascii="Gandhari Unicode" w:hAnsi="Gandhari Unicode" w:cs="e-Tamil OTC"/>
          <w:noProof/>
          <w:u w:val="wave"/>
          <w:cs/>
          <w:lang w:val="en-GB"/>
        </w:rPr>
        <w:t>பெருவள</w:t>
      </w:r>
    </w:p>
    <w:p w14:paraId="214025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மொருங்குட னியைவ தாயினுங் கரும்பின்</w:t>
      </w:r>
    </w:p>
    <w:p w14:paraId="34F147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காலெறி</w:t>
      </w:r>
      <w:r w:rsidRPr="004D5A2F">
        <w:rPr>
          <w:rFonts w:ascii="Gandhari Unicode" w:hAnsi="Gandhari Unicode" w:cs="e-Tamil OTC"/>
          <w:noProof/>
          <w:cs/>
          <w:lang w:val="en-GB"/>
        </w:rPr>
        <w:t xml:space="preserve"> கடிகைக் கண்ணயின் றன்ன</w:t>
      </w:r>
    </w:p>
    <w:p w14:paraId="27554A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வாலெயி றூறிய வசையி றீநீர்க்</w:t>
      </w:r>
    </w:p>
    <w:p w14:paraId="0E29EC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 குறுந்தொடிக் குறுமக ளொழிய</w:t>
      </w:r>
    </w:p>
    <w:p w14:paraId="795E08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வாள்வினை மருங்கிற் பிரியார் நாளு</w:t>
      </w:r>
    </w:p>
    <w:p w14:paraId="27741B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முறன்முறை மரபிற் கூற்றத்</w:t>
      </w:r>
    </w:p>
    <w:p w14:paraId="2C4162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தறனில் கோணற் கறிந்திசி னோரே.</w:t>
      </w:r>
    </w:p>
    <w:p w14:paraId="6377696C" w14:textId="77777777" w:rsidR="0074055C" w:rsidRPr="004D5A2F" w:rsidRDefault="0074055C">
      <w:pPr>
        <w:pStyle w:val="Textbody"/>
        <w:spacing w:after="29"/>
        <w:rPr>
          <w:rFonts w:ascii="Gandhari Unicode" w:hAnsi="Gandhari Unicode" w:cs="e-Tamil OTC"/>
          <w:noProof/>
          <w:lang w:val="en-GB"/>
        </w:rPr>
      </w:pPr>
    </w:p>
    <w:p w14:paraId="77143B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பெறுவள </w:t>
      </w:r>
      <w:r w:rsidRPr="004D5A2F">
        <w:rPr>
          <w:rFonts w:ascii="Gandhari Unicode" w:eastAsia="URW Palladio UNI" w:hAnsi="Gandhari Unicode" w:cs="e-Tamil OTC"/>
          <w:noProof/>
          <w:lang w:val="en-GB"/>
        </w:rPr>
        <w:t xml:space="preserve">L1, C1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காலரி </w:t>
      </w:r>
      <w:r w:rsidRPr="004D5A2F">
        <w:rPr>
          <w:rFonts w:ascii="Gandhari Unicode" w:hAnsi="Gandhari Unicode" w:cs="e-Tamil OTC"/>
          <w:noProof/>
          <w:lang w:val="en-GB"/>
        </w:rPr>
        <w:t>AT,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கூற்த்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கூற்ற </w:t>
      </w:r>
      <w:r w:rsidRPr="004D5A2F">
        <w:rPr>
          <w:rFonts w:ascii="Gandhari Unicode" w:hAnsi="Gandhari Unicode" w:cs="e-Tamil OTC"/>
          <w:noProof/>
          <w:lang w:val="en-GB"/>
        </w:rPr>
        <w:t>L1, C1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கறிதிசி </w:t>
      </w:r>
      <w:r w:rsidRPr="004D5A2F">
        <w:rPr>
          <w:rFonts w:ascii="Gandhari Unicode" w:hAnsi="Gandhari Unicode" w:cs="e-Tamil OTC"/>
          <w:noProof/>
          <w:lang w:val="en-GB"/>
        </w:rPr>
        <w:t>L1, C1</w:t>
      </w:r>
    </w:p>
    <w:p w14:paraId="5E2C8A12" w14:textId="77777777" w:rsidR="0074055C" w:rsidRPr="004D5A2F" w:rsidRDefault="0074055C">
      <w:pPr>
        <w:pStyle w:val="Textbody"/>
        <w:spacing w:after="29"/>
        <w:rPr>
          <w:rFonts w:ascii="Gandhari Unicode" w:hAnsi="Gandhari Unicode" w:cs="e-Tamil OTC"/>
          <w:noProof/>
          <w:lang w:val="en-GB"/>
        </w:rPr>
      </w:pPr>
    </w:p>
    <w:p w14:paraId="6DB9B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irum kaṇ</w:t>
      </w:r>
      <w:r w:rsidR="00D26420" w:rsidRPr="004D5A2F">
        <w:rPr>
          <w:rFonts w:ascii="Gandhari Unicode" w:hAnsi="Gandhari Unicode" w:cs="e-Tamil OTC"/>
          <w:noProof/>
          <w:lang w:val="en-GB"/>
        </w:rPr>
        <w:t xml:space="preserve"> ñālatt*</w:t>
      </w:r>
      <w:r w:rsidRPr="004D5A2F">
        <w:rPr>
          <w:rFonts w:ascii="Gandhari Unicode" w:hAnsi="Gandhari Unicode" w:cs="e-Tamil OTC"/>
          <w:noProof/>
          <w:lang w:val="en-GB"/>
        </w:rPr>
        <w:t xml:space="preserve"> īṇṭu paya</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w:t>
      </w:r>
      <w:r w:rsidRPr="004D5A2F">
        <w:rPr>
          <w:rFonts w:ascii="Gandhari Unicode" w:hAnsi="Gandhari Unicode" w:cs="e-Tamil OTC"/>
          <w:noProof/>
          <w:lang w:val="en-GB"/>
        </w:rPr>
        <w:t xml:space="preserve"> vaḷam</w:t>
      </w:r>
    </w:p>
    <w:p w14:paraId="09187D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oruṅ</w:t>
      </w:r>
      <w:r w:rsidR="00D26420" w:rsidRPr="004D5A2F">
        <w:rPr>
          <w:rFonts w:ascii="Gandhari Unicode" w:hAnsi="Gandhari Unicode" w:cs="e-Tamil OTC"/>
          <w:noProof/>
          <w:lang w:val="en-GB"/>
        </w:rPr>
        <w:t>k*</w:t>
      </w:r>
      <w:r w:rsidRPr="004D5A2F">
        <w:rPr>
          <w:rFonts w:ascii="Gandhari Unicode" w:hAnsi="Gandhari Unicode" w:cs="e-Tamil OTC"/>
          <w:noProof/>
          <w:lang w:val="en-GB"/>
        </w:rPr>
        <w:t xml:space="preserve"> uṭaṉ iyaivat</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āyiṉum karumpiṉ</w:t>
      </w:r>
    </w:p>
    <w:p w14:paraId="0B89F3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kāl </w:t>
      </w:r>
      <w:r w:rsidRPr="004D5A2F">
        <w:rPr>
          <w:rFonts w:ascii="Gandhari Unicode" w:hAnsi="Gandhari Unicode" w:cs="e-Tamil OTC"/>
          <w:i/>
          <w:iCs/>
          <w:noProof/>
          <w:lang w:val="en-GB"/>
        </w:rPr>
        <w:t>eṟi</w:t>
      </w:r>
      <w:r w:rsidRPr="004D5A2F">
        <w:rPr>
          <w:rFonts w:ascii="Gandhari Unicode" w:hAnsi="Gandhari Unicode" w:cs="e-Tamil OTC"/>
          <w:noProof/>
          <w:lang w:val="en-GB"/>
        </w:rPr>
        <w:t xml:space="preserve"> kaṭikai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kaṇ </w:t>
      </w:r>
      <w:r w:rsidR="00D26420" w:rsidRPr="004D5A2F">
        <w:rPr>
          <w:rFonts w:ascii="Gandhari Unicode" w:hAnsi="Gandhari Unicode" w:cs="e-Tamil OTC"/>
          <w:noProof/>
          <w:lang w:val="en-GB"/>
        </w:rPr>
        <w:t>+</w:t>
      </w:r>
      <w:r w:rsidRPr="004D5A2F">
        <w:rPr>
          <w:rFonts w:ascii="Gandhari Unicode" w:hAnsi="Gandhari Unicode" w:cs="e-Tamil OTC"/>
          <w:noProof/>
          <w:lang w:val="en-GB"/>
        </w:rPr>
        <w:t>ayiṉṟ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aṉṉa</w:t>
      </w:r>
    </w:p>
    <w:p w14:paraId="4651CA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vāl eyiṟ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ūṟiya vacai </w:t>
      </w:r>
      <w:r w:rsidR="00D26420" w:rsidRPr="004D5A2F">
        <w:rPr>
          <w:rFonts w:ascii="Gandhari Unicode" w:hAnsi="Gandhari Unicode" w:cs="e-Tamil OTC"/>
          <w:noProof/>
          <w:lang w:val="en-GB"/>
        </w:rPr>
        <w:t>~</w:t>
      </w:r>
      <w:r w:rsidRPr="004D5A2F">
        <w:rPr>
          <w:rFonts w:ascii="Gandhari Unicode" w:hAnsi="Gandhari Unicode" w:cs="e-Tamil OTC"/>
          <w:noProof/>
          <w:lang w:val="en-GB"/>
        </w:rPr>
        <w:t>il tīm nīr</w:t>
      </w:r>
    </w:p>
    <w:p w14:paraId="4AC166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kōl amai kuṟum toṭi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kuṟu makaḷ oḻiya</w:t>
      </w:r>
    </w:p>
    <w:p w14:paraId="788FFAFD"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āḷ viṉai maruṅkiṉ piriyār nāḷ</w:t>
      </w:r>
      <w:r w:rsidRPr="004D5A2F">
        <w:rPr>
          <w:rFonts w:ascii="Gandhari Unicode" w:hAnsi="Gandhari Unicode" w:cs="e-Tamil OTC"/>
          <w:noProof/>
          <w:lang w:val="en-GB"/>
        </w:rPr>
        <w:t>-</w:t>
      </w:r>
      <w:r w:rsidR="00CF70BD" w:rsidRPr="004D5A2F">
        <w:rPr>
          <w:rFonts w:ascii="Gandhari Unicode" w:hAnsi="Gandhari Unicode" w:cs="e-Tamil OTC"/>
          <w:noProof/>
          <w:lang w:val="en-GB"/>
        </w:rPr>
        <w:t>um</w:t>
      </w:r>
    </w:p>
    <w:p w14:paraId="469CA5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uṟal muṟai marapiṉ kūṟṟatt</w:t>
      </w:r>
      <w:r w:rsidR="00D26420" w:rsidRPr="004D5A2F">
        <w:rPr>
          <w:rFonts w:ascii="Gandhari Unicode" w:hAnsi="Gandhari Unicode" w:cs="e-Tamil OTC"/>
          <w:noProof/>
          <w:lang w:val="en-GB"/>
        </w:rPr>
        <w:t>*</w:t>
      </w:r>
    </w:p>
    <w:p w14:paraId="02969C9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aṟaṉ il kōḷ naṟ</w:t>
      </w:r>
      <w:r w:rsidR="00D26420" w:rsidRPr="004D5A2F">
        <w:rPr>
          <w:rFonts w:ascii="Gandhari Unicode" w:hAnsi="Gandhari Unicode" w:cs="e-Tamil OTC"/>
          <w:noProof/>
          <w:lang w:val="en-GB"/>
        </w:rPr>
        <w:t>k*</w:t>
      </w:r>
      <w:r w:rsidRPr="004D5A2F">
        <w:rPr>
          <w:rFonts w:ascii="Gandhari Unicode" w:hAnsi="Gandhari Unicode" w:cs="e-Tamil OTC"/>
          <w:noProof/>
          <w:lang w:val="en-GB"/>
        </w:rPr>
        <w:t xml:space="preserve"> aṟinticiṉōr</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670118E0" w14:textId="77777777" w:rsidR="0074055C" w:rsidRPr="004D5A2F" w:rsidRDefault="0074055C">
      <w:pPr>
        <w:pStyle w:val="Textbody"/>
        <w:spacing w:after="29" w:line="260" w:lineRule="exact"/>
        <w:rPr>
          <w:rFonts w:ascii="Gandhari Unicode" w:hAnsi="Gandhari Unicode" w:cs="e-Tamil OTC"/>
          <w:noProof/>
          <w:lang w:val="en-GB"/>
        </w:rPr>
      </w:pPr>
    </w:p>
    <w:p w14:paraId="30243E0B" w14:textId="77777777" w:rsidR="0074055C" w:rsidRPr="004D5A2F" w:rsidRDefault="0074055C">
      <w:pPr>
        <w:pStyle w:val="Textbody"/>
        <w:spacing w:after="29" w:line="260" w:lineRule="exact"/>
        <w:rPr>
          <w:rFonts w:ascii="Gandhari Unicode" w:hAnsi="Gandhari Unicode" w:cs="e-Tamil OTC"/>
          <w:noProof/>
          <w:lang w:val="en-GB"/>
        </w:rPr>
      </w:pPr>
    </w:p>
    <w:p w14:paraId="796CEF5A" w14:textId="77777777" w:rsidR="0074055C" w:rsidRPr="004D5A2F" w:rsidRDefault="0074055C">
      <w:pPr>
        <w:pStyle w:val="Textbody"/>
        <w:spacing w:after="29" w:line="260" w:lineRule="exact"/>
        <w:rPr>
          <w:rFonts w:ascii="Gandhari Unicode" w:hAnsi="Gandhari Unicode" w:cs="e-Tamil OTC"/>
          <w:noProof/>
          <w:lang w:val="en-GB"/>
        </w:rPr>
      </w:pPr>
    </w:p>
    <w:p w14:paraId="63275B36"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Dispensing with going, speaking about youth being precious and days few to the heart, which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because men, even if they stand above it, have [always] separated for wealth, w</w:t>
      </w:r>
      <w:r w:rsidR="00270A6C" w:rsidRPr="004D5A2F">
        <w:rPr>
          <w:rFonts w:ascii="Gandhari Unicode" w:hAnsi="Gandhari Unicode" w:cs="e-Tamil OTC"/>
          <w:noProof/>
          <w:lang w:val="en-GB"/>
        </w:rPr>
        <w:t>e too shall separate for wealth”</w:t>
      </w:r>
      <w:r w:rsidRPr="004D5A2F">
        <w:rPr>
          <w:rFonts w:ascii="Gandhari Unicode" w:hAnsi="Gandhari Unicode" w:cs="e-Tamil OTC"/>
          <w:noProof/>
          <w:lang w:val="en-GB"/>
        </w:rPr>
        <w:t>.</w:t>
      </w:r>
    </w:p>
    <w:p w14:paraId="77E308D8" w14:textId="77777777" w:rsidR="0074055C" w:rsidRPr="004D5A2F" w:rsidRDefault="0074055C">
      <w:pPr>
        <w:pStyle w:val="Textbody"/>
        <w:spacing w:after="28" w:line="260" w:lineRule="exact"/>
        <w:jc w:val="both"/>
        <w:rPr>
          <w:rFonts w:ascii="Gandhari Unicode" w:hAnsi="Gandhari Unicode" w:cs="e-Tamil OTC"/>
          <w:noProof/>
          <w:lang w:val="en-GB"/>
        </w:rPr>
      </w:pPr>
    </w:p>
    <w:p w14:paraId="5BD74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big/dark place world- here/gather- gain big wealth</w:t>
      </w:r>
    </w:p>
    <w:p w14:paraId="6D7F9D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together-with enjoyable-it if-even sugarcane</w:t>
      </w:r>
      <w:r w:rsidRPr="004D5A2F">
        <w:rPr>
          <w:rFonts w:ascii="Gandhari Unicode" w:hAnsi="Gandhari Unicode" w:cs="e-Tamil OTC"/>
          <w:noProof/>
          <w:position w:val="6"/>
          <w:lang w:val="en-GB"/>
        </w:rPr>
        <w:t>iṉ</w:t>
      </w:r>
    </w:p>
    <w:p w14:paraId="53CF7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foot hack- piece(loc.) eaten like</w:t>
      </w:r>
    </w:p>
    <w:p w14:paraId="59E1CE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pure tooth wetted- defect-not sweet water</w:t>
      </w:r>
    </w:p>
    <w:p w14:paraId="46BAF2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 to fit- short bracelet short daughter stay-behind(inf.)</w:t>
      </w:r>
    </w:p>
    <w:p w14:paraId="0D08B7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 work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separate-not-he(h.) day</w:t>
      </w:r>
      <w:r w:rsidRPr="004D5A2F">
        <w:rPr>
          <w:rFonts w:ascii="Gandhari Unicode" w:hAnsi="Gandhari Unicode" w:cs="e-Tamil OTC"/>
          <w:noProof/>
          <w:position w:val="6"/>
          <w:lang w:val="en-GB"/>
        </w:rPr>
        <w:t>um</w:t>
      </w:r>
    </w:p>
    <w:p w14:paraId="22741F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having kind custom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word/god-of-death-</w:t>
      </w:r>
    </w:p>
    <w:p w14:paraId="5BED7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duty-not/(loc.) taking/creed good-it known-they(h.)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175AB6" w14:textId="77777777" w:rsidR="0074055C" w:rsidRPr="004D5A2F" w:rsidRDefault="0074055C">
      <w:pPr>
        <w:pStyle w:val="Textbody"/>
        <w:spacing w:after="0"/>
        <w:rPr>
          <w:rFonts w:ascii="Gandhari Unicode" w:hAnsi="Gandhari Unicode" w:cs="e-Tamil OTC"/>
          <w:noProof/>
          <w:lang w:val="en-GB"/>
        </w:rPr>
      </w:pPr>
    </w:p>
    <w:p w14:paraId="37FFC66B" w14:textId="77777777" w:rsidR="0074055C" w:rsidRPr="004D5A2F" w:rsidRDefault="0074055C">
      <w:pPr>
        <w:pStyle w:val="Textbody"/>
        <w:spacing w:after="0"/>
        <w:rPr>
          <w:rFonts w:ascii="Gandhari Unicode" w:hAnsi="Gandhari Unicode" w:cs="e-Tamil OTC"/>
          <w:noProof/>
          <w:lang w:val="en-GB"/>
        </w:rPr>
      </w:pPr>
    </w:p>
    <w:p w14:paraId="6A6BC9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who understands well the dutiful taking</w:t>
      </w:r>
    </w:p>
    <w:p w14:paraId="442194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by the god of death, according to law</w:t>
      </w:r>
      <w:r w:rsidRPr="004D5A2F">
        <w:rPr>
          <w:rStyle w:val="FootnoteReference"/>
          <w:rFonts w:ascii="Gandhari Unicode" w:hAnsi="Gandhari Unicode" w:cs="e-Tamil OTC"/>
          <w:noProof/>
          <w:lang w:val="en-GB"/>
        </w:rPr>
        <w:footnoteReference w:id="273"/>
      </w:r>
      <w:r w:rsidRPr="004D5A2F">
        <w:rPr>
          <w:rFonts w:ascii="Gandhari Unicode" w:hAnsi="Gandhari Unicode" w:cs="e-Tamil OTC"/>
          <w:noProof/>
          <w:lang w:val="en-GB"/>
        </w:rPr>
        <w:t>, according to fate</w:t>
      </w:r>
      <w:r w:rsidRPr="004D5A2F">
        <w:rPr>
          <w:rStyle w:val="FootnoteReference"/>
          <w:rFonts w:ascii="Gandhari Unicode" w:hAnsi="Gandhari Unicode" w:cs="e-Tamil OTC"/>
          <w:noProof/>
          <w:lang w:val="en-GB"/>
        </w:rPr>
        <w:footnoteReference w:id="274"/>
      </w:r>
      <w:r w:rsidRPr="004D5A2F">
        <w:rPr>
          <w:rFonts w:ascii="Gandhari Unicode" w:hAnsi="Gandhari Unicode" w:cs="e-Tamil OTC"/>
          <w:noProof/>
          <w:lang w:val="en-GB"/>
        </w:rPr>
        <w:t>,</w:t>
      </w:r>
    </w:p>
    <w:p w14:paraId="573A7E28" w14:textId="77777777" w:rsidR="0074055C" w:rsidRPr="004D5A2F" w:rsidRDefault="00CF70BD">
      <w:pPr>
        <w:pStyle w:val="Textbody"/>
        <w:tabs>
          <w:tab w:val="left" w:pos="263"/>
        </w:tabs>
        <w:spacing w:after="72"/>
        <w:rPr>
          <w:rFonts w:ascii="Gandhari Unicode" w:hAnsi="Gandhari Unicode" w:cs="e-Tamil OTC"/>
          <w:noProof/>
          <w:lang w:val="en-GB"/>
        </w:rPr>
      </w:pPr>
      <w:r w:rsidRPr="004D5A2F">
        <w:rPr>
          <w:rFonts w:ascii="Gandhari Unicode" w:hAnsi="Gandhari Unicode" w:cs="e-Tamil OTC"/>
          <w:noProof/>
          <w:lang w:val="en-GB"/>
        </w:rPr>
        <w:t>on any day, [such] a one doesn't separate for manly work,</w:t>
      </w:r>
    </w:p>
    <w:p w14:paraId="7A06BBE4"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so that the little woman with [well-]fitting tight bangles in a row</w:t>
      </w:r>
      <w:r w:rsidRPr="004D5A2F">
        <w:rPr>
          <w:rStyle w:val="FootnoteReference"/>
          <w:rFonts w:ascii="Gandhari Unicode" w:hAnsi="Gandhari Unicode" w:cs="e-Tamil OTC"/>
          <w:noProof/>
          <w:lang w:val="en-GB"/>
        </w:rPr>
        <w:footnoteReference w:id="275"/>
      </w:r>
    </w:p>
    <w:p w14:paraId="6F63013A"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stays behind,</w:t>
      </w:r>
    </w:p>
    <w:p w14:paraId="4433016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woman of] defectless sweet water which wet [her] pure teeth,</w:t>
      </w:r>
    </w:p>
    <w:p w14:paraId="73C8FB6B"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as if [she were] eating a piece hacked from the foot</w:t>
      </w:r>
    </w:p>
    <w:p w14:paraId="00622A84"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sugarcane</w:t>
      </w:r>
    </w:p>
    <w:p w14:paraId="5105BA22" w14:textId="77777777" w:rsidR="0074055C" w:rsidRPr="004D5A2F" w:rsidRDefault="00CF70BD">
      <w:pPr>
        <w:pStyle w:val="Textbody"/>
        <w:tabs>
          <w:tab w:val="left" w:pos="0"/>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even if the gain of the whole</w:t>
      </w:r>
      <w:r w:rsidRPr="004D5A2F">
        <w:rPr>
          <w:rStyle w:val="FootnoteReference"/>
          <w:rFonts w:ascii="Gandhari Unicode" w:hAnsi="Gandhari Unicode" w:cs="e-Tamil OTC"/>
          <w:noProof/>
          <w:lang w:val="en-GB"/>
        </w:rPr>
        <w:footnoteReference w:id="276"/>
      </w:r>
      <w:r w:rsidRPr="004D5A2F">
        <w:rPr>
          <w:rFonts w:ascii="Gandhari Unicode" w:hAnsi="Gandhari Unicode" w:cs="e-Tamil OTC"/>
          <w:noProof/>
          <w:lang w:val="en-GB"/>
        </w:rPr>
        <w:t xml:space="preserve"> wide world</w:t>
      </w:r>
    </w:p>
    <w:p w14:paraId="63C27C5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together with great wealth could be enjoyed [by him].</w:t>
      </w:r>
      <w:r w:rsidRPr="004D5A2F">
        <w:rPr>
          <w:rStyle w:val="FootnoteReference"/>
          <w:rFonts w:ascii="Gandhari Unicode" w:hAnsi="Gandhari Unicode" w:cs="e-Tamil OTC"/>
          <w:noProof/>
          <w:lang w:val="en-GB"/>
        </w:rPr>
        <w:footnoteReference w:id="277"/>
      </w:r>
    </w:p>
    <w:p w14:paraId="37285970" w14:textId="77777777" w:rsidR="0074055C" w:rsidRPr="004D5A2F" w:rsidRDefault="0074055C">
      <w:pPr>
        <w:pStyle w:val="Textbody"/>
        <w:spacing w:after="0"/>
        <w:rPr>
          <w:rFonts w:ascii="Gandhari Unicode" w:hAnsi="Gandhari Unicode" w:cs="e-Tamil OTC"/>
          <w:noProof/>
          <w:lang w:val="en-GB"/>
        </w:rPr>
      </w:pPr>
    </w:p>
    <w:p w14:paraId="21FBFD00" w14:textId="77777777" w:rsidR="0074055C" w:rsidRPr="004D5A2F" w:rsidRDefault="0074055C">
      <w:pPr>
        <w:pStyle w:val="Textbody"/>
        <w:spacing w:after="0"/>
        <w:rPr>
          <w:rFonts w:ascii="Gandhari Unicode" w:hAnsi="Gandhari Unicode" w:cs="e-Tamil OTC"/>
          <w:noProof/>
          <w:lang w:val="en-GB"/>
        </w:rPr>
      </w:pPr>
    </w:p>
    <w:p w14:paraId="5B259E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One who knows well of the merciless creed</w:t>
      </w:r>
      <w:r w:rsidRPr="004D5A2F">
        <w:rPr>
          <w:rStyle w:val="FootnoteReference"/>
          <w:rFonts w:ascii="Gandhari Unicode" w:hAnsi="Gandhari Unicode" w:cs="e-Tamil OTC"/>
          <w:noProof/>
          <w:lang w:val="en-GB"/>
        </w:rPr>
        <w:footnoteReference w:id="278"/>
      </w:r>
    </w:p>
    <w:p w14:paraId="4D35C2E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82680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கருவூர்ச் சேரமான்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சேமாறன்) சாத்தன்: </w:t>
      </w:r>
      <w:r w:rsidRPr="004D5A2F">
        <w:rPr>
          <w:rFonts w:ascii="Gandhari Unicode" w:hAnsi="Gandhari Unicode"/>
          <w:i w:val="0"/>
          <w:iCs w:val="0"/>
          <w:color w:val="auto"/>
        </w:rPr>
        <w:t>the confidante/SHE</w:t>
      </w:r>
    </w:p>
    <w:p w14:paraId="7FDE1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தலைமகட்குத் தோழி சொல்லியது.</w:t>
      </w:r>
    </w:p>
    <w:p w14:paraId="07525529" w14:textId="77777777" w:rsidR="0074055C" w:rsidRPr="004D5A2F" w:rsidRDefault="0074055C">
      <w:pPr>
        <w:pStyle w:val="Textbody"/>
        <w:spacing w:after="29"/>
        <w:rPr>
          <w:rFonts w:ascii="Gandhari Unicode" w:hAnsi="Gandhari Unicode" w:cs="e-Tamil OTC"/>
          <w:noProof/>
          <w:lang w:val="en-GB"/>
        </w:rPr>
      </w:pPr>
    </w:p>
    <w:p w14:paraId="7C99AF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w:t>
      </w:r>
      <w:r w:rsidRPr="004D5A2F">
        <w:rPr>
          <w:rFonts w:ascii="Gandhari Unicode" w:hAnsi="Gandhari Unicode" w:cs="e-Tamil OTC"/>
          <w:noProof/>
          <w:cs/>
          <w:lang w:val="en-GB"/>
        </w:rPr>
        <w:t xml:space="preserve"> ரோவெனச் செப்பலு மாற்றாம்</w:t>
      </w:r>
    </w:p>
    <w:p w14:paraId="2EF95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வருவி</w:t>
      </w:r>
      <w:r w:rsidRPr="004D5A2F">
        <w:rPr>
          <w:rFonts w:ascii="Gandhari Unicode" w:hAnsi="Gandhari Unicode" w:cs="e-Tamil OTC"/>
          <w:noProof/>
          <w:cs/>
          <w:lang w:val="en-GB"/>
        </w:rPr>
        <w:t xml:space="preserve"> ரோவென வினவலும் வினவாம்</w:t>
      </w:r>
    </w:p>
    <w:p w14:paraId="2E0E4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வாங்கொ றோழி பாம்பின்</w:t>
      </w:r>
    </w:p>
    <w:p w14:paraId="752AB8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பையுடை யிருந்தலை துமிக்கு </w:t>
      </w:r>
      <w:r w:rsidRPr="004D5A2F">
        <w:rPr>
          <w:rFonts w:ascii="Gandhari Unicode" w:hAnsi="Gandhari Unicode" w:cs="e-Tamil OTC"/>
          <w:noProof/>
          <w:u w:val="wave"/>
          <w:cs/>
          <w:lang w:val="en-GB"/>
        </w:rPr>
        <w:t>மேறொடு</w:t>
      </w:r>
    </w:p>
    <w:p w14:paraId="02EB02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நடுநா ளென்னார் வந்து</w:t>
      </w:r>
    </w:p>
    <w:p w14:paraId="0CD782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நெடுமென் பணைத்தோ ளடைந்திசி னோரே.</w:t>
      </w:r>
    </w:p>
    <w:p w14:paraId="42B2CD5D" w14:textId="77777777" w:rsidR="0074055C" w:rsidRPr="004D5A2F" w:rsidRDefault="0074055C">
      <w:pPr>
        <w:pStyle w:val="Textbody"/>
        <w:spacing w:after="29"/>
        <w:rPr>
          <w:rFonts w:ascii="Gandhari Unicode" w:hAnsi="Gandhari Unicode" w:cs="e-Tamil OTC"/>
          <w:noProof/>
          <w:lang w:val="en-GB"/>
        </w:rPr>
      </w:pPr>
    </w:p>
    <w:p w14:paraId="607D43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L1, G1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ரோவெனச்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ரோவென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மாற்றாம் </w:t>
      </w:r>
      <w:bookmarkStart w:id="20" w:name="DDE_LINK34"/>
      <w:r w:rsidRPr="004D5A2F">
        <w:rPr>
          <w:rFonts w:ascii="Gandhari Unicode" w:hAnsi="Gandhari Unicode" w:cs="e-Tamil OTC"/>
          <w:noProof/>
          <w:lang w:val="en-GB"/>
        </w:rPr>
        <w:t>|</w:t>
      </w:r>
      <w:bookmarkEnd w:id="20"/>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மாற்றாம் </w:t>
      </w:r>
      <w:bookmarkStart w:id="21" w:name="DDE_LINK341"/>
      <w:r w:rsidRPr="004D5A2F">
        <w:rPr>
          <w:rFonts w:ascii="Gandhari Unicode" w:hAnsi="Gandhari Unicode" w:cs="e-Tamil OTC"/>
          <w:noProof/>
          <w:lang w:val="en-GB"/>
        </w:rPr>
        <w:t>|</w:t>
      </w:r>
      <w:bookmarkEnd w:id="21"/>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மாற்றாம்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மாற்றா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G1v+2,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பாம்வின்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மேற்றொடு </w:t>
      </w:r>
      <w:r w:rsidRPr="004D5A2F">
        <w:rPr>
          <w:rFonts w:ascii="Gandhari Unicode" w:hAnsi="Gandhari Unicode" w:cs="e-Tamil OTC"/>
          <w:noProof/>
          <w:lang w:val="en-GB"/>
        </w:rPr>
        <w:t>C2v, EA, I, AT, Cām., VP, ER</w:t>
      </w:r>
      <w:r w:rsidRPr="004D5A2F">
        <w:rPr>
          <w:rStyle w:val="FootnoteReference"/>
          <w:rFonts w:ascii="Gandhari Unicode" w:hAnsi="Gandhari Unicode" w:cs="e-Tamil OTC"/>
          <w:noProof/>
          <w:lang w:val="en-GB"/>
        </w:rPr>
        <w:footnoteReference w:id="27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 ளென்னார்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நடுநா ணென்னார்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நா ணென்னார் </w:t>
      </w:r>
      <w:r w:rsidRPr="004D5A2F">
        <w:rPr>
          <w:rFonts w:ascii="Gandhari Unicode" w:hAnsi="Gandhari Unicode" w:cs="e-Tamil OTC"/>
          <w:noProof/>
          <w:lang w:val="en-GB"/>
        </w:rPr>
        <w:t>L1, C1</w:t>
      </w:r>
    </w:p>
    <w:p w14:paraId="409C87D8" w14:textId="77777777" w:rsidR="0074055C" w:rsidRPr="004D5A2F" w:rsidRDefault="0074055C">
      <w:pPr>
        <w:pStyle w:val="Textbody"/>
        <w:spacing w:after="29"/>
        <w:rPr>
          <w:rFonts w:ascii="Gandhari Unicode" w:hAnsi="Gandhari Unicode" w:cs="e-Tamil OTC"/>
          <w:noProof/>
          <w:lang w:val="en-GB"/>
        </w:rPr>
      </w:pPr>
    </w:p>
    <w:p w14:paraId="50144F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cēṟir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ceppal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āṟṟām</w:t>
      </w:r>
    </w:p>
    <w:p w14:paraId="36414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varuvir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 viṉaval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viṉavām</w:t>
      </w:r>
    </w:p>
    <w:p w14:paraId="01C1F8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 ceyvām-kol tōḻi pāmpiṉ</w:t>
      </w:r>
    </w:p>
    <w:p w14:paraId="0974F5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uṭai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irum talai tumikkum </w:t>
      </w:r>
      <w:r w:rsidRPr="004D5A2F">
        <w:rPr>
          <w:rFonts w:ascii="Gandhari Unicode" w:hAnsi="Gandhari Unicode" w:cs="e-Tamil OTC"/>
          <w:i/>
          <w:iCs/>
          <w:noProof/>
          <w:lang w:val="en-GB"/>
        </w:rPr>
        <w:t>ēṟoṭu</w:t>
      </w:r>
    </w:p>
    <w:p w14:paraId="66FED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naṭu-nāḷ eṉṉār vantu</w:t>
      </w:r>
    </w:p>
    <w:p w14:paraId="5A277FB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me</w:t>
      </w:r>
      <w:r w:rsidR="00597E66" w:rsidRPr="004D5A2F">
        <w:rPr>
          <w:rFonts w:ascii="Gandhari Unicode" w:hAnsi="Gandhari Unicode" w:cs="e-Tamil OTC"/>
          <w:noProof/>
          <w:lang w:val="en-GB"/>
        </w:rPr>
        <w:t>l</w:t>
      </w:r>
      <w:r w:rsidRPr="004D5A2F">
        <w:rPr>
          <w:rFonts w:ascii="Gandhari Unicode" w:hAnsi="Gandhari Unicode" w:cs="e-Tamil OTC"/>
          <w:noProof/>
          <w:lang w:val="en-GB"/>
        </w:rPr>
        <w:t xml:space="preserve"> paṇai</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tōḷ aṭainticinōr</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85AC0BB" w14:textId="77777777" w:rsidR="0074055C" w:rsidRPr="004D5A2F" w:rsidRDefault="0074055C">
      <w:pPr>
        <w:pStyle w:val="Textbody"/>
        <w:spacing w:after="29" w:line="260" w:lineRule="exact"/>
        <w:rPr>
          <w:rFonts w:ascii="Gandhari Unicode" w:hAnsi="Gandhari Unicode" w:cs="e-Tamil OTC"/>
          <w:noProof/>
          <w:lang w:val="en-GB"/>
        </w:rPr>
      </w:pPr>
    </w:p>
    <w:p w14:paraId="0CA0A373" w14:textId="77777777" w:rsidR="0074055C" w:rsidRPr="004D5A2F" w:rsidRDefault="0074055C">
      <w:pPr>
        <w:pStyle w:val="Textbody"/>
        <w:spacing w:after="29" w:line="260" w:lineRule="exact"/>
        <w:rPr>
          <w:rFonts w:ascii="Gandhari Unicode" w:hAnsi="Gandhari Unicode" w:cs="e-Tamil OTC"/>
          <w:noProof/>
          <w:lang w:val="en-GB"/>
        </w:rPr>
      </w:pPr>
    </w:p>
    <w:p w14:paraId="09AB1A45" w14:textId="77777777" w:rsidR="0074055C" w:rsidRPr="004D5A2F" w:rsidRDefault="0074055C">
      <w:pPr>
        <w:pStyle w:val="Textbody"/>
        <w:spacing w:after="29" w:line="260" w:lineRule="exact"/>
        <w:rPr>
          <w:rFonts w:ascii="Gandhari Unicode" w:hAnsi="Gandhari Unicode" w:cs="e-Tamil OTC"/>
          <w:noProof/>
          <w:lang w:val="en-GB"/>
        </w:rPr>
      </w:pPr>
    </w:p>
    <w:p w14:paraId="041B71F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HE is behind the hedge.</w:t>
      </w:r>
    </w:p>
    <w:p w14:paraId="2BF06468" w14:textId="77777777" w:rsidR="0074055C" w:rsidRPr="004D5A2F" w:rsidRDefault="0074055C">
      <w:pPr>
        <w:pStyle w:val="Textbody"/>
        <w:spacing w:after="29" w:line="260" w:lineRule="exact"/>
        <w:rPr>
          <w:rFonts w:ascii="Gandhari Unicode" w:hAnsi="Gandhari Unicode" w:cs="e-Tamil OTC"/>
          <w:noProof/>
          <w:lang w:val="en-GB"/>
        </w:rPr>
      </w:pPr>
    </w:p>
    <w:p w14:paraId="4048A2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you-go(sub.pl.)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saying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we-are-not-able</w:t>
      </w:r>
    </w:p>
    <w:p w14:paraId="3D8C15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you-come(pl.)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asking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we-don't-ask</w:t>
      </w:r>
    </w:p>
    <w:p w14:paraId="422A4A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snake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6B6B7B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hood possess- dark/big head severing- stroke-with</w:t>
      </w:r>
    </w:p>
    <w:p w14:paraId="157C4C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middle-day say-not-he(h.) come(abs.)</w:t>
      </w:r>
    </w:p>
    <w:p w14:paraId="5C7E0B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tender bamboo shoulder enjoyed-he(h.)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91CE59" w14:textId="77777777" w:rsidR="0074055C" w:rsidRPr="004D5A2F" w:rsidRDefault="0074055C">
      <w:pPr>
        <w:pStyle w:val="Textbody"/>
        <w:spacing w:after="29"/>
        <w:rPr>
          <w:rFonts w:ascii="Gandhari Unicode" w:hAnsi="Gandhari Unicode" w:cs="e-Tamil OTC"/>
          <w:noProof/>
          <w:lang w:val="en-GB"/>
        </w:rPr>
      </w:pPr>
    </w:p>
    <w:p w14:paraId="76A60D83" w14:textId="77777777" w:rsidR="0074055C" w:rsidRPr="004D5A2F" w:rsidRDefault="0074055C">
      <w:pPr>
        <w:pStyle w:val="Textbody"/>
        <w:spacing w:after="29"/>
        <w:rPr>
          <w:rFonts w:ascii="Gandhari Unicode" w:hAnsi="Gandhari Unicode" w:cs="e-Tamil OTC"/>
          <w:noProof/>
          <w:lang w:val="en-GB"/>
        </w:rPr>
      </w:pPr>
    </w:p>
    <w:p w14:paraId="5B614AF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We cannot say [to him]: </w:t>
      </w:r>
      <w:r w:rsidR="00270A6C" w:rsidRPr="004D5A2F">
        <w:rPr>
          <w:rFonts w:ascii="Gandhari Unicode" w:hAnsi="Gandhari Unicode" w:cs="e-Tamil OTC"/>
          <w:noProof/>
          <w:lang w:val="en-GB"/>
        </w:rPr>
        <w:t>“</w:t>
      </w:r>
      <w:r w:rsidRPr="004D5A2F">
        <w:rPr>
          <w:rFonts w:ascii="Gandhari Unicode" w:hAnsi="Gandhari Unicode" w:cs="e-Tamil OTC"/>
          <w:noProof/>
          <w:lang w:val="en-GB"/>
        </w:rPr>
        <w:t>will you go?</w:t>
      </w:r>
      <w:r w:rsidR="00270A6C" w:rsidRPr="004D5A2F">
        <w:rPr>
          <w:rFonts w:ascii="Gandhari Unicode" w:hAnsi="Gandhari Unicode" w:cs="e-Tamil OTC"/>
          <w:noProof/>
          <w:lang w:val="en-GB"/>
        </w:rPr>
        <w:t>”</w:t>
      </w:r>
    </w:p>
    <w:p w14:paraId="3E866AB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we don't ask [him] urgently</w:t>
      </w:r>
      <w:r w:rsidRPr="004D5A2F">
        <w:rPr>
          <w:rStyle w:val="FootnoteReference"/>
          <w:rFonts w:ascii="Gandhari Unicode" w:hAnsi="Gandhari Unicode" w:cs="e-Tamil OTC"/>
          <w:noProof/>
          <w:lang w:val="en-GB"/>
        </w:rPr>
        <w:footnoteReference w:id="280"/>
      </w:r>
      <w:r w:rsidR="00270A6C" w:rsidRPr="004D5A2F">
        <w:rPr>
          <w:rFonts w:ascii="Gandhari Unicode" w:hAnsi="Gandhari Unicode" w:cs="e-Tamil OTC"/>
          <w:noProof/>
          <w:lang w:val="en-GB"/>
        </w:rPr>
        <w:t>: “will you come?”</w:t>
      </w:r>
    </w:p>
    <w:p w14:paraId="45B86E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the one who enjoyed [our] long soft bamboo shoulders,</w:t>
      </w:r>
    </w:p>
    <w:p w14:paraId="4F6D7EC8"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coming without saying: “</w:t>
      </w:r>
      <w:r w:rsidR="00CF70BD" w:rsidRPr="004D5A2F">
        <w:rPr>
          <w:rFonts w:ascii="Gandhari Unicode" w:hAnsi="Gandhari Unicode" w:cs="e-Tamil OTC"/>
          <w:noProof/>
          <w:lang w:val="en-GB"/>
        </w:rPr>
        <w:t>midnight,</w:t>
      </w:r>
    </w:p>
    <w:p w14:paraId="36A598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thundering which severs the big/dark hooded head</w:t>
      </w:r>
    </w:p>
    <w:p w14:paraId="09DAF1AF" w14:textId="77777777" w:rsidR="0074055C" w:rsidRPr="004D5A2F" w:rsidRDefault="00270A6C">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snake”</w:t>
      </w:r>
      <w:r w:rsidR="00CF70BD" w:rsidRPr="004D5A2F">
        <w:rPr>
          <w:rFonts w:ascii="Gandhari Unicode" w:hAnsi="Gandhari Unicode" w:cs="e-Tamil OTC"/>
          <w:noProof/>
          <w:lang w:val="en-GB"/>
        </w:rPr>
        <w:t>.</w:t>
      </w:r>
    </w:p>
    <w:p w14:paraId="2F76757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can we do, friend?</w:t>
      </w:r>
    </w:p>
    <w:p w14:paraId="6E85BE48" w14:textId="77777777" w:rsidR="0074055C" w:rsidRPr="004D5A2F" w:rsidRDefault="0074055C">
      <w:pPr>
        <w:pStyle w:val="Textbody"/>
        <w:spacing w:after="0"/>
        <w:rPr>
          <w:rFonts w:ascii="Gandhari Unicode" w:hAnsi="Gandhari Unicode" w:cs="e-Tamil OTC"/>
          <w:noProof/>
          <w:lang w:val="en-GB"/>
        </w:rPr>
      </w:pPr>
    </w:p>
    <w:p w14:paraId="1BE1BEC1" w14:textId="77777777" w:rsidR="0074055C" w:rsidRPr="004D5A2F" w:rsidRDefault="0074055C">
      <w:pPr>
        <w:pStyle w:val="Textbody"/>
        <w:spacing w:after="0"/>
        <w:rPr>
          <w:rFonts w:ascii="Gandhari Unicode" w:hAnsi="Gandhari Unicode" w:cs="e-Tamil OTC"/>
          <w:noProof/>
          <w:lang w:val="en-GB"/>
        </w:rPr>
      </w:pPr>
    </w:p>
    <w:p w14:paraId="3E5FA9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He enjoyed the long soft bamboo shoulders ...</w:t>
      </w:r>
      <w:r w:rsidRPr="004D5A2F">
        <w:rPr>
          <w:rStyle w:val="FootnoteReference"/>
          <w:rFonts w:ascii="Gandhari Unicode" w:hAnsi="Gandhari Unicode" w:cs="e-Tamil OTC"/>
          <w:noProof/>
          <w:lang w:val="en-GB"/>
        </w:rPr>
        <w:footnoteReference w:id="281"/>
      </w:r>
    </w:p>
    <w:p w14:paraId="76F5DCCD" w14:textId="77777777" w:rsidR="0074055C" w:rsidRPr="004D5A2F" w:rsidRDefault="0074055C">
      <w:pPr>
        <w:pStyle w:val="Textbody"/>
        <w:spacing w:after="0"/>
        <w:rPr>
          <w:rFonts w:ascii="Gandhari Unicode" w:hAnsi="Gandhari Unicode" w:cs="e-Tamil OTC"/>
          <w:b/>
          <w:noProof/>
          <w:lang w:val="en-GB"/>
        </w:rPr>
      </w:pPr>
    </w:p>
    <w:p w14:paraId="51248DBF"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25EBA2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SHE</w:t>
      </w:r>
    </w:p>
    <w:p w14:paraId="0718D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தலைமகள் தோழிக்குச் சொல்லுவாளாய்ச் சொல்லியது.</w:t>
      </w:r>
    </w:p>
    <w:p w14:paraId="603126D3" w14:textId="77777777" w:rsidR="0074055C" w:rsidRPr="004D5A2F" w:rsidRDefault="0074055C">
      <w:pPr>
        <w:pStyle w:val="Textbody"/>
        <w:spacing w:after="29"/>
        <w:rPr>
          <w:rFonts w:ascii="Gandhari Unicode" w:hAnsi="Gandhari Unicode" w:cs="e-Tamil OTC"/>
          <w:noProof/>
          <w:lang w:val="en-GB"/>
        </w:rPr>
      </w:pPr>
    </w:p>
    <w:p w14:paraId="58AB53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சேயாறு சென்று </w:t>
      </w:r>
      <w:r w:rsidRPr="004D5A2F">
        <w:rPr>
          <w:rFonts w:ascii="Gandhari Unicode" w:hAnsi="Gandhari Unicode" w:cs="e-Tamil OTC"/>
          <w:noProof/>
          <w:u w:val="wave"/>
          <w:cs/>
          <w:lang w:val="en-GB"/>
        </w:rPr>
        <w:t>துனைபரி யசாவா</w:t>
      </w:r>
    </w:p>
    <w:p w14:paraId="3FA46F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துசாவுநர்ப் பெறினே நன்றுமற் றில்ல</w:t>
      </w:r>
    </w:p>
    <w:p w14:paraId="22545C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வெறிந்த புண்டணிந் தெந்தையு</w:t>
      </w:r>
    </w:p>
    <w:p w14:paraId="195B5C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நீனிறப் பெருங்கடல் புக்கனன் யாயு</w:t>
      </w:r>
    </w:p>
    <w:p w14:paraId="6103D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முப்பை மாறி வெண்ணெற் </w:t>
      </w:r>
      <w:r w:rsidRPr="004D5A2F">
        <w:rPr>
          <w:rFonts w:ascii="Gandhari Unicode" w:hAnsi="Gandhari Unicode" w:cs="e-Tamil OTC"/>
          <w:noProof/>
          <w:u w:val="wave"/>
          <w:cs/>
          <w:lang w:val="en-GB"/>
        </w:rPr>
        <w:t>றரீஇய</w:t>
      </w:r>
    </w:p>
    <w:p w14:paraId="6BB414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வுப்புவிளை கழனிச் சென்றன ளதனாற்</w:t>
      </w:r>
    </w:p>
    <w:p w14:paraId="7687F3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பனியிரும் பரப்பிற் சேர்ப்பற்</w:t>
      </w:r>
    </w:p>
    <w:p w14:paraId="589CEF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கினிவரி னெளிய ளென்னுந் தூதே.</w:t>
      </w:r>
    </w:p>
    <w:p w14:paraId="178C65AD" w14:textId="77777777" w:rsidR="0074055C" w:rsidRPr="004D5A2F" w:rsidRDefault="0074055C">
      <w:pPr>
        <w:pStyle w:val="Textbody"/>
        <w:spacing w:after="29"/>
        <w:rPr>
          <w:rFonts w:ascii="Gandhari Unicode" w:hAnsi="Gandhari Unicode" w:cs="e-Tamil OTC"/>
          <w:noProof/>
          <w:lang w:val="en-GB"/>
        </w:rPr>
      </w:pPr>
    </w:p>
    <w:p w14:paraId="002553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துனைபரி யசாவா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துணையரி யசாவா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துணைபரி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புனையரி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துணைவ ரசாவா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புண்டணிந் தெந்தையு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புண்டணி தெந்தை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நீநிறப்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22" w:name="DDE_LINK35"/>
      <w:r w:rsidRPr="004D5A2F">
        <w:rPr>
          <w:rFonts w:ascii="Gandhari Unicode" w:hAnsi="Gandhari Unicode" w:cs="e-Tamil OTC"/>
          <w:noProof/>
          <w:cs/>
          <w:lang w:val="en-GB"/>
        </w:rPr>
        <w:t>றரீஇ</w:t>
      </w:r>
      <w:bookmarkEnd w:id="22"/>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றரீஇ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றறீஇய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கழனிச்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கழனி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C3</w:t>
      </w:r>
    </w:p>
    <w:p w14:paraId="32EFCBDA" w14:textId="77777777" w:rsidR="0074055C" w:rsidRPr="004D5A2F" w:rsidRDefault="0074055C">
      <w:pPr>
        <w:pStyle w:val="Textbody"/>
        <w:spacing w:after="29"/>
        <w:rPr>
          <w:rFonts w:ascii="Gandhari Unicode" w:hAnsi="Gandhari Unicode" w:cs="e-Tamil OTC"/>
          <w:noProof/>
          <w:lang w:val="en-GB"/>
        </w:rPr>
      </w:pPr>
    </w:p>
    <w:p w14:paraId="346C31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cēy āṟu ceṉṟu </w:t>
      </w:r>
      <w:r w:rsidRPr="004D5A2F">
        <w:rPr>
          <w:rFonts w:ascii="Gandhari Unicode" w:hAnsi="Gandhari Unicode" w:cs="e-Tamil OTC"/>
          <w:i/>
          <w:iCs/>
          <w:noProof/>
          <w:lang w:val="en-GB"/>
        </w:rPr>
        <w:t>tuṉai pari</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acāvā</w:t>
      </w:r>
    </w:p>
    <w:p w14:paraId="35B4ED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tucāvunar peṟiṉ</w:t>
      </w:r>
      <w:r w:rsidR="00597E66" w:rsidRPr="004D5A2F">
        <w:rPr>
          <w:rFonts w:ascii="Gandhari Unicode" w:hAnsi="Gandhari Unicode" w:cs="e-Tamil OTC"/>
          <w:noProof/>
          <w:lang w:val="en-GB"/>
        </w:rPr>
        <w:t>-</w:t>
      </w:r>
      <w:r w:rsidRPr="004D5A2F">
        <w:rPr>
          <w:rFonts w:ascii="Gandhari Unicode" w:hAnsi="Gandhari Unicode" w:cs="e-Tamil OTC"/>
          <w:noProof/>
          <w:lang w:val="en-GB"/>
        </w:rPr>
        <w:t>ē naṉṟ</w:t>
      </w:r>
      <w:r w:rsidR="00597E66" w:rsidRPr="004D5A2F">
        <w:rPr>
          <w:rFonts w:ascii="Gandhari Unicode" w:hAnsi="Gandhari Unicode" w:cs="e-Tamil OTC"/>
          <w:noProof/>
          <w:lang w:val="en-GB"/>
        </w:rPr>
        <w:t>u-</w:t>
      </w:r>
      <w:r w:rsidRPr="004D5A2F">
        <w:rPr>
          <w:rFonts w:ascii="Gandhari Unicode" w:hAnsi="Gandhari Unicode" w:cs="e-Tamil OTC"/>
          <w:noProof/>
          <w:lang w:val="en-GB"/>
        </w:rPr>
        <w:t>maṉ-tilla</w:t>
      </w:r>
    </w:p>
    <w:p w14:paraId="78FF59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cuṟā </w:t>
      </w:r>
      <w:r w:rsidR="00597E66" w:rsidRPr="004D5A2F">
        <w:rPr>
          <w:rFonts w:ascii="Gandhari Unicode" w:hAnsi="Gandhari Unicode" w:cs="e-Tamil OTC"/>
          <w:noProof/>
          <w:lang w:val="en-GB"/>
        </w:rPr>
        <w:t>~</w:t>
      </w:r>
      <w:r w:rsidRPr="004D5A2F">
        <w:rPr>
          <w:rFonts w:ascii="Gandhari Unicode" w:hAnsi="Gandhari Unicode" w:cs="e-Tamil OTC"/>
          <w:noProof/>
          <w:lang w:val="en-GB"/>
        </w:rPr>
        <w:t>eṟinta puṇ taṇ</w:t>
      </w:r>
      <w:r w:rsidR="00597E66" w:rsidRPr="004D5A2F">
        <w:rPr>
          <w:rFonts w:ascii="Gandhari Unicode" w:hAnsi="Gandhari Unicode" w:cs="e-Tamil OTC"/>
          <w:noProof/>
          <w:lang w:val="en-GB"/>
        </w:rPr>
        <w:t>int*</w:t>
      </w:r>
      <w:r w:rsidRPr="004D5A2F">
        <w:rPr>
          <w:rFonts w:ascii="Gandhari Unicode" w:hAnsi="Gandhari Unicode" w:cs="e-Tamil OTC"/>
          <w:noProof/>
          <w:lang w:val="en-GB"/>
        </w:rPr>
        <w:t xml:space="preserve"> entai</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770AA0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 niṟam perum kaṭal pukkaṉaṉ yāy</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6DC3D3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uppai māṟi veḷ nel </w:t>
      </w:r>
      <w:r w:rsidRPr="004D5A2F">
        <w:rPr>
          <w:rFonts w:ascii="Gandhari Unicode" w:hAnsi="Gandhari Unicode" w:cs="e-Tamil OTC"/>
          <w:i/>
          <w:iCs/>
          <w:noProof/>
          <w:lang w:val="en-GB"/>
        </w:rPr>
        <w:t>tarīiya</w:t>
      </w:r>
    </w:p>
    <w:p w14:paraId="0CA5663E" w14:textId="77777777" w:rsidR="0074055C" w:rsidRPr="004D5A2F" w:rsidRDefault="00597E6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uppu viḷai kaḻaṉi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ceṉṟaṉaḷ ataṉā</w:t>
      </w:r>
      <w:r w:rsidR="00B26D9D" w:rsidRPr="004D5A2F">
        <w:rPr>
          <w:rFonts w:ascii="Gandhari Unicode" w:hAnsi="Gandhari Unicode" w:cs="e-Tamil OTC"/>
          <w:noProof/>
          <w:lang w:val="en-GB"/>
        </w:rPr>
        <w:t>l</w:t>
      </w:r>
    </w:p>
    <w:p w14:paraId="40500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paṉi </w:t>
      </w:r>
      <w:r w:rsidR="00597E66" w:rsidRPr="004D5A2F">
        <w:rPr>
          <w:rFonts w:ascii="Gandhari Unicode" w:hAnsi="Gandhari Unicode" w:cs="e-Tamil OTC"/>
          <w:noProof/>
          <w:lang w:val="en-GB"/>
        </w:rPr>
        <w:t>~</w:t>
      </w:r>
      <w:r w:rsidRPr="004D5A2F">
        <w:rPr>
          <w:rFonts w:ascii="Gandhari Unicode" w:hAnsi="Gandhari Unicode" w:cs="e-Tamil OTC"/>
          <w:noProof/>
          <w:lang w:val="en-GB"/>
        </w:rPr>
        <w:t>irum parappiṉ cērppaṟ</w:t>
      </w:r>
      <w:r w:rsidR="00597E66" w:rsidRPr="004D5A2F">
        <w:rPr>
          <w:rFonts w:ascii="Gandhari Unicode" w:hAnsi="Gandhari Unicode" w:cs="e-Tamil OTC"/>
          <w:noProof/>
          <w:lang w:val="en-GB"/>
        </w:rPr>
        <w:t>k*</w:t>
      </w:r>
    </w:p>
    <w:p w14:paraId="5A5668C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iṉi variṉ eḷiyaḷ eṉṉu</w:t>
      </w:r>
      <w:r w:rsidR="00597E66" w:rsidRPr="004D5A2F">
        <w:rPr>
          <w:rFonts w:ascii="Gandhari Unicode" w:hAnsi="Gandhari Unicode" w:cs="e-Tamil OTC"/>
          <w:noProof/>
          <w:lang w:val="en-GB"/>
        </w:rPr>
        <w:t>m</w:t>
      </w:r>
      <w:r w:rsidRPr="004D5A2F">
        <w:rPr>
          <w:rFonts w:ascii="Gandhari Unicode" w:hAnsi="Gandhari Unicode" w:cs="e-Tamil OTC"/>
          <w:noProof/>
          <w:lang w:val="en-GB"/>
        </w:rPr>
        <w:t xml:space="preserve"> tūt</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FFDB0B8" w14:textId="77777777" w:rsidR="0074055C" w:rsidRPr="004D5A2F" w:rsidRDefault="0074055C">
      <w:pPr>
        <w:pStyle w:val="Textbody"/>
        <w:spacing w:after="29" w:line="260" w:lineRule="exact"/>
        <w:rPr>
          <w:rFonts w:ascii="Gandhari Unicode" w:hAnsi="Gandhari Unicode" w:cs="e-Tamil OTC"/>
          <w:noProof/>
          <w:u w:val="single"/>
          <w:lang w:val="en-GB"/>
        </w:rPr>
      </w:pPr>
    </w:p>
    <w:p w14:paraId="02715F4F" w14:textId="77777777" w:rsidR="0074055C" w:rsidRPr="004D5A2F" w:rsidRDefault="0074055C">
      <w:pPr>
        <w:pStyle w:val="Textbody"/>
        <w:spacing w:after="29" w:line="260" w:lineRule="exact"/>
        <w:rPr>
          <w:rFonts w:ascii="Gandhari Unicode" w:hAnsi="Gandhari Unicode" w:cs="e-Tamil OTC"/>
          <w:noProof/>
          <w:u w:val="single"/>
          <w:lang w:val="en-GB"/>
        </w:rPr>
      </w:pPr>
    </w:p>
    <w:p w14:paraId="526212B8" w14:textId="77777777" w:rsidR="0074055C" w:rsidRPr="004D5A2F" w:rsidRDefault="0074055C">
      <w:pPr>
        <w:pStyle w:val="Textbody"/>
        <w:spacing w:after="29" w:line="260" w:lineRule="exact"/>
        <w:rPr>
          <w:rFonts w:ascii="Gandhari Unicode" w:hAnsi="Gandhari Unicode" w:cs="e-Tamil OTC"/>
          <w:noProof/>
          <w:u w:val="single"/>
          <w:lang w:val="en-GB"/>
        </w:rPr>
      </w:pPr>
    </w:p>
    <w:p w14:paraId="1774FF7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speaking as if speaking to the confidante, when HE is behind the hedge.</w:t>
      </w:r>
    </w:p>
    <w:p w14:paraId="7E78D11D" w14:textId="77777777" w:rsidR="0074055C" w:rsidRPr="004D5A2F" w:rsidRDefault="0074055C">
      <w:pPr>
        <w:pStyle w:val="Textbody"/>
        <w:spacing w:after="29" w:line="260" w:lineRule="exact"/>
        <w:rPr>
          <w:rFonts w:ascii="Gandhari Unicode" w:hAnsi="Gandhari Unicode" w:cs="e-Tamil OTC"/>
          <w:noProof/>
          <w:lang w:val="en-GB"/>
        </w:rPr>
      </w:pPr>
    </w:p>
    <w:p w14:paraId="7BFB4C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 way gone haste- motion tarry-not</w:t>
      </w:r>
    </w:p>
    <w:p w14:paraId="72BD69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inquiring-he(h.)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maṉ-tilla</w:t>
      </w:r>
    </w:p>
    <w:p w14:paraId="677B98E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thrown- wound decreased my-father</w:t>
      </w:r>
      <w:r w:rsidRPr="004D5A2F">
        <w:rPr>
          <w:rFonts w:ascii="Gandhari Unicode" w:hAnsi="Gandhari Unicode" w:cs="e-Tamil OTC"/>
          <w:noProof/>
          <w:position w:val="6"/>
          <w:lang w:val="en-GB"/>
        </w:rPr>
        <w:t>um</w:t>
      </w:r>
    </w:p>
    <w:p w14:paraId="0BA6FD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colour big sea he-entered mother</w:t>
      </w:r>
      <w:r w:rsidRPr="004D5A2F">
        <w:rPr>
          <w:rFonts w:ascii="Gandhari Unicode" w:hAnsi="Gandhari Unicode" w:cs="e-Tamil OTC"/>
          <w:noProof/>
          <w:position w:val="6"/>
          <w:lang w:val="en-GB"/>
        </w:rPr>
        <w:t>um</w:t>
      </w:r>
    </w:p>
    <w:p w14:paraId="204BF7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salt(acc.) exchanged white rice give(inf.)</w:t>
      </w:r>
    </w:p>
    <w:p w14:paraId="1D6873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 ripen- field she-went that(inst.)</w:t>
      </w:r>
    </w:p>
    <w:p w14:paraId="4B2960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big/dark extension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coast-he(dat.)</w:t>
      </w:r>
    </w:p>
    <w:p w14:paraId="0D6F9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come-if easy-she saying- messenger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C452945" w14:textId="77777777" w:rsidR="0074055C" w:rsidRPr="004D5A2F" w:rsidRDefault="0074055C">
      <w:pPr>
        <w:pStyle w:val="Textbody"/>
        <w:spacing w:after="29"/>
        <w:rPr>
          <w:rFonts w:ascii="Gandhari Unicode" w:hAnsi="Gandhari Unicode" w:cs="e-Tamil OTC"/>
          <w:noProof/>
          <w:lang w:val="en-GB"/>
        </w:rPr>
      </w:pPr>
    </w:p>
    <w:p w14:paraId="544D0186" w14:textId="77777777" w:rsidR="0074055C" w:rsidRPr="004D5A2F" w:rsidRDefault="0074055C">
      <w:pPr>
        <w:pStyle w:val="Textbody"/>
        <w:spacing w:after="29"/>
        <w:rPr>
          <w:rFonts w:ascii="Gandhari Unicode" w:hAnsi="Gandhari Unicode" w:cs="e-Tamil OTC"/>
          <w:noProof/>
          <w:lang w:val="en-GB"/>
        </w:rPr>
      </w:pPr>
    </w:p>
    <w:p w14:paraId="29405A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it would be good if one could get someone</w:t>
      </w:r>
    </w:p>
    <w:p w14:paraId="24CE85C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goes the way into the distance</w:t>
      </w:r>
    </w:p>
    <w:p w14:paraId="21EEB1F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without tarrying in [his] hasty motion [and] inquires [after him]:</w:t>
      </w:r>
    </w:p>
    <w:p w14:paraId="5D2EB4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father, now that the wound torn by the strong shark has healed,</w:t>
      </w:r>
    </w:p>
    <w:p w14:paraId="63D886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entered the blue-coloured great sea,</w:t>
      </w:r>
    </w:p>
    <w:p w14:paraId="04A281E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my mother,</w:t>
      </w:r>
    </w:p>
    <w:p w14:paraId="695DD65A"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order to give white rice in exchange for salt,</w:t>
      </w:r>
      <w:r w:rsidRPr="004D5A2F">
        <w:rPr>
          <w:rStyle w:val="FootnoteReference"/>
          <w:rFonts w:ascii="Gandhari Unicode" w:hAnsi="Gandhari Unicode" w:cs="e-Tamil OTC"/>
          <w:noProof/>
          <w:lang w:val="en-GB"/>
        </w:rPr>
        <w:footnoteReference w:id="282"/>
      </w:r>
    </w:p>
    <w:p w14:paraId="4FF522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gone to the salt</w:t>
      </w:r>
      <w:r w:rsidRPr="004D5A2F">
        <w:rPr>
          <w:rStyle w:val="FootnoteReference"/>
          <w:rFonts w:ascii="Gandhari Unicode" w:hAnsi="Gandhari Unicode" w:cs="e-Tamil OTC"/>
          <w:noProof/>
          <w:lang w:val="en-GB"/>
        </w:rPr>
        <w:footnoteReference w:id="283"/>
      </w:r>
      <w:r w:rsidRPr="004D5A2F">
        <w:rPr>
          <w:rFonts w:ascii="Gandhari Unicode" w:hAnsi="Gandhari Unicode" w:cs="e-Tamil OTC"/>
          <w:noProof/>
          <w:lang w:val="en-GB"/>
        </w:rPr>
        <w:t xml:space="preserve"> fields.</w:t>
      </w:r>
    </w:p>
    <w:p w14:paraId="0A3285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Therefore </w:t>
      </w:r>
      <w:r w:rsidRPr="004D5A2F">
        <w:rPr>
          <w:rFonts w:ascii="Gandhari Unicode" w:eastAsia="URW Palladio UNI" w:hAnsi="Gandhari Unicode" w:cs="e-Tamil OTC"/>
          <w:noProof/>
          <w:lang w:val="en-GB"/>
        </w:rPr>
        <w:t>–</w:t>
      </w:r>
    </w:p>
    <w:p w14:paraId="4F3DED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a messenger who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if [you] come </w:t>
      </w:r>
      <w:r w:rsidR="00270A6C" w:rsidRPr="004D5A2F">
        <w:rPr>
          <w:rFonts w:ascii="Gandhari Unicode" w:hAnsi="Gandhari Unicode" w:cs="e-Tamil OTC"/>
          <w:noProof/>
          <w:lang w:val="en-GB"/>
        </w:rPr>
        <w:t>now, she [is] easy [of access]!”</w:t>
      </w:r>
    </w:p>
    <w:p w14:paraId="15C64F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coast of the cool, dark expanse.</w:t>
      </w:r>
    </w:p>
    <w:p w14:paraId="73E7FD70" w14:textId="77777777" w:rsidR="0074055C" w:rsidRPr="004D5A2F" w:rsidRDefault="0074055C">
      <w:pPr>
        <w:pStyle w:val="Textbody"/>
        <w:spacing w:after="0"/>
        <w:rPr>
          <w:rFonts w:ascii="Gandhari Unicode" w:hAnsi="Gandhari Unicode" w:cs="e-Tamil OTC"/>
          <w:noProof/>
          <w:lang w:val="en-GB"/>
        </w:rPr>
      </w:pPr>
    </w:p>
    <w:p w14:paraId="25F2AAA0" w14:textId="77777777" w:rsidR="0074055C" w:rsidRPr="004D5A2F" w:rsidRDefault="0074055C">
      <w:pPr>
        <w:pStyle w:val="Textbody"/>
        <w:spacing w:after="0"/>
        <w:rPr>
          <w:rFonts w:ascii="Gandhari Unicode" w:hAnsi="Gandhari Unicode" w:cs="e-Tamil OTC"/>
          <w:noProof/>
          <w:lang w:val="en-GB"/>
        </w:rPr>
      </w:pPr>
    </w:p>
    <w:p w14:paraId="69887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7+8b </w:t>
      </w:r>
      <w:r w:rsidRPr="004D5A2F">
        <w:rPr>
          <w:rFonts w:ascii="Gandhari Unicode" w:hAnsi="Gandhari Unicode" w:cs="e-Tamil OTC"/>
          <w:noProof/>
          <w:lang w:val="en-GB"/>
        </w:rPr>
        <w:tab/>
        <w:t>a messenger who says, if [he were to] come now she would be easy</w:t>
      </w:r>
    </w:p>
    <w:p w14:paraId="332B2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have] for the man from the coast ...</w:t>
      </w:r>
      <w:r w:rsidRPr="004D5A2F">
        <w:rPr>
          <w:rStyle w:val="FootnoteReference"/>
          <w:rFonts w:ascii="Gandhari Unicode" w:hAnsi="Gandhari Unicode" w:cs="e-Tamil OTC"/>
          <w:noProof/>
          <w:lang w:val="en-GB"/>
        </w:rPr>
        <w:footnoteReference w:id="284"/>
      </w:r>
    </w:p>
    <w:p w14:paraId="1A73452B" w14:textId="77777777" w:rsidR="0074055C" w:rsidRPr="004D5A2F" w:rsidRDefault="0074055C">
      <w:pPr>
        <w:pStyle w:val="Textbody"/>
        <w:spacing w:after="0"/>
        <w:rPr>
          <w:rFonts w:ascii="Gandhari Unicode" w:hAnsi="Gandhari Unicode" w:cs="e-Tamil OTC"/>
          <w:b/>
          <w:noProof/>
          <w:lang w:val="en-GB"/>
        </w:rPr>
      </w:pPr>
    </w:p>
    <w:p w14:paraId="53314B7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52869E6"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பாண்டியன் பன்னாடு தந்தன்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பன்னொடுத் தந்தான்): </w:t>
      </w:r>
      <w:r w:rsidRPr="004D5A2F">
        <w:rPr>
          <w:rFonts w:ascii="Gandhari Unicode" w:hAnsi="Gandhari Unicode"/>
          <w:i w:val="0"/>
          <w:iCs w:val="0"/>
          <w:color w:val="auto"/>
        </w:rPr>
        <w:t>HE</w:t>
      </w:r>
    </w:p>
    <w:p w14:paraId="1A735E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வினைமுற்றிப் புகுந்த தலைமகன் கிழத்தியோடுடன் இருந்து கூறியது.</w:t>
      </w:r>
    </w:p>
    <w:p w14:paraId="56F71BE0" w14:textId="77777777" w:rsidR="0074055C" w:rsidRPr="004D5A2F" w:rsidRDefault="0074055C">
      <w:pPr>
        <w:pStyle w:val="Textbody"/>
        <w:spacing w:after="29"/>
        <w:rPr>
          <w:rFonts w:ascii="Gandhari Unicode" w:hAnsi="Gandhari Unicode" w:cs="e-Tamil OTC"/>
          <w:noProof/>
          <w:lang w:val="en-GB"/>
        </w:rPr>
      </w:pPr>
    </w:p>
    <w:p w14:paraId="60F54C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தாழிரு டுமிய மின்னித் தண்ணென</w:t>
      </w:r>
    </w:p>
    <w:p w14:paraId="3D7BE2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வீழுறை</w:t>
      </w:r>
      <w:r w:rsidRPr="004D5A2F">
        <w:rPr>
          <w:rFonts w:ascii="Gandhari Unicode" w:hAnsi="Gandhari Unicode" w:cs="e-Tamil OTC"/>
          <w:noProof/>
          <w:cs/>
          <w:lang w:val="en-GB"/>
        </w:rPr>
        <w:t xml:space="preserve"> யினிய சிதறி </w:t>
      </w:r>
      <w:r w:rsidRPr="004D5A2F">
        <w:rPr>
          <w:rFonts w:ascii="Gandhari Unicode" w:hAnsi="Gandhari Unicode" w:cs="e-Tamil OTC"/>
          <w:noProof/>
          <w:u w:val="wave"/>
          <w:cs/>
          <w:lang w:val="en-GB"/>
        </w:rPr>
        <w:t>யூழியிற்</w:t>
      </w:r>
    </w:p>
    <w:p w14:paraId="54AC8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கடிப்பிகு</w:t>
      </w:r>
      <w:r w:rsidRPr="004D5A2F">
        <w:rPr>
          <w:rFonts w:ascii="Gandhari Unicode" w:hAnsi="Gandhari Unicode" w:cs="e-Tamil OTC"/>
          <w:noProof/>
          <w:cs/>
          <w:lang w:val="en-GB"/>
        </w:rPr>
        <w:t xml:space="preserve"> முரசின் முழங்கி யிடித்திடித்துப்</w:t>
      </w:r>
    </w:p>
    <w:p w14:paraId="7A9ED7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பெய்தினி</w:t>
      </w:r>
      <w:r w:rsidRPr="004D5A2F">
        <w:rPr>
          <w:rFonts w:ascii="Gandhari Unicode" w:hAnsi="Gandhari Unicode" w:cs="e-Tamil OTC"/>
          <w:noProof/>
          <w:cs/>
          <w:lang w:val="en-GB"/>
        </w:rPr>
        <w:t xml:space="preserve"> வாழியோ </w:t>
      </w:r>
      <w:r w:rsidRPr="004D5A2F">
        <w:rPr>
          <w:rFonts w:ascii="Gandhari Unicode" w:hAnsi="Gandhari Unicode" w:cs="e-Tamil OTC"/>
          <w:noProof/>
          <w:u w:val="wave"/>
          <w:cs/>
          <w:lang w:val="en-GB"/>
        </w:rPr>
        <w:t>பெருவான்</w:t>
      </w:r>
      <w:r w:rsidRPr="004D5A2F">
        <w:rPr>
          <w:rFonts w:ascii="Gandhari Unicode" w:hAnsi="Gandhari Unicode" w:cs="e-Tamil OTC"/>
          <w:noProof/>
          <w:cs/>
          <w:lang w:val="en-GB"/>
        </w:rPr>
        <w:t xml:space="preserve"> யாமே</w:t>
      </w:r>
    </w:p>
    <w:p w14:paraId="3ABFB6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w:t>
      </w:r>
    </w:p>
    <w:p w14:paraId="67CA3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டிவளின்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மாகிக் குவளைக்</w:t>
      </w:r>
    </w:p>
    <w:p w14:paraId="542E4C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குறுந்தா ணாண்மலர் நாறு</w:t>
      </w:r>
    </w:p>
    <w:p w14:paraId="0F46B7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நறுமென் கூந்தன் மெல்லணை யேமே.</w:t>
      </w:r>
    </w:p>
    <w:p w14:paraId="26F61E4B" w14:textId="77777777" w:rsidR="0074055C" w:rsidRPr="004D5A2F" w:rsidRDefault="0074055C">
      <w:pPr>
        <w:pStyle w:val="Textbody"/>
        <w:spacing w:after="29"/>
        <w:rPr>
          <w:rFonts w:ascii="Gandhari Unicode" w:hAnsi="Gandhari Unicode" w:cs="e-Tamil OTC"/>
          <w:noProof/>
          <w:lang w:val="en-GB"/>
        </w:rPr>
      </w:pPr>
    </w:p>
    <w:p w14:paraId="4AF4E8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வீழுறை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வீழ்முறை </w:t>
      </w:r>
      <w:r w:rsidRPr="004D5A2F">
        <w:rPr>
          <w:rFonts w:ascii="Gandhari Unicode" w:hAnsi="Gandhari Unicode" w:cs="e-Tamil OTC"/>
          <w:noProof/>
          <w:lang w:val="en-GB"/>
        </w:rPr>
        <w:t xml:space="preserve">G1v, Nacc.v,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யூழிற் </w:t>
      </w:r>
      <w:r w:rsidRPr="004D5A2F">
        <w:rPr>
          <w:rFonts w:ascii="Gandhari Unicode" w:hAnsi="Gandhari Unicode" w:cs="e-Tamil OTC"/>
          <w:noProof/>
          <w:lang w:val="en-GB"/>
        </w:rPr>
        <w:t>C1v+2v, Cām., ER</w:t>
      </w:r>
      <w:r w:rsidRPr="004D5A2F">
        <w:rPr>
          <w:rStyle w:val="FootnoteReference"/>
          <w:rFonts w:ascii="Gandhari Unicode" w:hAnsi="Gandhari Unicode" w:cs="e-Tamil OTC"/>
          <w:noProof/>
          <w:lang w:val="en-GB"/>
        </w:rPr>
        <w:footnoteReference w:id="28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கடிப்பிகு </w:t>
      </w:r>
      <w:r w:rsidRPr="004D5A2F">
        <w:rPr>
          <w:rFonts w:ascii="Gandhari Unicode" w:hAnsi="Gandhari Unicode" w:cs="e-Tamil OTC"/>
          <w:noProof/>
          <w:lang w:val="en-GB"/>
        </w:rPr>
        <w:t xml:space="preserve">C2v+3v, Iḷ.v, ATv, Cām.; </w:t>
      </w:r>
      <w:r w:rsidRPr="004D5A2F">
        <w:rPr>
          <w:rFonts w:ascii="Gandhari Unicode" w:hAnsi="Gandhari Unicode" w:cs="e-Tamil OTC"/>
          <w:noProof/>
          <w:cs/>
          <w:lang w:val="en-GB"/>
        </w:rPr>
        <w:t xml:space="preserve">கடிப்பிடு </w:t>
      </w:r>
      <w:r w:rsidRPr="004D5A2F">
        <w:rPr>
          <w:rFonts w:ascii="Gandhari Unicode" w:hAnsi="Gandhari Unicode" w:cs="e-Tamil OTC"/>
          <w:noProof/>
          <w:lang w:val="en-GB"/>
        </w:rPr>
        <w:t xml:space="preserve">L1, C1+2+3, G1+2, Iḷ.,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பெய்கினி </w:t>
      </w:r>
      <w:r w:rsidRPr="004D5A2F">
        <w:rPr>
          <w:rFonts w:ascii="Gandhari Unicode" w:hAnsi="Gandhari Unicode" w:cs="e-Tamil OTC"/>
          <w:noProof/>
          <w:lang w:val="en-GB"/>
        </w:rPr>
        <w:t xml:space="preserve">G2v, Cām.v, VP, ER; </w:t>
      </w:r>
      <w:r w:rsidRPr="004D5A2F">
        <w:rPr>
          <w:rFonts w:ascii="Gandhari Unicode" w:hAnsi="Gandhari Unicode" w:cs="e-Tamil OTC"/>
          <w:noProof/>
          <w:cs/>
          <w:lang w:val="en-GB"/>
        </w:rPr>
        <w:t xml:space="preserve">பெய்யினி </w:t>
      </w:r>
      <w:r w:rsidRPr="004D5A2F">
        <w:rPr>
          <w:rFonts w:ascii="Gandhari Unicode" w:hAnsi="Gandhari Unicode" w:cs="e-Tamil OTC"/>
          <w:noProof/>
          <w:lang w:val="en-GB"/>
        </w:rPr>
        <w:t xml:space="preserve">C3v,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பெருவான்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பெருமான் </w:t>
      </w:r>
      <w:r w:rsidRPr="004D5A2F">
        <w:rPr>
          <w:rFonts w:ascii="Gandhari Unicode" w:hAnsi="Gandhari Unicode" w:cs="e-Tamil OTC"/>
          <w:noProof/>
          <w:lang w:val="en-GB"/>
        </w:rPr>
        <w:t xml:space="preserve">CP; </w:t>
      </w:r>
      <w:r w:rsidRPr="004D5A2F">
        <w:rPr>
          <w:rFonts w:ascii="Gandhari Unicode" w:hAnsi="Gandhari Unicode" w:cs="e-Tamil OTC"/>
          <w:noProof/>
          <w:cs/>
          <w:lang w:val="en-GB"/>
        </w:rPr>
        <w:t xml:space="preserve">பெருமவான் </w:t>
      </w:r>
      <w:r w:rsidRPr="004D5A2F">
        <w:rPr>
          <w:rFonts w:ascii="Gandhari Unicode" w:hAnsi="Gandhari Unicode" w:cs="e-Tamil OTC"/>
          <w:noProof/>
          <w:lang w:val="en-GB"/>
        </w:rPr>
        <w:t xml:space="preserve">G1v, Nacc.v, PP; </w:t>
      </w:r>
      <w:r w:rsidRPr="004D5A2F">
        <w:rPr>
          <w:rFonts w:ascii="Gandhari Unicode" w:hAnsi="Gandhari Unicode" w:cs="e-Tamil OTC"/>
          <w:noProof/>
          <w:cs/>
          <w:lang w:val="en-GB"/>
        </w:rPr>
        <w:t xml:space="preserve">பெருவரன்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மேவின மாகிக்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மேவல மாகிக் </w:t>
      </w:r>
      <w:r w:rsidRPr="004D5A2F">
        <w:rPr>
          <w:rFonts w:ascii="Gandhari Unicode" w:hAnsi="Gandhari Unicode" w:cs="e-Tamil OTC"/>
          <w:noProof/>
          <w:lang w:val="en-GB"/>
        </w:rPr>
        <w:t xml:space="preserve">G1v, Nacc., EA, Cām.v; </w:t>
      </w:r>
      <w:r w:rsidRPr="004D5A2F">
        <w:rPr>
          <w:rFonts w:ascii="Gandhari Unicode" w:hAnsi="Gandhari Unicode" w:cs="e-Tamil OTC"/>
          <w:noProof/>
          <w:cs/>
          <w:lang w:val="en-GB"/>
        </w:rPr>
        <w:t xml:space="preserve">மேவுத லாகிக் </w:t>
      </w:r>
      <w:r w:rsidRPr="004D5A2F">
        <w:rPr>
          <w:rFonts w:ascii="Gandhari Unicode" w:hAnsi="Gandhari Unicode" w:cs="e-Tamil OTC"/>
          <w:noProof/>
          <w:lang w:val="en-GB"/>
        </w:rPr>
        <w:t xml:space="preserve">C3, G1+2, Cām.v; </w:t>
      </w:r>
      <w:r w:rsidRPr="004D5A2F">
        <w:rPr>
          <w:rFonts w:ascii="Gandhari Unicode" w:hAnsi="Gandhari Unicode" w:cs="e-Tamil OTC"/>
          <w:noProof/>
          <w:cs/>
          <w:lang w:val="en-GB"/>
        </w:rPr>
        <w:t xml:space="preserve">மேவுத லாகி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குவளைக்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வளைக்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L1, C1+3, G1</w:t>
      </w:r>
    </w:p>
    <w:p w14:paraId="30792AE0" w14:textId="77777777" w:rsidR="0074055C" w:rsidRPr="004D5A2F" w:rsidRDefault="0074055C">
      <w:pPr>
        <w:pStyle w:val="Textbody"/>
        <w:spacing w:after="29"/>
        <w:rPr>
          <w:rFonts w:ascii="Gandhari Unicode" w:hAnsi="Gandhari Unicode" w:cs="e-Tamil OTC"/>
          <w:noProof/>
          <w:lang w:val="en-GB"/>
        </w:rPr>
      </w:pPr>
    </w:p>
    <w:p w14:paraId="336EAF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tāḻ iruḷ tumiya miṉṉi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taṇṇeṉa</w:t>
      </w:r>
    </w:p>
    <w:p w14:paraId="3859A4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w:t>
      </w:r>
      <w:r w:rsidRPr="004D5A2F">
        <w:rPr>
          <w:rFonts w:ascii="Gandhari Unicode" w:hAnsi="Gandhari Unicode" w:cs="e-Tamil OTC"/>
          <w:i/>
          <w:iCs/>
          <w:noProof/>
          <w:lang w:val="en-GB"/>
        </w:rPr>
        <w:t>uṟai</w:t>
      </w:r>
      <w:r w:rsidRPr="004D5A2F">
        <w:rPr>
          <w:rFonts w:ascii="Gandhari Unicode" w:hAnsi="Gandhari Unicode" w:cs="e-Tamil OTC"/>
          <w:noProof/>
          <w:lang w:val="en-GB"/>
        </w:rPr>
        <w:t xml:space="preserve"> </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iṉiya citaṟi </w:t>
      </w:r>
      <w:r w:rsidR="00E437A0" w:rsidRPr="004D5A2F">
        <w:rPr>
          <w:rFonts w:ascii="Gandhari Unicode" w:hAnsi="Gandhari Unicode" w:cs="e-Tamil OTC"/>
          <w:noProof/>
          <w:lang w:val="en-GB"/>
        </w:rPr>
        <w:t>~</w:t>
      </w:r>
      <w:r w:rsidRPr="004D5A2F">
        <w:rPr>
          <w:rFonts w:ascii="Gandhari Unicode" w:hAnsi="Gandhari Unicode" w:cs="e-Tamil OTC"/>
          <w:i/>
          <w:iCs/>
          <w:noProof/>
          <w:lang w:val="en-GB"/>
        </w:rPr>
        <w:t>ūḻiyiṉ</w:t>
      </w:r>
    </w:p>
    <w:p w14:paraId="61FF38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kaṭipp</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muraciṉ muḻaṅki </w:t>
      </w:r>
      <w:r w:rsidR="00E437A0" w:rsidRPr="004D5A2F">
        <w:rPr>
          <w:rFonts w:ascii="Gandhari Unicode" w:hAnsi="Gandhari Unicode" w:cs="e-Tamil OTC"/>
          <w:noProof/>
          <w:lang w:val="en-GB"/>
        </w:rPr>
        <w:t>~</w:t>
      </w:r>
      <w:r w:rsidRPr="004D5A2F">
        <w:rPr>
          <w:rFonts w:ascii="Gandhari Unicode" w:hAnsi="Gandhari Unicode" w:cs="e-Tamil OTC"/>
          <w:noProof/>
          <w:lang w:val="en-GB"/>
        </w:rPr>
        <w:t>iṭ</w:t>
      </w:r>
      <w:r w:rsidR="00E437A0" w:rsidRPr="004D5A2F">
        <w:rPr>
          <w:rFonts w:ascii="Gandhari Unicode" w:hAnsi="Gandhari Unicode" w:cs="e-Tamil OTC"/>
          <w:noProof/>
          <w:lang w:val="en-GB"/>
        </w:rPr>
        <w:t>itt*</w:t>
      </w:r>
      <w:r w:rsidRPr="004D5A2F">
        <w:rPr>
          <w:rFonts w:ascii="Gandhari Unicode" w:hAnsi="Gandhari Unicode" w:cs="e-Tamil OTC"/>
          <w:noProof/>
          <w:lang w:val="en-GB"/>
        </w:rPr>
        <w:t xml:space="preserve"> iṭittu</w:t>
      </w:r>
      <w:r w:rsidR="00E437A0" w:rsidRPr="004D5A2F">
        <w:rPr>
          <w:rFonts w:ascii="Gandhari Unicode" w:hAnsi="Gandhari Unicode" w:cs="e-Tamil OTC"/>
          <w:noProof/>
          <w:lang w:val="en-GB"/>
        </w:rPr>
        <w:t>+</w:t>
      </w:r>
    </w:p>
    <w:p w14:paraId="17213C92" w14:textId="77777777" w:rsidR="0074055C" w:rsidRPr="004D5A2F" w:rsidRDefault="00E437A0">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peyt*</w:t>
      </w:r>
      <w:r w:rsidR="00CF70BD" w:rsidRPr="004D5A2F">
        <w:rPr>
          <w:rFonts w:ascii="Gandhari Unicode" w:hAnsi="Gandhari Unicode" w:cs="e-Tamil OTC"/>
          <w:noProof/>
          <w:lang w:val="en-GB"/>
        </w:rPr>
        <w:t xml:space="preserve"> iṉi vāḻi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peru vāṉ</w:t>
      </w:r>
      <w:r w:rsidR="00CF70BD" w:rsidRPr="004D5A2F">
        <w:rPr>
          <w:rFonts w:ascii="Gandhari Unicode" w:hAnsi="Gandhari Unicode" w:cs="e-Tamil OTC"/>
          <w:noProof/>
          <w:lang w:val="en-GB"/>
        </w:rPr>
        <w:t xml:space="preserve"> yām</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11D74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uḷḷamōṭ</w:t>
      </w:r>
      <w:r w:rsidR="00270A6C" w:rsidRPr="004D5A2F">
        <w:rPr>
          <w:rFonts w:ascii="Gandhari Unicode" w:hAnsi="Gandhari Unicode" w:cs="e-Tamil OTC"/>
          <w:noProof/>
          <w:lang w:val="en-GB"/>
        </w:rPr>
        <w:t>*</w:t>
      </w:r>
    </w:p>
    <w:p w14:paraId="11FD97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ivaḷiṉ </w:t>
      </w:r>
      <w:r w:rsidRPr="004D5A2F">
        <w:rPr>
          <w:rFonts w:ascii="Gandhari Unicode" w:hAnsi="Gandhari Unicode" w:cs="e-Tamil OTC"/>
          <w:i/>
          <w:iCs/>
          <w:noProof/>
          <w:lang w:val="en-GB"/>
        </w:rPr>
        <w:t>mēviṉam</w:t>
      </w:r>
      <w:r w:rsidRPr="004D5A2F">
        <w:rPr>
          <w:rFonts w:ascii="Gandhari Unicode" w:hAnsi="Gandhari Unicode" w:cs="e-Tamil OTC"/>
          <w:noProof/>
          <w:lang w:val="en-GB"/>
        </w:rPr>
        <w:t xml:space="preserve"> āki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kuvaḷai</w:t>
      </w:r>
      <w:r w:rsidR="00E437A0" w:rsidRPr="004D5A2F">
        <w:rPr>
          <w:rFonts w:ascii="Gandhari Unicode" w:hAnsi="Gandhari Unicode" w:cs="e-Tamil OTC"/>
          <w:noProof/>
          <w:lang w:val="en-GB"/>
        </w:rPr>
        <w:t>+</w:t>
      </w:r>
    </w:p>
    <w:p w14:paraId="48B327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kuṟum tāḷ nāḷ malar nāṟum</w:t>
      </w:r>
    </w:p>
    <w:p w14:paraId="1C0D534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naṟu me</w:t>
      </w:r>
      <w:r w:rsidR="00E437A0" w:rsidRPr="004D5A2F">
        <w:rPr>
          <w:rFonts w:ascii="Gandhari Unicode" w:hAnsi="Gandhari Unicode" w:cs="e-Tamil OTC"/>
          <w:noProof/>
          <w:lang w:val="en-GB"/>
        </w:rPr>
        <w:t>l</w:t>
      </w:r>
      <w:r w:rsidRPr="004D5A2F">
        <w:rPr>
          <w:rFonts w:ascii="Gandhari Unicode" w:hAnsi="Gandhari Unicode" w:cs="e-Tamil OTC"/>
          <w:noProof/>
          <w:lang w:val="en-GB"/>
        </w:rPr>
        <w:t xml:space="preserve"> kūntal mel </w:t>
      </w:r>
      <w:r w:rsidR="00E437A0" w:rsidRPr="004D5A2F">
        <w:rPr>
          <w:rFonts w:ascii="Gandhari Unicode" w:hAnsi="Gandhari Unicode" w:cs="e-Tamil OTC"/>
          <w:noProof/>
          <w:lang w:val="en-GB"/>
        </w:rPr>
        <w:t>+</w:t>
      </w:r>
      <w:r w:rsidRPr="004D5A2F">
        <w:rPr>
          <w:rFonts w:ascii="Gandhari Unicode" w:hAnsi="Gandhari Unicode" w:cs="e-Tamil OTC"/>
          <w:noProof/>
          <w:lang w:val="en-GB"/>
        </w:rPr>
        <w:t>aṇaiyēm</w:t>
      </w:r>
      <w:r w:rsidR="00E437A0" w:rsidRPr="004D5A2F">
        <w:rPr>
          <w:rFonts w:ascii="Gandhari Unicode" w:hAnsi="Gandhari Unicode" w:cs="e-Tamil OTC"/>
          <w:noProof/>
          <w:lang w:val="en-GB"/>
        </w:rPr>
        <w:t>-</w:t>
      </w:r>
      <w:r w:rsidRPr="004D5A2F">
        <w:rPr>
          <w:rFonts w:ascii="Gandhari Unicode" w:hAnsi="Gandhari Unicode" w:cs="e-Tamil OTC"/>
          <w:noProof/>
          <w:lang w:val="en-GB"/>
        </w:rPr>
        <w:t>ē.</w:t>
      </w:r>
    </w:p>
    <w:p w14:paraId="4641A124" w14:textId="77777777" w:rsidR="0074055C" w:rsidRPr="004D5A2F" w:rsidRDefault="0074055C">
      <w:pPr>
        <w:pStyle w:val="Textbody"/>
        <w:spacing w:after="29" w:line="260" w:lineRule="exact"/>
        <w:rPr>
          <w:rFonts w:ascii="Gandhari Unicode" w:hAnsi="Gandhari Unicode" w:cs="e-Tamil OTC"/>
          <w:noProof/>
          <w:lang w:val="en-GB"/>
        </w:rPr>
      </w:pPr>
    </w:p>
    <w:p w14:paraId="5ECFB8B2" w14:textId="77777777" w:rsidR="0074055C" w:rsidRPr="004D5A2F" w:rsidRDefault="0074055C">
      <w:pPr>
        <w:pStyle w:val="Textbody"/>
        <w:spacing w:after="29" w:line="260" w:lineRule="exact"/>
        <w:rPr>
          <w:rFonts w:ascii="Gandhari Unicode" w:hAnsi="Gandhari Unicode" w:cs="e-Tamil OTC"/>
          <w:noProof/>
          <w:lang w:val="en-GB"/>
        </w:rPr>
      </w:pPr>
    </w:p>
    <w:p w14:paraId="61ED5D9A" w14:textId="77777777" w:rsidR="0074055C" w:rsidRPr="004D5A2F" w:rsidRDefault="0074055C">
      <w:pPr>
        <w:pStyle w:val="Textbody"/>
        <w:spacing w:after="29" w:line="260" w:lineRule="exact"/>
        <w:rPr>
          <w:rFonts w:ascii="Gandhari Unicode" w:hAnsi="Gandhari Unicode" w:cs="e-Tamil OTC"/>
          <w:noProof/>
          <w:lang w:val="en-GB"/>
        </w:rPr>
      </w:pPr>
    </w:p>
    <w:p w14:paraId="6A2CCE1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he was together with HER, by HIM, who entered after having completed work.</w:t>
      </w:r>
    </w:p>
    <w:p w14:paraId="53EB0678" w14:textId="77777777" w:rsidR="0074055C" w:rsidRPr="004D5A2F" w:rsidRDefault="0074055C">
      <w:pPr>
        <w:pStyle w:val="Textbody"/>
        <w:spacing w:after="29" w:line="260" w:lineRule="exact"/>
        <w:rPr>
          <w:rFonts w:ascii="Gandhari Unicode" w:hAnsi="Gandhari Unicode" w:cs="e-Tamil OTC"/>
          <w:noProof/>
          <w:lang w:val="en-GB"/>
        </w:rPr>
      </w:pPr>
    </w:p>
    <w:p w14:paraId="7A641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hang-down darkness be-severed(inf.) flashed cool-say(inf.)</w:t>
      </w:r>
    </w:p>
    <w:p w14:paraId="6D3A44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descend- drip- pleasant-they(n.pl.) strewn long-time</w:t>
      </w:r>
      <w:r w:rsidRPr="004D5A2F">
        <w:rPr>
          <w:rFonts w:ascii="Gandhari Unicode" w:hAnsi="Gandhari Unicode" w:cs="e-Tamil OTC"/>
          <w:noProof/>
          <w:position w:val="6"/>
          <w:lang w:val="en-GB"/>
        </w:rPr>
        <w:t>iṉ</w:t>
      </w:r>
    </w:p>
    <w:p w14:paraId="6F660BA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drum-stick beat-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thundered-thundered</w:t>
      </w:r>
      <w:r w:rsidRPr="004D5A2F">
        <w:rPr>
          <w:rFonts w:ascii="Gandhari Unicode" w:hAnsi="Gandhari Unicode" w:cs="e-Tamil OTC"/>
          <w:noProof/>
          <w:position w:val="6"/>
          <w:lang w:val="en-GB"/>
        </w:rPr>
        <w:t>(2)</w:t>
      </w:r>
    </w:p>
    <w:p w14:paraId="38D8F0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rained now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 sky we</w:t>
      </w:r>
      <w:r w:rsidRPr="004D5A2F">
        <w:rPr>
          <w:rFonts w:ascii="Gandhari Unicode" w:hAnsi="Gandhari Unicode" w:cs="e-Tamil OTC"/>
          <w:noProof/>
          <w:position w:val="6"/>
          <w:lang w:val="en-GB"/>
        </w:rPr>
        <w:t>ē</w:t>
      </w:r>
    </w:p>
    <w:p w14:paraId="759FEB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 work completed- superiority inside-with</w:t>
      </w:r>
    </w:p>
    <w:p w14:paraId="1323DF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we-wished become(abs.)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2530D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foot day blossom smelling-</w:t>
      </w:r>
    </w:p>
    <w:p w14:paraId="273C7E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soft tresses soft bed-we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DCDD66" w14:textId="77777777" w:rsidR="0074055C" w:rsidRPr="004D5A2F" w:rsidRDefault="0074055C">
      <w:pPr>
        <w:pStyle w:val="Textbody"/>
        <w:spacing w:after="29"/>
        <w:rPr>
          <w:rFonts w:ascii="Gandhari Unicode" w:hAnsi="Gandhari Unicode" w:cs="e-Tamil OTC"/>
          <w:noProof/>
          <w:lang w:val="en-GB"/>
        </w:rPr>
      </w:pPr>
    </w:p>
    <w:p w14:paraId="72267375" w14:textId="77777777" w:rsidR="0074055C" w:rsidRPr="004D5A2F" w:rsidRDefault="0074055C">
      <w:pPr>
        <w:pStyle w:val="Textbody"/>
        <w:spacing w:after="29"/>
        <w:rPr>
          <w:rFonts w:ascii="Gandhari Unicode" w:hAnsi="Gandhari Unicode" w:cs="e-Tamil OTC"/>
          <w:noProof/>
          <w:lang w:val="en-GB"/>
        </w:rPr>
      </w:pPr>
    </w:p>
    <w:p w14:paraId="482854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May you live, great sky, now that you've rained</w:t>
      </w:r>
    </w:p>
    <w:p w14:paraId="4E4A1BB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under rumbling thunder</w:t>
      </w:r>
      <w:r w:rsidRPr="004D5A2F">
        <w:rPr>
          <w:rStyle w:val="FootnoteReference"/>
          <w:rFonts w:ascii="Gandhari Unicode" w:hAnsi="Gandhari Unicode" w:cs="e-Tamil OTC"/>
          <w:noProof/>
          <w:lang w:val="en-GB"/>
        </w:rPr>
        <w:footnoteReference w:id="286"/>
      </w:r>
      <w:r w:rsidRPr="004D5A2F">
        <w:rPr>
          <w:rFonts w:ascii="Gandhari Unicode" w:hAnsi="Gandhari Unicode" w:cs="e-Tamil OTC"/>
          <w:noProof/>
          <w:lang w:val="en-GB"/>
        </w:rPr>
        <w:t xml:space="preserve"> like a drum beaten with the stick</w:t>
      </w:r>
    </w:p>
    <w:p w14:paraId="0C15C36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a long time pouring out the descending, dripping sweetness</w:t>
      </w:r>
    </w:p>
    <w:p w14:paraId="39F6E9D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means coolness,</w:t>
      </w:r>
    </w:p>
    <w:p w14:paraId="5074B9C3" w14:textId="77777777" w:rsidR="0074055C" w:rsidRPr="004D5A2F" w:rsidRDefault="00CF70BD">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t>[and] flashing so that the hanging dark is severed.</w:t>
      </w:r>
    </w:p>
    <w:p w14:paraId="29074894"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since we wished for her,</w:t>
      </w:r>
    </w:p>
    <w:p w14:paraId="17782E55"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has completed the work to be done,</w:t>
      </w:r>
    </w:p>
    <w:p w14:paraId="7896412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[are now] on a soft bed with [her of] fragrant, soft tresses</w:t>
      </w:r>
      <w:r w:rsidRPr="004D5A2F">
        <w:rPr>
          <w:rStyle w:val="FootnoteReference"/>
          <w:rFonts w:ascii="Gandhari Unicode" w:hAnsi="Gandhari Unicode" w:cs="e-Tamil OTC"/>
          <w:noProof/>
          <w:lang w:val="en-GB"/>
        </w:rPr>
        <w:footnoteReference w:id="287"/>
      </w:r>
    </w:p>
    <w:p w14:paraId="374F54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smelling of the short-stemmed day blossom 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7966EE2D" w14:textId="77777777" w:rsidR="0074055C" w:rsidRPr="004D5A2F" w:rsidRDefault="0074055C">
      <w:pPr>
        <w:pStyle w:val="Textbody"/>
        <w:spacing w:after="0"/>
        <w:rPr>
          <w:rFonts w:ascii="Gandhari Unicode" w:hAnsi="Gandhari Unicode" w:cs="e-Tamil OTC"/>
          <w:noProof/>
          <w:lang w:val="en-GB"/>
        </w:rPr>
      </w:pPr>
    </w:p>
    <w:p w14:paraId="7CCC3BF7"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2256A3E"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அழிசி நச்சாதனார்: </w:t>
      </w:r>
      <w:r w:rsidRPr="004D5A2F">
        <w:rPr>
          <w:rFonts w:ascii="Gandhari Unicode" w:hAnsi="Gandhari Unicode"/>
          <w:i w:val="0"/>
          <w:iCs w:val="0"/>
          <w:color w:val="auto"/>
        </w:rPr>
        <w:t>SHE</w:t>
      </w:r>
    </w:p>
    <w:p w14:paraId="30699B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தலைமகற்கு) வாயில் நேர்ந்து புக்க தோழிக்குத் தலைமகள் சொல்லியது.</w:t>
      </w:r>
    </w:p>
    <w:p w14:paraId="5E822214" w14:textId="77777777" w:rsidR="0074055C" w:rsidRPr="004D5A2F" w:rsidRDefault="0074055C">
      <w:pPr>
        <w:pStyle w:val="Textbody"/>
        <w:spacing w:after="29"/>
        <w:rPr>
          <w:rFonts w:ascii="Gandhari Unicode" w:hAnsi="Gandhari Unicode" w:cs="e-Tamil OTC"/>
          <w:noProof/>
          <w:lang w:val="en-GB"/>
        </w:rPr>
      </w:pPr>
    </w:p>
    <w:p w14:paraId="41624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அருவி யன்ன பருவுறை சிதறி</w:t>
      </w:r>
    </w:p>
    <w:p w14:paraId="71F00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யாறுநிறை பகரு நாடனைத் </w:t>
      </w:r>
      <w:r w:rsidRPr="004D5A2F">
        <w:rPr>
          <w:rFonts w:ascii="Gandhari Unicode" w:hAnsi="Gandhari Unicode" w:cs="e-Tamil OTC"/>
          <w:noProof/>
          <w:u w:val="wave"/>
          <w:cs/>
          <w:lang w:val="en-GB"/>
        </w:rPr>
        <w:t>தேறி</w:t>
      </w:r>
    </w:p>
    <w:p w14:paraId="202B66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மன்னு மொருநாண் மற்றது</w:t>
      </w:r>
    </w:p>
    <w:p w14:paraId="3C07A2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தவப்பன் னாடோண் </w:t>
      </w:r>
      <w:r w:rsidRPr="004D5A2F">
        <w:rPr>
          <w:rFonts w:ascii="Gandhari Unicode" w:hAnsi="Gandhari Unicode" w:cs="e-Tamil OTC"/>
          <w:noProof/>
          <w:u w:val="wave"/>
          <w:cs/>
          <w:lang w:val="en-GB"/>
        </w:rPr>
        <w:t>மயங்கி</w:t>
      </w:r>
    </w:p>
    <w:p w14:paraId="0BF7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வௌவும் பண்பி னோயா கின்றே.</w:t>
      </w:r>
    </w:p>
    <w:p w14:paraId="35E6AB00" w14:textId="77777777" w:rsidR="0074055C" w:rsidRPr="004D5A2F" w:rsidRDefault="0074055C">
      <w:pPr>
        <w:pStyle w:val="Textbody"/>
        <w:spacing w:after="29"/>
        <w:rPr>
          <w:rFonts w:ascii="Gandhari Unicode" w:hAnsi="Gandhari Unicode" w:cs="e-Tamil OTC"/>
          <w:noProof/>
          <w:lang w:val="en-GB"/>
        </w:rPr>
      </w:pPr>
    </w:p>
    <w:p w14:paraId="6D3AEA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L1, C1+2+3; </w:t>
      </w:r>
      <w:r w:rsidRPr="004D5A2F">
        <w:rPr>
          <w:rFonts w:ascii="Gandhari Unicode" w:hAnsi="Gandhari Unicode" w:cs="e-Tamil OTC"/>
          <w:noProof/>
          <w:cs/>
          <w:lang w:val="en-GB"/>
        </w:rPr>
        <w:t xml:space="preserve">தேறி 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தெரியுற்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றஃது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வெழவும் </w:t>
      </w:r>
      <w:r w:rsidRPr="004D5A2F">
        <w:rPr>
          <w:rFonts w:ascii="Gandhari Unicode" w:hAnsi="Gandhari Unicode" w:cs="e-Tamil OTC"/>
          <w:noProof/>
          <w:lang w:val="en-GB"/>
        </w:rPr>
        <w:t>C3v</w:t>
      </w:r>
    </w:p>
    <w:p w14:paraId="08389B00" w14:textId="77777777" w:rsidR="0074055C" w:rsidRPr="004D5A2F" w:rsidRDefault="0074055C">
      <w:pPr>
        <w:pStyle w:val="Textbody"/>
        <w:spacing w:after="29"/>
        <w:rPr>
          <w:rFonts w:ascii="Gandhari Unicode" w:hAnsi="Gandhari Unicode" w:cs="e-Tamil OTC"/>
          <w:noProof/>
          <w:lang w:val="en-GB"/>
        </w:rPr>
      </w:pPr>
    </w:p>
    <w:p w14:paraId="7E9F0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aṉṉa paru </w:t>
      </w:r>
      <w:r w:rsidR="00FB663E" w:rsidRPr="004D5A2F">
        <w:rPr>
          <w:rFonts w:ascii="Gandhari Unicode" w:hAnsi="Gandhari Unicode" w:cs="e-Tamil OTC"/>
          <w:noProof/>
          <w:lang w:val="en-GB"/>
        </w:rPr>
        <w:t>~</w:t>
      </w:r>
      <w:r w:rsidRPr="004D5A2F">
        <w:rPr>
          <w:rFonts w:ascii="Gandhari Unicode" w:hAnsi="Gandhari Unicode" w:cs="e-Tamil OTC"/>
          <w:noProof/>
          <w:lang w:val="en-GB"/>
        </w:rPr>
        <w:t>uṟai citaṟi</w:t>
      </w:r>
    </w:p>
    <w:p w14:paraId="34D2D8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yāṟu niṟai pakarum nāṭaṉai</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tēṟi</w:t>
      </w:r>
    </w:p>
    <w:p w14:paraId="17BA5450" w14:textId="77777777" w:rsidR="0074055C" w:rsidRPr="004D5A2F" w:rsidRDefault="00FB663E">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uṟṟatu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maṉ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oru nāḷ maṟṟ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atu</w:t>
      </w:r>
    </w:p>
    <w:p w14:paraId="624151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tava pal nāḷ tōḷ </w:t>
      </w:r>
      <w:r w:rsidRPr="004D5A2F">
        <w:rPr>
          <w:rFonts w:ascii="Gandhari Unicode" w:hAnsi="Gandhari Unicode" w:cs="e-Tamil OTC"/>
          <w:i/>
          <w:iCs/>
          <w:noProof/>
          <w:lang w:val="en-GB"/>
        </w:rPr>
        <w:t>mayaṅki</w:t>
      </w:r>
    </w:p>
    <w:p w14:paraId="7ED65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vauvum paṇpiṉ nōy ākiṉṟ</w:t>
      </w:r>
      <w:r w:rsidR="00FB663E" w:rsidRPr="004D5A2F">
        <w:rPr>
          <w:rFonts w:ascii="Gandhari Unicode" w:hAnsi="Gandhari Unicode" w:cs="e-Tamil OTC"/>
          <w:noProof/>
          <w:lang w:val="en-GB"/>
        </w:rPr>
        <w:t>*-</w:t>
      </w:r>
      <w:r w:rsidRPr="004D5A2F">
        <w:rPr>
          <w:rFonts w:ascii="Gandhari Unicode" w:hAnsi="Gandhari Unicode" w:cs="e-Tamil OTC"/>
          <w:noProof/>
          <w:lang w:val="en-GB"/>
        </w:rPr>
        <w:t>ē.</w:t>
      </w:r>
    </w:p>
    <w:p w14:paraId="7F1F1B59" w14:textId="77777777" w:rsidR="0074055C" w:rsidRPr="004D5A2F" w:rsidRDefault="0074055C">
      <w:pPr>
        <w:pStyle w:val="Textbody"/>
        <w:spacing w:after="29" w:line="260" w:lineRule="exact"/>
        <w:rPr>
          <w:rFonts w:ascii="Gandhari Unicode" w:hAnsi="Gandhari Unicode" w:cs="e-Tamil OTC"/>
          <w:noProof/>
          <w:lang w:val="en-GB"/>
        </w:rPr>
      </w:pPr>
    </w:p>
    <w:p w14:paraId="67690FF4" w14:textId="77777777" w:rsidR="0074055C" w:rsidRPr="004D5A2F" w:rsidRDefault="0074055C">
      <w:pPr>
        <w:pStyle w:val="Textbody"/>
        <w:spacing w:after="29" w:line="260" w:lineRule="exact"/>
        <w:rPr>
          <w:rFonts w:ascii="Gandhari Unicode" w:hAnsi="Gandhari Unicode" w:cs="e-Tamil OTC"/>
          <w:noProof/>
          <w:lang w:val="en-GB"/>
        </w:rPr>
      </w:pPr>
    </w:p>
    <w:p w14:paraId="4495EFC3" w14:textId="77777777" w:rsidR="0074055C" w:rsidRPr="004D5A2F" w:rsidRDefault="0074055C">
      <w:pPr>
        <w:pStyle w:val="Textbody"/>
        <w:spacing w:after="29" w:line="260" w:lineRule="exact"/>
        <w:rPr>
          <w:rFonts w:ascii="Gandhari Unicode" w:hAnsi="Gandhari Unicode" w:cs="e-Tamil OTC"/>
          <w:noProof/>
          <w:lang w:val="en-GB"/>
        </w:rPr>
      </w:pPr>
    </w:p>
    <w:p w14:paraId="471BE9C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HE entered after having been granted the door/mediation.</w:t>
      </w:r>
    </w:p>
    <w:p w14:paraId="14E52EC6" w14:textId="77777777" w:rsidR="0074055C" w:rsidRPr="004D5A2F" w:rsidRDefault="0074055C">
      <w:pPr>
        <w:pStyle w:val="Textbody"/>
        <w:spacing w:after="29" w:line="260" w:lineRule="exact"/>
        <w:rPr>
          <w:rFonts w:ascii="Gandhari Unicode" w:hAnsi="Gandhari Unicode" w:cs="e-Tamil OTC"/>
          <w:noProof/>
          <w:lang w:val="en-GB"/>
        </w:rPr>
      </w:pPr>
    </w:p>
    <w:p w14:paraId="374018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waterfall like big drop strewn</w:t>
      </w:r>
    </w:p>
    <w:p w14:paraId="30F7E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river fullness uttering- land-he(acc.) believed</w:t>
      </w:r>
    </w:p>
    <w:p w14:paraId="30D219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had-it</w:t>
      </w:r>
      <w:r w:rsidRPr="004D5A2F">
        <w:rPr>
          <w:rFonts w:ascii="Gandhari Unicode" w:hAnsi="Gandhari Unicode" w:cs="e-Tamil OTC"/>
          <w:noProof/>
          <w:position w:val="6"/>
          <w:lang w:val="en-GB"/>
        </w:rPr>
        <w:t>maṉ-um</w:t>
      </w:r>
      <w:r w:rsidRPr="004D5A2F">
        <w:rPr>
          <w:rFonts w:ascii="Gandhari Unicode" w:hAnsi="Gandhari Unicode" w:cs="e-Tamil OTC"/>
          <w:noProof/>
          <w:lang w:val="en-GB"/>
        </w:rPr>
        <w:t xml:space="preserve"> one day</w:t>
      </w:r>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that</w:t>
      </w:r>
    </w:p>
    <w:p w14:paraId="0717BE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very many day shoulder confused</w:t>
      </w:r>
    </w:p>
    <w:p w14:paraId="35051E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snatching- nature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78DD74" w14:textId="77777777" w:rsidR="0074055C" w:rsidRPr="004D5A2F" w:rsidRDefault="0074055C">
      <w:pPr>
        <w:pStyle w:val="Textbody"/>
        <w:spacing w:after="29"/>
        <w:rPr>
          <w:rFonts w:ascii="Gandhari Unicode" w:hAnsi="Gandhari Unicode" w:cs="e-Tamil OTC"/>
          <w:noProof/>
          <w:lang w:val="en-GB"/>
        </w:rPr>
      </w:pPr>
    </w:p>
    <w:p w14:paraId="57D465BC" w14:textId="77777777" w:rsidR="0074055C" w:rsidRPr="004D5A2F" w:rsidRDefault="0074055C">
      <w:pPr>
        <w:pStyle w:val="Textbody"/>
        <w:spacing w:after="29"/>
        <w:rPr>
          <w:rFonts w:ascii="Gandhari Unicode" w:hAnsi="Gandhari Unicode" w:cs="e-Tamil OTC"/>
          <w:noProof/>
          <w:lang w:val="en-GB"/>
        </w:rPr>
      </w:pPr>
    </w:p>
    <w:p w14:paraId="0A4FB8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2F70C88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14CA47F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2F370B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w:t>
      </w:r>
      <w:r w:rsidRPr="004D5A2F">
        <w:rPr>
          <w:rStyle w:val="FootnoteReference"/>
          <w:rFonts w:ascii="Gandhari Unicode" w:hAnsi="Gandhari Unicode" w:cs="e-Tamil OTC"/>
          <w:noProof/>
          <w:lang w:val="en-GB"/>
        </w:rPr>
        <w:footnoteReference w:id="288"/>
      </w:r>
    </w:p>
    <w:p w14:paraId="6DCA696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One day only [was] that.</w:t>
      </w:r>
    </w:p>
    <w:p w14:paraId="0939F4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Very many days [my] shoulders</w:t>
      </w:r>
      <w:r w:rsidRPr="004D5A2F">
        <w:rPr>
          <w:rStyle w:val="FootnoteReference"/>
          <w:rFonts w:ascii="Gandhari Unicode" w:hAnsi="Gandhari Unicode" w:cs="e-Tamil OTC"/>
          <w:noProof/>
          <w:lang w:val="en-GB"/>
        </w:rPr>
        <w:footnoteReference w:id="289"/>
      </w:r>
      <w:r w:rsidRPr="004D5A2F">
        <w:rPr>
          <w:rFonts w:ascii="Gandhari Unicode" w:hAnsi="Gandhari Unicode" w:cs="e-Tamil OTC"/>
          <w:noProof/>
          <w:lang w:val="en-GB"/>
        </w:rPr>
        <w:t xml:space="preserve"> have been confused</w:t>
      </w:r>
    </w:p>
    <w:p w14:paraId="0F5FDE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that] of a nature which attracts</w:t>
      </w:r>
      <w:r w:rsidRPr="004D5A2F">
        <w:rPr>
          <w:rStyle w:val="FootnoteReference"/>
          <w:rFonts w:ascii="Gandhari Unicode" w:hAnsi="Gandhari Unicode" w:cs="e-Tamil OTC"/>
          <w:noProof/>
          <w:lang w:val="en-GB"/>
        </w:rPr>
        <w:footnoteReference w:id="290"/>
      </w:r>
      <w:r w:rsidRPr="004D5A2F">
        <w:rPr>
          <w:rFonts w:ascii="Gandhari Unicode" w:hAnsi="Gandhari Unicode" w:cs="e-Tamil OTC"/>
          <w:noProof/>
          <w:lang w:val="en-GB"/>
        </w:rPr>
        <w:t xml:space="preserve"> became pain.</w:t>
      </w:r>
    </w:p>
    <w:p w14:paraId="6BD6DC95" w14:textId="77777777" w:rsidR="0074055C" w:rsidRPr="004D5A2F" w:rsidRDefault="0074055C">
      <w:pPr>
        <w:pStyle w:val="Textbody"/>
        <w:spacing w:after="0"/>
        <w:rPr>
          <w:rFonts w:ascii="Gandhari Unicode" w:hAnsi="Gandhari Unicode" w:cs="e-Tamil OTC"/>
          <w:noProof/>
          <w:lang w:val="en-GB"/>
        </w:rPr>
      </w:pPr>
    </w:p>
    <w:p w14:paraId="2CD938FD" w14:textId="77777777" w:rsidR="0074055C" w:rsidRPr="004D5A2F" w:rsidRDefault="0074055C">
      <w:pPr>
        <w:pStyle w:val="Textbody"/>
        <w:spacing w:after="0"/>
        <w:rPr>
          <w:rFonts w:ascii="Gandhari Unicode" w:hAnsi="Gandhari Unicode" w:cs="e-Tamil OTC"/>
          <w:noProof/>
          <w:lang w:val="en-GB"/>
        </w:rPr>
      </w:pPr>
    </w:p>
    <w:p w14:paraId="246C1B4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[and] it became pain of the gripping kind.</w:t>
      </w:r>
    </w:p>
    <w:p w14:paraId="62602732" w14:textId="77777777" w:rsidR="0074055C" w:rsidRPr="004D5A2F" w:rsidRDefault="0074055C">
      <w:pPr>
        <w:pStyle w:val="Textbody"/>
        <w:spacing w:after="0"/>
        <w:rPr>
          <w:rFonts w:ascii="Gandhari Unicode" w:hAnsi="Gandhari Unicode" w:cs="e-Tamil OTC"/>
          <w:noProof/>
          <w:lang w:val="en-GB"/>
        </w:rPr>
      </w:pPr>
    </w:p>
    <w:p w14:paraId="1DCC9B48" w14:textId="77777777" w:rsidR="0074055C" w:rsidRPr="004D5A2F" w:rsidRDefault="0074055C">
      <w:pPr>
        <w:pStyle w:val="Textbody"/>
        <w:spacing w:after="0"/>
        <w:rPr>
          <w:rFonts w:ascii="Gandhari Unicode" w:hAnsi="Gandhari Unicode" w:cs="e-Tamil OTC"/>
          <w:noProof/>
          <w:lang w:val="en-GB"/>
        </w:rPr>
      </w:pPr>
    </w:p>
    <w:p w14:paraId="4D6DE5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0BFC2A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63ED145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19313D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 one day.</w:t>
      </w:r>
    </w:p>
    <w:p w14:paraId="1100A6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But that [same thing],</w:t>
      </w:r>
    </w:p>
    <w:p w14:paraId="6104D56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distressing [my] shoulders for many days,</w:t>
      </w:r>
    </w:p>
    <w:p w14:paraId="117B169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became a pain of a nature that devours.</w:t>
      </w:r>
      <w:r w:rsidRPr="004D5A2F">
        <w:rPr>
          <w:rStyle w:val="FootnoteReference"/>
          <w:rFonts w:ascii="Gandhari Unicode" w:hAnsi="Gandhari Unicode" w:cs="e-Tamil OTC"/>
          <w:noProof/>
          <w:lang w:val="en-GB"/>
        </w:rPr>
        <w:footnoteReference w:id="291"/>
      </w:r>
    </w:p>
    <w:p w14:paraId="3A1DD68D" w14:textId="77777777" w:rsidR="0074055C" w:rsidRPr="004D5A2F" w:rsidRDefault="0074055C">
      <w:pPr>
        <w:pStyle w:val="Textbody"/>
        <w:spacing w:after="0"/>
        <w:rPr>
          <w:rFonts w:ascii="Gandhari Unicode" w:hAnsi="Gandhari Unicode" w:cs="e-Tamil OTC"/>
          <w:noProof/>
          <w:lang w:val="en-GB"/>
        </w:rPr>
      </w:pPr>
    </w:p>
    <w:p w14:paraId="25BCAE3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2739F3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ஒருசிறைப் பெரியன்: </w:t>
      </w:r>
      <w:r w:rsidRPr="004D5A2F">
        <w:rPr>
          <w:rFonts w:ascii="Gandhari Unicode" w:hAnsi="Gandhari Unicode"/>
          <w:i w:val="0"/>
          <w:iCs w:val="0"/>
          <w:color w:val="auto"/>
        </w:rPr>
        <w:t>HE</w:t>
      </w:r>
    </w:p>
    <w:p w14:paraId="38B0B0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6D67EB82" w14:textId="77777777" w:rsidR="0074055C" w:rsidRPr="004D5A2F" w:rsidRDefault="0074055C">
      <w:pPr>
        <w:pStyle w:val="Textbody"/>
        <w:spacing w:after="29"/>
        <w:rPr>
          <w:rFonts w:ascii="Gandhari Unicode" w:hAnsi="Gandhari Unicode" w:cs="e-Tamil OTC"/>
          <w:noProof/>
          <w:lang w:val="en-GB"/>
        </w:rPr>
      </w:pPr>
    </w:p>
    <w:p w14:paraId="46C2D8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தீண்டலு மியைவது கொல்லோ மாண்ட</w:t>
      </w:r>
    </w:p>
    <w:p w14:paraId="3BEF23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வில்லுடை </w:t>
      </w: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கல்லிடு பெடுத்த</w:t>
      </w:r>
    </w:p>
    <w:p w14:paraId="603304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நனந்தலைக் கானத் தினந்தலைப் பிரிந்த</w:t>
      </w:r>
    </w:p>
    <w:p w14:paraId="203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புன்கண் மடமா னேர்படத் </w:t>
      </w:r>
      <w:r w:rsidRPr="004D5A2F">
        <w:rPr>
          <w:rFonts w:ascii="Gandhari Unicode" w:hAnsi="Gandhari Unicode" w:cs="e-Tamil OTC"/>
          <w:noProof/>
          <w:u w:val="wave"/>
          <w:cs/>
          <w:lang w:val="en-GB"/>
        </w:rPr>
        <w:t>தன்னையர்</w:t>
      </w:r>
    </w:p>
    <w:p w14:paraId="666B1F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சிலைமாண் கடுவிசைக் கலைநிறத் தழுத்திக்</w:t>
      </w:r>
    </w:p>
    <w:p w14:paraId="36990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குருதியொடு பறித்த செங்கோல் வாளி</w:t>
      </w:r>
    </w:p>
    <w:p w14:paraId="28EC7E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மாறுகொண்</w:t>
      </w:r>
      <w:r w:rsidRPr="004D5A2F">
        <w:rPr>
          <w:rFonts w:ascii="Gandhari Unicode" w:hAnsi="Gandhari Unicode" w:cs="e-Tamil OTC"/>
          <w:noProof/>
          <w:cs/>
          <w:lang w:val="en-GB"/>
        </w:rPr>
        <w:t xml:space="preserve"> டன்ன வுண்கண்</w:t>
      </w:r>
    </w:p>
    <w:p w14:paraId="13B6F3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ணாறிருங் கூந்தற் கொடிச்சி தோளே.</w:t>
      </w:r>
      <w:r w:rsidRPr="004D5A2F">
        <w:rPr>
          <w:rFonts w:ascii="Gandhari Unicode" w:hAnsi="Gandhari Unicode" w:cs="e-Tamil OTC"/>
          <w:noProof/>
          <w:cs/>
          <w:lang w:val="en-GB"/>
        </w:rPr>
        <w:tab/>
      </w:r>
    </w:p>
    <w:p w14:paraId="6CBA4550" w14:textId="77777777" w:rsidR="0074055C" w:rsidRPr="004D5A2F" w:rsidRDefault="0074055C">
      <w:pPr>
        <w:pStyle w:val="Textbody"/>
        <w:spacing w:after="29"/>
        <w:rPr>
          <w:rFonts w:ascii="Gandhari Unicode" w:hAnsi="Gandhari Unicode" w:cs="e-Tamil OTC"/>
          <w:noProof/>
          <w:lang w:val="en-GB"/>
        </w:rPr>
      </w:pPr>
    </w:p>
    <w:p w14:paraId="4101EE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கீண்டலு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வீளையர் </w:t>
      </w:r>
      <w:r w:rsidRPr="004D5A2F">
        <w:rPr>
          <w:rFonts w:ascii="Gandhari Unicode" w:hAnsi="Gandhari Unicode" w:cs="e-Tamil OTC"/>
          <w:noProof/>
          <w:lang w:val="en-GB"/>
        </w:rPr>
        <w:t xml:space="preserve">C2+3v, Iḷ., Nam., AT, Cām.; </w:t>
      </w:r>
      <w:r w:rsidRPr="004D5A2F">
        <w:rPr>
          <w:rFonts w:ascii="Gandhari Unicode" w:hAnsi="Gandhari Unicode" w:cs="e-Tamil OTC"/>
          <w:noProof/>
          <w:cs/>
          <w:lang w:val="en-GB"/>
        </w:rPr>
        <w:t xml:space="preserve">யிளையர் </w:t>
      </w:r>
      <w:r w:rsidRPr="004D5A2F">
        <w:rPr>
          <w:rFonts w:ascii="Gandhari Unicode" w:hAnsi="Gandhari Unicode" w:cs="e-Tamil OTC"/>
          <w:noProof/>
          <w:lang w:val="en-GB"/>
        </w:rPr>
        <w:t>L1, C1+3, G1+2, Iḷ.v, Nam.v, EA, I, ATv,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னேர்படத் தன்னையர் </w:t>
      </w:r>
      <w:r w:rsidRPr="004D5A2F">
        <w:rPr>
          <w:rFonts w:ascii="Gandhari Unicode" w:hAnsi="Gandhari Unicode" w:cs="e-Tamil OTC"/>
          <w:noProof/>
          <w:lang w:val="en-GB"/>
        </w:rPr>
        <w:t xml:space="preserve">C2+3v, G2, Nacc., EA, ATv, Cām.; </w:t>
      </w:r>
      <w:r w:rsidRPr="004D5A2F">
        <w:rPr>
          <w:rFonts w:ascii="Gandhari Unicode" w:hAnsi="Gandhari Unicode" w:cs="e-Tamil OTC"/>
          <w:noProof/>
          <w:cs/>
          <w:lang w:val="en-GB"/>
        </w:rPr>
        <w:t>னே(ர்)</w:t>
      </w:r>
      <w:r w:rsidRPr="004D5A2F">
        <w:rPr>
          <w:rFonts w:ascii="Gandhari Unicode" w:hAnsi="Gandhari Unicode" w:cs="e-Tamil OTC"/>
          <w:noProof/>
          <w:lang w:val="en-GB"/>
        </w:rPr>
        <w:t xml:space="preserve">___ </w:t>
      </w:r>
      <w:r w:rsidRPr="004D5A2F">
        <w:rPr>
          <w:rFonts w:ascii="Gandhari Unicode" w:hAnsi="Gandhari Unicode" w:cs="e-Tamil OTC"/>
          <w:noProof/>
          <w:cs/>
          <w:lang w:val="en-GB"/>
        </w:rPr>
        <w:t xml:space="preserve">தன்னையர்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னேர்படத் தகைந்த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னோர்படத் ததைந்த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னேர்பட நசைஇ (தன்னைய) </w:t>
      </w:r>
      <w:r w:rsidRPr="004D5A2F">
        <w:rPr>
          <w:rFonts w:ascii="Gandhari Unicode" w:hAnsi="Gandhari Unicode" w:cs="e-Tamil OTC"/>
          <w:noProof/>
          <w:lang w:val="en-GB"/>
        </w:rPr>
        <w:t xml:space="preserve">G1+1v(), Nacc.v; </w:t>
      </w:r>
      <w:r w:rsidRPr="004D5A2F">
        <w:rPr>
          <w:rFonts w:ascii="Gandhari Unicode" w:hAnsi="Gandhari Unicode" w:cs="e-Tamil OTC"/>
          <w:noProof/>
          <w:cs/>
          <w:lang w:val="en-GB"/>
        </w:rPr>
        <w:t xml:space="preserve">னேர்பட நசை(இச்)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கடுவிசைக் கலைநிறத் </w:t>
      </w:r>
      <w:r w:rsidRPr="004D5A2F">
        <w:rPr>
          <w:rFonts w:ascii="Gandhari Unicode" w:hAnsi="Gandhari Unicode" w:cs="e-Tamil OTC"/>
          <w:noProof/>
          <w:lang w:val="en-GB"/>
        </w:rPr>
        <w:t xml:space="preserve">C1+2+3, G2, Cām.; </w:t>
      </w:r>
      <w:r w:rsidRPr="004D5A2F">
        <w:rPr>
          <w:rFonts w:ascii="Gandhari Unicode" w:hAnsi="Gandhari Unicode" w:cs="e-Tamil OTC"/>
          <w:noProof/>
          <w:cs/>
          <w:lang w:val="en-GB"/>
        </w:rPr>
        <w:t xml:space="preserve">கடுவிசை கலைநிறத் </w:t>
      </w:r>
      <w:r w:rsidRPr="004D5A2F">
        <w:rPr>
          <w:rFonts w:ascii="Gandhari Unicode" w:hAnsi="Gandhari Unicode" w:cs="e-Tamil OTC"/>
          <w:noProof/>
          <w:lang w:val="en-GB"/>
        </w:rPr>
        <w:t xml:space="preserve">G1v, EA; </w:t>
      </w:r>
      <w:r w:rsidRPr="004D5A2F">
        <w:rPr>
          <w:rFonts w:ascii="Gandhari Unicode" w:hAnsi="Gandhari Unicode" w:cs="e-Tamil OTC"/>
          <w:noProof/>
          <w:cs/>
          <w:lang w:val="en-GB"/>
        </w:rPr>
        <w:t xml:space="preserve">கடுவிசைத் தலைநிறழ்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வாளி</w:t>
      </w:r>
      <w:r w:rsidRPr="004D5A2F">
        <w:rPr>
          <w:rFonts w:ascii="Gandhari Unicode" w:hAnsi="Gandhari Unicode" w:cs="e-Tamil OTC"/>
          <w:noProof/>
          <w:lang w:val="en-GB"/>
        </w:rPr>
        <w:t xml:space="preserve">______ C3; </w:t>
      </w:r>
      <w:r w:rsidRPr="004D5A2F">
        <w:rPr>
          <w:rFonts w:ascii="Gandhari Unicode" w:hAnsi="Gandhari Unicode" w:cs="e-Tamil OTC"/>
          <w:noProof/>
          <w:cs/>
          <w:lang w:val="en-GB"/>
        </w:rPr>
        <w:t>வாழி</w:t>
      </w:r>
      <w:r w:rsidRPr="004D5A2F">
        <w:rPr>
          <w:rFonts w:ascii="Gandhari Unicode" w:hAnsi="Gandhari Unicode" w:cs="e-Tamil OTC"/>
          <w:noProof/>
          <w:lang w:val="en-GB"/>
        </w:rPr>
        <w:t xml:space="preserve">_______ 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C1+2+3, G2;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C2v+3,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கூந்தற் </w:t>
      </w:r>
      <w:r w:rsidRPr="004D5A2F">
        <w:rPr>
          <w:rFonts w:ascii="Gandhari Unicode" w:hAnsi="Gandhari Unicode" w:cs="e-Tamil OTC"/>
          <w:noProof/>
          <w:lang w:val="en-GB"/>
        </w:rPr>
        <w:t>L1, C1+2+3, G1+2v, EA, Cām.; __</w:t>
      </w:r>
      <w:r w:rsidRPr="004D5A2F">
        <w:rPr>
          <w:rFonts w:ascii="Gandhari Unicode" w:hAnsi="Gandhari Unicode" w:cs="e-Tamil OTC"/>
          <w:noProof/>
          <w:cs/>
          <w:lang w:val="en-GB"/>
        </w:rPr>
        <w:t xml:space="preserve">நுதற் </w:t>
      </w:r>
      <w:r w:rsidRPr="004D5A2F">
        <w:rPr>
          <w:rFonts w:ascii="Gandhari Unicode" w:hAnsi="Gandhari Unicode" w:cs="e-Tamil OTC"/>
          <w:noProof/>
          <w:lang w:val="en-GB"/>
        </w:rPr>
        <w:t>G2, Cām.v</w:t>
      </w:r>
    </w:p>
    <w:p w14:paraId="021BCFCE" w14:textId="77777777" w:rsidR="0074055C" w:rsidRPr="004D5A2F" w:rsidRDefault="0074055C">
      <w:pPr>
        <w:pStyle w:val="Textbody"/>
        <w:spacing w:after="29"/>
        <w:rPr>
          <w:rFonts w:ascii="Gandhari Unicode" w:hAnsi="Gandhari Unicode" w:cs="e-Tamil OTC"/>
          <w:noProof/>
          <w:lang w:val="en-GB"/>
        </w:rPr>
      </w:pPr>
    </w:p>
    <w:p w14:paraId="7FFFCA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tīṇṭal</w:t>
      </w:r>
      <w:r w:rsidR="001562F8" w:rsidRPr="004D5A2F">
        <w:rPr>
          <w:rFonts w:ascii="Gandhari Unicode" w:hAnsi="Gandhari Unicode" w:cs="e-Tamil OTC"/>
          <w:noProof/>
          <w:lang w:val="en-GB"/>
        </w:rPr>
        <w:t>-um iyaivatu-</w:t>
      </w:r>
      <w:r w:rsidRPr="004D5A2F">
        <w:rPr>
          <w:rFonts w:ascii="Gandhari Unicode" w:hAnsi="Gandhari Unicode" w:cs="e-Tamil OTC"/>
          <w:noProof/>
          <w:lang w:val="en-GB"/>
        </w:rPr>
        <w:t>kollō māṇṭa</w:t>
      </w:r>
    </w:p>
    <w:p w14:paraId="1318F6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vil uṭai </w:t>
      </w:r>
      <w:r w:rsidRPr="004D5A2F">
        <w:rPr>
          <w:rFonts w:ascii="Gandhari Unicode" w:hAnsi="Gandhari Unicode" w:cs="e-Tamil OTC"/>
          <w:i/>
          <w:iCs/>
          <w:noProof/>
          <w:lang w:val="en-GB"/>
        </w:rPr>
        <w:t>vīḷaiyar</w:t>
      </w:r>
      <w:r w:rsidRPr="004D5A2F">
        <w:rPr>
          <w:rFonts w:ascii="Gandhari Unicode" w:hAnsi="Gandhari Unicode" w:cs="e-Tamil OTC"/>
          <w:noProof/>
          <w:lang w:val="en-GB"/>
        </w:rPr>
        <w:t xml:space="preserve"> kal iṭ</w:t>
      </w:r>
      <w:r w:rsidR="001562F8" w:rsidRPr="004D5A2F">
        <w:rPr>
          <w:rFonts w:ascii="Gandhari Unicode" w:hAnsi="Gandhari Unicode" w:cs="e-Tamil OTC"/>
          <w:noProof/>
          <w:lang w:val="en-GB"/>
        </w:rPr>
        <w:t>up*</w:t>
      </w:r>
      <w:r w:rsidRPr="004D5A2F">
        <w:rPr>
          <w:rFonts w:ascii="Gandhari Unicode" w:hAnsi="Gandhari Unicode" w:cs="e-Tamil OTC"/>
          <w:noProof/>
          <w:lang w:val="en-GB"/>
        </w:rPr>
        <w:t xml:space="preserve"> eṭutta</w:t>
      </w:r>
    </w:p>
    <w:p w14:paraId="3FA3A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kāṉ</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iṉam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pirinta</w:t>
      </w:r>
    </w:p>
    <w:p w14:paraId="04108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puṉkaṇ maṭa māṉ ērpaṭa</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taṉ </w:t>
      </w:r>
      <w:r w:rsidR="001562F8" w:rsidRPr="004D5A2F">
        <w:rPr>
          <w:rFonts w:ascii="Gandhari Unicode" w:hAnsi="Gandhari Unicode" w:cs="e-Tamil OTC"/>
          <w:i/>
          <w:iCs/>
          <w:noProof/>
          <w:lang w:val="en-GB"/>
        </w:rPr>
        <w:t>+</w:t>
      </w:r>
      <w:r w:rsidRPr="004D5A2F">
        <w:rPr>
          <w:rFonts w:ascii="Gandhari Unicode" w:hAnsi="Gandhari Unicode" w:cs="e-Tamil OTC"/>
          <w:i/>
          <w:iCs/>
          <w:noProof/>
          <w:lang w:val="en-GB"/>
        </w:rPr>
        <w:t>aiyar</w:t>
      </w:r>
    </w:p>
    <w:p w14:paraId="0A17AA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cilai māṇ kaṭu vicai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kalai niṟ</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aḻutti</w:t>
      </w:r>
      <w:r w:rsidR="001562F8" w:rsidRPr="004D5A2F">
        <w:rPr>
          <w:rFonts w:ascii="Gandhari Unicode" w:hAnsi="Gandhari Unicode" w:cs="e-Tamil OTC"/>
          <w:noProof/>
          <w:lang w:val="en-GB"/>
        </w:rPr>
        <w:t>+</w:t>
      </w:r>
    </w:p>
    <w:p w14:paraId="48E628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kurutiyoṭu paṟitta cem kōl vāḷi</w:t>
      </w:r>
    </w:p>
    <w:p w14:paraId="40A4D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māṟu </w:t>
      </w:r>
      <w:r w:rsidRPr="004D5A2F">
        <w:rPr>
          <w:rFonts w:ascii="Gandhari Unicode" w:hAnsi="Gandhari Unicode" w:cs="e-Tamil OTC"/>
          <w:i/>
          <w:iCs/>
          <w:noProof/>
          <w:lang w:val="en-GB"/>
        </w:rPr>
        <w:t>koṇṭaṉṉa</w:t>
      </w:r>
      <w:r w:rsidRPr="004D5A2F">
        <w:rPr>
          <w:rFonts w:ascii="Gandhari Unicode" w:hAnsi="Gandhari Unicode" w:cs="e-Tamil OTC"/>
          <w:noProof/>
          <w:lang w:val="en-GB"/>
        </w:rPr>
        <w:t xml:space="preserve"> </w:t>
      </w:r>
      <w:r w:rsidR="001562F8"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1008F27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nāṟ</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irum kūntal koṭicci tōḷ</w:t>
      </w:r>
      <w:r w:rsidR="001562F8" w:rsidRPr="004D5A2F">
        <w:rPr>
          <w:rFonts w:ascii="Gandhari Unicode" w:hAnsi="Gandhari Unicode" w:cs="e-Tamil OTC"/>
          <w:noProof/>
          <w:lang w:val="en-GB"/>
        </w:rPr>
        <w:t>-</w:t>
      </w:r>
      <w:r w:rsidRPr="004D5A2F">
        <w:rPr>
          <w:rFonts w:ascii="Gandhari Unicode" w:hAnsi="Gandhari Unicode" w:cs="e-Tamil OTC"/>
          <w:noProof/>
          <w:lang w:val="en-GB"/>
        </w:rPr>
        <w:t>ē.</w:t>
      </w:r>
    </w:p>
    <w:p w14:paraId="424B1DFE" w14:textId="77777777" w:rsidR="0074055C" w:rsidRPr="004D5A2F" w:rsidRDefault="0074055C">
      <w:pPr>
        <w:pStyle w:val="Textbody"/>
        <w:spacing w:after="29" w:line="260" w:lineRule="exact"/>
        <w:rPr>
          <w:rFonts w:ascii="Gandhari Unicode" w:hAnsi="Gandhari Unicode" w:cs="e-Tamil OTC"/>
          <w:noProof/>
          <w:lang w:val="en-GB"/>
        </w:rPr>
      </w:pPr>
    </w:p>
    <w:p w14:paraId="56CA73C9" w14:textId="77777777" w:rsidR="0074055C" w:rsidRPr="004D5A2F" w:rsidRDefault="0074055C">
      <w:pPr>
        <w:pStyle w:val="Textbody"/>
        <w:spacing w:after="29" w:line="260" w:lineRule="exact"/>
        <w:rPr>
          <w:rFonts w:ascii="Gandhari Unicode" w:hAnsi="Gandhari Unicode" w:cs="e-Tamil OTC"/>
          <w:noProof/>
          <w:lang w:val="en-GB"/>
        </w:rPr>
      </w:pPr>
    </w:p>
    <w:p w14:paraId="2FC8D00B" w14:textId="77777777" w:rsidR="0074055C" w:rsidRPr="004D5A2F" w:rsidRDefault="0074055C">
      <w:pPr>
        <w:pStyle w:val="Textbody"/>
        <w:spacing w:after="29" w:line="260" w:lineRule="exact"/>
        <w:rPr>
          <w:rFonts w:ascii="Gandhari Unicode" w:hAnsi="Gandhari Unicode" w:cs="e-Tamil OTC"/>
          <w:noProof/>
          <w:lang w:val="en-GB"/>
        </w:rPr>
      </w:pPr>
    </w:p>
    <w:p w14:paraId="45E210A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0CA5F4FF" w14:textId="77777777" w:rsidR="0074055C" w:rsidRPr="004D5A2F" w:rsidRDefault="0074055C">
      <w:pPr>
        <w:pStyle w:val="Textbody"/>
        <w:spacing w:after="28" w:line="260" w:lineRule="exact"/>
        <w:rPr>
          <w:rFonts w:ascii="Gandhari Unicode" w:hAnsi="Gandhari Unicode" w:cs="e-Tamil OTC"/>
          <w:noProof/>
          <w:lang w:val="en-GB"/>
        </w:rPr>
      </w:pPr>
    </w:p>
    <w:p w14:paraId="55B486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gripping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enjoyable-it</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glorious-</w:t>
      </w:r>
    </w:p>
    <w:p w14:paraId="09A02D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possess- whistle-they(h.) stone placed lifted-</w:t>
      </w:r>
    </w:p>
    <w:p w14:paraId="60EB97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width place forest- group place separated-</w:t>
      </w:r>
    </w:p>
    <w:p w14:paraId="491EA6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sorrow inexperience stag meet(inf.) self- lord(h.)</w:t>
      </w:r>
    </w:p>
    <w:p w14:paraId="37D6B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resound- glory quick speed male-monkey vital-spot- pressed</w:t>
      </w:r>
    </w:p>
    <w:p w14:paraId="430AF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blood-w</w:t>
      </w:r>
      <w:r w:rsidR="008F174A" w:rsidRPr="004D5A2F">
        <w:rPr>
          <w:rFonts w:ascii="Gandhari Unicode" w:hAnsi="Gandhari Unicode" w:cs="e-Tamil OTC"/>
          <w:noProof/>
          <w:lang w:val="en-GB"/>
        </w:rPr>
        <w:t xml:space="preserve">ith pulled-out- red stem arrow </w:t>
      </w:r>
    </w:p>
    <w:p w14:paraId="15F729CA" w14:textId="77777777" w:rsidR="0074055C" w:rsidRPr="004D5A2F" w:rsidRDefault="001562F8">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been-opposed-</w:t>
      </w:r>
      <w:r w:rsidR="00CF70BD" w:rsidRPr="004D5A2F">
        <w:rPr>
          <w:rFonts w:ascii="Gandhari Unicode" w:hAnsi="Gandhari Unicode" w:cs="e-Tamil OTC"/>
          <w:noProof/>
          <w:lang w:val="en-GB"/>
        </w:rPr>
        <w:t>like collyrium eye</w:t>
      </w:r>
    </w:p>
    <w:p w14:paraId="460AE9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smell- dark tresses creeper-she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A8BEAE" w14:textId="77777777" w:rsidR="0074055C" w:rsidRPr="004D5A2F" w:rsidRDefault="0074055C">
      <w:pPr>
        <w:pStyle w:val="Textbody"/>
        <w:spacing w:after="0"/>
        <w:rPr>
          <w:rFonts w:ascii="Gandhari Unicode" w:hAnsi="Gandhari Unicode" w:cs="e-Tamil OTC"/>
          <w:noProof/>
          <w:lang w:val="en-GB"/>
        </w:rPr>
      </w:pPr>
    </w:p>
    <w:p w14:paraId="03A7DDC6" w14:textId="77777777" w:rsidR="0074055C" w:rsidRPr="004D5A2F" w:rsidRDefault="0074055C">
      <w:pPr>
        <w:pStyle w:val="Textbody"/>
        <w:spacing w:after="0"/>
        <w:rPr>
          <w:rFonts w:ascii="Gandhari Unicode" w:hAnsi="Gandhari Unicode" w:cs="e-Tamil OTC"/>
          <w:noProof/>
          <w:lang w:val="en-GB"/>
        </w:rPr>
      </w:pPr>
    </w:p>
    <w:p w14:paraId="59F3B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Would it be enjoyable also to hold</w:t>
      </w:r>
      <w:r w:rsidRPr="004D5A2F">
        <w:rPr>
          <w:rStyle w:val="FootnoteReference"/>
          <w:rFonts w:ascii="Gandhari Unicode" w:hAnsi="Gandhari Unicode" w:cs="e-Tamil OTC"/>
          <w:noProof/>
          <w:lang w:val="en-GB"/>
        </w:rPr>
        <w:footnoteReference w:id="292"/>
      </w:r>
    </w:p>
    <w:p w14:paraId="74B88221"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shoulder of the creeper woman with fragrant dark tresses</w:t>
      </w:r>
    </w:p>
    <w:p w14:paraId="6565294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collyrium eyes, hostile like</w:t>
      </w:r>
      <w:r w:rsidRPr="004D5A2F">
        <w:rPr>
          <w:rStyle w:val="FootnoteReference"/>
          <w:rFonts w:ascii="Gandhari Unicode" w:hAnsi="Gandhari Unicode" w:cs="e-Tamil OTC"/>
          <w:noProof/>
          <w:lang w:val="en-GB"/>
        </w:rPr>
        <w:footnoteReference w:id="293"/>
      </w:r>
      <w:r w:rsidRPr="004D5A2F">
        <w:rPr>
          <w:rFonts w:ascii="Gandhari Unicode" w:hAnsi="Gandhari Unicode" w:cs="e-Tamil OTC"/>
          <w:noProof/>
          <w:lang w:val="en-GB"/>
        </w:rPr>
        <w:t xml:space="preserve"> red-stemmed arrows,</w:t>
      </w:r>
    </w:p>
    <w:p w14:paraId="74ED0A8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pulled out with the blood of the lightning-quick</w:t>
      </w:r>
      <w:r w:rsidRPr="004D5A2F">
        <w:rPr>
          <w:rStyle w:val="FootnoteReference"/>
          <w:rFonts w:ascii="Gandhari Unicode" w:hAnsi="Gandhari Unicode" w:cs="e-Tamil OTC"/>
          <w:noProof/>
          <w:lang w:val="en-GB"/>
        </w:rPr>
        <w:footnoteReference w:id="294"/>
      </w:r>
      <w:r w:rsidRPr="004D5A2F">
        <w:rPr>
          <w:rFonts w:ascii="Gandhari Unicode" w:hAnsi="Gandhari Unicode" w:cs="e-Tamil OTC"/>
          <w:noProof/>
          <w:lang w:val="en-GB"/>
        </w:rPr>
        <w:t xml:space="preserve"> monkey</w:t>
      </w:r>
      <w:r w:rsidRPr="004D5A2F">
        <w:rPr>
          <w:rStyle w:val="FootnoteReference"/>
          <w:rFonts w:ascii="Gandhari Unicode" w:hAnsi="Gandhari Unicode" w:cs="e-Tamil OTC"/>
          <w:noProof/>
          <w:lang w:val="en-GB"/>
        </w:rPr>
        <w:footnoteReference w:id="295"/>
      </w:r>
    </w:p>
    <w:p w14:paraId="44B94A9C"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after hitting [his] vital spot,</w:t>
      </w:r>
      <w:r w:rsidRPr="004D5A2F">
        <w:rPr>
          <w:rStyle w:val="FootnoteReference"/>
          <w:rFonts w:ascii="Gandhari Unicode" w:hAnsi="Gandhari Unicode" w:cs="e-Tamil OTC"/>
          <w:noProof/>
          <w:lang w:val="en-GB"/>
        </w:rPr>
        <w:footnoteReference w:id="296"/>
      </w:r>
      <w:r w:rsidRPr="004D5A2F">
        <w:rPr>
          <w:rFonts w:ascii="Gandhari Unicode" w:hAnsi="Gandhari Unicode" w:cs="e-Tamil OTC"/>
          <w:noProof/>
          <w:lang w:val="en-GB"/>
        </w:rPr>
        <w:t xml:space="preserve"> [arrows] of resounding glory</w:t>
      </w:r>
      <w:r w:rsidRPr="004D5A2F">
        <w:rPr>
          <w:rStyle w:val="FootnoteReference"/>
          <w:rFonts w:ascii="Gandhari Unicode" w:hAnsi="Gandhari Unicode" w:cs="e-Tamil OTC"/>
          <w:noProof/>
          <w:lang w:val="en-GB"/>
        </w:rPr>
        <w:footnoteReference w:id="297"/>
      </w:r>
    </w:p>
    <w:p w14:paraId="137028C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her kin, [bearers] of famed bows, who,</w:t>
      </w:r>
    </w:p>
    <w:p w14:paraId="50DA0A0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whistling, lift [and] aim stones</w:t>
      </w:r>
    </w:p>
    <w:p w14:paraId="57C07CC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hit the sorrowful inexperienced stag</w:t>
      </w:r>
    </w:p>
    <w:p w14:paraId="0E80836A"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which is separated from [its] group in the vast forest area?</w:t>
      </w:r>
      <w:r w:rsidRPr="004D5A2F">
        <w:rPr>
          <w:rStyle w:val="FootnoteReference"/>
          <w:rFonts w:ascii="Gandhari Unicode" w:hAnsi="Gandhari Unicode" w:cs="e-Tamil OTC"/>
          <w:noProof/>
          <w:lang w:val="en-GB"/>
        </w:rPr>
        <w:footnoteReference w:id="298"/>
      </w:r>
    </w:p>
    <w:p w14:paraId="733E432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6A36AF0"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the confidante</w:t>
      </w:r>
    </w:p>
    <w:p w14:paraId="364A5A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பிரிவர் எனக் கவன்ற தலைமகளைத் தோழி வற்புறுத்தியது.</w:t>
      </w:r>
    </w:p>
    <w:p w14:paraId="5D7F7848" w14:textId="77777777" w:rsidR="0074055C" w:rsidRPr="004D5A2F" w:rsidRDefault="0074055C">
      <w:pPr>
        <w:pStyle w:val="Textbody"/>
        <w:spacing w:after="29"/>
        <w:rPr>
          <w:rFonts w:ascii="Gandhari Unicode" w:hAnsi="Gandhari Unicode" w:cs="e-Tamil OTC"/>
          <w:noProof/>
          <w:lang w:val="en-GB"/>
        </w:rPr>
      </w:pPr>
    </w:p>
    <w:p w14:paraId="7E3645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அல்குறு பொழுதிற் </w:t>
      </w:r>
      <w:r w:rsidRPr="004D5A2F">
        <w:rPr>
          <w:rFonts w:ascii="Gandhari Unicode" w:hAnsi="Gandhari Unicode" w:cs="e-Tamil OTC"/>
          <w:noProof/>
          <w:u w:val="wave"/>
          <w:cs/>
          <w:lang w:val="en-GB"/>
        </w:rPr>
        <w:t>றாதுமுகை</w:t>
      </w:r>
      <w:r w:rsidRPr="004D5A2F">
        <w:rPr>
          <w:rFonts w:ascii="Gandhari Unicode" w:hAnsi="Gandhari Unicode" w:cs="e-Tamil OTC"/>
          <w:noProof/>
          <w:cs/>
          <w:lang w:val="en-GB"/>
        </w:rPr>
        <w:t xml:space="preserve"> தயங்கப்</w:t>
      </w:r>
    </w:p>
    <w:p w14:paraId="0312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பெருங்கா டுள்ளு</w:t>
      </w:r>
      <w:r w:rsidRPr="004D5A2F">
        <w:rPr>
          <w:rFonts w:ascii="Gandhari Unicode" w:hAnsi="Gandhari Unicode" w:cs="e-Tamil OTC"/>
          <w:noProof/>
          <w:cs/>
          <w:lang w:val="en-GB"/>
        </w:rPr>
        <w:t xml:space="preserve"> மசைவளி போலத்</w:t>
      </w:r>
    </w:p>
    <w:p w14:paraId="7D9E09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தண்ணிய கமழு மொண்ணுத லோயே</w:t>
      </w:r>
    </w:p>
    <w:p w14:paraId="32D819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நொந்தனை யாயிற் கண்டது மொழிவல்</w:t>
      </w:r>
    </w:p>
    <w:p w14:paraId="2748FA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பெருந்தேன் கண்படு வரையின் முதுமால்</w:t>
      </w:r>
    </w:p>
    <w:p w14:paraId="35BD0A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 தேறிய மடவோன் போல</w:t>
      </w:r>
    </w:p>
    <w:p w14:paraId="30470D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வேமாந் தன்றிவ் வுலக</w:t>
      </w:r>
    </w:p>
    <w:p w14:paraId="30EE6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நாமுளே</w:t>
      </w:r>
      <w:r w:rsidRPr="004D5A2F">
        <w:rPr>
          <w:rFonts w:ascii="Gandhari Unicode" w:hAnsi="Gandhari Unicode" w:cs="e-Tamil OTC"/>
          <w:noProof/>
          <w:cs/>
          <w:lang w:val="en-GB"/>
        </w:rPr>
        <w:t xml:space="preserve"> மாகப் </w:t>
      </w:r>
      <w:r w:rsidRPr="004D5A2F">
        <w:rPr>
          <w:rFonts w:ascii="Gandhari Unicode" w:hAnsi="Gandhari Unicode" w:cs="e-Tamil OTC"/>
          <w:noProof/>
          <w:u w:val="wave"/>
          <w:cs/>
          <w:lang w:val="en-GB"/>
        </w:rPr>
        <w:t>பிரியலெந்</w:t>
      </w:r>
      <w:r w:rsidRPr="004D5A2F">
        <w:rPr>
          <w:rFonts w:ascii="Gandhari Unicode" w:hAnsi="Gandhari Unicode" w:cs="e-Tamil OTC"/>
          <w:noProof/>
          <w:cs/>
          <w:lang w:val="en-GB"/>
        </w:rPr>
        <w:t xml:space="preserve"> தெளிமே.</w:t>
      </w:r>
    </w:p>
    <w:p w14:paraId="44A8DFF9" w14:textId="77777777" w:rsidR="0074055C" w:rsidRPr="004D5A2F" w:rsidRDefault="0074055C">
      <w:pPr>
        <w:pStyle w:val="Textbody"/>
        <w:spacing w:after="29"/>
        <w:rPr>
          <w:rFonts w:ascii="Gandhari Unicode" w:hAnsi="Gandhari Unicode" w:cs="e-Tamil OTC"/>
          <w:noProof/>
          <w:lang w:val="en-GB"/>
        </w:rPr>
      </w:pPr>
    </w:p>
    <w:p w14:paraId="1DA52B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றாதுமுகை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புறாதுமுகை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புதுமுகை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C1+3, G1+2, EA;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பெருங்காட் டுளரு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பெருங்காட் டுள்ளுறு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பெருங்கா டுள்ளுறு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2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மசைவளி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மசைவழி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வுலவு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L1, C2+3, G2, EA, Cām.;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L1, C1+2+3, G1, EA, Cām.v;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G2, AT, VP; </w:t>
      </w:r>
      <w:r w:rsidRPr="004D5A2F">
        <w:rPr>
          <w:rFonts w:ascii="Gandhari Unicode" w:hAnsi="Gandhari Unicode" w:cs="e-Tamil OTC"/>
          <w:noProof/>
          <w:cs/>
          <w:lang w:val="en-GB"/>
        </w:rPr>
        <w:t xml:space="preserve">பிரியலன் றெளிமே </w:t>
      </w:r>
      <w:r w:rsidRPr="004D5A2F">
        <w:rPr>
          <w:rFonts w:ascii="Gandhari Unicode" w:hAnsi="Gandhari Unicode" w:cs="e-Tamil OTC"/>
          <w:noProof/>
          <w:lang w:val="en-GB"/>
        </w:rPr>
        <w:t>Cām., ER</w:t>
      </w:r>
      <w:r w:rsidRPr="004D5A2F">
        <w:rPr>
          <w:rStyle w:val="FootnoteReference"/>
          <w:rFonts w:ascii="Gandhari Unicode" w:hAnsi="Gandhari Unicode" w:cs="e-Tamil OTC"/>
          <w:noProof/>
          <w:lang w:val="en-GB"/>
        </w:rPr>
        <w:footnoteReference w:id="300"/>
      </w:r>
    </w:p>
    <w:p w14:paraId="6479F1C5" w14:textId="77777777" w:rsidR="0074055C" w:rsidRPr="004D5A2F" w:rsidRDefault="0074055C">
      <w:pPr>
        <w:pStyle w:val="Textbody"/>
        <w:spacing w:after="29"/>
        <w:rPr>
          <w:rFonts w:ascii="Gandhari Unicode" w:hAnsi="Gandhari Unicode" w:cs="e-Tamil OTC"/>
          <w:noProof/>
          <w:lang w:val="en-GB"/>
        </w:rPr>
      </w:pPr>
    </w:p>
    <w:p w14:paraId="353D0E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alk</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uṟu poḻutiṉ </w:t>
      </w:r>
      <w:r w:rsidRPr="004D5A2F">
        <w:rPr>
          <w:rFonts w:ascii="Gandhari Unicode" w:hAnsi="Gandhari Unicode" w:cs="e-Tamil OTC"/>
          <w:i/>
          <w:iCs/>
          <w:noProof/>
          <w:lang w:val="en-GB"/>
        </w:rPr>
        <w:t>tātu</w:t>
      </w:r>
      <w:r w:rsidRPr="004D5A2F">
        <w:rPr>
          <w:rFonts w:ascii="Gandhari Unicode" w:hAnsi="Gandhari Unicode" w:cs="e-Tamil OTC"/>
          <w:noProof/>
          <w:lang w:val="en-GB"/>
        </w:rPr>
        <w:t xml:space="preserve"> mukai tayaṅka</w:t>
      </w:r>
      <w:r w:rsidR="00C371EE" w:rsidRPr="004D5A2F">
        <w:rPr>
          <w:rFonts w:ascii="Gandhari Unicode" w:hAnsi="Gandhari Unicode" w:cs="e-Tamil OTC"/>
          <w:noProof/>
          <w:lang w:val="en-GB"/>
        </w:rPr>
        <w:t>+</w:t>
      </w:r>
    </w:p>
    <w:p w14:paraId="026208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kāṭ</w:t>
      </w:r>
      <w:r w:rsidR="00C371EE"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uḷḷum</w:t>
      </w:r>
      <w:r w:rsidRPr="004D5A2F">
        <w:rPr>
          <w:rFonts w:ascii="Gandhari Unicode" w:hAnsi="Gandhari Unicode" w:cs="e-Tamil OTC"/>
          <w:noProof/>
          <w:lang w:val="en-GB"/>
        </w:rPr>
        <w:t xml:space="preserve"> acai vaḷi pōla</w:t>
      </w:r>
      <w:r w:rsidR="00C371EE" w:rsidRPr="004D5A2F">
        <w:rPr>
          <w:rFonts w:ascii="Gandhari Unicode" w:hAnsi="Gandhari Unicode" w:cs="e-Tamil OTC"/>
          <w:noProof/>
          <w:lang w:val="en-GB"/>
        </w:rPr>
        <w:t>+</w:t>
      </w:r>
    </w:p>
    <w:p w14:paraId="05F126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taṇṇiya kamaḻum oḷ nutalōy</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0F69A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nontaṉai </w:t>
      </w:r>
      <w:r w:rsidR="00C371EE" w:rsidRPr="004D5A2F">
        <w:rPr>
          <w:rFonts w:ascii="Gandhari Unicode" w:hAnsi="Gandhari Unicode" w:cs="e-Tamil OTC"/>
          <w:noProof/>
          <w:lang w:val="en-GB"/>
        </w:rPr>
        <w:t>~</w:t>
      </w:r>
      <w:r w:rsidRPr="004D5A2F">
        <w:rPr>
          <w:rFonts w:ascii="Gandhari Unicode" w:hAnsi="Gandhari Unicode" w:cs="e-Tamil OTC"/>
          <w:noProof/>
          <w:lang w:val="en-GB"/>
        </w:rPr>
        <w:t>āyiṉ kaṇṭatu moḻival</w:t>
      </w:r>
    </w:p>
    <w:p w14:paraId="630E07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tēṉ kaṇ paṭu varaiyiṉ</w:t>
      </w:r>
      <w:r w:rsidR="00C371EE" w:rsidRPr="004D5A2F">
        <w:rPr>
          <w:rFonts w:ascii="Gandhari Unicode" w:hAnsi="Gandhari Unicode" w:cs="e-Tamil OTC"/>
          <w:noProof/>
          <w:lang w:val="en-GB"/>
        </w:rPr>
        <w:t xml:space="preserve"> mutu mālp*</w:t>
      </w:r>
    </w:p>
    <w:p w14:paraId="2C4238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aṟ</w:t>
      </w:r>
      <w:r w:rsidR="00C371EE" w:rsidRPr="004D5A2F">
        <w:rPr>
          <w:rFonts w:ascii="Gandhari Unicode" w:hAnsi="Gandhari Unicode" w:cs="e-Tamil OTC"/>
          <w:noProof/>
          <w:lang w:val="en-GB"/>
        </w:rPr>
        <w:t>iyāt*</w:t>
      </w:r>
      <w:r w:rsidRPr="004D5A2F">
        <w:rPr>
          <w:rFonts w:ascii="Gandhari Unicode" w:hAnsi="Gandhari Unicode" w:cs="e-Tamil OTC"/>
          <w:noProof/>
          <w:lang w:val="en-GB"/>
        </w:rPr>
        <w:t xml:space="preserve"> ēṟiya maṭavōṉ pōla</w:t>
      </w:r>
    </w:p>
    <w:p w14:paraId="036CAFE7" w14:textId="77777777" w:rsidR="0074055C" w:rsidRPr="004D5A2F" w:rsidRDefault="00C371E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ēmāntaṉṟ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ulakam</w:t>
      </w:r>
    </w:p>
    <w:p w14:paraId="7BA4E35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uḷēm</w:t>
      </w:r>
      <w:r w:rsidRPr="004D5A2F">
        <w:rPr>
          <w:rFonts w:ascii="Gandhari Unicode" w:hAnsi="Gandhari Unicode" w:cs="e-Tamil OTC"/>
          <w:noProof/>
          <w:lang w:val="en-GB"/>
        </w:rPr>
        <w:t xml:space="preserve"> āka</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piriyalem</w:t>
      </w:r>
      <w:r w:rsidRPr="004D5A2F">
        <w:rPr>
          <w:rFonts w:ascii="Gandhari Unicode" w:hAnsi="Gandhari Unicode" w:cs="e-Tamil OTC"/>
          <w:noProof/>
          <w:lang w:val="en-GB"/>
        </w:rPr>
        <w:t xml:space="preserve"> teḷim</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7FB28A2C" w14:textId="77777777" w:rsidR="0074055C" w:rsidRPr="004D5A2F" w:rsidRDefault="0074055C">
      <w:pPr>
        <w:pStyle w:val="Textbody"/>
        <w:spacing w:after="29" w:line="260" w:lineRule="exact"/>
        <w:rPr>
          <w:rFonts w:ascii="Gandhari Unicode" w:hAnsi="Gandhari Unicode" w:cs="e-Tamil OTC"/>
          <w:noProof/>
          <w:lang w:val="en-GB"/>
        </w:rPr>
      </w:pPr>
    </w:p>
    <w:p w14:paraId="7F6BA6B4" w14:textId="77777777" w:rsidR="0074055C" w:rsidRPr="004D5A2F" w:rsidRDefault="0074055C">
      <w:pPr>
        <w:pStyle w:val="Textbody"/>
        <w:spacing w:after="29" w:line="260" w:lineRule="exact"/>
        <w:rPr>
          <w:rFonts w:ascii="Gandhari Unicode" w:hAnsi="Gandhari Unicode" w:cs="e-Tamil OTC"/>
          <w:noProof/>
          <w:lang w:val="en-GB"/>
        </w:rPr>
      </w:pPr>
    </w:p>
    <w:p w14:paraId="5FE736C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442E80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was anxious he would separate.</w:t>
      </w:r>
    </w:p>
    <w:p w14:paraId="47153394" w14:textId="77777777" w:rsidR="0074055C" w:rsidRPr="004D5A2F" w:rsidRDefault="0074055C">
      <w:pPr>
        <w:pStyle w:val="Textbody"/>
        <w:spacing w:after="29" w:line="260" w:lineRule="exact"/>
        <w:rPr>
          <w:rFonts w:ascii="Gandhari Unicode" w:hAnsi="Gandhari Unicode" w:cs="e-Tamil OTC"/>
          <w:noProof/>
          <w:lang w:val="en-GB"/>
        </w:rPr>
      </w:pPr>
    </w:p>
    <w:p w14:paraId="13689E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have-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pollen bud glitter(inf.)</w:t>
      </w:r>
    </w:p>
    <w:p w14:paraId="2F83C7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wilderness remembering- move- wind be-similar</w:t>
      </w:r>
    </w:p>
    <w:p w14:paraId="6D8329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cool-they(n.pl.) smelling- bright forehead-you</w:t>
      </w:r>
      <w:r w:rsidRPr="004D5A2F">
        <w:rPr>
          <w:rFonts w:ascii="Gandhari Unicode" w:hAnsi="Gandhari Unicode" w:cs="e-Tamil OTC"/>
          <w:noProof/>
          <w:position w:val="6"/>
          <w:lang w:val="en-GB"/>
        </w:rPr>
        <w:t>ē</w:t>
      </w:r>
    </w:p>
    <w:p w14:paraId="5BCA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you-ached if seen-it I-speak</w:t>
      </w:r>
    </w:p>
    <w:p w14:paraId="085E66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honey eye happen-</w:t>
      </w:r>
      <w:r w:rsidRPr="004D5A2F">
        <w:rPr>
          <w:rStyle w:val="FootnoteReference"/>
          <w:rFonts w:ascii="Gandhari Unicode" w:hAnsi="Gandhari Unicode" w:cs="e-Tamil OTC"/>
          <w:noProof/>
          <w:lang w:val="en-GB"/>
        </w:rPr>
        <w:footnoteReference w:id="301"/>
      </w:r>
      <w:r w:rsidRPr="004D5A2F">
        <w:rPr>
          <w:rFonts w:ascii="Gandhari Unicode" w:hAnsi="Gandhari Unicode" w:cs="e-Tamil OTC"/>
          <w:noProof/>
          <w:lang w:val="en-GB"/>
        </w:rPr>
        <w:t xml:space="preserve"> 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old bamboo-ladder</w:t>
      </w:r>
    </w:p>
    <w:p w14:paraId="288B64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 mounted- inexperience-he be-similar</w:t>
      </w:r>
    </w:p>
    <w:p w14:paraId="06AD58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it-is-confused</w:t>
      </w:r>
      <w:r w:rsidRPr="004D5A2F">
        <w:rPr>
          <w:rStyle w:val="FootnoteReference"/>
          <w:rFonts w:ascii="Gandhari Unicode" w:hAnsi="Gandhari Unicode" w:cs="e-Tamil OTC"/>
          <w:noProof/>
          <w:lang w:val="en-GB"/>
        </w:rPr>
        <w:footnoteReference w:id="302"/>
      </w:r>
      <w:r w:rsidRPr="004D5A2F">
        <w:rPr>
          <w:rFonts w:ascii="Gandhari Unicode" w:hAnsi="Gandhari Unicode" w:cs="e-Tamil OTC"/>
          <w:noProof/>
          <w:lang w:val="en-GB"/>
        </w:rPr>
        <w:t xml:space="preserve"> this- world</w:t>
      </w:r>
    </w:p>
    <w:p w14:paraId="433B7B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we-are become(inf.) we-don't-separate be-clear-(ipt.)</w:t>
      </w:r>
      <w:r w:rsidRPr="004D5A2F">
        <w:rPr>
          <w:rStyle w:val="FootnoteReference"/>
          <w:rFonts w:ascii="Gandhari Unicode" w:hAnsi="Gandhari Unicode" w:cs="e-Tamil OTC"/>
          <w:noProof/>
          <w:lang w:val="en-GB"/>
        </w:rPr>
        <w:footnoteReference w:id="303"/>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04D4FE" w14:textId="77777777" w:rsidR="0074055C" w:rsidRPr="004D5A2F" w:rsidRDefault="0074055C">
      <w:pPr>
        <w:pStyle w:val="Textbody"/>
        <w:spacing w:after="29"/>
        <w:rPr>
          <w:rFonts w:ascii="Gandhari Unicode" w:hAnsi="Gandhari Unicode" w:cs="e-Tamil OTC"/>
          <w:noProof/>
          <w:lang w:val="en-GB"/>
        </w:rPr>
      </w:pPr>
    </w:p>
    <w:p w14:paraId="406C0E1B" w14:textId="77777777" w:rsidR="0074055C" w:rsidRPr="004D5A2F" w:rsidRDefault="0074055C">
      <w:pPr>
        <w:pStyle w:val="Textbody"/>
        <w:spacing w:after="29"/>
        <w:rPr>
          <w:rFonts w:ascii="Gandhari Unicode" w:hAnsi="Gandhari Unicode" w:cs="e-Tamil OTC"/>
          <w:noProof/>
          <w:lang w:val="en-GB"/>
        </w:rPr>
      </w:pPr>
    </w:p>
    <w:p w14:paraId="0C6608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you with bright forehead smelling coolly</w:t>
      </w:r>
      <w:r w:rsidRPr="004D5A2F">
        <w:rPr>
          <w:rStyle w:val="FootnoteReference"/>
          <w:rFonts w:ascii="Gandhari Unicode" w:hAnsi="Gandhari Unicode" w:cs="e-Tamil OTC"/>
          <w:noProof/>
          <w:lang w:val="en-GB"/>
        </w:rPr>
        <w:footnoteReference w:id="304"/>
      </w:r>
    </w:p>
    <w:p w14:paraId="417389F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the moving wind which remembers the great wilderness,</w:t>
      </w:r>
    </w:p>
    <w:p w14:paraId="088050C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 that buds shimmer with pollen at night time!</w:t>
      </w:r>
    </w:p>
    <w:p w14:paraId="3DA699E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If you were to ache, I speak of what [I have] seen:</w:t>
      </w:r>
    </w:p>
    <w:p w14:paraId="3B6C4A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confused is this world,</w:t>
      </w:r>
    </w:p>
    <w:p w14:paraId="44825B0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an ignorant person who mounted without knowing</w:t>
      </w:r>
    </w:p>
    <w:p w14:paraId="57EB16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an old bamboo ladder on the mountain, where a great honey[comb] is visible to the eye.</w:t>
      </w:r>
    </w:p>
    <w:p w14:paraId="70DC48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it be clear: we won't separate as we are here.</w:t>
      </w:r>
    </w:p>
    <w:p w14:paraId="4DCFDFD6" w14:textId="77777777" w:rsidR="0074055C" w:rsidRPr="004D5A2F" w:rsidRDefault="0074055C">
      <w:pPr>
        <w:pStyle w:val="Textbody"/>
        <w:spacing w:after="0"/>
        <w:rPr>
          <w:rFonts w:ascii="Gandhari Unicode" w:hAnsi="Gandhari Unicode" w:cs="e-Tamil OTC"/>
          <w:b/>
          <w:noProof/>
          <w:lang w:val="en-GB"/>
        </w:rPr>
      </w:pPr>
    </w:p>
    <w:p w14:paraId="3ACAF16E"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69CD6E4"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உருத்திரன்: </w:t>
      </w:r>
      <w:r w:rsidRPr="004D5A2F">
        <w:rPr>
          <w:rFonts w:ascii="Gandhari Unicode" w:hAnsi="Gandhari Unicode"/>
          <w:i w:val="0"/>
          <w:iCs w:val="0"/>
          <w:color w:val="auto"/>
        </w:rPr>
        <w:t>HE</w:t>
      </w:r>
    </w:p>
    <w:p w14:paraId="19EC9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வலித்த நெஞ்சிற்குக் கிழவன் உரைத்தது.</w:t>
      </w:r>
    </w:p>
    <w:p w14:paraId="24AB3438" w14:textId="77777777" w:rsidR="0074055C" w:rsidRPr="004D5A2F" w:rsidRDefault="0074055C">
      <w:pPr>
        <w:pStyle w:val="Textbody"/>
        <w:spacing w:after="29"/>
        <w:rPr>
          <w:rFonts w:ascii="Gandhari Unicode" w:hAnsi="Gandhari Unicode" w:cs="e-Tamil OTC"/>
          <w:noProof/>
          <w:lang w:val="en-GB"/>
        </w:rPr>
      </w:pPr>
    </w:p>
    <w:p w14:paraId="56FF01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புறவுபுறத் தன்ன புன்கா </w:t>
      </w:r>
      <w:r w:rsidRPr="004D5A2F">
        <w:rPr>
          <w:rFonts w:ascii="Gandhari Unicode" w:hAnsi="Gandhari Unicode" w:cs="e-Tamil OTC"/>
          <w:noProof/>
          <w:u w:val="wave"/>
          <w:cs/>
          <w:lang w:val="en-GB"/>
        </w:rPr>
        <w:t>லுகாஅய்க்</w:t>
      </w:r>
    </w:p>
    <w:p w14:paraId="0FE42F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காசினை</w:t>
      </w:r>
      <w:r w:rsidRPr="004D5A2F">
        <w:rPr>
          <w:rFonts w:ascii="Gandhari Unicode" w:hAnsi="Gandhari Unicode" w:cs="e-Tamil OTC"/>
          <w:noProof/>
          <w:cs/>
          <w:lang w:val="en-GB"/>
        </w:rPr>
        <w:t xml:space="preserve"> யன்ன நளிகனி யுதிர</w:t>
      </w:r>
    </w:p>
    <w:p w14:paraId="3FFAEA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விடுகணை வில்லொடு பற்றிக் </w:t>
      </w:r>
      <w:r w:rsidRPr="004D5A2F">
        <w:rPr>
          <w:rFonts w:ascii="Gandhari Unicode" w:hAnsi="Gandhari Unicode" w:cs="e-Tamil OTC"/>
          <w:noProof/>
          <w:u w:val="wave"/>
          <w:cs/>
          <w:lang w:val="en-GB"/>
        </w:rPr>
        <w:t>கொடியவர்</w:t>
      </w:r>
      <w:r w:rsidRPr="004D5A2F">
        <w:rPr>
          <w:rFonts w:ascii="Gandhari Unicode" w:hAnsi="Gandhari Unicode" w:cs="e-Tamil OTC"/>
          <w:noProof/>
          <w:cs/>
          <w:lang w:val="en-GB"/>
        </w:rPr>
        <w:tab/>
      </w:r>
    </w:p>
    <w:p w14:paraId="180965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வருநர்ப் பார்க்கும் வன்க ணாடவர்</w:t>
      </w:r>
    </w:p>
    <w:p w14:paraId="3B8FA4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நீர்நசை வேட்கையி </w:t>
      </w:r>
      <w:r w:rsidRPr="004D5A2F">
        <w:rPr>
          <w:rFonts w:ascii="Gandhari Unicode" w:hAnsi="Gandhari Unicode" w:cs="e-Tamil OTC"/>
          <w:noProof/>
          <w:u w:val="wave"/>
          <w:cs/>
          <w:lang w:val="en-GB"/>
        </w:rPr>
        <w:t>னார்மென்று</w:t>
      </w:r>
      <w:r w:rsidRPr="004D5A2F">
        <w:rPr>
          <w:rFonts w:ascii="Gandhari Unicode" w:hAnsi="Gandhari Unicode" w:cs="e-Tamil OTC"/>
          <w:noProof/>
          <w:cs/>
          <w:lang w:val="en-GB"/>
        </w:rPr>
        <w:t xml:space="preserve"> தணியு</w:t>
      </w:r>
    </w:p>
    <w:p w14:paraId="10A4A5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மின்னாக் கானமு மினிய பொன்னொடு</w:t>
      </w:r>
    </w:p>
    <w:p w14:paraId="176DCB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மணிமிடை யல்குன் மடந்தை</w:t>
      </w:r>
    </w:p>
    <w:p w14:paraId="6A189F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யணிமுலை யாக </w:t>
      </w:r>
      <w:r w:rsidRPr="004D5A2F">
        <w:rPr>
          <w:rFonts w:ascii="Gandhari Unicode" w:hAnsi="Gandhari Unicode" w:cs="e-Tamil OTC"/>
          <w:noProof/>
          <w:u w:val="wave"/>
          <w:cs/>
          <w:lang w:val="en-GB"/>
        </w:rPr>
        <w:t>முள்கினஞ்</w:t>
      </w:r>
      <w:r w:rsidRPr="004D5A2F">
        <w:rPr>
          <w:rFonts w:ascii="Gandhari Unicode" w:hAnsi="Gandhari Unicode" w:cs="e-Tamil OTC"/>
          <w:noProof/>
          <w:cs/>
          <w:lang w:val="en-GB"/>
        </w:rPr>
        <w:t xml:space="preserve"> செலினே.</w:t>
      </w:r>
    </w:p>
    <w:p w14:paraId="4DBCC089" w14:textId="77777777" w:rsidR="0074055C" w:rsidRPr="004D5A2F" w:rsidRDefault="0074055C">
      <w:pPr>
        <w:pStyle w:val="Textbody"/>
        <w:spacing w:after="29"/>
        <w:rPr>
          <w:rFonts w:ascii="Gandhari Unicode" w:hAnsi="Gandhari Unicode" w:cs="e-Tamil OTC"/>
          <w:noProof/>
          <w:lang w:val="en-GB"/>
        </w:rPr>
      </w:pPr>
    </w:p>
    <w:p w14:paraId="5D3315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புறவுபுறத்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புறவுப்புறத் </w:t>
      </w:r>
      <w:r w:rsidRPr="004D5A2F">
        <w:rPr>
          <w:rFonts w:ascii="Gandhari Unicode" w:eastAsia="URW Palladio UNI" w:hAnsi="Gandhari Unicode" w:cs="e-Tamil OTC"/>
          <w:noProof/>
          <w:lang w:val="en-GB"/>
        </w:rPr>
        <w:t xml:space="preserve">G1+2 • </w:t>
      </w:r>
      <w:r w:rsidRPr="004D5A2F">
        <w:rPr>
          <w:rFonts w:ascii="Gandhari Unicode" w:eastAsia="URW Palladio UNI" w:hAnsi="Gandhari Unicode" w:cs="e-Tamil OTC"/>
          <w:b/>
          <w:bCs/>
          <w:noProof/>
          <w:lang w:val="en-GB"/>
        </w:rPr>
        <w:t>1cdf.</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புன்கா லுகாஅய்க்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துரவுச்சினை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புன்கா வுகாஅய்த்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புன்கா யுகாஅத்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திறவுச்சினை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புன்கா யுகாய்க்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கொடியவர் </w:t>
      </w:r>
      <w:r w:rsidRPr="004D5A2F">
        <w:rPr>
          <w:rFonts w:ascii="Gandhari Unicode" w:hAnsi="Gandhari Unicode" w:cs="e-Tamil OTC"/>
          <w:noProof/>
          <w:lang w:val="en-GB"/>
        </w:rPr>
        <w:t>L1, C1+2+3, G1+2, EA, Cām.v</w:t>
      </w:r>
      <w:r w:rsidRPr="004D5A2F">
        <w:rPr>
          <w:rStyle w:val="FootnoteReference"/>
          <w:rFonts w:ascii="Gandhari Unicode" w:hAnsi="Gandhari Unicode" w:cs="e-Tamil OTC"/>
          <w:noProof/>
          <w:lang w:val="en-GB"/>
        </w:rPr>
        <w:footnoteReference w:id="305"/>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கோடிவர்பு </w:t>
      </w:r>
      <w:r w:rsidRPr="004D5A2F">
        <w:rPr>
          <w:rFonts w:ascii="Gandhari Unicode" w:hAnsi="Gandhari Unicode" w:cs="e-Tamil OTC"/>
          <w:noProof/>
          <w:lang w:val="en-GB"/>
        </w:rPr>
        <w:t xml:space="preserve">C2v, 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னார்மென்று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னார்மென்ப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னார்மெனத்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மணிமிடை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மணிவிடை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யல்குன்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மருங்குன்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முள்கினஞ்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L1, C1+3, G2v, I, ATv, Cām.v;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முயங்கினஞ் </w:t>
      </w:r>
      <w:r w:rsidRPr="004D5A2F">
        <w:rPr>
          <w:rFonts w:ascii="Gandhari Unicode" w:hAnsi="Gandhari Unicode" w:cs="e-Tamil OTC"/>
          <w:noProof/>
          <w:lang w:val="en-GB"/>
        </w:rPr>
        <w:t xml:space="preserve">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முழக்கினஞ் </w:t>
      </w:r>
      <w:r w:rsidRPr="004D5A2F">
        <w:rPr>
          <w:rFonts w:ascii="Gandhari Unicode" w:hAnsi="Gandhari Unicode" w:cs="e-Tamil OTC"/>
          <w:noProof/>
          <w:lang w:val="en-GB"/>
        </w:rPr>
        <w:t xml:space="preserve">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L1</w:t>
      </w:r>
    </w:p>
    <w:p w14:paraId="0BC8A46D" w14:textId="77777777" w:rsidR="0074055C" w:rsidRPr="004D5A2F" w:rsidRDefault="0074055C">
      <w:pPr>
        <w:pStyle w:val="Textbody"/>
        <w:spacing w:after="29"/>
        <w:rPr>
          <w:rFonts w:ascii="Gandhari Unicode" w:hAnsi="Gandhari Unicode" w:cs="e-Tamil OTC"/>
          <w:noProof/>
          <w:lang w:val="en-GB"/>
        </w:rPr>
      </w:pPr>
    </w:p>
    <w:p w14:paraId="2B58B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puṟavu puṟatt</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aṉṉa puṉ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ukāay</w:t>
      </w:r>
      <w:r w:rsidR="0033716D" w:rsidRPr="004D5A2F">
        <w:rPr>
          <w:rFonts w:ascii="Gandhari Unicode" w:hAnsi="Gandhari Unicode" w:cs="e-Tamil OTC"/>
          <w:noProof/>
          <w:lang w:val="en-GB"/>
        </w:rPr>
        <w:t>+</w:t>
      </w:r>
    </w:p>
    <w:p w14:paraId="046BB2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kāciṉai</w:t>
      </w:r>
      <w:r w:rsidRPr="004D5A2F">
        <w:rPr>
          <w:rFonts w:ascii="Gandhari Unicode" w:hAnsi="Gandhari Unicode" w:cs="e-Tamil OTC"/>
          <w:noProof/>
          <w:lang w:val="en-GB"/>
        </w:rPr>
        <w:t xml:space="preserve">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aṉṉa naḷi kaṉi </w:t>
      </w:r>
      <w:r w:rsidR="0033716D" w:rsidRPr="004D5A2F">
        <w:rPr>
          <w:rFonts w:ascii="Gandhari Unicode" w:hAnsi="Gandhari Unicode" w:cs="e-Tamil OTC"/>
          <w:noProof/>
          <w:lang w:val="en-GB"/>
        </w:rPr>
        <w:t>~</w:t>
      </w:r>
      <w:r w:rsidRPr="004D5A2F">
        <w:rPr>
          <w:rFonts w:ascii="Gandhari Unicode" w:hAnsi="Gandhari Unicode" w:cs="e-Tamil OTC"/>
          <w:noProof/>
          <w:lang w:val="en-GB"/>
        </w:rPr>
        <w:t>utira</w:t>
      </w:r>
    </w:p>
    <w:p w14:paraId="32AF61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viṭu kaṇai villoṭu paṟṟi</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koṭiyavar</w:t>
      </w:r>
    </w:p>
    <w:p w14:paraId="0D4C08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varunar pārkkum vaṉkaṇ/val kaṇ āṭavar</w:t>
      </w:r>
    </w:p>
    <w:p w14:paraId="38F5B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nīr nacai vēṭkaiyiṉ nār </w:t>
      </w:r>
      <w:r w:rsidRPr="004D5A2F">
        <w:rPr>
          <w:rFonts w:ascii="Gandhari Unicode" w:hAnsi="Gandhari Unicode" w:cs="e-Tamil OTC"/>
          <w:i/>
          <w:iCs/>
          <w:noProof/>
          <w:lang w:val="en-GB"/>
        </w:rPr>
        <w:t>meṉṟu</w:t>
      </w:r>
      <w:r w:rsidRPr="004D5A2F">
        <w:rPr>
          <w:rFonts w:ascii="Gandhari Unicode" w:hAnsi="Gandhari Unicode" w:cs="e-Tamil OTC"/>
          <w:noProof/>
          <w:lang w:val="en-GB"/>
        </w:rPr>
        <w:t xml:space="preserve"> taṇiyum</w:t>
      </w:r>
    </w:p>
    <w:p w14:paraId="4585F8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iṉṉā</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kāṉam</w:t>
      </w:r>
      <w:r w:rsidR="0033716D" w:rsidRPr="004D5A2F">
        <w:rPr>
          <w:rFonts w:ascii="Gandhari Unicode" w:hAnsi="Gandhari Unicode" w:cs="e-Tamil OTC"/>
          <w:noProof/>
          <w:lang w:val="en-GB"/>
        </w:rPr>
        <w:t>-</w:t>
      </w:r>
      <w:r w:rsidRPr="004D5A2F">
        <w:rPr>
          <w:rFonts w:ascii="Gandhari Unicode" w:hAnsi="Gandhari Unicode" w:cs="e-Tamil OTC"/>
          <w:noProof/>
          <w:lang w:val="en-GB"/>
        </w:rPr>
        <w:t>um iṉiya poṉṉoṭu</w:t>
      </w:r>
    </w:p>
    <w:p w14:paraId="3FA43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maṇi miṭai </w:t>
      </w:r>
      <w:r w:rsidR="0033716D" w:rsidRPr="004D5A2F">
        <w:rPr>
          <w:rFonts w:ascii="Gandhari Unicode" w:hAnsi="Gandhari Unicode" w:cs="e-Tamil OTC"/>
          <w:noProof/>
          <w:lang w:val="en-GB"/>
        </w:rPr>
        <w:t>~</w:t>
      </w:r>
      <w:r w:rsidRPr="004D5A2F">
        <w:rPr>
          <w:rFonts w:ascii="Gandhari Unicode" w:hAnsi="Gandhari Unicode" w:cs="e-Tamil OTC"/>
          <w:noProof/>
          <w:lang w:val="en-GB"/>
        </w:rPr>
        <w:t>alkul maṭantai</w:t>
      </w:r>
    </w:p>
    <w:p w14:paraId="19CB2C5C" w14:textId="77777777" w:rsidR="0074055C" w:rsidRPr="004D5A2F" w:rsidRDefault="0033716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aṇi mulai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ākam </w:t>
      </w:r>
      <w:r w:rsidR="00CF70BD" w:rsidRPr="004D5A2F">
        <w:rPr>
          <w:rFonts w:ascii="Gandhari Unicode" w:hAnsi="Gandhari Unicode" w:cs="e-Tamil OTC"/>
          <w:i/>
          <w:iCs/>
          <w:noProof/>
          <w:lang w:val="en-GB"/>
        </w:rPr>
        <w:t>uḷkiṉam</w:t>
      </w:r>
      <w:r w:rsidR="00CF70BD" w:rsidRPr="004D5A2F">
        <w:rPr>
          <w:rFonts w:ascii="Gandhari Unicode" w:hAnsi="Gandhari Unicode" w:cs="e-Tamil OTC"/>
          <w:noProof/>
          <w:lang w:val="en-GB"/>
        </w:rPr>
        <w:t xml:space="preserve"> celiṉ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2717BD2" w14:textId="77777777" w:rsidR="0074055C" w:rsidRPr="004D5A2F" w:rsidRDefault="0074055C">
      <w:pPr>
        <w:pStyle w:val="Textbody"/>
        <w:spacing w:after="29" w:line="260" w:lineRule="exact"/>
        <w:rPr>
          <w:rFonts w:ascii="Gandhari Unicode" w:hAnsi="Gandhari Unicode" w:cs="e-Tamil OTC"/>
          <w:noProof/>
          <w:u w:val="single"/>
          <w:lang w:val="en-GB"/>
        </w:rPr>
      </w:pPr>
    </w:p>
    <w:p w14:paraId="76A7FC2E" w14:textId="77777777" w:rsidR="0074055C" w:rsidRPr="004D5A2F" w:rsidRDefault="0074055C">
      <w:pPr>
        <w:pStyle w:val="Textbody"/>
        <w:spacing w:after="29" w:line="260" w:lineRule="exact"/>
        <w:rPr>
          <w:rFonts w:ascii="Gandhari Unicode" w:hAnsi="Gandhari Unicode" w:cs="e-Tamil OTC"/>
          <w:noProof/>
          <w:lang w:val="en-GB"/>
        </w:rPr>
      </w:pPr>
    </w:p>
    <w:p w14:paraId="258269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[his] heart which was after wealth.</w:t>
      </w:r>
    </w:p>
    <w:p w14:paraId="170A8001" w14:textId="77777777" w:rsidR="0074055C" w:rsidRPr="004D5A2F" w:rsidRDefault="0074055C">
      <w:pPr>
        <w:pStyle w:val="Textbody"/>
        <w:spacing w:after="29" w:line="260" w:lineRule="exact"/>
        <w:rPr>
          <w:rFonts w:ascii="Gandhari Unicode" w:hAnsi="Gandhari Unicode" w:cs="e-Tamil OTC"/>
          <w:noProof/>
          <w:lang w:val="en-GB"/>
        </w:rPr>
      </w:pPr>
    </w:p>
    <w:p w14:paraId="08DD5BD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dove back- like low leg Ukāay(-tree)</w:t>
      </w:r>
    </w:p>
    <w:p w14:paraId="2F19FB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bead(acc.)</w:t>
      </w:r>
      <w:r w:rsidRPr="004D5A2F">
        <w:rPr>
          <w:rStyle w:val="FootnoteReference"/>
          <w:rFonts w:ascii="Gandhari Unicode" w:hAnsi="Gandhari Unicode" w:cs="e-Tamil OTC"/>
          <w:noProof/>
          <w:lang w:val="en-GB"/>
        </w:rPr>
        <w:footnoteReference w:id="306"/>
      </w:r>
      <w:r w:rsidRPr="004D5A2F">
        <w:rPr>
          <w:rFonts w:ascii="Gandhari Unicode" w:hAnsi="Gandhari Unicode" w:cs="e-Tamil OTC"/>
          <w:noProof/>
          <w:lang w:val="en-GB"/>
        </w:rPr>
        <w:t xml:space="preserve"> like denseness ripe-fruit drop-off(inf.)</w:t>
      </w:r>
    </w:p>
    <w:p w14:paraId="12C9FC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arrow bow-with grasped cruel-they(h.)</w:t>
      </w:r>
    </w:p>
    <w:p w14:paraId="69F16A4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 looking- strength/strong-eye</w:t>
      </w:r>
      <w:r w:rsidRPr="004D5A2F">
        <w:rPr>
          <w:rStyle w:val="FootnoteReference"/>
          <w:rFonts w:ascii="Gandhari Unicode" w:hAnsi="Gandhari Unicode" w:cs="e-Tamil OTC"/>
          <w:noProof/>
          <w:lang w:val="en-GB"/>
        </w:rPr>
        <w:footnoteReference w:id="307"/>
      </w:r>
      <w:r w:rsidRPr="004D5A2F">
        <w:rPr>
          <w:rFonts w:ascii="Gandhari Unicode" w:hAnsi="Gandhari Unicode" w:cs="e-Tamil OTC"/>
          <w:noProof/>
          <w:lang w:val="en-GB"/>
        </w:rPr>
        <w:t xml:space="preserve"> man</w:t>
      </w:r>
    </w:p>
    <w:p w14:paraId="6D86DF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yearn- demand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bark chewed decreasing-</w:t>
      </w:r>
    </w:p>
    <w:p w14:paraId="6A2D13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gold-with</w:t>
      </w:r>
    </w:p>
    <w:p w14:paraId="5E52C2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set-close- hip girl</w:t>
      </w:r>
    </w:p>
    <w:p w14:paraId="27FC0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adorn- breast bosom we-remembered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DF5313" w14:textId="77777777" w:rsidR="0074055C" w:rsidRPr="004D5A2F" w:rsidRDefault="0074055C">
      <w:pPr>
        <w:pStyle w:val="Textbody"/>
        <w:spacing w:after="29"/>
        <w:rPr>
          <w:rFonts w:ascii="Gandhari Unicode" w:hAnsi="Gandhari Unicode" w:cs="e-Tamil OTC"/>
          <w:noProof/>
          <w:lang w:val="en-GB"/>
        </w:rPr>
      </w:pPr>
    </w:p>
    <w:p w14:paraId="5782BBB2" w14:textId="77777777" w:rsidR="0074055C" w:rsidRPr="004D5A2F" w:rsidRDefault="0074055C">
      <w:pPr>
        <w:pStyle w:val="Textbody"/>
        <w:spacing w:after="29"/>
        <w:rPr>
          <w:rFonts w:ascii="Gandhari Unicode" w:hAnsi="Gandhari Unicode" w:cs="e-Tamil OTC"/>
          <w:noProof/>
          <w:lang w:val="en-GB"/>
        </w:rPr>
      </w:pPr>
    </w:p>
    <w:p w14:paraId="4D6773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If we were to go,</w:t>
      </w:r>
    </w:p>
    <w:p w14:paraId="14C8EAE7"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we would remember the bosom with adorning breasts</w:t>
      </w:r>
    </w:p>
    <w:p w14:paraId="7AE84B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the girl with hips, where sapphires are set close</w:t>
      </w:r>
    </w:p>
    <w:p w14:paraId="3C9229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with gold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pleasing [all these]</w:t>
      </w:r>
      <w:r w:rsidRPr="004D5A2F">
        <w:rPr>
          <w:rStyle w:val="FootnoteReference"/>
          <w:rFonts w:ascii="Gandhari Unicode" w:hAnsi="Gandhari Unicode" w:cs="e-Tamil OTC"/>
          <w:noProof/>
          <w:lang w:val="en-GB"/>
        </w:rPr>
        <w:footnoteReference w:id="308"/>
      </w:r>
      <w:r w:rsidRPr="004D5A2F">
        <w:rPr>
          <w:rFonts w:ascii="Gandhari Unicode" w:eastAsia="URW Palladio UNI" w:hAnsi="Gandhari Unicode" w:cs="e-Tamil OTC"/>
          <w:noProof/>
          <w:lang w:val="en-GB"/>
        </w:rPr>
        <w:t>–</w:t>
      </w:r>
    </w:p>
    <w:p w14:paraId="4E5C449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hAnsi="Gandhari Unicode" w:cs="e-Tamil OTC"/>
          <w:noProof/>
          <w:lang w:val="en-GB"/>
        </w:rPr>
        <w:t>and the unpleasant forest,</w:t>
      </w:r>
    </w:p>
    <w:p w14:paraId="44BF6D9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sharp-eyed men looking out for those who are coming</w:t>
      </w:r>
    </w:p>
    <w:p w14:paraId="7EDCA19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decrease, by chewing bark, [their] yearning demand for water,</w:t>
      </w:r>
    </w:p>
    <w:p w14:paraId="7130B06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grasping together with the bow loose arrows, cruel,</w:t>
      </w:r>
    </w:p>
    <w:p w14:paraId="73EBDA8B"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while the dense ripe fruits [that are] like beads drop</w:t>
      </w:r>
    </w:p>
    <w:p w14:paraId="3A2C0E31"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from the Ukāay tree with a trunk ruddy as a dove’s back.</w:t>
      </w:r>
    </w:p>
    <w:p w14:paraId="472945D7" w14:textId="77777777" w:rsidR="0074055C" w:rsidRPr="004D5A2F" w:rsidRDefault="0074055C">
      <w:pPr>
        <w:pStyle w:val="Textbody"/>
        <w:spacing w:after="0"/>
        <w:rPr>
          <w:rFonts w:ascii="Gandhari Unicode" w:hAnsi="Gandhari Unicode" w:cs="e-Tamil OTC"/>
          <w:noProof/>
          <w:lang w:val="en-GB"/>
        </w:rPr>
      </w:pPr>
    </w:p>
    <w:p w14:paraId="1569335B" w14:textId="77777777" w:rsidR="0074055C" w:rsidRPr="004D5A2F" w:rsidRDefault="0074055C">
      <w:pPr>
        <w:pStyle w:val="Textbody"/>
        <w:spacing w:after="0"/>
        <w:rPr>
          <w:rFonts w:ascii="Gandhari Unicode" w:hAnsi="Gandhari Unicode" w:cs="e-Tamil OTC"/>
          <w:noProof/>
          <w:lang w:val="en-GB"/>
        </w:rPr>
      </w:pPr>
    </w:p>
    <w:p w14:paraId="7FE3F3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When we go, we will remember the bosom ...,</w:t>
      </w:r>
    </w:p>
    <w:p w14:paraId="66F83C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the unpleasant forest [will be] pleasing ...</w:t>
      </w:r>
    </w:p>
    <w:p w14:paraId="5C4696BB" w14:textId="77777777" w:rsidR="0074055C" w:rsidRPr="004D5A2F" w:rsidRDefault="0074055C">
      <w:pPr>
        <w:pStyle w:val="Textbody"/>
        <w:spacing w:after="0"/>
        <w:rPr>
          <w:rFonts w:ascii="Gandhari Unicode" w:hAnsi="Gandhari Unicode" w:cs="e-Tamil OTC"/>
          <w:noProof/>
          <w:lang w:val="en-GB"/>
        </w:rPr>
      </w:pPr>
    </w:p>
    <w:p w14:paraId="1B11721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752438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மாசாத்தி: </w:t>
      </w:r>
      <w:r w:rsidRPr="004D5A2F">
        <w:rPr>
          <w:rFonts w:ascii="Gandhari Unicode" w:hAnsi="Gandhari Unicode"/>
          <w:i w:val="0"/>
          <w:iCs w:val="0"/>
          <w:color w:val="auto"/>
        </w:rPr>
        <w:t>the confidante / SHE</w:t>
      </w:r>
    </w:p>
    <w:p w14:paraId="79F67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வரவு நிமித்தந் தோன்ற தோழி தலைமகட்கு உரைத்தது.</w:t>
      </w:r>
    </w:p>
    <w:p w14:paraId="7EC1A76A" w14:textId="77777777" w:rsidR="0074055C" w:rsidRPr="004D5A2F" w:rsidRDefault="0074055C">
      <w:pPr>
        <w:pStyle w:val="Textbody"/>
        <w:spacing w:after="29"/>
        <w:rPr>
          <w:rFonts w:ascii="Gandhari Unicode" w:hAnsi="Gandhari Unicode" w:cs="e-Tamil OTC"/>
          <w:noProof/>
          <w:lang w:val="en-GB"/>
        </w:rPr>
      </w:pPr>
    </w:p>
    <w:p w14:paraId="664084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யூர்ந்த கல்லுயர் </w:t>
      </w:r>
      <w:r w:rsidRPr="004D5A2F">
        <w:rPr>
          <w:rFonts w:ascii="Gandhari Unicode" w:hAnsi="Gandhari Unicode" w:cs="e-Tamil OTC"/>
          <w:noProof/>
          <w:u w:val="wave"/>
          <w:cs/>
          <w:lang w:val="en-GB"/>
        </w:rPr>
        <w:t>பேறிக்</w:t>
      </w:r>
    </w:p>
    <w:p w14:paraId="5424E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கண்டனம் வருகஞ் சென்மோ தோழி</w:t>
      </w:r>
    </w:p>
    <w:p w14:paraId="25D4C4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யெல்லூர்ச் சேர்தரு மேறுடை </w:t>
      </w:r>
      <w:r w:rsidRPr="004D5A2F">
        <w:rPr>
          <w:rFonts w:ascii="Gandhari Unicode" w:hAnsi="Gandhari Unicode" w:cs="e-Tamil OTC"/>
          <w:noProof/>
          <w:u w:val="wave"/>
          <w:cs/>
          <w:lang w:val="en-GB"/>
        </w:rPr>
        <w:t>யினத்துப்</w:t>
      </w:r>
    </w:p>
    <w:p w14:paraId="6E77C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புல்லார்</w:t>
      </w:r>
      <w:r w:rsidRPr="004D5A2F">
        <w:rPr>
          <w:rFonts w:ascii="Gandhari Unicode" w:hAnsi="Gandhari Unicode" w:cs="e-Tamil OTC"/>
          <w:noProof/>
          <w:cs/>
          <w:lang w:val="en-GB"/>
        </w:rPr>
        <w:t xml:space="preserve"> நல்லான் </w:t>
      </w:r>
      <w:r w:rsidRPr="004D5A2F">
        <w:rPr>
          <w:rFonts w:ascii="Gandhari Unicode" w:hAnsi="Gandhari Unicode" w:cs="e-Tamil OTC"/>
          <w:noProof/>
          <w:u w:val="wave"/>
          <w:cs/>
          <w:lang w:val="en-GB"/>
        </w:rPr>
        <w:t>பூண்மணி</w:t>
      </w:r>
      <w:r w:rsidRPr="004D5A2F">
        <w:rPr>
          <w:rFonts w:ascii="Gandhari Unicode" w:hAnsi="Gandhari Unicode" w:cs="e-Tamil OTC"/>
          <w:noProof/>
          <w:cs/>
          <w:lang w:val="en-GB"/>
        </w:rPr>
        <w:t xml:space="preserve"> கொல்லோ</w:t>
      </w:r>
    </w:p>
    <w:p w14:paraId="033038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லுள்ளமொடு</w:t>
      </w:r>
    </w:p>
    <w:p w14:paraId="6BFD3D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வல்வி லிளையர் பக்கம் போற்ற</w:t>
      </w:r>
    </w:p>
    <w:p w14:paraId="6D2BEE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வீர்மணற் காட்டாறு வரூஉந்</w:t>
      </w:r>
    </w:p>
    <w:p w14:paraId="49740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தேர்மணி கொல்லாண் டியம்பிய வுளவே.</w:t>
      </w:r>
    </w:p>
    <w:p w14:paraId="04012A20" w14:textId="77777777" w:rsidR="0074055C" w:rsidRPr="004D5A2F" w:rsidRDefault="0074055C">
      <w:pPr>
        <w:pStyle w:val="Textbody"/>
        <w:spacing w:after="29"/>
        <w:rPr>
          <w:rFonts w:ascii="Gandhari Unicode" w:hAnsi="Gandhari Unicode" w:cs="e-Tamil OTC"/>
          <w:noProof/>
          <w:lang w:val="en-GB"/>
        </w:rPr>
      </w:pPr>
    </w:p>
    <w:p w14:paraId="3BB9B7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பேறிக்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கல்லுய ரேறிக் </w:t>
      </w:r>
      <w:r w:rsidRPr="004D5A2F">
        <w:rPr>
          <w:rFonts w:ascii="Gandhari Unicode" w:hAnsi="Gandhari Unicode" w:cs="e-Tamil OTC"/>
          <w:noProof/>
          <w:lang w:val="en-GB"/>
        </w:rPr>
        <w:t>C2v+3v, Cām.</w:t>
      </w:r>
      <w:r w:rsidRPr="004D5A2F">
        <w:rPr>
          <w:rStyle w:val="FootnoteReference"/>
          <w:rFonts w:ascii="Gandhari Unicode" w:hAnsi="Gandhari Unicode" w:cs="e-Tamil OTC"/>
          <w:noProof/>
          <w:lang w:val="en-GB"/>
        </w:rPr>
        <w:footnoteReference w:id="30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மேருடை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யேறுடை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யினத்துப்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யினத்து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யினத்ததுப்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L1, C1+2+3,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பூண்மணி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பூமணி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3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தேர்மணி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தோழணி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கொல்லாண்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சொல்லான்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தொல்லான் </w:t>
      </w:r>
      <w:r w:rsidRPr="004D5A2F">
        <w:rPr>
          <w:rFonts w:ascii="Gandhari Unicode" w:hAnsi="Gandhari Unicode" w:cs="e-Tamil OTC"/>
          <w:noProof/>
          <w:lang w:val="en-GB"/>
        </w:rPr>
        <w:t>G2v</w:t>
      </w:r>
    </w:p>
    <w:p w14:paraId="5EC4C48A" w14:textId="77777777" w:rsidR="0074055C" w:rsidRPr="004D5A2F" w:rsidRDefault="0074055C">
      <w:pPr>
        <w:pStyle w:val="Textbody"/>
        <w:spacing w:after="29"/>
        <w:rPr>
          <w:rFonts w:ascii="Gandhari Unicode" w:hAnsi="Gandhari Unicode" w:cs="e-Tamil OTC"/>
          <w:noProof/>
          <w:lang w:val="en-GB"/>
        </w:rPr>
      </w:pPr>
    </w:p>
    <w:p w14:paraId="3DB4D4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mullai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ūrnta kal </w:t>
      </w:r>
      <w:r w:rsidR="0033716D" w:rsidRPr="004D5A2F">
        <w:rPr>
          <w:rFonts w:ascii="Gandhari Unicode" w:hAnsi="Gandhari Unicode" w:cs="e-Tamil OTC"/>
          <w:i/>
          <w:iCs/>
          <w:noProof/>
          <w:lang w:val="en-GB"/>
        </w:rPr>
        <w:t>uyarp*</w:t>
      </w:r>
      <w:r w:rsidRPr="004D5A2F">
        <w:rPr>
          <w:rFonts w:ascii="Gandhari Unicode" w:hAnsi="Gandhari Unicode" w:cs="e-Tamil OTC"/>
          <w:noProof/>
          <w:lang w:val="en-GB"/>
        </w:rPr>
        <w:t xml:space="preserve"> ēṟi</w:t>
      </w:r>
      <w:r w:rsidR="0033716D" w:rsidRPr="004D5A2F">
        <w:rPr>
          <w:rFonts w:ascii="Gandhari Unicode" w:hAnsi="Gandhari Unicode" w:cs="e-Tamil OTC"/>
          <w:noProof/>
          <w:lang w:val="en-GB"/>
        </w:rPr>
        <w:t>+</w:t>
      </w:r>
    </w:p>
    <w:p w14:paraId="5D3C87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kaṇṭaṉam varukam ceṉmō tōḻi</w:t>
      </w:r>
    </w:p>
    <w:p w14:paraId="7621930F"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 cēr-</w:t>
      </w:r>
      <w:r w:rsidR="00CF70BD" w:rsidRPr="004D5A2F">
        <w:rPr>
          <w:rFonts w:ascii="Gandhari Unicode" w:hAnsi="Gandhari Unicode" w:cs="e-Tamil OTC"/>
          <w:noProof/>
          <w:lang w:val="en-GB"/>
        </w:rPr>
        <w:t>tarum ēṟ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iṉattu</w:t>
      </w:r>
      <w:r w:rsidRPr="004D5A2F">
        <w:rPr>
          <w:rFonts w:ascii="Gandhari Unicode" w:hAnsi="Gandhari Unicode" w:cs="e-Tamil OTC"/>
          <w:i/>
          <w:iCs/>
          <w:noProof/>
          <w:lang w:val="en-GB"/>
        </w:rPr>
        <w:t>+</w:t>
      </w:r>
    </w:p>
    <w:p w14:paraId="0113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 </w:t>
      </w:r>
      <w:r w:rsidR="0033716D" w:rsidRPr="004D5A2F">
        <w:rPr>
          <w:rFonts w:ascii="Gandhari Unicode" w:hAnsi="Gandhari Unicode" w:cs="e-Tamil OTC"/>
          <w:noProof/>
          <w:lang w:val="en-GB"/>
        </w:rPr>
        <w:t>+</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nal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āṉ </w:t>
      </w:r>
      <w:r w:rsidRPr="004D5A2F">
        <w:rPr>
          <w:rFonts w:ascii="Gandhari Unicode" w:hAnsi="Gandhari Unicode" w:cs="e-Tamil OTC"/>
          <w:i/>
          <w:iCs/>
          <w:noProof/>
          <w:lang w:val="en-GB"/>
        </w:rPr>
        <w:t>pūṇ</w:t>
      </w:r>
      <w:r w:rsidRPr="004D5A2F">
        <w:rPr>
          <w:rFonts w:ascii="Gandhari Unicode" w:hAnsi="Gandhari Unicode" w:cs="e-Tamil OTC"/>
          <w:noProof/>
          <w:lang w:val="en-GB"/>
        </w:rPr>
        <w:t xml:space="preserve"> maṇi</w:t>
      </w:r>
      <w:r w:rsidR="0033716D"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912B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uḷḷamoṭu</w:t>
      </w:r>
    </w:p>
    <w:p w14:paraId="0D0021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val vil iḷaiyar pakkam pōṟṟa</w:t>
      </w:r>
    </w:p>
    <w:p w14:paraId="59059ACE"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īr maṇal kāṭṭ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āṟu varūum</w:t>
      </w:r>
    </w:p>
    <w:p w14:paraId="4710BA6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tēr maṇi-kol </w:t>
      </w:r>
      <w:r w:rsidR="0033716D" w:rsidRPr="004D5A2F">
        <w:rPr>
          <w:rFonts w:ascii="Gandhari Unicode" w:hAnsi="Gandhari Unicode" w:cs="e-Tamil OTC"/>
          <w:noProof/>
          <w:lang w:val="en-GB"/>
        </w:rPr>
        <w:t>+</w:t>
      </w:r>
      <w:r w:rsidRPr="004D5A2F">
        <w:rPr>
          <w:rFonts w:ascii="Gandhari Unicode" w:hAnsi="Gandhari Unicode" w:cs="e-Tamil OTC"/>
          <w:noProof/>
          <w:lang w:val="en-GB"/>
        </w:rPr>
        <w:t>āṇṭ</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iyampiya </w:t>
      </w:r>
      <w:r w:rsidR="0033716D" w:rsidRPr="004D5A2F">
        <w:rPr>
          <w:rFonts w:ascii="Gandhari Unicode" w:hAnsi="Gandhari Unicode" w:cs="e-Tamil OTC"/>
          <w:noProof/>
          <w:lang w:val="en-GB"/>
        </w:rPr>
        <w:t>~</w:t>
      </w:r>
      <w:r w:rsidRPr="004D5A2F">
        <w:rPr>
          <w:rFonts w:ascii="Gandhari Unicode" w:hAnsi="Gandhari Unicode" w:cs="e-Tamil OTC"/>
          <w:noProof/>
          <w:lang w:val="en-GB"/>
        </w:rPr>
        <w:t>uḷa</w:t>
      </w:r>
      <w:r w:rsidR="0033716D" w:rsidRPr="004D5A2F">
        <w:rPr>
          <w:rFonts w:ascii="Gandhari Unicode" w:hAnsi="Gandhari Unicode" w:cs="e-Tamil OTC"/>
          <w:noProof/>
          <w:lang w:val="en-GB"/>
        </w:rPr>
        <w:t>-~</w:t>
      </w:r>
      <w:r w:rsidRPr="004D5A2F">
        <w:rPr>
          <w:rFonts w:ascii="Gandhari Unicode" w:hAnsi="Gandhari Unicode" w:cs="e-Tamil OTC"/>
          <w:noProof/>
          <w:lang w:val="en-GB"/>
        </w:rPr>
        <w:t>ē.</w:t>
      </w:r>
    </w:p>
    <w:p w14:paraId="67CC255C" w14:textId="77777777" w:rsidR="0074055C" w:rsidRPr="004D5A2F" w:rsidRDefault="0074055C">
      <w:pPr>
        <w:pStyle w:val="Textbody"/>
        <w:spacing w:after="29" w:line="260" w:lineRule="exact"/>
        <w:rPr>
          <w:rFonts w:ascii="Gandhari Unicode" w:hAnsi="Gandhari Unicode" w:cs="e-Tamil OTC"/>
          <w:noProof/>
          <w:lang w:val="en-GB"/>
        </w:rPr>
      </w:pPr>
    </w:p>
    <w:p w14:paraId="1DC224BF" w14:textId="77777777" w:rsidR="0074055C" w:rsidRPr="004D5A2F" w:rsidRDefault="0074055C">
      <w:pPr>
        <w:pStyle w:val="Textbody"/>
        <w:spacing w:after="29" w:line="260" w:lineRule="exact"/>
        <w:rPr>
          <w:rFonts w:ascii="Gandhari Unicode" w:hAnsi="Gandhari Unicode" w:cs="e-Tamil OTC"/>
          <w:noProof/>
          <w:lang w:val="en-GB"/>
        </w:rPr>
      </w:pPr>
    </w:p>
    <w:p w14:paraId="3C08839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to whom a sign of [his] coming appeared at the coming of the season.</w:t>
      </w:r>
    </w:p>
    <w:p w14:paraId="2DABEC6D" w14:textId="77777777" w:rsidR="0074055C" w:rsidRPr="004D5A2F" w:rsidRDefault="0074055C">
      <w:pPr>
        <w:pStyle w:val="Textbody"/>
        <w:spacing w:after="29" w:line="260" w:lineRule="exact"/>
        <w:rPr>
          <w:rFonts w:ascii="Gandhari Unicode" w:hAnsi="Gandhari Unicode" w:cs="e-Tamil OTC"/>
          <w:noProof/>
          <w:lang w:val="en-GB"/>
        </w:rPr>
      </w:pPr>
    </w:p>
    <w:p w14:paraId="3799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jasmine crept- stone height mounted</w:t>
      </w:r>
    </w:p>
    <w:p w14:paraId="2606E3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we-saw(sub.) we-come(sub.) go friend</w:t>
      </w:r>
    </w:p>
    <w:p w14:paraId="71556A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night/light village join- giving- bull possess- group-</w:t>
      </w:r>
    </w:p>
    <w:p w14:paraId="74E19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 become-full- good cow wear- bell</w:t>
      </w:r>
      <w:r w:rsidRPr="004D5A2F">
        <w:rPr>
          <w:rFonts w:ascii="Gandhari Unicode" w:hAnsi="Gandhari Unicode" w:cs="e-Tamil OTC"/>
          <w:noProof/>
          <w:position w:val="6"/>
          <w:lang w:val="en-GB"/>
        </w:rPr>
        <w:t>kollō</w:t>
      </w:r>
    </w:p>
    <w:p w14:paraId="0D151F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work completed- superiority inside-with</w:t>
      </w:r>
    </w:p>
    <w:p w14:paraId="7E5566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strong bow young-he(h.) wing protect(inf.)</w:t>
      </w:r>
    </w:p>
    <w:p w14:paraId="2D3803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wetness sand wilderness- way coming-</w:t>
      </w:r>
    </w:p>
    <w:p w14:paraId="58F46A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bell</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there sounded-they(n.pl.) they-are(n.pl.)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09368" w14:textId="77777777" w:rsidR="0074055C" w:rsidRPr="004D5A2F" w:rsidRDefault="0074055C">
      <w:pPr>
        <w:pStyle w:val="Textbody"/>
        <w:spacing w:after="29"/>
        <w:rPr>
          <w:rFonts w:ascii="Gandhari Unicode" w:hAnsi="Gandhari Unicode" w:cs="e-Tamil OTC"/>
          <w:noProof/>
          <w:lang w:val="en-GB"/>
        </w:rPr>
      </w:pPr>
    </w:p>
    <w:p w14:paraId="1813CB16" w14:textId="77777777" w:rsidR="0074055C" w:rsidRPr="004D5A2F" w:rsidRDefault="0074055C">
      <w:pPr>
        <w:pStyle w:val="Textbody"/>
        <w:spacing w:after="29"/>
        <w:rPr>
          <w:rFonts w:ascii="Gandhari Unicode" w:hAnsi="Gandhari Unicode" w:cs="e-Tamil OTC"/>
          <w:noProof/>
          <w:lang w:val="en-GB"/>
        </w:rPr>
      </w:pPr>
    </w:p>
    <w:p w14:paraId="4A62B75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w:t>
      </w:r>
      <w:r w:rsidRPr="004D5A2F">
        <w:rPr>
          <w:rStyle w:val="FootnoteReference"/>
          <w:rFonts w:ascii="Gandhari Unicode" w:hAnsi="Gandhari Unicode" w:cs="e-Tamil OTC"/>
          <w:noProof/>
          <w:lang w:val="en-GB"/>
        </w:rPr>
        <w:footnoteReference w:id="311"/>
      </w:r>
      <w:r w:rsidRPr="004D5A2F">
        <w:rPr>
          <w:rFonts w:ascii="Gandhari Unicode" w:hAnsi="Gandhari Unicode" w:cs="e-Tamil OTC"/>
          <w:noProof/>
          <w:lang w:val="en-GB"/>
        </w:rPr>
        <w:t>, friend, let us come to see,</w:t>
      </w:r>
    </w:p>
    <w:p w14:paraId="4820BF8D"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climbing the stony height, crawled over by jasmine.</w:t>
      </w:r>
    </w:p>
    <w:p w14:paraId="2B6165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worn by the good cows eating grass</w:t>
      </w:r>
    </w:p>
    <w:p w14:paraId="527EF0AE"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in a group with the bull coming to join</w:t>
      </w:r>
      <w:r w:rsidRPr="004D5A2F">
        <w:rPr>
          <w:rStyle w:val="FootnoteReference"/>
          <w:rFonts w:ascii="Gandhari Unicode" w:hAnsi="Gandhari Unicode" w:cs="e-Tamil OTC"/>
          <w:noProof/>
          <w:lang w:val="en-GB"/>
        </w:rPr>
        <w:footnoteReference w:id="312"/>
      </w:r>
      <w:r w:rsidRPr="004D5A2F">
        <w:rPr>
          <w:rFonts w:ascii="Gandhari Unicode" w:hAnsi="Gandhari Unicode" w:cs="e-Tamil OTC"/>
          <w:noProof/>
          <w:lang w:val="en-GB"/>
        </w:rPr>
        <w:t xml:space="preserve"> the village at night</w:t>
      </w:r>
      <w:r w:rsidRPr="004D5A2F">
        <w:rPr>
          <w:rStyle w:val="FootnoteReference"/>
          <w:rFonts w:ascii="Gandhari Unicode" w:hAnsi="Gandhari Unicode" w:cs="e-Tamil OTC"/>
          <w:noProof/>
          <w:lang w:val="en-GB"/>
        </w:rPr>
        <w:footnoteReference w:id="313"/>
      </w:r>
      <w:r w:rsidRPr="004D5A2F">
        <w:rPr>
          <w:rFonts w:ascii="Gandhari Unicode" w:hAnsi="Gandhari Unicode" w:cs="e-Tamil OTC"/>
          <w:noProof/>
          <w:lang w:val="en-GB"/>
        </w:rPr>
        <w:t>?</w:t>
      </w:r>
    </w:p>
    <w:p w14:paraId="6AE42A9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of the chariot sounding up there,</w:t>
      </w:r>
    </w:p>
    <w:p w14:paraId="4E4395F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which comes on wild ways</w:t>
      </w:r>
      <w:r w:rsidRPr="004D5A2F">
        <w:rPr>
          <w:rStyle w:val="FootnoteReference"/>
          <w:rFonts w:ascii="Gandhari Unicode" w:hAnsi="Gandhari Unicode" w:cs="e-Tamil OTC"/>
          <w:noProof/>
          <w:lang w:val="en-GB"/>
        </w:rPr>
        <w:footnoteReference w:id="314"/>
      </w:r>
      <w:r w:rsidRPr="004D5A2F">
        <w:rPr>
          <w:rFonts w:ascii="Gandhari Unicode" w:hAnsi="Gandhari Unicode" w:cs="e-Tamil OTC"/>
          <w:noProof/>
          <w:lang w:val="en-GB"/>
        </w:rPr>
        <w:t xml:space="preserve"> across the wet sand</w:t>
      </w:r>
    </w:p>
    <w:p w14:paraId="11DDD35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while attendants</w:t>
      </w:r>
      <w:r w:rsidRPr="004D5A2F">
        <w:rPr>
          <w:rStyle w:val="FootnoteReference"/>
          <w:rFonts w:ascii="Gandhari Unicode" w:hAnsi="Gandhari Unicode" w:cs="e-Tamil OTC"/>
          <w:noProof/>
          <w:lang w:val="en-GB"/>
        </w:rPr>
        <w:footnoteReference w:id="315"/>
      </w:r>
      <w:r w:rsidRPr="004D5A2F">
        <w:rPr>
          <w:rFonts w:ascii="Gandhari Unicode" w:hAnsi="Gandhari Unicode" w:cs="e-Tamil OTC"/>
          <w:noProof/>
          <w:lang w:val="en-GB"/>
        </w:rPr>
        <w:t xml:space="preserve"> with strong bows protect the wings,</w:t>
      </w:r>
    </w:p>
    <w:p w14:paraId="0602896E" w14:textId="77777777" w:rsidR="0074055C" w:rsidRPr="004D5A2F" w:rsidRDefault="00CF70BD">
      <w:pPr>
        <w:pStyle w:val="Textbody"/>
        <w:tabs>
          <w:tab w:val="left" w:pos="41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completed the work to be done?</w:t>
      </w:r>
    </w:p>
    <w:p w14:paraId="2A5EF0FE" w14:textId="77777777" w:rsidR="0074055C" w:rsidRPr="004D5A2F" w:rsidRDefault="0074055C">
      <w:pPr>
        <w:pStyle w:val="Textbody"/>
        <w:spacing w:after="0"/>
        <w:rPr>
          <w:rFonts w:ascii="Gandhari Unicode" w:hAnsi="Gandhari Unicode" w:cs="e-Tamil OTC"/>
          <w:noProof/>
          <w:lang w:val="en-GB"/>
        </w:rPr>
      </w:pPr>
    </w:p>
    <w:p w14:paraId="17500450" w14:textId="77777777" w:rsidR="00C844B1" w:rsidRPr="004D5A2F" w:rsidRDefault="00C844B1">
      <w:pPr>
        <w:rPr>
          <w:rFonts w:ascii="Gandhari Unicode" w:eastAsiaTheme="majorEastAsia" w:hAnsi="Gandhari Unicode" w:cstheme="majorBidi"/>
          <w:b/>
        </w:rPr>
      </w:pPr>
      <w:r w:rsidRPr="004D5A2F">
        <w:rPr>
          <w:rFonts w:ascii="Gandhari Unicode" w:hAnsi="Gandhari Unicode"/>
          <w:b/>
          <w:i/>
          <w:iCs/>
        </w:rPr>
        <w:br w:type="page"/>
      </w:r>
    </w:p>
    <w:p w14:paraId="73C221D7"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கோழிக்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கூளிக்) கொற்றன்: </w:t>
      </w:r>
      <w:r w:rsidRPr="004D5A2F">
        <w:rPr>
          <w:rFonts w:ascii="Gandhari Unicode" w:hAnsi="Gandhari Unicode"/>
          <w:i w:val="0"/>
          <w:iCs w:val="0"/>
          <w:color w:val="auto"/>
        </w:rPr>
        <w:t>HE</w:t>
      </w:r>
    </w:p>
    <w:p w14:paraId="799918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தோழிக்குக் குறைமறாமல் தலைமகன் கூறியது.</w:t>
      </w:r>
    </w:p>
    <w:p w14:paraId="014C3B51" w14:textId="77777777" w:rsidR="0074055C" w:rsidRPr="004D5A2F" w:rsidRDefault="0074055C">
      <w:pPr>
        <w:pStyle w:val="Textbody"/>
        <w:spacing w:after="29"/>
        <w:rPr>
          <w:rFonts w:ascii="Gandhari Unicode" w:hAnsi="Gandhari Unicode" w:cs="e-Tamil OTC"/>
          <w:noProof/>
          <w:lang w:val="en-GB"/>
        </w:rPr>
      </w:pPr>
    </w:p>
    <w:p w14:paraId="648C3A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பணைத்தோட் குறுமகள் பாவை </w:t>
      </w:r>
      <w:r w:rsidRPr="004D5A2F">
        <w:rPr>
          <w:rFonts w:ascii="Gandhari Unicode" w:hAnsi="Gandhari Unicode" w:cs="e-Tamil OTC"/>
          <w:noProof/>
          <w:u w:val="wave"/>
          <w:cs/>
          <w:lang w:val="en-GB"/>
        </w:rPr>
        <w:t>தைஇயும்</w:t>
      </w:r>
    </w:p>
    <w:p w14:paraId="72B913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பஞ்சாய்ப் பள்ளஞ் சூழ்ந்து மற்றிவ</w:t>
      </w:r>
    </w:p>
    <w:p w14:paraId="4136CD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ளுருத்தெழு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யொளிபெற வெழுதிய</w:t>
      </w:r>
    </w:p>
    <w:p w14:paraId="6E857F7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cs/>
          <w:lang w:val="en-GB"/>
        </w:rPr>
        <w:t xml:space="preserve">தொய்யில் </w:t>
      </w:r>
      <w:r w:rsidRPr="004D5A2F">
        <w:rPr>
          <w:rFonts w:ascii="Gandhari Unicode" w:hAnsi="Gandhari Unicode" w:cs="e-Tamil OTC"/>
          <w:noProof/>
          <w:u w:val="wave"/>
          <w:cs/>
          <w:lang w:val="en-GB"/>
        </w:rPr>
        <w:t>காப்போ ரறிதலு மறியார்</w:t>
      </w:r>
    </w:p>
    <w:p w14:paraId="1277D7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முறையுடை யரசன் செங்கோ </w:t>
      </w:r>
      <w:r w:rsidRPr="004D5A2F">
        <w:rPr>
          <w:rFonts w:ascii="Gandhari Unicode" w:hAnsi="Gandhari Unicode" w:cs="e-Tamil OTC"/>
          <w:noProof/>
          <w:u w:val="wave"/>
          <w:cs/>
          <w:lang w:val="en-GB"/>
        </w:rPr>
        <w:t>லவையத்</w:t>
      </w:r>
    </w:p>
    <w:p w14:paraId="1A9A64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தியான்றற் </w:t>
      </w:r>
      <w:bookmarkStart w:id="23" w:name="DDE_LINK36"/>
      <w:r w:rsidRPr="004D5A2F">
        <w:rPr>
          <w:rFonts w:ascii="Gandhari Unicode" w:hAnsi="Gandhari Unicode" w:cs="e-Tamil OTC"/>
          <w:noProof/>
          <w:cs/>
          <w:lang w:val="en-GB"/>
        </w:rPr>
        <w:t>கடவின்</w:t>
      </w:r>
      <w:bookmarkEnd w:id="23"/>
      <w:r w:rsidRPr="004D5A2F">
        <w:rPr>
          <w:rFonts w:ascii="Gandhari Unicode" w:hAnsi="Gandhari Unicode" w:cs="e-Tamil OTC"/>
          <w:noProof/>
          <w:cs/>
          <w:lang w:val="en-GB"/>
        </w:rPr>
        <w:t xml:space="preserve"> யாங்கா வதுகொல்</w:t>
      </w:r>
    </w:p>
    <w:p w14:paraId="30148C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பெரிதும் பேதை மன்ற</w:t>
      </w:r>
    </w:p>
    <w:p w14:paraId="1F60B8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வளிதோ தானேயிவ் வழுங்க லூரே.</w:t>
      </w:r>
    </w:p>
    <w:p w14:paraId="5CA3C679" w14:textId="77777777" w:rsidR="0074055C" w:rsidRPr="004D5A2F" w:rsidRDefault="0074055C">
      <w:pPr>
        <w:pStyle w:val="Textbody"/>
        <w:spacing w:after="29"/>
        <w:rPr>
          <w:rFonts w:ascii="Gandhari Unicode" w:hAnsi="Gandhari Unicode" w:cs="e-Tamil OTC"/>
          <w:noProof/>
          <w:lang w:val="en-GB"/>
        </w:rPr>
      </w:pPr>
    </w:p>
    <w:p w14:paraId="1201F0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தைஇயும்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தையும்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பஞ்சாய்ப்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பஞ்சாய் </w:t>
      </w:r>
      <w:r w:rsidRPr="004D5A2F">
        <w:rPr>
          <w:rFonts w:ascii="Gandhari Unicode" w:hAnsi="Gandhari Unicode" w:cs="e-Tamil OTC"/>
          <w:noProof/>
          <w:lang w:val="en-GB"/>
        </w:rPr>
        <w:t xml:space="preserve">L1, C1+2v+3,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C2+3, G1v+2,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தொய்யில் (தொய்யிற்) காப்போ ரறிதலு மறியார் </w:t>
      </w:r>
      <w:r w:rsidRPr="004D5A2F">
        <w:rPr>
          <w:rFonts w:ascii="Gandhari Unicode" w:hAnsi="Gandhari Unicode" w:cs="e-Tamil OTC"/>
          <w:noProof/>
          <w:lang w:val="en-GB"/>
        </w:rPr>
        <w:t xml:space="preserve">C2()+2v+3v, Iḷ. EA, Cām.; </w:t>
      </w:r>
      <w:r w:rsidRPr="004D5A2F">
        <w:rPr>
          <w:rFonts w:ascii="Gandhari Unicode" w:hAnsi="Gandhari Unicode" w:cs="e-Tamil OTC"/>
          <w:noProof/>
          <w:cs/>
          <w:lang w:val="en-GB"/>
        </w:rPr>
        <w:t xml:space="preserve">தொய்யில் காப்போ ரறிதலு மறிவில்லார் </w:t>
      </w:r>
      <w:r w:rsidRPr="004D5A2F">
        <w:rPr>
          <w:rFonts w:ascii="Gandhari Unicode" w:hAnsi="Gandhari Unicode" w:cs="e-Tamil OTC"/>
          <w:noProof/>
          <w:lang w:val="en-GB"/>
        </w:rPr>
        <w:t xml:space="preserve">Iḷ.v; ... </w:t>
      </w:r>
      <w:r w:rsidRPr="004D5A2F">
        <w:rPr>
          <w:rFonts w:ascii="Gandhari Unicode" w:hAnsi="Gandhari Unicode" w:cs="e-Tamil OTC"/>
          <w:noProof/>
          <w:cs/>
          <w:lang w:val="en-GB"/>
        </w:rPr>
        <w:t xml:space="preserve">மறியாது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தொய்மின் மிகுதி காப்போ ரறியார்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தொய்யில் (தொய்யின்) மிகுதிகாப்போ ரறிதலு மறியாது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செங்கோ லவையத் </w:t>
      </w:r>
      <w:r w:rsidRPr="004D5A2F">
        <w:rPr>
          <w:rFonts w:ascii="Gandhari Unicode" w:hAnsi="Gandhari Unicode" w:cs="e-Tamil OTC"/>
          <w:noProof/>
          <w:lang w:val="en-GB"/>
        </w:rPr>
        <w:t xml:space="preserve">C2, Cam; </w:t>
      </w:r>
      <w:r w:rsidRPr="004D5A2F">
        <w:rPr>
          <w:rFonts w:ascii="Gandhari Unicode" w:hAnsi="Gandhari Unicode" w:cs="e-Tamil OTC"/>
          <w:noProof/>
          <w:cs/>
          <w:lang w:val="en-GB"/>
        </w:rPr>
        <w:t xml:space="preserve">செங்கோல் வையத் </w:t>
      </w:r>
      <w:r w:rsidRPr="004D5A2F">
        <w:rPr>
          <w:rFonts w:ascii="Gandhari Unicode" w:hAnsi="Gandhari Unicode" w:cs="e-Tamil OTC"/>
          <w:noProof/>
          <w:lang w:val="en-GB"/>
        </w:rPr>
        <w:t xml:space="preserve">L1, C3, G1+2, Iḷ.,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வதுகொல்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வதுகொலம் </w:t>
      </w:r>
      <w:r w:rsidRPr="004D5A2F">
        <w:rPr>
          <w:rFonts w:ascii="Gandhari Unicode" w:hAnsi="Gandhari Unicode" w:cs="e-Tamil OTC"/>
          <w:noProof/>
          <w:lang w:val="en-GB"/>
        </w:rPr>
        <w:t>L1</w:t>
      </w:r>
    </w:p>
    <w:p w14:paraId="6F6FFD66" w14:textId="77777777" w:rsidR="0074055C" w:rsidRPr="004D5A2F" w:rsidRDefault="0074055C">
      <w:pPr>
        <w:pStyle w:val="Textbody"/>
        <w:spacing w:after="29"/>
        <w:rPr>
          <w:rFonts w:ascii="Gandhari Unicode" w:hAnsi="Gandhari Unicode" w:cs="e-Tamil OTC"/>
          <w:noProof/>
          <w:lang w:val="en-GB"/>
        </w:rPr>
      </w:pPr>
    </w:p>
    <w:p w14:paraId="365920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paṇai</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 tōḷ kuṟu makaḷ pāvai </w:t>
      </w:r>
      <w:r w:rsidRPr="004D5A2F">
        <w:rPr>
          <w:rFonts w:ascii="Gandhari Unicode" w:hAnsi="Gandhari Unicode" w:cs="e-Tamil OTC"/>
          <w:i/>
          <w:iCs/>
          <w:noProof/>
          <w:lang w:val="en-GB"/>
        </w:rPr>
        <w:t>taiiyum</w:t>
      </w:r>
    </w:p>
    <w:p w14:paraId="143DBE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pañcāy paḷḷam cūḻntu maṟṟ</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 ivaḷ</w:t>
      </w:r>
    </w:p>
    <w:p w14:paraId="1FC22A97" w14:textId="77777777" w:rsidR="0074055C" w:rsidRPr="004D5A2F" w:rsidRDefault="003F3AEF">
      <w:pPr>
        <w:pStyle w:val="Textbody"/>
        <w:spacing w:after="29"/>
        <w:rPr>
          <w:rFonts w:ascii="Gandhari Unicode" w:hAnsi="Gandhari Unicode" w:cs="e-Tamil OTC"/>
          <w:noProof/>
          <w:lang w:val="en-GB"/>
        </w:rPr>
      </w:pPr>
      <w:r w:rsidRPr="004D5A2F">
        <w:rPr>
          <w:rFonts w:ascii="Gandhari Unicode" w:hAnsi="Gandhari Unicode" w:cs="e-Tamil OTC"/>
          <w:noProof/>
          <w:lang w:val="en-GB"/>
        </w:rPr>
        <w:t>urutt*</w:t>
      </w:r>
      <w:r w:rsidR="00CF70BD" w:rsidRPr="004D5A2F">
        <w:rPr>
          <w:rFonts w:ascii="Gandhari Unicode" w:hAnsi="Gandhari Unicode" w:cs="e-Tamil OTC"/>
          <w:noProof/>
          <w:lang w:val="en-GB"/>
        </w:rPr>
        <w:t xml:space="preserve"> eḻu </w:t>
      </w:r>
      <w:r w:rsidR="00CF70BD" w:rsidRPr="004D5A2F">
        <w:rPr>
          <w:rFonts w:ascii="Gandhari Unicode" w:hAnsi="Gandhari Unicode" w:cs="e-Tamil OTC"/>
          <w:i/>
          <w:iCs/>
          <w:noProof/>
          <w:lang w:val="en-GB"/>
        </w:rPr>
        <w:t>vaṉa</w:t>
      </w:r>
      <w:r w:rsidRPr="004D5A2F">
        <w:rPr>
          <w:rFonts w:ascii="Gandhari Unicode" w:hAnsi="Gandhari Unicode" w:cs="e-Tamil OTC"/>
          <w:i/>
          <w:iCs/>
          <w:noProof/>
          <w:lang w:val="en-GB"/>
        </w:rPr>
        <w:t>m</w:t>
      </w:r>
      <w:r w:rsidR="00CF70BD" w:rsidRPr="004D5A2F">
        <w:rPr>
          <w:rFonts w:ascii="Gandhari Unicode" w:hAnsi="Gandhari Unicode" w:cs="e-Tamil OTC"/>
          <w:noProof/>
          <w:lang w:val="en-GB"/>
        </w:rPr>
        <w:t xml:space="preserve"> mulai oḷi peṟa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eḻutiya</w:t>
      </w:r>
    </w:p>
    <w:p w14:paraId="76E8A0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toyyil </w:t>
      </w:r>
      <w:r w:rsidRPr="004D5A2F">
        <w:rPr>
          <w:rFonts w:ascii="Gandhari Unicode" w:hAnsi="Gandhari Unicode" w:cs="e-Tamil OTC"/>
          <w:i/>
          <w:iCs/>
          <w:noProof/>
          <w:lang w:val="en-GB"/>
        </w:rPr>
        <w:t>kāppōr aṟital</w:t>
      </w:r>
      <w:r w:rsidR="003F3AEF"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aṟiyār</w:t>
      </w:r>
    </w:p>
    <w:p w14:paraId="5562FA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muṟai uṭai </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aracaṉ cem kōl </w:t>
      </w:r>
      <w:r w:rsidRPr="004D5A2F">
        <w:rPr>
          <w:rFonts w:ascii="Gandhari Unicode" w:hAnsi="Gandhari Unicode" w:cs="e-Tamil OTC"/>
          <w:i/>
          <w:iCs/>
          <w:noProof/>
          <w:lang w:val="en-GB"/>
        </w:rPr>
        <w:t>avaiyatt(u)</w:t>
      </w:r>
    </w:p>
    <w:p w14:paraId="514297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 kaṭaviṉ yāṅ</w:t>
      </w:r>
      <w:r w:rsidR="003F3AEF" w:rsidRPr="004D5A2F">
        <w:rPr>
          <w:rFonts w:ascii="Gandhari Unicode" w:hAnsi="Gandhari Unicode" w:cs="e-Tamil OTC"/>
          <w:noProof/>
          <w:lang w:val="en-GB"/>
        </w:rPr>
        <w:t>k*</w:t>
      </w:r>
      <w:r w:rsidRPr="004D5A2F">
        <w:rPr>
          <w:rFonts w:ascii="Gandhari Unicode" w:hAnsi="Gandhari Unicode" w:cs="e-Tamil OTC"/>
          <w:noProof/>
          <w:lang w:val="en-GB"/>
        </w:rPr>
        <w:t xml:space="preserve"> āvatu-kol</w:t>
      </w:r>
    </w:p>
    <w:p w14:paraId="02C9EE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perit</w:t>
      </w:r>
      <w:r w:rsidR="003F3AEF" w:rsidRPr="004D5A2F">
        <w:rPr>
          <w:rFonts w:ascii="Gandhari Unicode" w:hAnsi="Gandhari Unicode" w:cs="e-Tamil OTC"/>
          <w:noProof/>
          <w:lang w:val="en-GB"/>
        </w:rPr>
        <w:t>*-um pētai-</w:t>
      </w:r>
      <w:r w:rsidRPr="004D5A2F">
        <w:rPr>
          <w:rFonts w:ascii="Gandhari Unicode" w:hAnsi="Gandhari Unicode" w:cs="e-Tamil OTC"/>
          <w:noProof/>
          <w:lang w:val="en-GB"/>
        </w:rPr>
        <w:t>maṉṟa</w:t>
      </w:r>
    </w:p>
    <w:p w14:paraId="17D27B0F" w14:textId="77777777" w:rsidR="0074055C" w:rsidRPr="004D5A2F" w:rsidRDefault="003F3AEF">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aḷit</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0C7B962" w14:textId="77777777" w:rsidR="0074055C" w:rsidRPr="004D5A2F" w:rsidRDefault="0074055C">
      <w:pPr>
        <w:pStyle w:val="Textbody"/>
        <w:spacing w:after="29" w:line="260" w:lineRule="exact"/>
        <w:rPr>
          <w:rFonts w:ascii="Gandhari Unicode" w:hAnsi="Gandhari Unicode" w:cs="e-Tamil OTC"/>
          <w:noProof/>
          <w:lang w:val="en-GB"/>
        </w:rPr>
      </w:pPr>
    </w:p>
    <w:p w14:paraId="091FA14C" w14:textId="77777777" w:rsidR="00C844B1" w:rsidRPr="004D5A2F" w:rsidRDefault="00C844B1">
      <w:pPr>
        <w:rPr>
          <w:rFonts w:ascii="Gandhari Unicode" w:hAnsi="Gandhari Unicode" w:cs="e-Tamil OTC"/>
        </w:rPr>
      </w:pPr>
      <w:r w:rsidRPr="004D5A2F">
        <w:rPr>
          <w:rFonts w:ascii="Gandhari Unicode" w:hAnsi="Gandhari Unicode" w:cs="e-Tamil OTC"/>
        </w:rPr>
        <w:br w:type="page"/>
      </w:r>
    </w:p>
    <w:p w14:paraId="1D7B9909" w14:textId="77777777" w:rsidR="0074055C" w:rsidRPr="004D5A2F" w:rsidRDefault="00CF70BD">
      <w:pPr>
        <w:pStyle w:val="Textbody"/>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speaking to the confidante, that [she] may not refuse [his] request.</w:t>
      </w:r>
    </w:p>
    <w:p w14:paraId="29AAA4A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bamboo shoulder short daughter image knitted</w:t>
      </w:r>
      <w:r w:rsidRPr="004D5A2F">
        <w:rPr>
          <w:rFonts w:ascii="Gandhari Unicode" w:hAnsi="Gandhari Unicode" w:cs="e-Tamil OTC"/>
          <w:noProof/>
          <w:position w:val="6"/>
          <w:lang w:val="en-GB"/>
        </w:rPr>
        <w:t>um</w:t>
      </w:r>
    </w:p>
    <w:p w14:paraId="127A99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Pañcāy(-grass) ditch selected/surrounded</w:t>
      </w:r>
      <w:r w:rsidRPr="004D5A2F">
        <w:rPr>
          <w:rFonts w:ascii="Gandhari Unicode" w:hAnsi="Gandhari Unicode" w:cs="e-Tamil OTC"/>
          <w:noProof/>
          <w:position w:val="6"/>
          <w:lang w:val="en-GB"/>
        </w:rPr>
        <w:t>um-maṟṟu</w:t>
      </w:r>
      <w:r w:rsidRPr="004D5A2F">
        <w:rPr>
          <w:rFonts w:ascii="Gandhari Unicode" w:hAnsi="Gandhari Unicode" w:cs="e-Tamil OTC"/>
          <w:noProof/>
          <w:lang w:val="en-GB"/>
        </w:rPr>
        <w:t xml:space="preserve"> she(f.)</w:t>
      </w:r>
    </w:p>
    <w:p w14:paraId="044F7B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taken-form rise- pretty breast brightness obtain(inf.) drawn-</w:t>
      </w:r>
    </w:p>
    <w:p w14:paraId="7846AC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sandal-paste watch-they(h.) knowing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know-not-they(h.)</w:t>
      </w:r>
    </w:p>
    <w:p w14:paraId="4A4698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 possess- king straight staff assembly-</w:t>
      </w:r>
    </w:p>
    <w:p w14:paraId="114F06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 urge-if how it-becomes</w:t>
      </w:r>
      <w:r w:rsidRPr="004D5A2F">
        <w:rPr>
          <w:rFonts w:ascii="Gandhari Unicode" w:hAnsi="Gandhari Unicode" w:cs="e-Tamil OTC"/>
          <w:noProof/>
          <w:position w:val="6"/>
          <w:lang w:val="en-GB"/>
        </w:rPr>
        <w:t>kol</w:t>
      </w:r>
    </w:p>
    <w:p w14:paraId="1FC359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folly</w:t>
      </w:r>
      <w:r w:rsidRPr="004D5A2F">
        <w:rPr>
          <w:rFonts w:ascii="Gandhari Unicode" w:hAnsi="Gandhari Unicode" w:cs="e-Tamil OTC"/>
          <w:noProof/>
          <w:position w:val="6"/>
          <w:lang w:val="en-GB"/>
        </w:rPr>
        <w:t>maṉṟa</w:t>
      </w:r>
    </w:p>
    <w:p w14:paraId="245819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love/pity-it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D95CDD" w14:textId="77777777" w:rsidR="00EF1B87" w:rsidRPr="004D5A2F" w:rsidRDefault="00EF1B87">
      <w:pPr>
        <w:pStyle w:val="Textbody"/>
        <w:spacing w:after="0" w:line="260" w:lineRule="exact"/>
        <w:rPr>
          <w:rFonts w:ascii="Gandhari Unicode" w:hAnsi="Gandhari Unicode" w:cs="e-Tamil OTC"/>
          <w:noProof/>
          <w:lang w:val="en-GB"/>
        </w:rPr>
      </w:pPr>
    </w:p>
    <w:p w14:paraId="47CC62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Those who keep watch [on her] have no idea</w:t>
      </w:r>
      <w:r w:rsidRPr="004D5A2F">
        <w:rPr>
          <w:rStyle w:val="FootnoteReference"/>
          <w:rFonts w:ascii="Gandhari Unicode" w:hAnsi="Gandhari Unicode" w:cs="e-Tamil OTC"/>
          <w:noProof/>
          <w:lang w:val="en-GB"/>
        </w:rPr>
        <w:footnoteReference w:id="316"/>
      </w:r>
      <w:r w:rsidRPr="004D5A2F">
        <w:rPr>
          <w:rFonts w:ascii="Gandhari Unicode" w:hAnsi="Gandhari Unicode" w:cs="e-Tamil OTC"/>
          <w:noProof/>
          <w:lang w:val="en-GB"/>
        </w:rPr>
        <w:t xml:space="preserve"> of the sandal paste,</w:t>
      </w:r>
    </w:p>
    <w:p w14:paraId="06FBF35F"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which, to obtain brightness,</w:t>
      </w:r>
    </w:p>
    <w:p w14:paraId="0AB42BC0"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she has drawn on [her] shapely rising pretty breasts,</w:t>
      </w:r>
    </w:p>
    <w:p w14:paraId="3CFF2CFB"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 just</w:t>
      </w:r>
      <w:r w:rsidRPr="004D5A2F">
        <w:rPr>
          <w:rStyle w:val="FootnoteReference"/>
          <w:rFonts w:ascii="Gandhari Unicode" w:hAnsi="Gandhari Unicode" w:cs="e-Tamil OTC"/>
          <w:noProof/>
          <w:lang w:val="en-GB"/>
        </w:rPr>
        <w:footnoteReference w:id="317"/>
      </w:r>
      <w:r w:rsidRPr="004D5A2F">
        <w:rPr>
          <w:rFonts w:ascii="Gandhari Unicode" w:hAnsi="Gandhari Unicode" w:cs="e-Tamil OTC"/>
          <w:noProof/>
          <w:lang w:val="en-GB"/>
        </w:rPr>
        <w:t xml:space="preserve"> that the ditch is surrounded by Pañcāy grass</w:t>
      </w:r>
      <w:r w:rsidRPr="004D5A2F">
        <w:rPr>
          <w:rStyle w:val="FootnoteReference"/>
          <w:rFonts w:ascii="Gandhari Unicode" w:hAnsi="Gandhari Unicode" w:cs="e-Tamil OTC"/>
          <w:noProof/>
          <w:lang w:val="en-GB"/>
        </w:rPr>
        <w:footnoteReference w:id="318"/>
      </w:r>
    </w:p>
    <w:p w14:paraId="246D76EC"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w:t>
      </w:r>
      <w:r w:rsidRPr="004D5A2F">
        <w:rPr>
          <w:rStyle w:val="FootnoteReference"/>
          <w:rFonts w:ascii="Gandhari Unicode" w:hAnsi="Gandhari Unicode" w:cs="e-Tamil OTC"/>
          <w:noProof/>
          <w:lang w:val="en-GB"/>
        </w:rPr>
        <w:footnoteReference w:id="319"/>
      </w:r>
      <w:r w:rsidRPr="004D5A2F">
        <w:rPr>
          <w:rFonts w:ascii="Gandhari Unicode" w:hAnsi="Gandhari Unicode" w:cs="e-Tamil OTC"/>
          <w:noProof/>
          <w:lang w:val="en-GB"/>
        </w:rPr>
        <w:t xml:space="preserve"> that an image of the small woman with bamboo</w:t>
      </w:r>
    </w:p>
    <w:p w14:paraId="1677F821"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shoulders has been fashioned</w:t>
      </w:r>
      <w:r w:rsidRPr="004D5A2F">
        <w:rPr>
          <w:rStyle w:val="FootnoteReference"/>
          <w:rFonts w:ascii="Gandhari Unicode" w:hAnsi="Gandhari Unicode" w:cs="e-Tamil OTC"/>
          <w:noProof/>
          <w:lang w:val="en-GB"/>
        </w:rPr>
        <w:footnoteReference w:id="320"/>
      </w:r>
      <w:r w:rsidRPr="004D5A2F">
        <w:rPr>
          <w:rFonts w:ascii="Gandhari Unicode" w:hAnsi="Gandhari Unicode" w:cs="e-Tamil OTC"/>
          <w:noProof/>
          <w:lang w:val="en-GB"/>
        </w:rPr>
        <w:t>.</w:t>
      </w:r>
    </w:p>
    <w:p w14:paraId="1376CC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urged</w:t>
      </w:r>
      <w:r w:rsidRPr="004D5A2F">
        <w:rPr>
          <w:rStyle w:val="FootnoteReference"/>
          <w:rFonts w:ascii="Gandhari Unicode" w:hAnsi="Gandhari Unicode" w:cs="e-Tamil OTC"/>
          <w:noProof/>
          <w:lang w:val="en-GB"/>
        </w:rPr>
        <w:footnoteReference w:id="321"/>
      </w:r>
    </w:p>
    <w:p w14:paraId="4F9F754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assembly under the impartial staff of a just king</w:t>
      </w:r>
      <w:r w:rsidRPr="004D5A2F">
        <w:rPr>
          <w:rStyle w:val="FootnoteReference"/>
          <w:rFonts w:ascii="Gandhari Unicode" w:hAnsi="Gandhari Unicode" w:cs="e-Tamil OTC"/>
          <w:noProof/>
          <w:lang w:val="en-GB"/>
        </w:rPr>
        <w:footnoteReference w:id="322"/>
      </w:r>
      <w:r w:rsidRPr="004D5A2F">
        <w:rPr>
          <w:rFonts w:ascii="Gandhari Unicode" w:hAnsi="Gandhari Unicode" w:cs="e-Tamil OTC"/>
          <w:noProof/>
          <w:lang w:val="en-GB"/>
        </w:rPr>
        <w:t>,</w:t>
      </w:r>
    </w:p>
    <w:p w14:paraId="33625FC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t>what would happen?</w:t>
      </w:r>
    </w:p>
    <w:p w14:paraId="600170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great [is] folly indeed.</w:t>
      </w:r>
    </w:p>
    <w:p w14:paraId="324D2B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Ah, it seems</w:t>
      </w:r>
      <w:r w:rsidRPr="004D5A2F">
        <w:rPr>
          <w:rStyle w:val="FootnoteReference"/>
          <w:rFonts w:ascii="Gandhari Unicode" w:hAnsi="Gandhari Unicode" w:cs="e-Tamil OTC"/>
          <w:noProof/>
          <w:lang w:val="en-GB"/>
        </w:rPr>
        <w:footnoteReference w:id="323"/>
      </w:r>
      <w:r w:rsidRPr="004D5A2F">
        <w:rPr>
          <w:rFonts w:ascii="Gandhari Unicode" w:hAnsi="Gandhari Unicode" w:cs="e-Tamil OTC"/>
          <w:noProof/>
          <w:lang w:val="en-GB"/>
        </w:rPr>
        <w:t xml:space="preserve"> pitiful, this noisy village.</w:t>
      </w:r>
    </w:p>
    <w:p w14:paraId="559896E6" w14:textId="77777777" w:rsidR="0074055C" w:rsidRPr="004D5A2F" w:rsidRDefault="0074055C">
      <w:pPr>
        <w:pStyle w:val="Textbody"/>
        <w:spacing w:after="0"/>
        <w:rPr>
          <w:rFonts w:ascii="Gandhari Unicode" w:hAnsi="Gandhari Unicode" w:cs="e-Tamil OTC"/>
          <w:noProof/>
          <w:lang w:val="en-GB"/>
        </w:rPr>
      </w:pPr>
    </w:p>
    <w:p w14:paraId="59E1D8AF" w14:textId="77777777" w:rsidR="0074055C" w:rsidRPr="004D5A2F" w:rsidRDefault="0074055C">
      <w:pPr>
        <w:pStyle w:val="Textbody"/>
        <w:spacing w:after="0"/>
        <w:rPr>
          <w:rFonts w:ascii="Gandhari Unicode" w:hAnsi="Gandhari Unicode" w:cs="e-Tamil OTC"/>
          <w:noProof/>
          <w:lang w:val="en-GB"/>
        </w:rPr>
      </w:pPr>
    </w:p>
    <w:p w14:paraId="484297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B43E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1-4b </w:t>
      </w:r>
      <w:r w:rsidRPr="004D5A2F">
        <w:rPr>
          <w:rFonts w:ascii="Gandhari Unicode" w:hAnsi="Gandhari Unicode" w:cs="e-Tamil OTC"/>
          <w:noProof/>
          <w:lang w:val="en-GB"/>
        </w:rPr>
        <w:tab/>
        <w:t>Those who keep watch [on her] have no idea of</w:t>
      </w:r>
    </w:p>
    <w:p w14:paraId="46D309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[my] fashioning a doll for the small woman with bamboo shoulders</w:t>
      </w:r>
    </w:p>
    <w:p w14:paraId="292894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my] selecting (for this purpose) Pañcāy grass from the ditch,</w:t>
      </w:r>
    </w:p>
    <w:p w14:paraId="14E589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of the sandal paste I have drawn on [her] ... breasts,</w:t>
      </w:r>
      <w:r w:rsidRPr="004D5A2F">
        <w:rPr>
          <w:rStyle w:val="FootnoteReference"/>
          <w:rFonts w:ascii="Gandhari Unicode" w:hAnsi="Gandhari Unicode" w:cs="e-Tamil OTC"/>
          <w:noProof/>
          <w:lang w:val="en-GB"/>
        </w:rPr>
        <w:footnoteReference w:id="324"/>
      </w:r>
    </w:p>
    <w:p w14:paraId="44E86C43" w14:textId="77777777" w:rsidR="0074055C" w:rsidRPr="004D5A2F" w:rsidRDefault="00000000">
      <w:pPr>
        <w:pStyle w:val="Textbody"/>
        <w:spacing w:after="0"/>
        <w:rPr>
          <w:rFonts w:ascii="Gandhari Unicode" w:hAnsi="Gandhari Unicode" w:cs="e-Tamil OTC"/>
          <w:noProof/>
          <w:lang w:val="en-GB"/>
        </w:rPr>
      </w:pPr>
      <w:hyperlink w:anchor="_ftn1104" w:history="1"/>
    </w:p>
    <w:p w14:paraId="238E1E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2-4c </w:t>
      </w:r>
      <w:r w:rsidRPr="004D5A2F">
        <w:rPr>
          <w:rFonts w:ascii="Gandhari Unicode" w:hAnsi="Gandhari Unicode" w:cs="e-Tamil OTC"/>
          <w:noProof/>
          <w:lang w:val="en-GB"/>
        </w:rPr>
        <w:tab/>
        <w:t>and furthermore of the sandal paste she has pressed, so that it is</w:t>
      </w:r>
    </w:p>
    <w:p w14:paraId="1E27B9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clearly visible, [from my chest]</w:t>
      </w:r>
      <w:r w:rsidRPr="004D5A2F">
        <w:rPr>
          <w:rStyle w:val="FootnoteReference"/>
          <w:rFonts w:ascii="Gandhari Unicode" w:hAnsi="Gandhari Unicode" w:cs="e-Tamil OTC"/>
          <w:noProof/>
          <w:lang w:val="en-GB"/>
        </w:rPr>
        <w:footnoteReference w:id="325"/>
      </w:r>
      <w:r w:rsidRPr="004D5A2F">
        <w:rPr>
          <w:rFonts w:ascii="Gandhari Unicode" w:hAnsi="Gandhari Unicode" w:cs="e-Tamil OTC"/>
          <w:noProof/>
          <w:lang w:val="en-GB"/>
        </w:rPr>
        <w:t xml:space="preserve"> onto [her] ... breasts,</w:t>
      </w:r>
    </w:p>
    <w:p w14:paraId="75129BF1"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ஓரிற் பிச்சையார்: </w:t>
      </w:r>
      <w:r w:rsidRPr="004D5A2F">
        <w:rPr>
          <w:rFonts w:ascii="Gandhari Unicode" w:hAnsi="Gandhari Unicode"/>
          <w:i w:val="0"/>
          <w:iCs w:val="0"/>
          <w:color w:val="auto"/>
        </w:rPr>
        <w:t>the confidante / SHE</w:t>
      </w:r>
    </w:p>
    <w:p w14:paraId="65F557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பிரிந்தவழி அவன் குறித்த பருவ வரவு தோழி அறிவாரைக் கண்டு வினாயது.</w:t>
      </w:r>
    </w:p>
    <w:p w14:paraId="10185F5E" w14:textId="77777777" w:rsidR="0074055C" w:rsidRPr="004D5A2F" w:rsidRDefault="0074055C">
      <w:pPr>
        <w:pStyle w:val="Textbody"/>
        <w:spacing w:after="29"/>
        <w:rPr>
          <w:rFonts w:ascii="Gandhari Unicode" w:hAnsi="Gandhari Unicode" w:cs="e-Tamil OTC"/>
          <w:noProof/>
          <w:lang w:val="en-GB"/>
        </w:rPr>
      </w:pPr>
    </w:p>
    <w:p w14:paraId="120F58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ஆசி றெருவி </w:t>
      </w:r>
      <w:r w:rsidRPr="004D5A2F">
        <w:rPr>
          <w:rFonts w:ascii="Gandhari Unicode" w:hAnsi="Gandhari Unicode" w:cs="e-Tamil OTC"/>
          <w:noProof/>
          <w:u w:val="wave"/>
          <w:cs/>
          <w:lang w:val="en-GB"/>
        </w:rPr>
        <w:t>னாயில்</w:t>
      </w:r>
      <w:r w:rsidRPr="004D5A2F">
        <w:rPr>
          <w:rFonts w:ascii="Gandhari Unicode" w:hAnsi="Gandhari Unicode" w:cs="e-Tamil OTC"/>
          <w:noProof/>
          <w:cs/>
          <w:lang w:val="en-GB"/>
        </w:rPr>
        <w:t xml:space="preserve"> வியன்கடைச்</w:t>
      </w:r>
    </w:p>
    <w:p w14:paraId="71D5B2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செந்நெ லமலை வெண்மை வெள்ளிழு</w:t>
      </w:r>
    </w:p>
    <w:p w14:paraId="2E2C16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தோரிற் பிச்சை யார மாந்தி</w:t>
      </w:r>
    </w:p>
    <w:p w14:paraId="6C666C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யற்சிர வெய்ய வெப்பத் தண்ணீர்ச்</w:t>
      </w:r>
    </w:p>
    <w:p w14:paraId="3056CC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சேமச் செப்பிற் பெறீஇயரோ நீயே</w:t>
      </w:r>
    </w:p>
    <w:p w14:paraId="0D0158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மின்னிடை நடுங்குங் கடைப்பெயல் வாடை</w:t>
      </w:r>
    </w:p>
    <w:p w14:paraId="07B1B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யெக்கால் </w:t>
      </w:r>
      <w:r w:rsidRPr="004D5A2F">
        <w:rPr>
          <w:rFonts w:ascii="Gandhari Unicode" w:hAnsi="Gandhari Unicode" w:cs="e-Tamil OTC"/>
          <w:noProof/>
          <w:u w:val="wave"/>
          <w:cs/>
          <w:lang w:val="en-GB"/>
        </w:rPr>
        <w:t>வருவ தென்றி</w:t>
      </w:r>
    </w:p>
    <w:p w14:paraId="48BFC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யக்கால் வருவரெங் காத லோரே.</w:t>
      </w:r>
    </w:p>
    <w:p w14:paraId="013637EA" w14:textId="77777777" w:rsidR="0074055C" w:rsidRPr="004D5A2F" w:rsidRDefault="0074055C">
      <w:pPr>
        <w:pStyle w:val="Textbody"/>
        <w:spacing w:after="29"/>
        <w:rPr>
          <w:rFonts w:ascii="Gandhari Unicode" w:hAnsi="Gandhari Unicode" w:cs="e-Tamil OTC"/>
          <w:noProof/>
          <w:lang w:val="en-GB"/>
        </w:rPr>
      </w:pPr>
    </w:p>
    <w:p w14:paraId="180BB8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னாயில்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னாசில் </w:t>
      </w:r>
      <w:r w:rsidRPr="004D5A2F">
        <w:rPr>
          <w:rFonts w:ascii="Gandhari Unicode" w:eastAsia="URW Palladio UNI" w:hAnsi="Gandhari Unicode" w:cs="e-Tamil OTC"/>
          <w:noProof/>
          <w:lang w:val="en-GB"/>
        </w:rPr>
        <w:t xml:space="preserve">AT, VP, ER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வியன்கடைச்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வியன்கடை </w:t>
      </w:r>
      <w:r w:rsidRPr="004D5A2F">
        <w:rPr>
          <w:rFonts w:ascii="Gandhari Unicode" w:eastAsia="URW Palladio UNI" w:hAnsi="Gandhari Unicode" w:cs="e-Tamil OTC"/>
          <w:noProof/>
          <w:lang w:val="en-GB"/>
        </w:rPr>
        <w:t xml:space="preserve">L1, C1+3 [L1, G1+2 repeat 1d+2a]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வெள்ளிழு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யெள்ளிழு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வெள்ளிரு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L1, C1+2v+3, G1+2, EA, Cām.v</w:t>
      </w:r>
      <w:r w:rsidRPr="004D5A2F">
        <w:rPr>
          <w:rStyle w:val="FootnoteReference"/>
          <w:rFonts w:ascii="Gandhari Unicode" w:hAnsi="Gandhari Unicode" w:cs="e-Tamil OTC"/>
          <w:noProof/>
          <w:lang w:val="en-GB"/>
        </w:rPr>
        <w:footnoteReference w:id="3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தண்ணீர்ச்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தண்ணீர் </w:t>
      </w:r>
      <w:r w:rsidRPr="004D5A2F">
        <w:rPr>
          <w:rFonts w:ascii="Gandhari Unicode" w:hAnsi="Gandhari Unicode" w:cs="e-Tamil OTC"/>
          <w:noProof/>
          <w:lang w:val="en-GB"/>
        </w:rPr>
        <w:t xml:space="preserve">Cām. [5a missing in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கடைப்பெயல்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கடைபெயல்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தென்றி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 ரென்றி </w:t>
      </w:r>
      <w:r w:rsidRPr="004D5A2F">
        <w:rPr>
          <w:rFonts w:ascii="Gandhari Unicode" w:hAnsi="Gandhari Unicode" w:cs="e-Tamil OTC"/>
          <w:noProof/>
          <w:lang w:val="en-GB"/>
        </w:rPr>
        <w:t xml:space="preserve">L1, C1+2v+3, G1+2, EA, I, Cām.v, VP; </w:t>
      </w:r>
      <w:r w:rsidRPr="004D5A2F">
        <w:rPr>
          <w:rFonts w:ascii="Gandhari Unicode" w:hAnsi="Gandhari Unicode" w:cs="e-Tamil OTC"/>
          <w:noProof/>
          <w:cs/>
          <w:lang w:val="en-GB"/>
        </w:rPr>
        <w:t xml:space="preserve">வருவ ரென்றிர் </w:t>
      </w:r>
      <w:r w:rsidRPr="004D5A2F">
        <w:rPr>
          <w:rFonts w:ascii="Gandhari Unicode" w:hAnsi="Gandhari Unicode" w:cs="e-Tamil OTC"/>
          <w:noProof/>
          <w:lang w:val="en-GB"/>
        </w:rPr>
        <w:t>PP</w:t>
      </w:r>
    </w:p>
    <w:p w14:paraId="14A9D623" w14:textId="77777777" w:rsidR="0074055C" w:rsidRPr="004D5A2F" w:rsidRDefault="0074055C">
      <w:pPr>
        <w:pStyle w:val="Textbody"/>
        <w:spacing w:after="29"/>
        <w:rPr>
          <w:rFonts w:ascii="Gandhari Unicode" w:hAnsi="Gandhari Unicode" w:cs="e-Tamil OTC"/>
          <w:noProof/>
          <w:lang w:val="en-GB"/>
        </w:rPr>
      </w:pPr>
    </w:p>
    <w:p w14:paraId="5288C7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āc</w:t>
      </w:r>
      <w:r w:rsidR="0004634D" w:rsidRPr="004D5A2F">
        <w:rPr>
          <w:rFonts w:ascii="Gandhari Unicode" w:hAnsi="Gandhari Unicode" w:cs="e-Tamil OTC"/>
          <w:noProof/>
          <w:lang w:val="en-GB"/>
        </w:rPr>
        <w:t>*</w:t>
      </w:r>
      <w:r w:rsidRPr="004D5A2F">
        <w:rPr>
          <w:rFonts w:ascii="Gandhari Unicode" w:hAnsi="Gandhari Unicode" w:cs="e-Tamil OTC"/>
          <w:noProof/>
          <w:lang w:val="en-GB"/>
        </w:rPr>
        <w:t xml:space="preserve"> il teruviṉ </w:t>
      </w:r>
      <w:r w:rsidRPr="004D5A2F">
        <w:rPr>
          <w:rFonts w:ascii="Gandhari Unicode" w:hAnsi="Gandhari Unicode" w:cs="e-Tamil OTC"/>
          <w:i/>
          <w:iCs/>
          <w:noProof/>
          <w:lang w:val="en-GB"/>
        </w:rPr>
        <w:t>nāy</w:t>
      </w:r>
      <w:r w:rsidRPr="004D5A2F">
        <w:rPr>
          <w:rFonts w:ascii="Gandhari Unicode" w:hAnsi="Gandhari Unicode" w:cs="e-Tamil OTC"/>
          <w:noProof/>
          <w:lang w:val="en-GB"/>
        </w:rPr>
        <w:t xml:space="preserve"> il viyal kaṭai</w:t>
      </w:r>
      <w:r w:rsidR="0004634D" w:rsidRPr="004D5A2F">
        <w:rPr>
          <w:rFonts w:ascii="Gandhari Unicode" w:hAnsi="Gandhari Unicode" w:cs="e-Tamil OTC"/>
          <w:noProof/>
          <w:lang w:val="en-GB"/>
        </w:rPr>
        <w:t>+</w:t>
      </w:r>
    </w:p>
    <w:p w14:paraId="645001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cem nel amalai veṇmai veḷ </w:t>
      </w:r>
      <w:r w:rsidR="0004634D" w:rsidRPr="004D5A2F">
        <w:rPr>
          <w:rFonts w:ascii="Gandhari Unicode" w:hAnsi="Gandhari Unicode" w:cs="e-Tamil OTC"/>
          <w:noProof/>
          <w:lang w:val="en-GB"/>
        </w:rPr>
        <w:t>+</w:t>
      </w:r>
      <w:r w:rsidRPr="004D5A2F">
        <w:rPr>
          <w:rFonts w:ascii="Gandhari Unicode" w:hAnsi="Gandhari Unicode" w:cs="e-Tamil OTC"/>
          <w:noProof/>
          <w:lang w:val="en-GB"/>
        </w:rPr>
        <w:t>iḻ</w:t>
      </w:r>
      <w:r w:rsidR="0004634D" w:rsidRPr="004D5A2F">
        <w:rPr>
          <w:rFonts w:ascii="Gandhari Unicode" w:hAnsi="Gandhari Unicode" w:cs="e-Tamil OTC"/>
          <w:noProof/>
          <w:lang w:val="en-GB"/>
        </w:rPr>
        <w:t>ut*</w:t>
      </w:r>
    </w:p>
    <w:p w14:paraId="6C5E41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 il piccai </w:t>
      </w:r>
      <w:r w:rsidR="0004634D" w:rsidRPr="004D5A2F">
        <w:rPr>
          <w:rFonts w:ascii="Gandhari Unicode" w:hAnsi="Gandhari Unicode" w:cs="e-Tamil OTC"/>
          <w:noProof/>
          <w:lang w:val="en-GB"/>
        </w:rPr>
        <w:t>~</w:t>
      </w:r>
      <w:r w:rsidRPr="004D5A2F">
        <w:rPr>
          <w:rFonts w:ascii="Gandhari Unicode" w:hAnsi="Gandhari Unicode" w:cs="e-Tamil OTC"/>
          <w:noProof/>
          <w:lang w:val="en-GB"/>
        </w:rPr>
        <w:t>āra mānti</w:t>
      </w:r>
    </w:p>
    <w:p w14:paraId="770ADAF8" w14:textId="77777777"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aṟciram veyya veppam taṇṇīr</w:t>
      </w:r>
    </w:p>
    <w:p w14:paraId="767F5A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cēmam ceppiṉ peṟīiyar</w:t>
      </w:r>
      <w:r w:rsidR="0004634D" w:rsidRPr="004D5A2F">
        <w:rPr>
          <w:rFonts w:ascii="Gandhari Unicode" w:hAnsi="Gandhari Unicode" w:cs="e-Tamil OTC"/>
          <w:noProof/>
          <w:lang w:val="en-GB"/>
        </w:rPr>
        <w:t>-</w:t>
      </w:r>
      <w:r w:rsidRPr="004D5A2F">
        <w:rPr>
          <w:rFonts w:ascii="Gandhari Unicode" w:hAnsi="Gandhari Unicode" w:cs="e-Tamil OTC"/>
          <w:noProof/>
          <w:lang w:val="en-GB"/>
        </w:rPr>
        <w:t>ō nī</w:t>
      </w:r>
      <w:r w:rsidR="0004634D" w:rsidRPr="004D5A2F">
        <w:rPr>
          <w:rFonts w:ascii="Gandhari Unicode" w:hAnsi="Gandhari Unicode" w:cs="e-Tamil OTC"/>
          <w:noProof/>
          <w:lang w:val="en-GB"/>
        </w:rPr>
        <w:t>-~</w:t>
      </w:r>
      <w:r w:rsidRPr="004D5A2F">
        <w:rPr>
          <w:rFonts w:ascii="Gandhari Unicode" w:hAnsi="Gandhari Unicode" w:cs="e-Tamil OTC"/>
          <w:noProof/>
          <w:lang w:val="en-GB"/>
        </w:rPr>
        <w:t>ē</w:t>
      </w:r>
    </w:p>
    <w:p w14:paraId="0ECB23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miṉ </w:t>
      </w:r>
      <w:r w:rsidR="0004634D" w:rsidRPr="004D5A2F">
        <w:rPr>
          <w:rFonts w:ascii="Gandhari Unicode" w:hAnsi="Gandhari Unicode" w:cs="e-Tamil OTC"/>
          <w:noProof/>
          <w:lang w:val="en-GB"/>
        </w:rPr>
        <w:t>+</w:t>
      </w:r>
      <w:r w:rsidRPr="004D5A2F">
        <w:rPr>
          <w:rFonts w:ascii="Gandhari Unicode" w:hAnsi="Gandhari Unicode" w:cs="e-Tamil OTC"/>
          <w:noProof/>
          <w:lang w:val="en-GB"/>
        </w:rPr>
        <w:t>iṭai naṭuṅkum kaṭai peyal vāṭai</w:t>
      </w:r>
    </w:p>
    <w:p w14:paraId="222EBAAE" w14:textId="77777777"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w:t>
      </w:r>
      <w:r w:rsidR="00CF70BD" w:rsidRPr="004D5A2F">
        <w:rPr>
          <w:rFonts w:ascii="Gandhari Unicode" w:hAnsi="Gandhari Unicode" w:cs="e-Tamil OTC"/>
          <w:i/>
          <w:iCs/>
          <w:noProof/>
          <w:lang w:val="en-GB"/>
        </w:rPr>
        <w:t>varuvat</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eṉṟi</w:t>
      </w:r>
    </w:p>
    <w:p w14:paraId="75BC6ECA" w14:textId="77777777" w:rsidR="0074055C" w:rsidRPr="004D5A2F" w:rsidRDefault="0004634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varuvar em kātalōr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F32375" w14:textId="77777777" w:rsidR="0074055C" w:rsidRPr="004D5A2F" w:rsidRDefault="0074055C">
      <w:pPr>
        <w:pStyle w:val="Textbody"/>
        <w:spacing w:after="29" w:line="260" w:lineRule="exact"/>
        <w:rPr>
          <w:rFonts w:ascii="Gandhari Unicode" w:hAnsi="Gandhari Unicode" w:cs="e-Tamil OTC"/>
          <w:noProof/>
          <w:u w:val="single"/>
          <w:lang w:val="en-GB"/>
        </w:rPr>
      </w:pPr>
    </w:p>
    <w:p w14:paraId="02A424E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27C2B9" w14:textId="77777777" w:rsidR="0074055C" w:rsidRPr="004D5A2F" w:rsidRDefault="0074055C">
      <w:pPr>
        <w:pStyle w:val="Textbody"/>
        <w:spacing w:after="113" w:line="260" w:lineRule="exact"/>
        <w:rPr>
          <w:rFonts w:ascii="Gandhari Unicode" w:hAnsi="Gandhari Unicode" w:cs="e-Tamil OTC"/>
          <w:noProof/>
          <w:lang w:val="en-GB"/>
        </w:rPr>
      </w:pPr>
    </w:p>
    <w:p w14:paraId="06661E23"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Asked by the confidante when seeing some savants, [concerning] the coming of the season he had intended [for his return] when HE separated.</w:t>
      </w:r>
    </w:p>
    <w:p w14:paraId="169ED08D" w14:textId="77777777" w:rsidR="0074055C" w:rsidRPr="004D5A2F" w:rsidRDefault="0074055C">
      <w:pPr>
        <w:pStyle w:val="Textbody"/>
        <w:spacing w:after="28" w:line="260" w:lineRule="exact"/>
        <w:rPr>
          <w:rFonts w:ascii="Gandhari Unicode" w:hAnsi="Gandhari Unicode" w:cs="e-Tamil OTC"/>
          <w:noProof/>
          <w:lang w:val="en-GB"/>
        </w:rPr>
      </w:pPr>
    </w:p>
    <w:p w14:paraId="65B36E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flaw-not street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dog-not width border</w:t>
      </w:r>
    </w:p>
    <w:p w14:paraId="2FA9478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rice boiled-rice whiteness white</w:t>
      </w:r>
      <w:r w:rsidRPr="004D5A2F">
        <w:rPr>
          <w:rStyle w:val="FootnoteReference"/>
          <w:rFonts w:ascii="Gandhari Unicode" w:hAnsi="Gandhari Unicode" w:cs="e-Tamil OTC"/>
          <w:noProof/>
          <w:lang w:val="en-GB"/>
        </w:rPr>
        <w:footnoteReference w:id="327"/>
      </w:r>
      <w:r w:rsidRPr="004D5A2F">
        <w:rPr>
          <w:rFonts w:ascii="Gandhari Unicode" w:hAnsi="Gandhari Unicode" w:cs="e-Tamil OTC"/>
          <w:noProof/>
          <w:lang w:val="en-GB"/>
        </w:rPr>
        <w:t xml:space="preserve"> ghee</w:t>
      </w:r>
    </w:p>
    <w:p w14:paraId="0C28C7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house alms become-full(inf.) fed</w:t>
      </w:r>
    </w:p>
    <w:p w14:paraId="1388B6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cold-season hot-they(n.pl.) heat coolness-water</w:t>
      </w:r>
      <w:r w:rsidRPr="004D5A2F">
        <w:rPr>
          <w:rStyle w:val="FootnoteReference"/>
          <w:rFonts w:ascii="Gandhari Unicode" w:hAnsi="Gandhari Unicode" w:cs="e-Tamil OTC"/>
          <w:noProof/>
          <w:lang w:val="en-GB"/>
        </w:rPr>
        <w:footnoteReference w:id="328"/>
      </w:r>
    </w:p>
    <w:p w14:paraId="7EBD6D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safety</w:t>
      </w:r>
      <w:r w:rsidRPr="004D5A2F">
        <w:rPr>
          <w:rStyle w:val="FootnoteReference"/>
          <w:rFonts w:ascii="Gandhari Unicode" w:hAnsi="Gandhari Unicode" w:cs="e-Tamil OTC"/>
          <w:noProof/>
          <w:lang w:val="en-GB"/>
        </w:rPr>
        <w:footnoteReference w:id="329"/>
      </w:r>
      <w:r w:rsidRPr="004D5A2F">
        <w:rPr>
          <w:rFonts w:ascii="Gandhari Unicode" w:hAnsi="Gandhari Unicode" w:cs="e-Tamil OTC"/>
          <w:noProof/>
          <w:lang w:val="en-GB"/>
        </w:rPr>
        <w:t xml:space="preserve"> vessel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may-obtain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you</w:t>
      </w:r>
      <w:r w:rsidRPr="004D5A2F">
        <w:rPr>
          <w:rFonts w:ascii="Gandhari Unicode" w:hAnsi="Gandhari Unicode" w:cs="e-Tamil OTC"/>
          <w:noProof/>
          <w:position w:val="6"/>
          <w:lang w:val="en-GB"/>
        </w:rPr>
        <w:t>ē</w:t>
      </w:r>
    </w:p>
    <w:p w14:paraId="442E654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middle shivering- limit raining north wind</w:t>
      </w:r>
    </w:p>
    <w:p w14:paraId="42F022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time coming-it you-say(sub.)</w:t>
      </w:r>
    </w:p>
    <w:p w14:paraId="116263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time coming-he(h.) our- lover(h.)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98EE01" w14:textId="77777777" w:rsidR="0074055C" w:rsidRPr="004D5A2F" w:rsidRDefault="0074055C">
      <w:pPr>
        <w:pStyle w:val="Textbody"/>
        <w:spacing w:after="29"/>
        <w:rPr>
          <w:rFonts w:ascii="Gandhari Unicode" w:hAnsi="Gandhari Unicode" w:cs="e-Tamil OTC"/>
          <w:noProof/>
          <w:lang w:val="en-GB"/>
        </w:rPr>
      </w:pPr>
    </w:p>
    <w:p w14:paraId="33EF5383" w14:textId="77777777" w:rsidR="0074055C" w:rsidRPr="004D5A2F" w:rsidRDefault="0074055C">
      <w:pPr>
        <w:pStyle w:val="Textbody"/>
        <w:spacing w:after="29"/>
        <w:rPr>
          <w:rFonts w:ascii="Gandhari Unicode" w:hAnsi="Gandhari Unicode" w:cs="e-Tamil OTC"/>
          <w:noProof/>
          <w:lang w:val="en-GB"/>
        </w:rPr>
      </w:pPr>
    </w:p>
    <w:p w14:paraId="7F6396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may you obtain in a safe vessel</w:t>
      </w:r>
    </w:p>
    <w:p w14:paraId="2A8F3C54"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hot fresh water, hot [draughts] in the cold season</w:t>
      </w:r>
    </w:p>
    <w:p w14:paraId="540A1CE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[and] eat [your] fill with the alms of a single house,</w:t>
      </w:r>
    </w:p>
    <w:p w14:paraId="2302F70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very white ghee with boiled red rice</w:t>
      </w:r>
    </w:p>
    <w:p w14:paraId="43CC653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at a wide gate without dogs in a flawless street!</w:t>
      </w:r>
      <w:r w:rsidRPr="004D5A2F">
        <w:rPr>
          <w:rStyle w:val="FootnoteReference"/>
          <w:rFonts w:ascii="Gandhari Unicode" w:hAnsi="Gandhari Unicode" w:cs="e-Tamil OTC"/>
          <w:noProof/>
          <w:lang w:val="en-GB"/>
        </w:rPr>
        <w:footnoteReference w:id="330"/>
      </w:r>
    </w:p>
    <w:p w14:paraId="1354EC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would you say it will come,</w:t>
      </w:r>
    </w:p>
    <w:p w14:paraId="3BF6DB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north wind with the last</w:t>
      </w:r>
      <w:r w:rsidRPr="004D5A2F">
        <w:rPr>
          <w:rStyle w:val="FootnoteReference"/>
          <w:rFonts w:ascii="Gandhari Unicode" w:hAnsi="Gandhari Unicode" w:cs="e-Tamil OTC"/>
          <w:noProof/>
          <w:lang w:val="en-GB"/>
        </w:rPr>
        <w:footnoteReference w:id="331"/>
      </w:r>
      <w:r w:rsidRPr="004D5A2F">
        <w:rPr>
          <w:rFonts w:ascii="Gandhari Unicode" w:hAnsi="Gandhari Unicode" w:cs="e-Tamil OTC"/>
          <w:noProof/>
          <w:lang w:val="en-GB"/>
        </w:rPr>
        <w:t xml:space="preserve"> raining,</w:t>
      </w:r>
    </w:p>
    <w:p w14:paraId="083CE48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[one] shivers in midst of lightning?</w:t>
      </w:r>
      <w:r w:rsidRPr="004D5A2F">
        <w:rPr>
          <w:rStyle w:val="FootnoteReference"/>
          <w:rFonts w:ascii="Gandhari Unicode" w:hAnsi="Gandhari Unicode" w:cs="e-Tamil OTC"/>
          <w:noProof/>
          <w:lang w:val="en-GB"/>
        </w:rPr>
        <w:footnoteReference w:id="332"/>
      </w:r>
    </w:p>
    <w:p w14:paraId="23189C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At that time he will come, our lover.</w:t>
      </w:r>
    </w:p>
    <w:p w14:paraId="022F822C" w14:textId="77777777" w:rsidR="0074055C" w:rsidRPr="004D5A2F" w:rsidRDefault="0074055C">
      <w:pPr>
        <w:pStyle w:val="Textbody"/>
        <w:spacing w:after="0"/>
        <w:rPr>
          <w:rFonts w:ascii="Gandhari Unicode" w:hAnsi="Gandhari Unicode" w:cs="e-Tamil OTC"/>
          <w:b/>
          <w:noProof/>
          <w:lang w:val="en-GB"/>
        </w:rPr>
      </w:pPr>
    </w:p>
    <w:p w14:paraId="73A17E9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5815D7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 (</w:t>
      </w:r>
      <w:r w:rsidRPr="004D5A2F">
        <w:rPr>
          <w:rFonts w:ascii="Gandhari Unicode" w:hAnsi="Gandhari Unicode"/>
          <w:i w:val="0"/>
          <w:iCs w:val="0"/>
          <w:color w:val="auto"/>
        </w:rPr>
        <w:t>C2v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வேரி) சாத்தன்: </w:t>
      </w:r>
      <w:r w:rsidRPr="004D5A2F">
        <w:rPr>
          <w:rFonts w:ascii="Gandhari Unicode" w:hAnsi="Gandhari Unicode"/>
          <w:i w:val="0"/>
          <w:iCs w:val="0"/>
          <w:color w:val="auto"/>
        </w:rPr>
        <w:t>SHE</w:t>
      </w:r>
    </w:p>
    <w:p w14:paraId="1EEA7D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உரைத்தது.</w:t>
      </w:r>
    </w:p>
    <w:p w14:paraId="24E38C6C" w14:textId="77777777" w:rsidR="0074055C" w:rsidRPr="004D5A2F" w:rsidRDefault="0074055C">
      <w:pPr>
        <w:pStyle w:val="Textbody"/>
        <w:spacing w:after="29"/>
        <w:rPr>
          <w:rFonts w:ascii="Gandhari Unicode" w:hAnsi="Gandhari Unicode" w:cs="e-Tamil OTC"/>
          <w:noProof/>
          <w:lang w:val="en-GB"/>
        </w:rPr>
      </w:pPr>
    </w:p>
    <w:p w14:paraId="488EBE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உறுவளி </w:t>
      </w:r>
      <w:r w:rsidRPr="004D5A2F">
        <w:rPr>
          <w:rFonts w:ascii="Gandhari Unicode" w:hAnsi="Gandhari Unicode" w:cs="e-Tamil OTC"/>
          <w:noProof/>
          <w:u w:val="wave"/>
          <w:cs/>
          <w:lang w:val="en-GB"/>
        </w:rPr>
        <w:t>யுளரிய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வந்தளிர்</w:t>
      </w:r>
      <w:r w:rsidRPr="004D5A2F">
        <w:rPr>
          <w:rFonts w:ascii="Gandhari Unicode" w:hAnsi="Gandhari Unicode" w:cs="e-Tamil OTC"/>
          <w:noProof/>
          <w:cs/>
          <w:lang w:val="en-GB"/>
        </w:rPr>
        <w:t xml:space="preserve"> மாஅத்து</w:t>
      </w:r>
    </w:p>
    <w:p w14:paraId="272B9E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முறிகண் டன்ன மெல்லென் சீறடிச்</w:t>
      </w:r>
    </w:p>
    <w:p w14:paraId="4F6500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சிறுபசும் பாவையு </w:t>
      </w:r>
      <w:r w:rsidRPr="004D5A2F">
        <w:rPr>
          <w:rFonts w:ascii="Gandhari Unicode" w:hAnsi="Gandhari Unicode" w:cs="e-Tamil OTC"/>
          <w:noProof/>
          <w:u w:val="wave"/>
          <w:cs/>
          <w:lang w:val="en-GB"/>
        </w:rPr>
        <w:t>மெம்மு</w:t>
      </w:r>
      <w:r w:rsidRPr="004D5A2F">
        <w:rPr>
          <w:rFonts w:ascii="Gandhari Unicode" w:hAnsi="Gandhari Unicode" w:cs="e-Tamil OTC"/>
          <w:noProof/>
          <w:cs/>
          <w:lang w:val="en-GB"/>
        </w:rPr>
        <w:t xml:space="preserve"> முள்ளார்</w:t>
      </w:r>
    </w:p>
    <w:p w14:paraId="70C5E4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வாழி தோழி கடுவ</w:t>
      </w:r>
    </w:p>
    <w:p w14:paraId="72D5DD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னூழுறு தீங்கனி யுதிர்ப்பக் கீழிருந்</w:t>
      </w:r>
    </w:p>
    <w:p w14:paraId="11AB1F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தேற்பன வேற்பன</w:t>
      </w:r>
      <w:r w:rsidRPr="004D5A2F">
        <w:rPr>
          <w:rFonts w:ascii="Gandhari Unicode" w:hAnsi="Gandhari Unicode" w:cs="e-Tamil OTC"/>
          <w:noProof/>
          <w:cs/>
          <w:lang w:val="en-GB"/>
        </w:rPr>
        <w:t xml:space="preserve"> வுண்ணும்</w:t>
      </w:r>
    </w:p>
    <w:p w14:paraId="6CF56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பார்ப்புடை</w:t>
      </w:r>
      <w:r w:rsidRPr="004D5A2F">
        <w:rPr>
          <w:rFonts w:ascii="Gandhari Unicode" w:hAnsi="Gandhari Unicode" w:cs="e-Tamil OTC"/>
          <w:noProof/>
          <w:cs/>
          <w:lang w:val="en-GB"/>
        </w:rPr>
        <w:t xml:space="preserve"> மந்திய மலையிறந் தோரே.</w:t>
      </w:r>
    </w:p>
    <w:p w14:paraId="1D8A9268" w14:textId="77777777" w:rsidR="0074055C" w:rsidRPr="004D5A2F" w:rsidRDefault="0074055C">
      <w:pPr>
        <w:pStyle w:val="Textbody"/>
        <w:spacing w:after="29"/>
        <w:rPr>
          <w:rFonts w:ascii="Gandhari Unicode" w:hAnsi="Gandhari Unicode" w:cs="e-Tamil OTC"/>
          <w:noProof/>
          <w:lang w:val="en-GB"/>
        </w:rPr>
      </w:pPr>
    </w:p>
    <w:p w14:paraId="681F6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யுளரிய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யுள்ளிய </w:t>
      </w:r>
      <w:r w:rsidRPr="004D5A2F">
        <w:rPr>
          <w:rFonts w:ascii="Gandhari Unicode" w:hAnsi="Gandhari Unicode" w:cs="e-Tamil OTC"/>
          <w:noProof/>
          <w:lang w:val="en-GB"/>
        </w:rPr>
        <w:t xml:space="preserve">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வந்தளிர்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வந்தண்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மெம்/மேம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கடுவ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னூழுறு</w:t>
      </w:r>
      <w:r w:rsidRPr="004D5A2F">
        <w:rPr>
          <w:rFonts w:ascii="Gandhari Unicode" w:eastAsia="URW Palladio UNI" w:hAnsi="Gandhari Unicode" w:cs="e-Tamil OTC"/>
          <w:noProof/>
          <w:cs/>
          <w:lang w:val="en-GB"/>
        </w:rPr>
        <w:t xml:space="preserve"> </w:t>
      </w:r>
      <w:r w:rsidRPr="004D5A2F">
        <w:rPr>
          <w:rFonts w:ascii="Gandhari Unicode" w:eastAsia="URW Palladio UNI" w:hAnsi="Gandhari Unicode" w:cs="e-Tamil OTC"/>
          <w:noProof/>
          <w:lang w:val="en-GB"/>
        </w:rPr>
        <w:t xml:space="preserve">C2v, G2, EA, Cām.;  </w:t>
      </w:r>
      <w:r w:rsidRPr="004D5A2F">
        <w:rPr>
          <w:rFonts w:ascii="Gandhari Unicode" w:eastAsia="URW Palladio UNI" w:hAnsi="Gandhari Unicode" w:cs="e-Tamil OTC"/>
          <w:noProof/>
          <w:cs/>
          <w:lang w:val="en-GB"/>
        </w:rPr>
        <w:t xml:space="preserve">தோழி கடுவன்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னூழுறு </w:t>
      </w:r>
      <w:r w:rsidRPr="004D5A2F">
        <w:rPr>
          <w:rFonts w:ascii="Gandhari Unicode" w:eastAsia="URW Palladio UNI" w:hAnsi="Gandhari Unicode" w:cs="e-Tamil OTC"/>
          <w:noProof/>
          <w:lang w:val="en-GB"/>
        </w:rPr>
        <w:t xml:space="preserve">C2; </w:t>
      </w:r>
      <w:r w:rsidRPr="004D5A2F">
        <w:rPr>
          <w:rFonts w:ascii="Gandhari Unicode" w:eastAsia="URW Palladio UNI" w:hAnsi="Gandhari Unicode" w:cs="e-Tamil OTC"/>
          <w:noProof/>
          <w:cs/>
          <w:lang w:val="en-GB"/>
        </w:rPr>
        <w:t xml:space="preserve">தோழி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C3, G1; </w:t>
      </w:r>
      <w:r w:rsidRPr="004D5A2F">
        <w:rPr>
          <w:rFonts w:ascii="Gandhari Unicode" w:eastAsia="URW Palladio UNI" w:hAnsi="Gandhari Unicode" w:cs="e-Tamil OTC"/>
          <w:noProof/>
          <w:cs/>
          <w:lang w:val="en-GB"/>
        </w:rPr>
        <w:t xml:space="preserve">தோழி கவல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ழுறு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தோழிக்கு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தேற்பன வேற்பன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தொப்பன வொப்பன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G2v,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பார்ப்புடைய </w:t>
      </w:r>
      <w:r w:rsidRPr="004D5A2F">
        <w:rPr>
          <w:rFonts w:ascii="Gandhari Unicode" w:hAnsi="Gandhari Unicode" w:cs="e-Tamil OTC"/>
          <w:noProof/>
          <w:lang w:val="en-GB"/>
        </w:rPr>
        <w:t xml:space="preserve">C2v+3; </w:t>
      </w:r>
      <w:r w:rsidRPr="004D5A2F">
        <w:rPr>
          <w:rFonts w:ascii="Gandhari Unicode" w:hAnsi="Gandhari Unicode" w:cs="e-Tamil OTC"/>
          <w:noProof/>
          <w:cs/>
          <w:lang w:val="en-GB"/>
        </w:rPr>
        <w:t xml:space="preserve">பார்படை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மந்திய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மந்தியம் </w:t>
      </w:r>
      <w:r w:rsidRPr="004D5A2F">
        <w:rPr>
          <w:rFonts w:ascii="Gandhari Unicode" w:hAnsi="Gandhari Unicode" w:cs="e-Tamil OTC"/>
          <w:noProof/>
          <w:lang w:val="en-GB"/>
        </w:rPr>
        <w:t>L1, C1, G1</w:t>
      </w:r>
    </w:p>
    <w:p w14:paraId="17E338F5" w14:textId="77777777" w:rsidR="0074055C" w:rsidRPr="004D5A2F" w:rsidRDefault="0074055C">
      <w:pPr>
        <w:pStyle w:val="Textbody"/>
        <w:spacing w:after="29"/>
        <w:rPr>
          <w:rFonts w:ascii="Gandhari Unicode" w:hAnsi="Gandhari Unicode" w:cs="e-Tamil OTC"/>
          <w:noProof/>
          <w:lang w:val="en-GB"/>
        </w:rPr>
      </w:pPr>
    </w:p>
    <w:p w14:paraId="030CC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 vaḷi </w:t>
      </w:r>
      <w:r w:rsidR="00E52434" w:rsidRPr="004D5A2F">
        <w:rPr>
          <w:rFonts w:ascii="Gandhari Unicode" w:hAnsi="Gandhari Unicode" w:cs="e-Tamil OTC"/>
          <w:noProof/>
          <w:lang w:val="en-GB"/>
        </w:rPr>
        <w:t>~</w:t>
      </w:r>
      <w:r w:rsidRPr="004D5A2F">
        <w:rPr>
          <w:rFonts w:ascii="Gandhari Unicode" w:hAnsi="Gandhari Unicode" w:cs="e-Tamil OTC"/>
          <w:i/>
          <w:iCs/>
          <w:noProof/>
          <w:lang w:val="en-GB"/>
        </w:rPr>
        <w:t>uḷariya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am </w:t>
      </w:r>
      <w:r w:rsidRPr="004D5A2F">
        <w:rPr>
          <w:rFonts w:ascii="Gandhari Unicode" w:hAnsi="Gandhari Unicode" w:cs="e-Tamil OTC"/>
          <w:i/>
          <w:iCs/>
          <w:noProof/>
          <w:lang w:val="en-GB"/>
        </w:rPr>
        <w:t>taḷir</w:t>
      </w:r>
      <w:r w:rsidRPr="004D5A2F">
        <w:rPr>
          <w:rFonts w:ascii="Gandhari Unicode" w:hAnsi="Gandhari Unicode" w:cs="e-Tamil OTC"/>
          <w:noProof/>
          <w:lang w:val="en-GB"/>
        </w:rPr>
        <w:t xml:space="preserve"> māattu</w:t>
      </w:r>
    </w:p>
    <w:p w14:paraId="1D81E3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muṟi kaṇṭaṉṉa mel </w:t>
      </w:r>
      <w:r w:rsidR="00E52434" w:rsidRPr="004D5A2F">
        <w:rPr>
          <w:rFonts w:ascii="Gandhari Unicode" w:hAnsi="Gandhari Unicode" w:cs="e-Tamil OTC"/>
          <w:noProof/>
          <w:lang w:val="en-GB"/>
        </w:rPr>
        <w:t>+</w:t>
      </w:r>
      <w:r w:rsidRPr="004D5A2F">
        <w:rPr>
          <w:rFonts w:ascii="Gandhari Unicode" w:hAnsi="Gandhari Unicode" w:cs="e-Tamil OTC"/>
          <w:noProof/>
          <w:lang w:val="en-GB"/>
        </w:rPr>
        <w:t>eṉ 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aṭi</w:t>
      </w:r>
      <w:r w:rsidR="00E52434" w:rsidRPr="004D5A2F">
        <w:rPr>
          <w:rFonts w:ascii="Gandhari Unicode" w:hAnsi="Gandhari Unicode" w:cs="e-Tamil OTC"/>
          <w:noProof/>
          <w:lang w:val="en-GB"/>
        </w:rPr>
        <w:t>+</w:t>
      </w:r>
    </w:p>
    <w:p w14:paraId="1B0F0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ciṟu pacum pāvai</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em</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uḷḷār</w:t>
      </w:r>
    </w:p>
    <w:p w14:paraId="2A9CBA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koṭiyar vāḻi tōḻi kaṭuvaṉ</w:t>
      </w:r>
    </w:p>
    <w:p w14:paraId="59A36C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ūḻ uṟu tīm kaṉi </w:t>
      </w:r>
      <w:r w:rsidR="00E52434" w:rsidRPr="004D5A2F">
        <w:rPr>
          <w:rFonts w:ascii="Gandhari Unicode" w:hAnsi="Gandhari Unicode" w:cs="e-Tamil OTC"/>
          <w:noProof/>
          <w:lang w:val="en-GB"/>
        </w:rPr>
        <w:t>~</w:t>
      </w:r>
      <w:r w:rsidRPr="004D5A2F">
        <w:rPr>
          <w:rFonts w:ascii="Gandhari Unicode" w:hAnsi="Gandhari Unicode" w:cs="e-Tamil OTC"/>
          <w:noProof/>
          <w:lang w:val="en-GB"/>
        </w:rPr>
        <w:t>utirppa</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kīḻ irunt</w:t>
      </w:r>
      <w:r w:rsidR="00E52434" w:rsidRPr="004D5A2F">
        <w:rPr>
          <w:rFonts w:ascii="Gandhari Unicode" w:hAnsi="Gandhari Unicode" w:cs="e-Tamil OTC"/>
          <w:noProof/>
          <w:lang w:val="en-GB"/>
        </w:rPr>
        <w:t>*</w:t>
      </w:r>
    </w:p>
    <w:p w14:paraId="6D8AC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ēṟpaṉa </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ēṟpaṉa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uṇṇum</w:t>
      </w:r>
    </w:p>
    <w:p w14:paraId="009BBF6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pārpp</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w:t>
      </w:r>
      <w:r w:rsidRPr="004D5A2F">
        <w:rPr>
          <w:rFonts w:ascii="Gandhari Unicode" w:hAnsi="Gandhari Unicode" w:cs="e-Tamil OTC"/>
          <w:noProof/>
          <w:lang w:val="en-GB"/>
        </w:rPr>
        <w:t xml:space="preserve"> mantiya malai </w:t>
      </w:r>
      <w:r w:rsidR="00E52434" w:rsidRPr="004D5A2F">
        <w:rPr>
          <w:rFonts w:ascii="Gandhari Unicode" w:hAnsi="Gandhari Unicode" w:cs="e-Tamil OTC"/>
          <w:noProof/>
          <w:lang w:val="en-GB"/>
        </w:rPr>
        <w:t>~</w:t>
      </w:r>
      <w:r w:rsidRPr="004D5A2F">
        <w:rPr>
          <w:rFonts w:ascii="Gandhari Unicode" w:hAnsi="Gandhari Unicode" w:cs="e-Tamil OTC"/>
          <w:noProof/>
          <w:lang w:val="en-GB"/>
        </w:rPr>
        <w:t>iṟantōr</w:t>
      </w:r>
      <w:r w:rsidR="00E52434" w:rsidRPr="004D5A2F">
        <w:rPr>
          <w:rFonts w:ascii="Gandhari Unicode" w:hAnsi="Gandhari Unicode" w:cs="e-Tamil OTC"/>
          <w:noProof/>
          <w:lang w:val="en-GB"/>
        </w:rPr>
        <w:t>-</w:t>
      </w:r>
      <w:r w:rsidRPr="004D5A2F">
        <w:rPr>
          <w:rFonts w:ascii="Gandhari Unicode" w:hAnsi="Gandhari Unicode" w:cs="e-Tamil OTC"/>
          <w:noProof/>
          <w:lang w:val="en-GB"/>
        </w:rPr>
        <w:t>ē.</w:t>
      </w:r>
    </w:p>
    <w:p w14:paraId="7209E58B" w14:textId="77777777" w:rsidR="0074055C" w:rsidRPr="004D5A2F" w:rsidRDefault="0074055C">
      <w:pPr>
        <w:pStyle w:val="Textbody"/>
        <w:spacing w:after="29" w:line="260" w:lineRule="exact"/>
        <w:rPr>
          <w:rFonts w:ascii="Gandhari Unicode" w:hAnsi="Gandhari Unicode" w:cs="e-Tamil OTC"/>
          <w:noProof/>
          <w:lang w:val="en-GB"/>
        </w:rPr>
      </w:pPr>
    </w:p>
    <w:p w14:paraId="00B808A0" w14:textId="77777777" w:rsidR="0074055C" w:rsidRPr="004D5A2F" w:rsidRDefault="0074055C">
      <w:pPr>
        <w:pStyle w:val="Textbody"/>
        <w:spacing w:after="29" w:line="260" w:lineRule="exact"/>
        <w:rPr>
          <w:rFonts w:ascii="Gandhari Unicode" w:hAnsi="Gandhari Unicode" w:cs="e-Tamil OTC"/>
          <w:noProof/>
          <w:lang w:val="en-GB"/>
        </w:rPr>
      </w:pPr>
    </w:p>
    <w:p w14:paraId="2F2F9C32" w14:textId="77777777" w:rsidR="0074055C" w:rsidRPr="004D5A2F" w:rsidRDefault="0074055C">
      <w:pPr>
        <w:pStyle w:val="Textbody"/>
        <w:spacing w:after="29" w:line="260" w:lineRule="exact"/>
        <w:rPr>
          <w:rFonts w:ascii="Gandhari Unicode" w:hAnsi="Gandhari Unicode" w:cs="e-Tamil OTC"/>
          <w:noProof/>
          <w:lang w:val="en-GB"/>
        </w:rPr>
      </w:pPr>
    </w:p>
    <w:p w14:paraId="5087FB3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in the time of separation.</w:t>
      </w:r>
    </w:p>
    <w:p w14:paraId="0BBE26AC" w14:textId="77777777" w:rsidR="0074055C" w:rsidRPr="004D5A2F" w:rsidRDefault="0074055C">
      <w:pPr>
        <w:pStyle w:val="Textbody"/>
        <w:spacing w:after="29" w:line="260" w:lineRule="exact"/>
        <w:rPr>
          <w:rFonts w:ascii="Gandhari Unicode" w:hAnsi="Gandhari Unicode" w:cs="e-Tamil OTC"/>
          <w:noProof/>
          <w:lang w:val="en-GB"/>
        </w:rPr>
      </w:pPr>
    </w:p>
    <w:p w14:paraId="18DE45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wind blown- pretty sprout mango-tree-</w:t>
      </w:r>
    </w:p>
    <w:p w14:paraId="22225E0D" w14:textId="77777777" w:rsidR="0074055C" w:rsidRPr="004D5A2F" w:rsidRDefault="00E52434">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shoot seen-</w:t>
      </w:r>
      <w:r w:rsidR="00CF70BD" w:rsidRPr="004D5A2F">
        <w:rPr>
          <w:rFonts w:ascii="Gandhari Unicode" w:hAnsi="Gandhari Unicode" w:cs="e-Tamil OTC"/>
          <w:noProof/>
          <w:lang w:val="en-GB"/>
        </w:rPr>
        <w:t>like tender say- little foot</w:t>
      </w:r>
    </w:p>
    <w:p w14:paraId="1B7ED8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green image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6C411D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cruel-he(h.) live friend monkey </w:t>
      </w:r>
      <w:r w:rsidRPr="004D5A2F">
        <w:rPr>
          <w:rFonts w:ascii="Gandhari Unicode" w:hAnsi="Gandhari Unicode" w:cs="e-Tamil OTC"/>
          <w:noProof/>
          <w:lang w:val="en-GB"/>
        </w:rPr>
        <w:tab/>
      </w:r>
    </w:p>
    <w:p w14:paraId="1906F4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ripeness have- sweet ripe-fruit drop(inf.) below been</w:t>
      </w:r>
    </w:p>
    <w:p w14:paraId="3ACF21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reception-they(n.pl.) reception-they(n.pl.) eating-</w:t>
      </w:r>
    </w:p>
    <w:p w14:paraId="374AAA7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young-one possess- female-monkey</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67B0DF8" w14:textId="77777777" w:rsidR="0074055C" w:rsidRPr="004D5A2F" w:rsidRDefault="0074055C">
      <w:pPr>
        <w:pStyle w:val="Textbody"/>
        <w:spacing w:after="29"/>
        <w:rPr>
          <w:rFonts w:ascii="Gandhari Unicode" w:hAnsi="Gandhari Unicode" w:cs="e-Tamil OTC"/>
          <w:noProof/>
          <w:lang w:val="en-GB"/>
        </w:rPr>
      </w:pPr>
    </w:p>
    <w:p w14:paraId="79D3C266" w14:textId="77777777" w:rsidR="0074055C" w:rsidRPr="004D5A2F" w:rsidRDefault="0074055C">
      <w:pPr>
        <w:pStyle w:val="Textbody"/>
        <w:spacing w:after="29"/>
        <w:rPr>
          <w:rFonts w:ascii="Gandhari Unicode" w:hAnsi="Gandhari Unicode" w:cs="e-Tamil OTC"/>
          <w:noProof/>
          <w:lang w:val="en-GB"/>
        </w:rPr>
      </w:pPr>
    </w:p>
    <w:p w14:paraId="4BD5C5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remembers neither us nor the little green image</w:t>
      </w:r>
      <w:r w:rsidRPr="004D5A2F">
        <w:rPr>
          <w:rStyle w:val="FootnoteReference"/>
          <w:rFonts w:ascii="Gandhari Unicode" w:hAnsi="Gandhari Unicode" w:cs="e-Tamil OTC"/>
          <w:noProof/>
          <w:lang w:val="en-GB"/>
        </w:rPr>
        <w:footnoteReference w:id="333"/>
      </w:r>
    </w:p>
    <w:p w14:paraId="62F5899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 small feet, tender as if [one] had seen the shoot</w:t>
      </w:r>
    </w:p>
    <w:p w14:paraId="00AD62F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a mango tree with pretty sprouts, blown by the going wind</w:t>
      </w:r>
      <w:r w:rsidRPr="004D5A2F">
        <w:rPr>
          <w:rStyle w:val="FootnoteReference"/>
          <w:rFonts w:ascii="Gandhari Unicode" w:hAnsi="Gandhari Unicode" w:cs="e-Tamil OTC"/>
          <w:noProof/>
          <w:lang w:val="en-GB"/>
        </w:rPr>
        <w:footnoteReference w:id="334"/>
      </w:r>
      <w:r w:rsidRPr="004D5A2F">
        <w:rPr>
          <w:rFonts w:ascii="Gandhari Unicode" w:hAnsi="Gandhari Unicode" w:cs="e-Tamil OTC"/>
          <w:noProof/>
          <w:lang w:val="en-GB"/>
        </w:rPr>
        <w:t>,</w:t>
      </w:r>
    </w:p>
    <w:p w14:paraId="16B98A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cruel [is] he, oh friend,</w:t>
      </w:r>
    </w:p>
    <w:p w14:paraId="6708C6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 of she-monkeys with young ones</w:t>
      </w:r>
    </w:p>
    <w:p w14:paraId="56B959B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that, while the male drops down the ripe sweet fruit,</w:t>
      </w:r>
    </w:p>
    <w:p w14:paraId="1FB43C7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are below, receiving [them] one by one, [and] eat.</w:t>
      </w:r>
      <w:r w:rsidRPr="004D5A2F">
        <w:rPr>
          <w:rStyle w:val="FootnoteReference"/>
          <w:rFonts w:ascii="Gandhari Unicode" w:hAnsi="Gandhari Unicode" w:cs="e-Tamil OTC"/>
          <w:noProof/>
          <w:lang w:val="en-GB"/>
        </w:rPr>
        <w:footnoteReference w:id="335"/>
      </w:r>
    </w:p>
    <w:p w14:paraId="60817448" w14:textId="77777777" w:rsidR="0074055C" w:rsidRPr="004D5A2F" w:rsidRDefault="0074055C">
      <w:pPr>
        <w:pStyle w:val="Textbody"/>
        <w:spacing w:after="0"/>
        <w:rPr>
          <w:rFonts w:ascii="Gandhari Unicode" w:hAnsi="Gandhari Unicode" w:cs="e-Tamil OTC"/>
          <w:noProof/>
          <w:lang w:val="en-GB"/>
        </w:rPr>
      </w:pPr>
    </w:p>
    <w:p w14:paraId="6156C51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8D3385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இளநாகனார்: </w:t>
      </w:r>
      <w:r w:rsidRPr="004D5A2F">
        <w:rPr>
          <w:rFonts w:ascii="Gandhari Unicode" w:hAnsi="Gandhari Unicode"/>
          <w:i w:val="0"/>
          <w:iCs w:val="0"/>
          <w:color w:val="auto"/>
        </w:rPr>
        <w:t>SHE</w:t>
      </w:r>
    </w:p>
    <w:p w14:paraId="3A25B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வற்புறுக்குந்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வற்புறுத்துந்) தோழிக்குக் கிழத்தி உரைத்தது.</w:t>
      </w:r>
    </w:p>
    <w:p w14:paraId="53AB23AC" w14:textId="77777777" w:rsidR="0074055C" w:rsidRPr="004D5A2F" w:rsidRDefault="0074055C">
      <w:pPr>
        <w:pStyle w:val="Textbody"/>
        <w:spacing w:after="29"/>
        <w:rPr>
          <w:rFonts w:ascii="Gandhari Unicode" w:hAnsi="Gandhari Unicode" w:cs="e-Tamil OTC"/>
          <w:noProof/>
          <w:lang w:val="en-GB"/>
        </w:rPr>
      </w:pPr>
    </w:p>
    <w:p w14:paraId="67845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திரிமருப் பெருமை யிருணிற மையான்</w:t>
      </w:r>
    </w:p>
    <w:p w14:paraId="5C502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வருமிட றியாத்த பகுவாய்த் தெண்மணி</w:t>
      </w:r>
    </w:p>
    <w:p w14:paraId="0B1D7A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புலம்புகொள் யாமத் </w:t>
      </w:r>
      <w:r w:rsidRPr="004D5A2F">
        <w:rPr>
          <w:rFonts w:ascii="Gandhari Unicode" w:hAnsi="Gandhari Unicode" w:cs="e-Tamil OTC"/>
          <w:noProof/>
          <w:u w:val="wave"/>
          <w:cs/>
          <w:lang w:val="en-GB"/>
        </w:rPr>
        <w:t>தியங்குதொ</w:t>
      </w:r>
      <w:r w:rsidRPr="004D5A2F">
        <w:rPr>
          <w:rFonts w:ascii="Gandhari Unicode" w:hAnsi="Gandhari Unicode" w:cs="e-Tamil OTC"/>
          <w:noProof/>
          <w:cs/>
          <w:lang w:val="en-GB"/>
        </w:rPr>
        <w:t xml:space="preserve"> றிசைக்கு</w:t>
      </w:r>
    </w:p>
    <w:p w14:paraId="04E2EE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மிதுபொழு தாகவும் வாரார் கொல்லோ</w:t>
      </w:r>
    </w:p>
    <w:p w14:paraId="10DDB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மழைகெழு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மறந்த</w:t>
      </w:r>
      <w:r w:rsidRPr="004D5A2F">
        <w:rPr>
          <w:rFonts w:ascii="Gandhari Unicode" w:hAnsi="Gandhari Unicode" w:cs="e-Tamil OTC"/>
          <w:noProof/>
          <w:cs/>
          <w:lang w:val="en-GB"/>
        </w:rPr>
        <w:t xml:space="preserve"> மாயிருந் துறுகற்</w:t>
      </w:r>
    </w:p>
    <w:p w14:paraId="23F63D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றுகள்சூழ் யானையிற் பொலியத் தோன்று</w:t>
      </w:r>
    </w:p>
    <w:p w14:paraId="38A7D0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மிரும்பல்</w:t>
      </w:r>
      <w:r w:rsidRPr="004D5A2F">
        <w:rPr>
          <w:rFonts w:ascii="Gandhari Unicode" w:hAnsi="Gandhari Unicode" w:cs="e-Tamil OTC"/>
          <w:noProof/>
          <w:cs/>
          <w:lang w:val="en-GB"/>
        </w:rPr>
        <w:t xml:space="preserve"> குன்றம் </w:t>
      </w:r>
      <w:r w:rsidRPr="004D5A2F">
        <w:rPr>
          <w:rFonts w:ascii="Gandhari Unicode" w:hAnsi="Gandhari Unicode" w:cs="e-Tamil OTC"/>
          <w:noProof/>
          <w:u w:val="wave"/>
          <w:cs/>
          <w:lang w:val="en-GB"/>
        </w:rPr>
        <w:t>போகித்</w:t>
      </w:r>
    </w:p>
    <w:p w14:paraId="18EA94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திருந்திறைப் பணைதோ ளுள்ளா தோரே.</w:t>
      </w:r>
    </w:p>
    <w:p w14:paraId="7A5C8F95" w14:textId="77777777" w:rsidR="0074055C" w:rsidRPr="004D5A2F" w:rsidRDefault="0074055C">
      <w:pPr>
        <w:pStyle w:val="Textbody"/>
        <w:spacing w:after="29"/>
        <w:rPr>
          <w:rFonts w:ascii="Gandhari Unicode" w:hAnsi="Gandhari Unicode" w:cs="e-Tamil OTC"/>
          <w:noProof/>
          <w:lang w:val="en-GB"/>
        </w:rPr>
      </w:pPr>
    </w:p>
    <w:p w14:paraId="4BFD5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தெண்மணி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தென்மணி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தியங்குதொ றிசைக்கு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தியம்புதொ (தியம்புதோ) றிசைக்கு </w:t>
      </w:r>
      <w:r w:rsidRPr="004D5A2F">
        <w:rPr>
          <w:rFonts w:ascii="Gandhari Unicode" w:eastAsia="URW Palladio UNI" w:hAnsi="Gandhari Unicode" w:cs="e-Tamil OTC"/>
          <w:noProof/>
          <w:lang w:val="en-GB"/>
        </w:rPr>
        <w:t xml:space="preserve">L1, C1+3, G1v+2(), EA, I, AT; </w:t>
      </w:r>
      <w:r w:rsidRPr="004D5A2F">
        <w:rPr>
          <w:rFonts w:ascii="Gandhari Unicode" w:eastAsia="URW Palladio UNI" w:hAnsi="Gandhari Unicode" w:cs="e-Tamil OTC"/>
          <w:noProof/>
          <w:cs/>
          <w:lang w:val="en-GB"/>
        </w:rPr>
        <w:t xml:space="preserve">தியம்புதொ ரிடைக்கு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மழைகழூஉ </w:t>
      </w:r>
      <w:r w:rsidRPr="004D5A2F">
        <w:rPr>
          <w:rFonts w:ascii="Gandhari Unicode" w:hAnsi="Gandhari Unicode" w:cs="e-Tamil OTC"/>
          <w:noProof/>
          <w:lang w:val="en-GB"/>
        </w:rPr>
        <w:t>C2v, I, Cām., VP, ER</w:t>
      </w:r>
      <w:r w:rsidRPr="004D5A2F">
        <w:rPr>
          <w:rStyle w:val="FootnoteReference"/>
          <w:rFonts w:ascii="Gandhari Unicode" w:hAnsi="Gandhari Unicode" w:cs="e-Tamil OTC"/>
          <w:noProof/>
          <w:lang w:val="en-GB"/>
        </w:rPr>
        <w:footnoteReference w:id="33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G2v,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மாயிருந்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மாயிரு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போகித்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போக்கித் </w:t>
      </w:r>
      <w:r w:rsidRPr="004D5A2F">
        <w:rPr>
          <w:rFonts w:ascii="Gandhari Unicode" w:hAnsi="Gandhari Unicode" w:cs="e-Tamil OTC"/>
          <w:noProof/>
          <w:lang w:val="en-GB"/>
        </w:rPr>
        <w:t>L1, C1+3, G2, EA, I, Cām.v [blank in G1]</w:t>
      </w:r>
    </w:p>
    <w:p w14:paraId="4FF3CAA0" w14:textId="77777777" w:rsidR="0074055C" w:rsidRPr="004D5A2F" w:rsidRDefault="0074055C">
      <w:pPr>
        <w:pStyle w:val="Textbody"/>
        <w:spacing w:after="29"/>
        <w:rPr>
          <w:rFonts w:ascii="Gandhari Unicode" w:hAnsi="Gandhari Unicode" w:cs="e-Tamil OTC"/>
          <w:noProof/>
          <w:lang w:val="en-GB"/>
        </w:rPr>
      </w:pPr>
    </w:p>
    <w:p w14:paraId="56B12ACC" w14:textId="77777777" w:rsidR="0074055C" w:rsidRPr="004D5A2F" w:rsidRDefault="007549F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tiri marupp*</w:t>
      </w:r>
      <w:r w:rsidR="00CF70BD" w:rsidRPr="004D5A2F">
        <w:rPr>
          <w:rFonts w:ascii="Gandhari Unicode" w:hAnsi="Gandhari Unicode" w:cs="e-Tamil OTC"/>
          <w:noProof/>
          <w:lang w:val="en-GB"/>
        </w:rPr>
        <w:t xml:space="preserve"> erumai </w:t>
      </w:r>
      <w:r w:rsidRPr="004D5A2F">
        <w:rPr>
          <w:rFonts w:ascii="Gandhari Unicode" w:hAnsi="Gandhari Unicode" w:cs="e-Tamil OTC"/>
          <w:noProof/>
          <w:lang w:val="en-GB"/>
        </w:rPr>
        <w:t>~</w:t>
      </w:r>
      <w:r w:rsidR="00CF70BD" w:rsidRPr="004D5A2F">
        <w:rPr>
          <w:rFonts w:ascii="Gandhari Unicode" w:hAnsi="Gandhari Unicode" w:cs="e-Tamil OTC"/>
          <w:noProof/>
          <w:lang w:val="en-GB"/>
        </w:rPr>
        <w:t>iruḷ niṟam maiyāṉ</w:t>
      </w:r>
    </w:p>
    <w:p w14:paraId="65C3C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 miṭaṟ(u) yātta paku vāy teḷ maṇi</w:t>
      </w:r>
    </w:p>
    <w:p w14:paraId="231CA5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pulampu koḷ</w:t>
      </w:r>
      <w:r w:rsidR="007549F9" w:rsidRPr="004D5A2F">
        <w:rPr>
          <w:rFonts w:ascii="Gandhari Unicode" w:hAnsi="Gandhari Unicode" w:cs="e-Tamil OTC"/>
          <w:noProof/>
          <w:lang w:val="en-GB"/>
        </w:rPr>
        <w:t xml:space="preserve"> yāmatt*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iyaṅku-toṟ</w:t>
      </w:r>
      <w:r w:rsidR="007549F9" w:rsidRPr="004D5A2F">
        <w:rPr>
          <w:rFonts w:ascii="Gandhari Unicode" w:hAnsi="Gandhari Unicode" w:cs="e-Tamil OTC"/>
          <w:i/>
          <w:iCs/>
          <w:noProof/>
          <w:lang w:val="en-GB"/>
        </w:rPr>
        <w:t>*</w:t>
      </w:r>
      <w:r w:rsidRPr="004D5A2F">
        <w:rPr>
          <w:rFonts w:ascii="Gandhari Unicode" w:hAnsi="Gandhari Unicode" w:cs="e-Tamil OTC"/>
          <w:noProof/>
          <w:lang w:val="en-GB"/>
        </w:rPr>
        <w:t xml:space="preserve"> icaikkum</w:t>
      </w:r>
    </w:p>
    <w:p w14:paraId="1CF693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itu poḻ</w:t>
      </w:r>
      <w:r w:rsidR="007549F9" w:rsidRPr="004D5A2F">
        <w:rPr>
          <w:rFonts w:ascii="Gandhari Unicode" w:hAnsi="Gandhari Unicode" w:cs="e-Tamil OTC"/>
          <w:noProof/>
          <w:lang w:val="en-GB"/>
        </w:rPr>
        <w:t>ut*</w:t>
      </w:r>
      <w:r w:rsidRPr="004D5A2F">
        <w:rPr>
          <w:rFonts w:ascii="Gandhari Unicode" w:hAnsi="Gandhari Unicode" w:cs="e-Tamil OTC"/>
          <w:noProof/>
          <w:lang w:val="en-GB"/>
        </w:rPr>
        <w:t xml:space="preserve"> āka</w:t>
      </w:r>
      <w:r w:rsidR="007549F9" w:rsidRPr="004D5A2F">
        <w:rPr>
          <w:rFonts w:ascii="Gandhari Unicode" w:hAnsi="Gandhari Unicode" w:cs="e-Tamil OTC"/>
          <w:noProof/>
          <w:lang w:val="en-GB"/>
        </w:rPr>
        <w:t>-~</w:t>
      </w:r>
      <w:r w:rsidRPr="004D5A2F">
        <w:rPr>
          <w:rFonts w:ascii="Gandhari Unicode" w:hAnsi="Gandhari Unicode" w:cs="e-Tamil OTC"/>
          <w:noProof/>
          <w:lang w:val="en-GB"/>
        </w:rPr>
        <w:t>um vārār</w:t>
      </w:r>
      <w:r w:rsidR="007549F9" w:rsidRPr="004D5A2F">
        <w:rPr>
          <w:rFonts w:ascii="Gandhari Unicode" w:hAnsi="Gandhari Unicode" w:cs="e-Tamil OTC"/>
          <w:noProof/>
          <w:lang w:val="en-GB"/>
        </w:rPr>
        <w:t>-</w:t>
      </w:r>
      <w:r w:rsidRPr="004D5A2F">
        <w:rPr>
          <w:rFonts w:ascii="Gandhari Unicode" w:hAnsi="Gandhari Unicode" w:cs="e-Tamil OTC"/>
          <w:noProof/>
          <w:lang w:val="en-GB"/>
        </w:rPr>
        <w:t>kollō</w:t>
      </w:r>
    </w:p>
    <w:p w14:paraId="3A7A64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maḻai </w:t>
      </w:r>
      <w:r w:rsidRPr="004D5A2F">
        <w:rPr>
          <w:rFonts w:ascii="Gandhari Unicode" w:hAnsi="Gandhari Unicode" w:cs="e-Tamil OTC"/>
          <w:i/>
          <w:iCs/>
          <w:noProof/>
          <w:lang w:val="en-GB"/>
        </w:rPr>
        <w:t>keḻu maṟanta</w:t>
      </w:r>
      <w:r w:rsidRPr="004D5A2F">
        <w:rPr>
          <w:rFonts w:ascii="Gandhari Unicode" w:hAnsi="Gandhari Unicode" w:cs="e-Tamil OTC"/>
          <w:noProof/>
          <w:lang w:val="en-GB"/>
        </w:rPr>
        <w:t xml:space="preserve"> mā </w:t>
      </w:r>
      <w:r w:rsidR="007549F9" w:rsidRPr="004D5A2F">
        <w:rPr>
          <w:rFonts w:ascii="Gandhari Unicode" w:hAnsi="Gandhari Unicode" w:cs="e-Tamil OTC"/>
          <w:noProof/>
          <w:lang w:val="en-GB"/>
        </w:rPr>
        <w:t>~</w:t>
      </w:r>
      <w:r w:rsidRPr="004D5A2F">
        <w:rPr>
          <w:rFonts w:ascii="Gandhari Unicode" w:hAnsi="Gandhari Unicode" w:cs="e-Tamil OTC"/>
          <w:noProof/>
          <w:lang w:val="en-GB"/>
        </w:rPr>
        <w:t>irum tuṟu kal</w:t>
      </w:r>
    </w:p>
    <w:p w14:paraId="04695D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tukaḷ cūḻ yāṉaiyiṉ poliya tōṉṟum</w:t>
      </w:r>
    </w:p>
    <w:p w14:paraId="593926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irum</w:t>
      </w:r>
      <w:r w:rsidRPr="004D5A2F">
        <w:rPr>
          <w:rFonts w:ascii="Gandhari Unicode" w:hAnsi="Gandhari Unicode" w:cs="e-Tamil OTC"/>
          <w:noProof/>
          <w:lang w:val="en-GB"/>
        </w:rPr>
        <w:t xml:space="preserve"> pal kuṉṟam </w:t>
      </w:r>
      <w:r w:rsidRPr="004D5A2F">
        <w:rPr>
          <w:rFonts w:ascii="Gandhari Unicode" w:hAnsi="Gandhari Unicode" w:cs="e-Tamil OTC"/>
          <w:i/>
          <w:iCs/>
          <w:noProof/>
          <w:lang w:val="en-GB"/>
        </w:rPr>
        <w:t>pōki</w:t>
      </w:r>
      <w:r w:rsidR="007549F9" w:rsidRPr="004D5A2F">
        <w:rPr>
          <w:rFonts w:ascii="Gandhari Unicode" w:hAnsi="Gandhari Unicode" w:cs="e-Tamil OTC"/>
          <w:i/>
          <w:iCs/>
          <w:noProof/>
          <w:lang w:val="en-GB"/>
        </w:rPr>
        <w:t>+</w:t>
      </w:r>
    </w:p>
    <w:p w14:paraId="00812E21" w14:textId="77777777" w:rsidR="0074055C" w:rsidRPr="004D5A2F" w:rsidRDefault="007549F9">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iṟai paṇai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tōḷ uḷḷātōr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6D35CE2" w14:textId="77777777" w:rsidR="0074055C" w:rsidRPr="004D5A2F" w:rsidRDefault="0074055C">
      <w:pPr>
        <w:pStyle w:val="Textbody"/>
        <w:spacing w:after="29" w:line="260" w:lineRule="exact"/>
        <w:rPr>
          <w:rFonts w:ascii="Gandhari Unicode" w:hAnsi="Gandhari Unicode" w:cs="e-Tamil OTC"/>
          <w:noProof/>
          <w:u w:val="single"/>
          <w:lang w:val="en-GB"/>
        </w:rPr>
      </w:pPr>
    </w:p>
    <w:p w14:paraId="259F5373" w14:textId="77777777" w:rsidR="0074055C" w:rsidRPr="004D5A2F" w:rsidRDefault="0074055C">
      <w:pPr>
        <w:pStyle w:val="Textbody"/>
        <w:spacing w:after="29" w:line="260" w:lineRule="exact"/>
        <w:rPr>
          <w:rFonts w:ascii="Gandhari Unicode" w:hAnsi="Gandhari Unicode" w:cs="e-Tamil OTC"/>
          <w:noProof/>
          <w:u w:val="single"/>
          <w:lang w:val="en-GB"/>
        </w:rPr>
      </w:pPr>
    </w:p>
    <w:p w14:paraId="6C511FD7" w14:textId="77777777" w:rsidR="0074055C" w:rsidRPr="004D5A2F" w:rsidRDefault="0074055C">
      <w:pPr>
        <w:pStyle w:val="Textbody"/>
        <w:spacing w:after="29" w:line="260" w:lineRule="exact"/>
        <w:rPr>
          <w:rFonts w:ascii="Gandhari Unicode" w:hAnsi="Gandhari Unicode" w:cs="e-Tamil OTC"/>
          <w:noProof/>
          <w:lang w:val="en-GB"/>
        </w:rPr>
      </w:pPr>
    </w:p>
    <w:p w14:paraId="7F3F7C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w:t>
      </w:r>
    </w:p>
    <w:p w14:paraId="41A0F510" w14:textId="77777777" w:rsidR="0074055C" w:rsidRPr="004D5A2F" w:rsidRDefault="0074055C">
      <w:pPr>
        <w:pStyle w:val="Textbody"/>
        <w:spacing w:after="29" w:line="260" w:lineRule="exact"/>
        <w:rPr>
          <w:rFonts w:ascii="Gandhari Unicode" w:hAnsi="Gandhari Unicode" w:cs="e-Tamil OTC"/>
          <w:noProof/>
          <w:lang w:val="en-GB"/>
        </w:rPr>
      </w:pPr>
    </w:p>
    <w:p w14:paraId="56E64C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twisted- horn buffalo darkness colour buffalo</w:t>
      </w:r>
    </w:p>
    <w:p w14:paraId="5C1703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 neck tied- split- mouth clear bell</w:t>
      </w:r>
    </w:p>
    <w:p w14:paraId="79F3C9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loneliness take- midnight- stir-ever sounding-</w:t>
      </w:r>
    </w:p>
    <w:p w14:paraId="18861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 time become(inf.)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r w:rsidRPr="004D5A2F">
        <w:rPr>
          <w:rFonts w:ascii="Gandhari Unicode" w:hAnsi="Gandhari Unicode" w:cs="e-Tamil OTC"/>
          <w:noProof/>
          <w:position w:val="6"/>
          <w:lang w:val="en-GB"/>
        </w:rPr>
        <w:t>kollō</w:t>
      </w:r>
    </w:p>
    <w:p w14:paraId="6B38E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have- forgotten- big/black big/dark thick stone</w:t>
      </w:r>
    </w:p>
    <w:p w14:paraId="006C4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dust surround-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glitter(inf.) appearing-</w:t>
      </w:r>
    </w:p>
    <w:p w14:paraId="549221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dark many hill gone</w:t>
      </w:r>
    </w:p>
    <w:p w14:paraId="0518D7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joint bamboo shoulder remember-not-he(?)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11D45A" w14:textId="77777777" w:rsidR="0074055C" w:rsidRPr="004D5A2F" w:rsidRDefault="0074055C">
      <w:pPr>
        <w:pStyle w:val="Textbody"/>
        <w:spacing w:after="29"/>
        <w:rPr>
          <w:rFonts w:ascii="Gandhari Unicode" w:hAnsi="Gandhari Unicode" w:cs="e-Tamil OTC"/>
          <w:noProof/>
          <w:lang w:val="en-GB"/>
        </w:rPr>
      </w:pPr>
    </w:p>
    <w:p w14:paraId="380C46E7" w14:textId="77777777" w:rsidR="0074055C" w:rsidRPr="004D5A2F" w:rsidRDefault="0074055C">
      <w:pPr>
        <w:pStyle w:val="Textbody"/>
        <w:spacing w:after="29"/>
        <w:rPr>
          <w:rFonts w:ascii="Gandhari Unicode" w:hAnsi="Gandhari Unicode" w:cs="e-Tamil OTC"/>
          <w:noProof/>
          <w:lang w:val="en-GB"/>
        </w:rPr>
      </w:pPr>
    </w:p>
    <w:p w14:paraId="4A08ED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with every motion, at midnight filled with loneliness</w:t>
      </w:r>
      <w:r w:rsidRPr="004D5A2F">
        <w:rPr>
          <w:rStyle w:val="FootnoteReference"/>
          <w:rFonts w:ascii="Gandhari Unicode" w:hAnsi="Gandhari Unicode" w:cs="e-Tamil OTC"/>
          <w:noProof/>
          <w:lang w:val="en-GB"/>
        </w:rPr>
        <w:footnoteReference w:id="337"/>
      </w:r>
      <w:r w:rsidRPr="004D5A2F">
        <w:rPr>
          <w:rFonts w:ascii="Gandhari Unicode" w:hAnsi="Gandhari Unicode" w:cs="e-Tamil OTC"/>
          <w:noProof/>
          <w:lang w:val="en-GB"/>
        </w:rPr>
        <w:t>,</w:t>
      </w:r>
    </w:p>
    <w:p w14:paraId="53856816"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slit-mouthed clear bell sounds, tied to the prominent</w:t>
      </w:r>
      <w:r w:rsidRPr="004D5A2F">
        <w:rPr>
          <w:rStyle w:val="FootnoteReference"/>
          <w:rFonts w:ascii="Gandhari Unicode" w:hAnsi="Gandhari Unicode" w:cs="e-Tamil OTC"/>
          <w:noProof/>
          <w:lang w:val="en-GB"/>
        </w:rPr>
        <w:footnoteReference w:id="338"/>
      </w:r>
      <w:r w:rsidRPr="004D5A2F">
        <w:rPr>
          <w:rFonts w:ascii="Gandhari Unicode" w:hAnsi="Gandhari Unicode" w:cs="e-Tamil OTC"/>
          <w:noProof/>
          <w:lang w:val="en-GB"/>
        </w:rPr>
        <w:t xml:space="preserve"> neck</w:t>
      </w:r>
    </w:p>
    <w:p w14:paraId="3FF6F327"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the night-coloured buffalo, the buffalo</w:t>
      </w:r>
      <w:r w:rsidRPr="004D5A2F">
        <w:rPr>
          <w:rStyle w:val="FootnoteReference"/>
          <w:rFonts w:ascii="Gandhari Unicode" w:hAnsi="Gandhari Unicode" w:cs="e-Tamil OTC"/>
          <w:noProof/>
          <w:lang w:val="en-GB"/>
        </w:rPr>
        <w:footnoteReference w:id="339"/>
      </w:r>
      <w:r w:rsidRPr="004D5A2F">
        <w:rPr>
          <w:rFonts w:ascii="Gandhari Unicode" w:hAnsi="Gandhari Unicode" w:cs="e-Tamil OTC"/>
          <w:noProof/>
          <w:lang w:val="en-GB"/>
        </w:rPr>
        <w:t xml:space="preserve"> with twisted horns</w:t>
      </w:r>
    </w:p>
    <w:p w14:paraId="7FDAEC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even as this time is arising, doesn't he come,</w:t>
      </w:r>
    </w:p>
    <w:p w14:paraId="0CBDE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doesn't remember the bamboo shoulder with perfect joints</w:t>
      </w:r>
    </w:p>
    <w:p w14:paraId="6C8787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has gone [across] many dark hills</w:t>
      </w:r>
    </w:p>
    <w:p w14:paraId="2658E7C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big, dark, thick stones, that were forgotten</w:t>
      </w:r>
    </w:p>
    <w:p w14:paraId="3BC11D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the rain came up,</w:t>
      </w:r>
    </w:p>
    <w:p w14:paraId="7A9D5CC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seem to glitter like elephants covered in dust?</w:t>
      </w:r>
    </w:p>
    <w:p w14:paraId="01FC3434" w14:textId="77777777" w:rsidR="0074055C" w:rsidRPr="004D5A2F" w:rsidRDefault="0074055C">
      <w:pPr>
        <w:pStyle w:val="Textbody"/>
        <w:spacing w:after="0"/>
        <w:rPr>
          <w:rFonts w:ascii="Gandhari Unicode" w:hAnsi="Gandhari Unicode" w:cs="e-Tamil OTC"/>
          <w:noProof/>
          <w:lang w:val="en-GB"/>
        </w:rPr>
      </w:pPr>
    </w:p>
    <w:p w14:paraId="436B6B82" w14:textId="77777777" w:rsidR="00FD3E0A" w:rsidRPr="004D5A2F" w:rsidRDefault="00FD3E0A">
      <w:pPr>
        <w:rPr>
          <w:rFonts w:ascii="Gandhari Unicode" w:eastAsiaTheme="majorEastAsia" w:hAnsi="Gandhari Unicode" w:cstheme="majorBidi"/>
        </w:rPr>
      </w:pPr>
      <w:r w:rsidRPr="004D5A2F">
        <w:rPr>
          <w:rFonts w:ascii="Gandhari Unicode" w:hAnsi="Gandhari Unicode"/>
          <w:i/>
          <w:iCs/>
        </w:rPr>
        <w:br w:type="page"/>
      </w:r>
    </w:p>
    <w:p w14:paraId="0B0832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280</w:t>
      </w:r>
      <w:r w:rsidRPr="004D5A2F">
        <w:rPr>
          <w:rFonts w:ascii="e-Tamil OTC" w:hAnsi="e-Tamil OTC" w:cs="e-Tamil OTC"/>
          <w:i w:val="0"/>
          <w:iCs w:val="0"/>
          <w:color w:val="auto"/>
          <w:cs/>
        </w:rPr>
        <w:t xml:space="preserve"> நக்கீரர்: </w:t>
      </w:r>
      <w:r w:rsidRPr="004D5A2F">
        <w:rPr>
          <w:rFonts w:ascii="Gandhari Unicode" w:hAnsi="Gandhari Unicode"/>
          <w:i w:val="0"/>
          <w:iCs w:val="0"/>
          <w:color w:val="auto"/>
        </w:rPr>
        <w:t>HE</w:t>
      </w:r>
    </w:p>
    <w:p w14:paraId="5474B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கழற்றெதிர்மறை.</w:t>
      </w:r>
    </w:p>
    <w:p w14:paraId="1D6A4879" w14:textId="77777777" w:rsidR="0074055C" w:rsidRPr="004D5A2F" w:rsidRDefault="0074055C">
      <w:pPr>
        <w:pStyle w:val="Textbody"/>
        <w:spacing w:after="29"/>
        <w:rPr>
          <w:rFonts w:ascii="Gandhari Unicode" w:hAnsi="Gandhari Unicode" w:cs="e-Tamil OTC"/>
          <w:noProof/>
          <w:lang w:val="en-GB"/>
        </w:rPr>
      </w:pPr>
    </w:p>
    <w:p w14:paraId="116B0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கேளிர் வாழியோ கேளிர் நாளுமென்</w:t>
      </w:r>
    </w:p>
    <w:p w14:paraId="53271E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னெஞ்சுபிணிக் கொண்ட வஞ்சி லோதிப்</w:t>
      </w:r>
    </w:p>
    <w:p w14:paraId="1ED7D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பெருந்தோட் குறுமகள்</w:t>
      </w:r>
      <w:r w:rsidRPr="004D5A2F">
        <w:rPr>
          <w:rFonts w:ascii="Gandhari Unicode" w:hAnsi="Gandhari Unicode" w:cs="e-Tamil OTC"/>
          <w:noProof/>
          <w:cs/>
          <w:lang w:val="en-GB"/>
        </w:rPr>
        <w:t xml:space="preserve"> சிறுமெல் லாக</w:t>
      </w:r>
    </w:p>
    <w:p w14:paraId="5A34E6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மொருநாள் புணரப் </w:t>
      </w:r>
      <w:r w:rsidRPr="004D5A2F">
        <w:rPr>
          <w:rFonts w:ascii="Gandhari Unicode" w:hAnsi="Gandhari Unicode" w:cs="e-Tamil OTC"/>
          <w:noProof/>
          <w:u w:val="wave"/>
          <w:cs/>
          <w:lang w:val="en-GB"/>
        </w:rPr>
        <w:t>புணரி</w:t>
      </w:r>
    </w:p>
    <w:p w14:paraId="3A68E4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னரைநாள்</w:t>
      </w:r>
      <w:r w:rsidRPr="004D5A2F">
        <w:rPr>
          <w:rFonts w:ascii="Gandhari Unicode" w:hAnsi="Gandhari Unicode" w:cs="e-Tamil OTC"/>
          <w:noProof/>
          <w:cs/>
          <w:lang w:val="en-GB"/>
        </w:rPr>
        <w:t xml:space="preserve"> வாழ்க்கையும் </w:t>
      </w:r>
      <w:r w:rsidRPr="004D5A2F">
        <w:rPr>
          <w:rFonts w:ascii="Gandhari Unicode" w:hAnsi="Gandhari Unicode" w:cs="e-Tamil OTC"/>
          <w:noProof/>
          <w:u w:val="wave"/>
          <w:cs/>
          <w:lang w:val="en-GB"/>
        </w:rPr>
        <w:t>வேண்டலன்</w:t>
      </w:r>
      <w:r w:rsidRPr="004D5A2F">
        <w:rPr>
          <w:rFonts w:ascii="Gandhari Unicode" w:hAnsi="Gandhari Unicode" w:cs="e-Tamil OTC"/>
          <w:noProof/>
          <w:cs/>
          <w:lang w:val="en-GB"/>
        </w:rPr>
        <w:t xml:space="preserve"> யானே.</w:t>
      </w:r>
    </w:p>
    <w:p w14:paraId="650AFDF7" w14:textId="77777777" w:rsidR="0074055C" w:rsidRPr="004D5A2F" w:rsidRDefault="0074055C">
      <w:pPr>
        <w:pStyle w:val="Textbody"/>
        <w:spacing w:after="29"/>
        <w:rPr>
          <w:rFonts w:ascii="Gandhari Unicode" w:hAnsi="Gandhari Unicode" w:cs="e-Tamil OTC"/>
          <w:noProof/>
          <w:lang w:val="en-GB"/>
        </w:rPr>
      </w:pPr>
    </w:p>
    <w:p w14:paraId="71BDD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நாளுமென்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நாளுநாமென் </w:t>
      </w:r>
      <w:r w:rsidRPr="004D5A2F">
        <w:rPr>
          <w:rFonts w:ascii="Gandhari Unicode" w:eastAsia="URW Palladio UNI" w:hAnsi="Gandhari Unicode" w:cs="e-Tamil OTC"/>
          <w:noProof/>
          <w:lang w:val="en-GB"/>
        </w:rPr>
        <w:t xml:space="preserve">L1, C1+3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னெஞ்சுபிணிக்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னெஞ்சுபிணி </w:t>
      </w:r>
      <w:r w:rsidRPr="004D5A2F">
        <w:rPr>
          <w:rFonts w:ascii="Gandhari Unicode" w:eastAsia="URW Palladio UNI" w:hAnsi="Gandhari Unicode" w:cs="e-Tamil OTC"/>
          <w:noProof/>
          <w:lang w:val="en-GB"/>
        </w:rPr>
        <w:t xml:space="preserve">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பெருந்தோட் குறுமகள் </w:t>
      </w:r>
      <w:r w:rsidRPr="004D5A2F">
        <w:rPr>
          <w:rFonts w:ascii="Gandhari Unicode" w:eastAsia="URW Palladio UNI" w:hAnsi="Gandhari Unicode" w:cs="e-Tamil OTC"/>
          <w:noProof/>
          <w:lang w:val="en-GB"/>
        </w:rPr>
        <w:t xml:space="preserve">L1, C1+2+3, G1+2, Nacc.v, EA, Cām.; </w:t>
      </w:r>
      <w:r w:rsidRPr="004D5A2F">
        <w:rPr>
          <w:rFonts w:ascii="Gandhari Unicode" w:eastAsia="URW Palladio UNI" w:hAnsi="Gandhari Unicode" w:cs="e-Tamil OTC"/>
          <w:noProof/>
          <w:cs/>
          <w:lang w:val="en-GB"/>
        </w:rPr>
        <w:t xml:space="preserve">பெருநா ணணிந்த </w:t>
      </w:r>
      <w:r w:rsidRPr="004D5A2F">
        <w:rPr>
          <w:rFonts w:ascii="Gandhari Unicode" w:eastAsia="URW Palladio UNI" w:hAnsi="Gandhari Unicode" w:cs="e-Tamil OTC"/>
          <w:noProof/>
          <w:lang w:val="en-GB"/>
        </w:rPr>
        <w:t xml:space="preserve">Nacc. PP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லாக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லாகம்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4bcf.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நிரைநாள்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புணரப் 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னின்னரைநாள்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புணர்ப் புணர்னி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வாழ்க்கையும் </w:t>
      </w:r>
      <w:r w:rsidRPr="004D5A2F">
        <w:rPr>
          <w:rFonts w:ascii="Gandhari Unicode" w:eastAsia="URW Palladio UNI" w:hAnsi="Gandhari Unicode" w:cs="e-Tamil OTC"/>
          <w:noProof/>
          <w:lang w:val="en-GB"/>
        </w:rPr>
        <w:t xml:space="preserve">C1+2+3v, G1v+2, EA, Cām.; </w:t>
      </w:r>
      <w:r w:rsidRPr="004D5A2F">
        <w:rPr>
          <w:rFonts w:ascii="Gandhari Unicode" w:eastAsia="URW Palladio UNI" w:hAnsi="Gandhari Unicode" w:cs="e-Tamil OTC"/>
          <w:noProof/>
          <w:cs/>
          <w:lang w:val="en-GB"/>
        </w:rPr>
        <w:t xml:space="preserve">வாளட்கையும் </w:t>
      </w:r>
      <w:r w:rsidRPr="004D5A2F">
        <w:rPr>
          <w:rFonts w:ascii="Gandhari Unicode" w:eastAsia="URW Palladio UNI" w:hAnsi="Gandhari Unicode" w:cs="e-Tamil OTC"/>
          <w:noProof/>
          <w:lang w:val="en-GB"/>
        </w:rPr>
        <w:t xml:space="preserve">C3v; </w:t>
      </w:r>
      <w:r w:rsidRPr="004D5A2F">
        <w:rPr>
          <w:rFonts w:ascii="Gandhari Unicode" w:eastAsia="URW Palladio UNI" w:hAnsi="Gandhari Unicode" w:cs="e-Tamil OTC"/>
          <w:noProof/>
          <w:cs/>
          <w:lang w:val="en-GB"/>
        </w:rPr>
        <w:t xml:space="preserve">வாளட்கையும் வாளட்கையும்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வாழ்க்கையும் வாளட்கையும்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L1, C1+2+3, G1+2, Nacc., EA, AT, Cām.v;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IV, Cām., VP </w:t>
      </w:r>
      <w:r w:rsidRPr="004D5A2F">
        <w:rPr>
          <w:rStyle w:val="FootnoteReference"/>
          <w:rFonts w:ascii="Gandhari Unicode" w:hAnsi="Gandhari Unicode" w:cs="e-Tamil OTC"/>
          <w:noProof/>
          <w:lang w:val="en-GB"/>
        </w:rPr>
        <w:footnoteReference w:id="340"/>
      </w:r>
    </w:p>
    <w:p w14:paraId="1BB09B99" w14:textId="77777777" w:rsidR="0074055C" w:rsidRPr="004D5A2F" w:rsidRDefault="0074055C">
      <w:pPr>
        <w:pStyle w:val="Textbody"/>
        <w:spacing w:after="29"/>
        <w:rPr>
          <w:rFonts w:ascii="Gandhari Unicode" w:hAnsi="Gandhari Unicode" w:cs="e-Tamil OTC"/>
          <w:noProof/>
          <w:lang w:val="en-GB"/>
        </w:rPr>
      </w:pPr>
    </w:p>
    <w:p w14:paraId="614DF6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kēḷir vāḻi</w:t>
      </w:r>
      <w:r w:rsidR="00381B7F" w:rsidRPr="004D5A2F">
        <w:rPr>
          <w:rFonts w:ascii="Gandhari Unicode" w:hAnsi="Gandhari Unicode" w:cs="e-Tamil OTC"/>
          <w:noProof/>
          <w:lang w:val="en-GB"/>
        </w:rPr>
        <w:t>-~</w:t>
      </w:r>
      <w:r w:rsidRPr="004D5A2F">
        <w:rPr>
          <w:rFonts w:ascii="Gandhari Unicode" w:hAnsi="Gandhari Unicode" w:cs="e-Tamil OTC"/>
          <w:noProof/>
          <w:lang w:val="en-GB"/>
        </w:rPr>
        <w:t>ō kēḷir nāḷ</w:t>
      </w:r>
      <w:r w:rsidR="00381B7F"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06EAF6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piṇi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koṇṭa </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am cil </w:t>
      </w:r>
      <w:r w:rsidR="00381B7F" w:rsidRPr="004D5A2F">
        <w:rPr>
          <w:rFonts w:ascii="Gandhari Unicode" w:hAnsi="Gandhari Unicode" w:cs="e-Tamil OTC"/>
          <w:noProof/>
          <w:lang w:val="en-GB"/>
        </w:rPr>
        <w:t>+</w:t>
      </w:r>
      <w:r w:rsidRPr="004D5A2F">
        <w:rPr>
          <w:rFonts w:ascii="Gandhari Unicode" w:hAnsi="Gandhari Unicode" w:cs="e-Tamil OTC"/>
          <w:noProof/>
          <w:lang w:val="en-GB"/>
        </w:rPr>
        <w:t>ōti</w:t>
      </w:r>
      <w:r w:rsidR="00381B7F" w:rsidRPr="004D5A2F">
        <w:rPr>
          <w:rFonts w:ascii="Gandhari Unicode" w:hAnsi="Gandhari Unicode" w:cs="e-Tamil OTC"/>
          <w:noProof/>
          <w:lang w:val="en-GB"/>
        </w:rPr>
        <w:t>+</w:t>
      </w:r>
    </w:p>
    <w:p w14:paraId="7F000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tōḷ kuṟu makaḷ</w:t>
      </w:r>
      <w:r w:rsidRPr="004D5A2F">
        <w:rPr>
          <w:rFonts w:ascii="Gandhari Unicode" w:hAnsi="Gandhari Unicode" w:cs="e-Tamil OTC"/>
          <w:noProof/>
          <w:lang w:val="en-GB"/>
        </w:rPr>
        <w:t xml:space="preserve"> ciṟu mel </w:t>
      </w:r>
      <w:r w:rsidR="00381B7F" w:rsidRPr="004D5A2F">
        <w:rPr>
          <w:rFonts w:ascii="Gandhari Unicode" w:hAnsi="Gandhari Unicode" w:cs="e-Tamil OTC"/>
          <w:noProof/>
          <w:lang w:val="en-GB"/>
        </w:rPr>
        <w:t>+</w:t>
      </w:r>
      <w:r w:rsidRPr="004D5A2F">
        <w:rPr>
          <w:rFonts w:ascii="Gandhari Unicode" w:hAnsi="Gandhari Unicode" w:cs="e-Tamil OTC"/>
          <w:noProof/>
          <w:lang w:val="en-GB"/>
        </w:rPr>
        <w:t>ākam</w:t>
      </w:r>
    </w:p>
    <w:p w14:paraId="3F0D54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 nāḷ puṇara</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puṇariṉ</w:t>
      </w:r>
    </w:p>
    <w:p w14:paraId="7D70505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arai</w:t>
      </w:r>
      <w:r w:rsidRPr="004D5A2F">
        <w:rPr>
          <w:rFonts w:ascii="Gandhari Unicode" w:hAnsi="Gandhari Unicode" w:cs="e-Tamil OTC"/>
          <w:noProof/>
          <w:lang w:val="en-GB"/>
        </w:rPr>
        <w:t xml:space="preserve"> nāḷ vāḻkkai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vēṇṭalaṉ</w:t>
      </w:r>
      <w:r w:rsidRPr="004D5A2F">
        <w:rPr>
          <w:rFonts w:ascii="Gandhari Unicode" w:hAnsi="Gandhari Unicode" w:cs="e-Tamil OTC"/>
          <w:noProof/>
          <w:lang w:val="en-GB"/>
        </w:rPr>
        <w:t xml:space="preserve"> yāṉ</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58C764F6" w14:textId="77777777" w:rsidR="0074055C" w:rsidRPr="004D5A2F" w:rsidRDefault="0074055C">
      <w:pPr>
        <w:pStyle w:val="Textbody"/>
        <w:spacing w:after="29" w:line="260" w:lineRule="exact"/>
        <w:rPr>
          <w:rFonts w:ascii="Gandhari Unicode" w:hAnsi="Gandhari Unicode" w:cs="e-Tamil OTC"/>
          <w:noProof/>
          <w:lang w:val="en-GB"/>
        </w:rPr>
      </w:pPr>
    </w:p>
    <w:p w14:paraId="74790A4E" w14:textId="77777777" w:rsidR="0074055C" w:rsidRPr="004D5A2F" w:rsidRDefault="0074055C">
      <w:pPr>
        <w:pStyle w:val="Textbody"/>
        <w:spacing w:after="29" w:line="260" w:lineRule="exact"/>
        <w:rPr>
          <w:rFonts w:ascii="Gandhari Unicode" w:hAnsi="Gandhari Unicode" w:cs="e-Tamil OTC"/>
          <w:noProof/>
          <w:lang w:val="en-GB"/>
        </w:rPr>
      </w:pPr>
    </w:p>
    <w:p w14:paraId="628D437A" w14:textId="77777777" w:rsidR="0074055C" w:rsidRPr="004D5A2F" w:rsidRDefault="0074055C">
      <w:pPr>
        <w:pStyle w:val="Textbody"/>
        <w:spacing w:after="29" w:line="260" w:lineRule="exact"/>
        <w:rPr>
          <w:rFonts w:ascii="Gandhari Unicode" w:hAnsi="Gandhari Unicode" w:cs="e-Tamil OTC"/>
          <w:noProof/>
          <w:lang w:val="en-GB"/>
        </w:rPr>
      </w:pPr>
    </w:p>
    <w:p w14:paraId="606283F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Refusal against [the friend's] urging.</w:t>
      </w:r>
    </w:p>
    <w:p w14:paraId="3E6CD8F2" w14:textId="77777777" w:rsidR="0074055C" w:rsidRPr="004D5A2F" w:rsidRDefault="0074055C">
      <w:pPr>
        <w:pStyle w:val="Textbody"/>
        <w:spacing w:after="29" w:line="260" w:lineRule="exact"/>
        <w:rPr>
          <w:rFonts w:ascii="Gandhari Unicode" w:hAnsi="Gandhari Unicode" w:cs="e-Tamil OTC"/>
          <w:noProof/>
          <w:lang w:val="en-GB"/>
        </w:rPr>
      </w:pPr>
    </w:p>
    <w:p w14:paraId="70CB835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friends/relatives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friends/relatives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4A79BE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fetter taken- pretty few hair</w:t>
      </w:r>
    </w:p>
    <w:p w14:paraId="3B91DD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short daughter little soft bosom</w:t>
      </w:r>
    </w:p>
    <w:p w14:paraId="65E3DE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 unite(inf.) unite-if</w:t>
      </w:r>
    </w:p>
    <w:p w14:paraId="71DB43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half day life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I-need-not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B909B3" w14:textId="77777777" w:rsidR="0074055C" w:rsidRPr="004D5A2F" w:rsidRDefault="0074055C">
      <w:pPr>
        <w:pStyle w:val="Textbody"/>
        <w:spacing w:after="29"/>
        <w:rPr>
          <w:rFonts w:ascii="Gandhari Unicode" w:hAnsi="Gandhari Unicode" w:cs="e-Tamil OTC"/>
          <w:noProof/>
          <w:lang w:val="en-GB"/>
        </w:rPr>
      </w:pPr>
    </w:p>
    <w:p w14:paraId="6CB5D218" w14:textId="77777777" w:rsidR="0074055C" w:rsidRPr="004D5A2F" w:rsidRDefault="0074055C">
      <w:pPr>
        <w:pStyle w:val="Textbody"/>
        <w:spacing w:after="29"/>
        <w:rPr>
          <w:rFonts w:ascii="Gandhari Unicode" w:hAnsi="Gandhari Unicode" w:cs="e-Tamil OTC"/>
          <w:noProof/>
          <w:lang w:val="en-GB"/>
        </w:rPr>
      </w:pPr>
    </w:p>
    <w:p w14:paraId="1649DA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Friends, may you live! Friends,</w:t>
      </w:r>
    </w:p>
    <w:p w14:paraId="2A42F8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can only unite</w:t>
      </w:r>
      <w:r w:rsidRPr="004D5A2F">
        <w:rPr>
          <w:rStyle w:val="FootnoteReference"/>
          <w:rFonts w:ascii="Gandhari Unicode" w:hAnsi="Gandhari Unicode" w:cs="e-Tamil OTC"/>
          <w:noProof/>
          <w:lang w:val="en-GB"/>
        </w:rPr>
        <w:footnoteReference w:id="341"/>
      </w:r>
      <w:r w:rsidRPr="004D5A2F">
        <w:rPr>
          <w:rFonts w:ascii="Gandhari Unicode" w:hAnsi="Gandhari Unicode" w:cs="e-Tamil OTC"/>
          <w:noProof/>
          <w:lang w:val="en-GB"/>
        </w:rPr>
        <w:t xml:space="preserve"> for one day</w:t>
      </w:r>
    </w:p>
    <w:p w14:paraId="664B4E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with the small soft bosom</w:t>
      </w:r>
      <w:r w:rsidRPr="004D5A2F">
        <w:rPr>
          <w:rStyle w:val="FootnoteReference"/>
          <w:rFonts w:ascii="Gandhari Unicode" w:hAnsi="Gandhari Unicode" w:cs="e-Tamil OTC"/>
          <w:noProof/>
          <w:lang w:val="en-GB"/>
        </w:rPr>
        <w:footnoteReference w:id="342"/>
      </w:r>
      <w:r w:rsidRPr="004D5A2F">
        <w:rPr>
          <w:rFonts w:ascii="Gandhari Unicode" w:hAnsi="Gandhari Unicode" w:cs="e-Tamil OTC"/>
          <w:noProof/>
          <w:lang w:val="en-GB"/>
        </w:rPr>
        <w:t xml:space="preserve"> of the little woman with big shoulders</w:t>
      </w:r>
    </w:p>
    <w:p w14:paraId="72173644"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pretty, few hair, who has laid my heart in fetters</w:t>
      </w:r>
    </w:p>
    <w:p w14:paraId="7F89B799"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throughout the days,</w:t>
      </w:r>
    </w:p>
    <w:p w14:paraId="61557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need to live for [another] half day.</w:t>
      </w:r>
    </w:p>
    <w:p w14:paraId="2656A51C" w14:textId="77777777" w:rsidR="0074055C" w:rsidRPr="004D5A2F" w:rsidRDefault="0074055C">
      <w:pPr>
        <w:pStyle w:val="Textbody"/>
        <w:spacing w:after="0"/>
        <w:rPr>
          <w:rFonts w:ascii="Gandhari Unicode" w:hAnsi="Gandhari Unicode" w:cs="e-Tamil OTC"/>
          <w:noProof/>
          <w:lang w:val="en-GB"/>
        </w:rPr>
      </w:pPr>
    </w:p>
    <w:p w14:paraId="6508F6F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23F6583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 </w:t>
      </w:r>
      <w:r w:rsidRPr="004D5A2F">
        <w:rPr>
          <w:rFonts w:ascii="Gandhari Unicode" w:hAnsi="Gandhari Unicode"/>
          <w:i w:val="0"/>
          <w:iCs w:val="0"/>
          <w:color w:val="auto"/>
        </w:rPr>
        <w:t>SHE</w:t>
      </w:r>
    </w:p>
    <w:p w14:paraId="3CA3E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வேறுப்பட்டாளைக் கண்டு தோழி வற்புறுப்பாட்குக் கிழத்தி உரைத்தது.</w:t>
      </w:r>
    </w:p>
    <w:p w14:paraId="7758243B" w14:textId="77777777" w:rsidR="0074055C" w:rsidRPr="004D5A2F" w:rsidRDefault="0074055C">
      <w:pPr>
        <w:pStyle w:val="Textbody"/>
        <w:spacing w:after="29"/>
        <w:rPr>
          <w:rFonts w:ascii="Gandhari Unicode" w:hAnsi="Gandhari Unicode" w:cs="e-Tamil OTC"/>
          <w:noProof/>
          <w:lang w:val="en-GB"/>
        </w:rPr>
      </w:pPr>
    </w:p>
    <w:p w14:paraId="0B72EE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வெண்மணற் பொதுளிய பைங்காற் கருக்கின்</w:t>
      </w:r>
    </w:p>
    <w:p w14:paraId="532B3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கொம்மைப் போந்தைக் குடுமி </w:t>
      </w:r>
      <w:r w:rsidRPr="004D5A2F">
        <w:rPr>
          <w:rFonts w:ascii="Gandhari Unicode" w:hAnsi="Gandhari Unicode" w:cs="e-Tamil OTC"/>
          <w:noProof/>
          <w:u w:val="wave"/>
          <w:cs/>
          <w:lang w:val="en-GB"/>
        </w:rPr>
        <w:t>வெண்டோ</w:t>
      </w:r>
    </w:p>
    <w:p w14:paraId="3C4A20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டத்த வேம்பி னமலை வான்பூச்</w:t>
      </w:r>
    </w:p>
    <w:p w14:paraId="02D7F8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சுரியா ருளைத்தலை பொலியச் சூடிக்</w:t>
      </w:r>
    </w:p>
    <w:p w14:paraId="326B56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குன்றுதலை மணந்த கானஞ்</w:t>
      </w:r>
    </w:p>
    <w:p w14:paraId="5AD2A3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கொல்லோ சேயிழை நமரே.</w:t>
      </w:r>
    </w:p>
    <w:p w14:paraId="5DD25D62" w14:textId="77777777" w:rsidR="0074055C" w:rsidRPr="004D5A2F" w:rsidRDefault="0074055C">
      <w:pPr>
        <w:pStyle w:val="Textbody"/>
        <w:spacing w:after="29"/>
        <w:rPr>
          <w:rFonts w:ascii="Gandhari Unicode" w:hAnsi="Gandhari Unicode" w:cs="e-Tamil OTC"/>
          <w:noProof/>
          <w:lang w:val="en-GB"/>
        </w:rPr>
      </w:pPr>
    </w:p>
    <w:p w14:paraId="6A556B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வெண்டோட்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C3</w:t>
      </w:r>
    </w:p>
    <w:p w14:paraId="6A113F23" w14:textId="77777777" w:rsidR="0074055C" w:rsidRPr="004D5A2F" w:rsidRDefault="0074055C">
      <w:pPr>
        <w:pStyle w:val="Textbody"/>
        <w:spacing w:after="29"/>
        <w:rPr>
          <w:rFonts w:ascii="Gandhari Unicode" w:hAnsi="Gandhari Unicode" w:cs="e-Tamil OTC"/>
          <w:noProof/>
          <w:lang w:val="en-GB"/>
        </w:rPr>
      </w:pPr>
    </w:p>
    <w:p w14:paraId="32B019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maṇal potuḷiya paim kāl karukkiṉ</w:t>
      </w:r>
    </w:p>
    <w:p w14:paraId="28D8B4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kommai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pōntai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kuṭumi veḷ </w:t>
      </w:r>
      <w:r w:rsidRPr="004D5A2F">
        <w:rPr>
          <w:rFonts w:ascii="Gandhari Unicode" w:hAnsi="Gandhari Unicode" w:cs="e-Tamil OTC"/>
          <w:i/>
          <w:iCs/>
          <w:noProof/>
          <w:lang w:val="en-GB"/>
        </w:rPr>
        <w:t>tōṭ</w:t>
      </w:r>
      <w:r w:rsidR="00381B7F" w:rsidRPr="004D5A2F">
        <w:rPr>
          <w:rFonts w:ascii="Gandhari Unicode" w:hAnsi="Gandhari Unicode" w:cs="e-Tamil OTC"/>
          <w:i/>
          <w:iCs/>
          <w:noProof/>
          <w:lang w:val="en-GB"/>
        </w:rPr>
        <w:t>*</w:t>
      </w:r>
    </w:p>
    <w:p w14:paraId="1C839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attam vēmpiṉ amalai vāṉ pū</w:t>
      </w:r>
      <w:r w:rsidR="00381B7F" w:rsidRPr="004D5A2F">
        <w:rPr>
          <w:rFonts w:ascii="Gandhari Unicode" w:hAnsi="Gandhari Unicode" w:cs="e-Tamil OTC"/>
          <w:noProof/>
          <w:lang w:val="en-GB"/>
        </w:rPr>
        <w:t>+</w:t>
      </w:r>
    </w:p>
    <w:p w14:paraId="7F5057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curi </w:t>
      </w:r>
      <w:r w:rsidR="00381B7F" w:rsidRPr="004D5A2F">
        <w:rPr>
          <w:rFonts w:ascii="Gandhari Unicode" w:hAnsi="Gandhari Unicode" w:cs="e-Tamil OTC"/>
          <w:noProof/>
          <w:lang w:val="en-GB"/>
        </w:rPr>
        <w:t>~</w:t>
      </w:r>
      <w:r w:rsidRPr="004D5A2F">
        <w:rPr>
          <w:rFonts w:ascii="Gandhari Unicode" w:hAnsi="Gandhari Unicode" w:cs="e-Tamil OTC"/>
          <w:noProof/>
          <w:lang w:val="en-GB"/>
        </w:rPr>
        <w:t>ār uḷai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talai poliya cūṭi</w:t>
      </w:r>
      <w:r w:rsidR="00381B7F" w:rsidRPr="004D5A2F">
        <w:rPr>
          <w:rFonts w:ascii="Gandhari Unicode" w:hAnsi="Gandhari Unicode" w:cs="e-Tamil OTC"/>
          <w:noProof/>
          <w:lang w:val="en-GB"/>
        </w:rPr>
        <w:t>+</w:t>
      </w:r>
    </w:p>
    <w:p w14:paraId="4829D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kuṉṟu talai maṇanta kāṉam</w:t>
      </w:r>
    </w:p>
    <w:p w14:paraId="088372E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ceṉṟaṉar</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kollō cē </w:t>
      </w:r>
      <w:r w:rsidR="00381B7F" w:rsidRPr="004D5A2F">
        <w:rPr>
          <w:rFonts w:ascii="Gandhari Unicode" w:hAnsi="Gandhari Unicode" w:cs="e-Tamil OTC"/>
          <w:noProof/>
          <w:lang w:val="en-GB"/>
        </w:rPr>
        <w:t>~</w:t>
      </w:r>
      <w:r w:rsidRPr="004D5A2F">
        <w:rPr>
          <w:rFonts w:ascii="Gandhari Unicode" w:hAnsi="Gandhari Unicode" w:cs="e-Tamil OTC"/>
          <w:noProof/>
          <w:lang w:val="en-GB"/>
        </w:rPr>
        <w:t>iḻai namar</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35DC371A" w14:textId="77777777" w:rsidR="0074055C" w:rsidRPr="004D5A2F" w:rsidRDefault="0074055C">
      <w:pPr>
        <w:pStyle w:val="Textbody"/>
        <w:spacing w:after="29" w:line="260" w:lineRule="exact"/>
        <w:rPr>
          <w:rFonts w:ascii="Gandhari Unicode" w:hAnsi="Gandhari Unicode" w:cs="e-Tamil OTC"/>
          <w:noProof/>
          <w:lang w:val="en-GB"/>
        </w:rPr>
      </w:pPr>
    </w:p>
    <w:p w14:paraId="5C3AADD8" w14:textId="77777777" w:rsidR="0074055C" w:rsidRPr="004D5A2F" w:rsidRDefault="0074055C">
      <w:pPr>
        <w:pStyle w:val="Textbody"/>
        <w:spacing w:after="29" w:line="260" w:lineRule="exact"/>
        <w:rPr>
          <w:rFonts w:ascii="Gandhari Unicode" w:hAnsi="Gandhari Unicode" w:cs="e-Tamil OTC"/>
          <w:noProof/>
          <w:lang w:val="en-GB"/>
        </w:rPr>
      </w:pPr>
    </w:p>
    <w:p w14:paraId="522C29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by HER to the one who encouraged [her], [namely] the confidante at the sight of her who had changed in the time of separation.</w:t>
      </w:r>
    </w:p>
    <w:p w14:paraId="03470B58" w14:textId="77777777" w:rsidR="0074055C" w:rsidRPr="004D5A2F" w:rsidRDefault="0074055C">
      <w:pPr>
        <w:pStyle w:val="Textbody"/>
        <w:spacing w:after="0" w:line="260" w:lineRule="exact"/>
        <w:rPr>
          <w:rFonts w:ascii="Gandhari Unicode" w:hAnsi="Gandhari Unicode" w:cs="e-Tamil OTC"/>
          <w:noProof/>
          <w:lang w:val="en-GB"/>
        </w:rPr>
      </w:pPr>
    </w:p>
    <w:p w14:paraId="578AE5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been-full- green/fresh leg sharp-edge</w:t>
      </w:r>
      <w:r w:rsidRPr="004D5A2F">
        <w:rPr>
          <w:rFonts w:ascii="Gandhari Unicode" w:hAnsi="Gandhari Unicode" w:cs="e-Tamil OTC"/>
          <w:noProof/>
          <w:position w:val="6"/>
          <w:lang w:val="en-GB"/>
        </w:rPr>
        <w:t>iṉ</w:t>
      </w:r>
    </w:p>
    <w:p w14:paraId="068E1C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roundness Palmyra crest white collection/palm-leaf</w:t>
      </w:r>
    </w:p>
    <w:p w14:paraId="14D6BB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route Neem-tree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density sky flower</w:t>
      </w:r>
    </w:p>
    <w:p w14:paraId="0CD568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become-full- mane head shine(inf.) worn(abs.)</w:t>
      </w:r>
    </w:p>
    <w:p w14:paraId="7204D7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head united- forest</w:t>
      </w:r>
    </w:p>
    <w:p w14:paraId="3ECFB0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redness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0A551AF" w14:textId="77777777" w:rsidR="00FD3E0A" w:rsidRPr="004D5A2F" w:rsidRDefault="00FD3E0A">
      <w:pPr>
        <w:rPr>
          <w:rFonts w:ascii="Gandhari Unicode" w:hAnsi="Gandhari Unicode" w:cs="e-Tamil OTC"/>
        </w:rPr>
      </w:pPr>
    </w:p>
    <w:p w14:paraId="213B830A" w14:textId="77777777" w:rsidR="00FD3E0A" w:rsidRPr="004D5A2F" w:rsidRDefault="00FD3E0A">
      <w:pPr>
        <w:rPr>
          <w:rFonts w:ascii="Gandhari Unicode" w:hAnsi="Gandhari Unicode" w:cs="e-Tamil OTC"/>
        </w:rPr>
      </w:pPr>
    </w:p>
    <w:p w14:paraId="031ECFA8" w14:textId="77777777" w:rsidR="00FD3E0A" w:rsidRPr="004D5A2F" w:rsidRDefault="00FD3E0A">
      <w:pPr>
        <w:rPr>
          <w:rFonts w:ascii="Gandhari Unicode" w:hAnsi="Gandhari Unicode" w:cs="e-Tamil OTC"/>
        </w:rPr>
      </w:pPr>
      <w:r w:rsidRPr="004D5A2F">
        <w:rPr>
          <w:rFonts w:ascii="Gandhari Unicode" w:hAnsi="Gandhari Unicode" w:cs="e-Tamil OTC"/>
        </w:rPr>
        <w:br w:type="page"/>
      </w:r>
    </w:p>
    <w:p w14:paraId="50111C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Our [man], o red-jewel[led one]</w:t>
      </w:r>
      <w:r w:rsidRPr="004D5A2F">
        <w:rPr>
          <w:rStyle w:val="FootnoteReference"/>
          <w:rFonts w:ascii="Gandhari Unicode" w:hAnsi="Gandhari Unicode" w:cs="e-Tamil OTC"/>
          <w:noProof/>
          <w:lang w:val="en-GB"/>
        </w:rPr>
        <w:footnoteReference w:id="343"/>
      </w:r>
      <w:r w:rsidRPr="004D5A2F">
        <w:rPr>
          <w:rFonts w:ascii="Gandhari Unicode" w:hAnsi="Gandhari Unicode" w:cs="e-Tamil OTC"/>
          <w:noProof/>
          <w:lang w:val="en-GB"/>
        </w:rPr>
        <w:t>, has he gone</w:t>
      </w:r>
    </w:p>
    <w:p w14:paraId="3B7684C5"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forest, where on</w:t>
      </w:r>
      <w:r w:rsidRPr="004D5A2F">
        <w:rPr>
          <w:rStyle w:val="FootnoteReference"/>
          <w:rFonts w:ascii="Gandhari Unicode" w:hAnsi="Gandhari Unicode" w:cs="e-Tamil OTC"/>
          <w:noProof/>
          <w:lang w:val="en-GB"/>
        </w:rPr>
        <w:footnoteReference w:id="344"/>
      </w:r>
      <w:r w:rsidRPr="004D5A2F">
        <w:rPr>
          <w:rFonts w:ascii="Gandhari Unicode" w:hAnsi="Gandhari Unicode" w:cs="e-Tamil OTC"/>
          <w:noProof/>
          <w:lang w:val="en-GB"/>
        </w:rPr>
        <w:t xml:space="preserve"> the hills,</w:t>
      </w:r>
    </w:p>
    <w:p w14:paraId="4CD0542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worn for [their] heads</w:t>
      </w:r>
      <w:r w:rsidRPr="004D5A2F">
        <w:rPr>
          <w:rStyle w:val="FootnoteReference"/>
          <w:rFonts w:ascii="Gandhari Unicode" w:hAnsi="Gandhari Unicode" w:cs="e-Tamil OTC"/>
          <w:noProof/>
          <w:lang w:val="en-GB"/>
        </w:rPr>
        <w:footnoteReference w:id="345"/>
      </w:r>
      <w:r w:rsidRPr="004D5A2F">
        <w:rPr>
          <w:rFonts w:ascii="Gandhari Unicode" w:hAnsi="Gandhari Unicode" w:cs="e-Tamil OTC"/>
          <w:noProof/>
          <w:lang w:val="en-GB"/>
        </w:rPr>
        <w:t xml:space="preserve"> with curly full mane to shine</w:t>
      </w:r>
      <w:r w:rsidRPr="004D5A2F">
        <w:rPr>
          <w:rStyle w:val="FootnoteReference"/>
          <w:rFonts w:ascii="Gandhari Unicode" w:hAnsi="Gandhari Unicode" w:cs="e-Tamil OTC"/>
          <w:noProof/>
          <w:lang w:val="en-GB"/>
        </w:rPr>
        <w:footnoteReference w:id="346"/>
      </w:r>
      <w:r w:rsidRPr="004D5A2F">
        <w:rPr>
          <w:rFonts w:ascii="Gandhari Unicode" w:hAnsi="Gandhari Unicode" w:cs="e-Tamil OTC"/>
          <w:noProof/>
          <w:lang w:val="en-GB"/>
        </w:rPr>
        <w:t>,</w:t>
      </w:r>
    </w:p>
    <w:p w14:paraId="6F394D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dense sky(light) flower of the Neem tree by the path united</w:t>
      </w:r>
    </w:p>
    <w:p w14:paraId="0451F47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the white mass of crests of the rounded Palmyra</w:t>
      </w:r>
    </w:p>
    <w:p w14:paraId="571B3EBC"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w:t>
      </w:r>
      <w:r w:rsidRPr="004D5A2F">
        <w:rPr>
          <w:rStyle w:val="FootnoteReference"/>
          <w:rFonts w:ascii="Gandhari Unicode" w:hAnsi="Gandhari Unicode" w:cs="e-Tamil OTC"/>
          <w:noProof/>
          <w:lang w:val="en-GB"/>
        </w:rPr>
        <w:footnoteReference w:id="347"/>
      </w:r>
      <w:r w:rsidRPr="004D5A2F">
        <w:rPr>
          <w:rFonts w:ascii="Gandhari Unicode" w:hAnsi="Gandhari Unicode" w:cs="e-Tamil OTC"/>
          <w:noProof/>
          <w:lang w:val="en-GB"/>
        </w:rPr>
        <w:t>, thriving</w:t>
      </w:r>
    </w:p>
    <w:p w14:paraId="4B42882A"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white sands</w:t>
      </w:r>
      <w:r w:rsidRPr="004D5A2F">
        <w:rPr>
          <w:rStyle w:val="FootnoteReference"/>
          <w:rFonts w:ascii="Gandhari Unicode" w:hAnsi="Gandhari Unicode" w:cs="e-Tamil OTC"/>
          <w:noProof/>
          <w:lang w:val="en-GB"/>
        </w:rPr>
        <w:footnoteReference w:id="348"/>
      </w:r>
      <w:r w:rsidRPr="004D5A2F">
        <w:rPr>
          <w:rFonts w:ascii="Gandhari Unicode" w:hAnsi="Gandhari Unicode" w:cs="e-Tamil OTC"/>
          <w:noProof/>
          <w:lang w:val="en-GB"/>
        </w:rPr>
        <w:t>?</w:t>
      </w:r>
    </w:p>
    <w:p w14:paraId="526E933D" w14:textId="77777777" w:rsidR="0074055C" w:rsidRPr="004D5A2F" w:rsidRDefault="0074055C">
      <w:pPr>
        <w:pStyle w:val="Textbody"/>
        <w:spacing w:after="0"/>
        <w:rPr>
          <w:rFonts w:ascii="Gandhari Unicode" w:hAnsi="Gandhari Unicode" w:cs="e-Tamil OTC"/>
          <w:noProof/>
          <w:lang w:val="en-GB"/>
        </w:rPr>
      </w:pPr>
    </w:p>
    <w:p w14:paraId="77137F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(Cām.,T.V.G.: HE also is the subject of the abs. </w:t>
      </w:r>
      <w:r w:rsidRPr="004D5A2F">
        <w:rPr>
          <w:rFonts w:ascii="Gandhari Unicode" w:hAnsi="Gandhari Unicode" w:cs="e-Tamil OTC"/>
          <w:i/>
          <w:noProof/>
          <w:lang w:val="en-GB"/>
        </w:rPr>
        <w:t>cūṭi</w:t>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49"/>
      </w:r>
    </w:p>
    <w:p w14:paraId="4201B58A" w14:textId="77777777" w:rsidR="0074055C" w:rsidRPr="004D5A2F" w:rsidRDefault="0074055C">
      <w:pPr>
        <w:pStyle w:val="Textbody"/>
        <w:spacing w:after="0"/>
        <w:rPr>
          <w:rFonts w:ascii="Gandhari Unicode" w:hAnsi="Gandhari Unicode" w:cs="e-Tamil OTC"/>
          <w:noProof/>
          <w:lang w:val="en-GB"/>
        </w:rPr>
      </w:pPr>
    </w:p>
    <w:p w14:paraId="569E35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he gone, o red-jewel[led one], our [man],</w:t>
      </w:r>
    </w:p>
    <w:p w14:paraId="0E826B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forest united with hills</w:t>
      </w:r>
      <w:r w:rsidRPr="004D5A2F">
        <w:rPr>
          <w:rStyle w:val="FootnoteReference"/>
          <w:rFonts w:ascii="Gandhari Unicode" w:hAnsi="Gandhari Unicode" w:cs="e-Tamil OTC"/>
          <w:noProof/>
          <w:lang w:val="en-GB"/>
        </w:rPr>
        <w:footnoteReference w:id="350"/>
      </w:r>
      <w:r w:rsidRPr="004D5A2F">
        <w:rPr>
          <w:rFonts w:ascii="Gandhari Unicode" w:hAnsi="Gandhari Unicode" w:cs="e-Tamil OTC"/>
          <w:noProof/>
          <w:lang w:val="en-GB"/>
        </w:rPr>
        <w:t>,</w:t>
      </w:r>
    </w:p>
    <w:p w14:paraId="3C58C9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worn, for [his] curly full tuft of hair on the head to shine,</w:t>
      </w:r>
      <w:r w:rsidRPr="004D5A2F">
        <w:rPr>
          <w:rStyle w:val="FootnoteReference"/>
          <w:rFonts w:ascii="Gandhari Unicode" w:hAnsi="Gandhari Unicode" w:cs="e-Tamil OTC"/>
          <w:noProof/>
          <w:lang w:val="en-GB"/>
        </w:rPr>
        <w:footnoteReference w:id="351"/>
      </w:r>
    </w:p>
    <w:p w14:paraId="3531FC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sky(light) flowers of the Neem by the path</w:t>
      </w:r>
    </w:p>
    <w:p w14:paraId="59B2B285" w14:textId="77777777" w:rsidR="0074055C" w:rsidRPr="004D5A2F" w:rsidRDefault="00CF70BD">
      <w:pPr>
        <w:pStyle w:val="Textbody"/>
        <w:tabs>
          <w:tab w:val="left" w:pos="150"/>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together with white masses of crests of the rounded Palmyra</w:t>
      </w:r>
    </w:p>
    <w:p w14:paraId="3777777A" w14:textId="77777777" w:rsidR="0074055C" w:rsidRPr="004D5A2F" w:rsidRDefault="00CF70BD">
      <w:pPr>
        <w:pStyle w:val="Textbody"/>
        <w:tabs>
          <w:tab w:val="left" w:pos="13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 thriving in the white sands?</w:t>
      </w:r>
      <w:r w:rsidRPr="004D5A2F">
        <w:rPr>
          <w:rStyle w:val="FootnoteReference"/>
          <w:rFonts w:ascii="Gandhari Unicode" w:hAnsi="Gandhari Unicode" w:cs="e-Tamil OTC"/>
          <w:noProof/>
          <w:lang w:val="en-GB"/>
        </w:rPr>
        <w:footnoteReference w:id="352"/>
      </w:r>
    </w:p>
    <w:p w14:paraId="7D2F5104" w14:textId="77777777" w:rsidR="0074055C" w:rsidRPr="004D5A2F" w:rsidRDefault="0074055C">
      <w:pPr>
        <w:pStyle w:val="Textbody"/>
        <w:spacing w:after="0"/>
        <w:rPr>
          <w:rFonts w:ascii="Gandhari Unicode" w:hAnsi="Gandhari Unicode" w:cs="e-Tamil OTC"/>
          <w:b/>
          <w:noProof/>
          <w:lang w:val="en-GB"/>
        </w:rPr>
      </w:pPr>
    </w:p>
    <w:p w14:paraId="1B44148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DD3F4C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நாகம் போத்தன்: </w:t>
      </w:r>
      <w:r w:rsidRPr="004D5A2F">
        <w:rPr>
          <w:rFonts w:ascii="Gandhari Unicode" w:hAnsi="Gandhari Unicode"/>
          <w:i w:val="0"/>
          <w:iCs w:val="0"/>
          <w:color w:val="auto"/>
        </w:rPr>
        <w:t>the confidante / SHE</w:t>
      </w:r>
    </w:p>
    <w:p w14:paraId="676254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வினைவயின் பிரிந்தவிடத்துத் தோழி கிழத்திக்கு உரைத்தது.</w:t>
      </w:r>
    </w:p>
    <w:p w14:paraId="42529265" w14:textId="77777777" w:rsidR="0074055C" w:rsidRPr="004D5A2F" w:rsidRDefault="0074055C">
      <w:pPr>
        <w:pStyle w:val="Textbody"/>
        <w:spacing w:after="29"/>
        <w:rPr>
          <w:rFonts w:ascii="Gandhari Unicode" w:hAnsi="Gandhari Unicode" w:cs="e-Tamil OTC"/>
          <w:noProof/>
          <w:lang w:val="en-GB"/>
        </w:rPr>
      </w:pPr>
    </w:p>
    <w:p w14:paraId="74C6F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செவ்விகொள் வரகின் செஞ்சுவற் கலித்த</w:t>
      </w:r>
    </w:p>
    <w:p w14:paraId="104F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கௌவை</w:t>
      </w:r>
      <w:r w:rsidRPr="004D5A2F">
        <w:rPr>
          <w:rFonts w:ascii="Gandhari Unicode" w:hAnsi="Gandhari Unicode" w:cs="e-Tamil OTC"/>
          <w:noProof/>
          <w:cs/>
          <w:lang w:val="en-GB"/>
        </w:rPr>
        <w:t xml:space="preserve"> நாற்றின் காரிரு </w:t>
      </w:r>
      <w:r w:rsidRPr="004D5A2F">
        <w:rPr>
          <w:rFonts w:ascii="Gandhari Unicode" w:hAnsi="Gandhari Unicode" w:cs="e-Tamil OTC"/>
          <w:noProof/>
          <w:u w:val="wave"/>
          <w:cs/>
          <w:lang w:val="en-GB"/>
        </w:rPr>
        <w:t>ளோரிலை</w:t>
      </w:r>
    </w:p>
    <w:p w14:paraId="62270B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நவ்வி </w:t>
      </w:r>
      <w:r w:rsidRPr="004D5A2F">
        <w:rPr>
          <w:rFonts w:ascii="Gandhari Unicode" w:hAnsi="Gandhari Unicode" w:cs="e-Tamil OTC"/>
          <w:noProof/>
          <w:u w:val="wave"/>
          <w:cs/>
          <w:lang w:val="en-GB"/>
        </w:rPr>
        <w:t>நாண்மறி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கவ்விக்</w:t>
      </w:r>
      <w:r w:rsidRPr="004D5A2F">
        <w:rPr>
          <w:rFonts w:ascii="Gandhari Unicode" w:hAnsi="Gandhari Unicode" w:cs="e-Tamil OTC"/>
          <w:noProof/>
          <w:cs/>
          <w:lang w:val="en-GB"/>
        </w:rPr>
        <w:t xml:space="preserve"> கடன்கழிக்குங்</w:t>
      </w:r>
    </w:p>
    <w:p w14:paraId="0EE96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காரெதிர் தண்புனங் காணிற் கைவளை</w:t>
      </w:r>
    </w:p>
    <w:p w14:paraId="2B412E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நீர்திகழ் சிலம்பி னோராங் </w:t>
      </w:r>
      <w:r w:rsidRPr="004D5A2F">
        <w:rPr>
          <w:rFonts w:ascii="Gandhari Unicode" w:hAnsi="Gandhari Unicode" w:cs="e-Tamil OTC"/>
          <w:noProof/>
          <w:u w:val="wave"/>
          <w:cs/>
          <w:lang w:val="en-GB"/>
        </w:rPr>
        <w:t>கவிழ்ந்த</w:t>
      </w:r>
    </w:p>
    <w:p w14:paraId="7EA468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 தாளத் தந்தூம்பு புதுமல</w:t>
      </w:r>
    </w:p>
    <w:p w14:paraId="0457A7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ரார்கழல்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போலச்</w:t>
      </w:r>
    </w:p>
    <w:p w14:paraId="31B808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சோர்குவ வல்ல </w:t>
      </w:r>
      <w:r w:rsidRPr="004D5A2F">
        <w:rPr>
          <w:rFonts w:ascii="Gandhari Unicode" w:hAnsi="Gandhari Unicode" w:cs="e-Tamil OTC"/>
          <w:noProof/>
          <w:u w:val="wave"/>
          <w:cs/>
          <w:lang w:val="en-GB"/>
        </w:rPr>
        <w:t>வென்பர்கொ லவரே</w:t>
      </w:r>
      <w:r w:rsidRPr="004D5A2F">
        <w:rPr>
          <w:rFonts w:ascii="Gandhari Unicode" w:hAnsi="Gandhari Unicode" w:cs="e-Tamil OTC"/>
          <w:noProof/>
          <w:cs/>
          <w:lang w:val="en-GB"/>
        </w:rPr>
        <w:t>.</w:t>
      </w:r>
    </w:p>
    <w:p w14:paraId="7C23922A" w14:textId="77777777" w:rsidR="0074055C" w:rsidRPr="004D5A2F" w:rsidRDefault="0074055C">
      <w:pPr>
        <w:pStyle w:val="Textbody"/>
        <w:spacing w:after="29"/>
        <w:rPr>
          <w:rFonts w:ascii="Gandhari Unicode" w:hAnsi="Gandhari Unicode" w:cs="e-Tamil OTC"/>
          <w:noProof/>
          <w:lang w:val="en-GB"/>
        </w:rPr>
      </w:pPr>
    </w:p>
    <w:p w14:paraId="7BAB6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செவ்விகொள்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செவ்விதொள்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கவ்வை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ளோரிலை </w:t>
      </w:r>
      <w:r w:rsidRPr="004D5A2F">
        <w:rPr>
          <w:rFonts w:ascii="Gandhari Unicode" w:eastAsia="URW Palladio UNI" w:hAnsi="Gandhari Unicode" w:cs="e-Tamil OTC"/>
          <w:noProof/>
          <w:lang w:val="en-GB"/>
        </w:rPr>
        <w:t xml:space="preserve">L1, C1+2v+3, G1+2, EA, Cām.; </w:t>
      </w:r>
      <w:r w:rsidRPr="004D5A2F">
        <w:rPr>
          <w:rFonts w:ascii="Gandhari Unicode" w:eastAsia="URW Palladio UNI" w:hAnsi="Gandhari Unicode" w:cs="e-Tamil OTC"/>
          <w:noProof/>
          <w:cs/>
          <w:lang w:val="en-GB"/>
        </w:rPr>
        <w:t xml:space="preserve">ளோலை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 xml:space="preserve">3a </w:t>
      </w:r>
      <w:r w:rsidRPr="004D5A2F">
        <w:rPr>
          <w:rFonts w:ascii="Gandhari Unicode" w:eastAsia="URW Palladio UNI" w:hAnsi="Gandhari Unicode" w:cs="e-Tamil OTC"/>
          <w:noProof/>
          <w:cs/>
          <w:lang w:val="en-GB"/>
        </w:rPr>
        <w:t xml:space="preserve">நவ்வி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நௌவி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கவ்விக்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கடன்கழிக்குங்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கடன்கழிக்கும்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தண்புனங்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கண்புனங்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 கவிழ்ந்த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னோராங் கவிந்த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னோராங்கு விரிந்த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L1, C1+2+3, G1v, EA, Cām.;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ரார்கழல்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ரார்தழல் </w:t>
      </w:r>
      <w:r w:rsidRPr="004D5A2F">
        <w:rPr>
          <w:rFonts w:ascii="Gandhari Unicode" w:hAnsi="Gandhari Unicode" w:cs="e-Tamil OTC"/>
          <w:noProof/>
          <w:lang w:val="en-GB"/>
        </w:rPr>
        <w:t xml:space="preserve">C2; .... </w:t>
      </w:r>
      <w:r w:rsidRPr="004D5A2F">
        <w:rPr>
          <w:rFonts w:ascii="Gandhari Unicode" w:hAnsi="Gandhari Unicode" w:cs="e-Tamil OTC"/>
          <w:noProof/>
          <w:cs/>
          <w:lang w:val="en-GB"/>
        </w:rPr>
        <w:t xml:space="preserve">கழல்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Cām.v;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C2v+3v,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சோர்குபு வல்ல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சோர்கு புவல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சோர்கு வவல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வென்பர்கொ 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வென்பர்கொ னமரே </w:t>
      </w:r>
      <w:r w:rsidRPr="004D5A2F">
        <w:rPr>
          <w:rFonts w:ascii="Gandhari Unicode" w:hAnsi="Gandhari Unicode" w:cs="e-Tamil OTC"/>
          <w:noProof/>
          <w:lang w:val="en-GB"/>
        </w:rPr>
        <w:t>Cām., VP, ER</w:t>
      </w:r>
    </w:p>
    <w:p w14:paraId="78FA0A97" w14:textId="77777777" w:rsidR="0074055C" w:rsidRPr="004D5A2F" w:rsidRDefault="0074055C">
      <w:pPr>
        <w:pStyle w:val="Textbody"/>
        <w:spacing w:after="29"/>
        <w:rPr>
          <w:rFonts w:ascii="Gandhari Unicode" w:hAnsi="Gandhari Unicode" w:cs="e-Tamil OTC"/>
          <w:noProof/>
          <w:lang w:val="en-GB"/>
        </w:rPr>
      </w:pPr>
    </w:p>
    <w:p w14:paraId="2B7545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cevvi koḷ varakiṉ cem cuval kalitta</w:t>
      </w:r>
    </w:p>
    <w:p w14:paraId="4CE524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kauvai</w:t>
      </w:r>
      <w:r w:rsidRPr="004D5A2F">
        <w:rPr>
          <w:rFonts w:ascii="Gandhari Unicode" w:hAnsi="Gandhari Unicode" w:cs="e-Tamil OTC"/>
          <w:noProof/>
          <w:lang w:val="en-GB"/>
        </w:rPr>
        <w:t xml:space="preserve"> nāṟṟiṉ kār iruḷ </w:t>
      </w: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ilai</w:t>
      </w:r>
    </w:p>
    <w:p w14:paraId="0DC2E7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navvi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maṟi </w:t>
      </w:r>
      <w:r w:rsidRPr="004D5A2F">
        <w:rPr>
          <w:rFonts w:ascii="Gandhari Unicode" w:hAnsi="Gandhari Unicode" w:cs="e-Tamil OTC"/>
          <w:i/>
          <w:iCs/>
          <w:noProof/>
          <w:lang w:val="en-GB"/>
        </w:rPr>
        <w:t>kavvi</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kaṭaṉ kaḻikkum</w:t>
      </w:r>
    </w:p>
    <w:p w14:paraId="093ED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etir taṇ puṉam kāṇiṉ kai vaḷai</w:t>
      </w:r>
    </w:p>
    <w:p w14:paraId="4A0D46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tikaḻ cilampiṉ ōr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āṅk</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aviḻnta</w:t>
      </w:r>
    </w:p>
    <w:p w14:paraId="7A5FB0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kūtāḷatt</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am tūmpu putu malar</w:t>
      </w:r>
    </w:p>
    <w:p w14:paraId="440F8B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ār kaḻ</w:t>
      </w:r>
      <w:r w:rsidR="002115B6" w:rsidRPr="004D5A2F">
        <w:rPr>
          <w:rFonts w:ascii="Gandhari Unicode" w:hAnsi="Gandhari Unicode" w:cs="e-Tamil OTC"/>
          <w:noProof/>
          <w:lang w:val="en-GB"/>
        </w:rPr>
        <w:t>alp*</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uku vī</w:t>
      </w:r>
      <w:r w:rsidRPr="004D5A2F">
        <w:rPr>
          <w:rFonts w:ascii="Gandhari Unicode" w:hAnsi="Gandhari Unicode" w:cs="e-Tamil OTC"/>
          <w:noProof/>
          <w:lang w:val="en-GB"/>
        </w:rPr>
        <w:t xml:space="preserve"> pōla</w:t>
      </w:r>
      <w:r w:rsidR="002115B6" w:rsidRPr="004D5A2F">
        <w:rPr>
          <w:rFonts w:ascii="Gandhari Unicode" w:hAnsi="Gandhari Unicode" w:cs="e-Tamil OTC"/>
          <w:noProof/>
          <w:lang w:val="en-GB"/>
        </w:rPr>
        <w:t>+</w:t>
      </w:r>
    </w:p>
    <w:p w14:paraId="236C9EC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cōrkuva </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alla </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eṉpar-kol </w:t>
      </w:r>
      <w:r w:rsidRPr="004D5A2F">
        <w:rPr>
          <w:rFonts w:ascii="Gandhari Unicode" w:hAnsi="Gandhari Unicode" w:cs="e-Tamil OTC"/>
          <w:i/>
          <w:iCs/>
          <w:noProof/>
          <w:lang w:val="en-GB"/>
        </w:rPr>
        <w:t>avar</w:t>
      </w:r>
      <w:r w:rsidR="002115B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9149C87" w14:textId="77777777" w:rsidR="0074055C" w:rsidRPr="004D5A2F" w:rsidRDefault="0074055C">
      <w:pPr>
        <w:pStyle w:val="Textbody"/>
        <w:spacing w:after="29" w:line="260" w:lineRule="exact"/>
        <w:rPr>
          <w:rFonts w:ascii="Gandhari Unicode" w:hAnsi="Gandhari Unicode" w:cs="e-Tamil OTC"/>
          <w:noProof/>
          <w:lang w:val="en-GB"/>
        </w:rPr>
      </w:pPr>
    </w:p>
    <w:p w14:paraId="46C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when [he] separated because of [his] work.</w:t>
      </w:r>
    </w:p>
    <w:p w14:paraId="275DDFA0" w14:textId="77777777" w:rsidR="0074055C" w:rsidRPr="004D5A2F" w:rsidRDefault="0074055C">
      <w:pPr>
        <w:pStyle w:val="Textbody"/>
        <w:spacing w:after="29" w:line="260" w:lineRule="exact"/>
        <w:rPr>
          <w:rFonts w:ascii="Gandhari Unicode" w:hAnsi="Gandhari Unicode" w:cs="e-Tamil OTC"/>
          <w:noProof/>
          <w:lang w:val="en-GB"/>
        </w:rPr>
      </w:pPr>
    </w:p>
    <w:p w14:paraId="5758CC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occasion take- millet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height swollen-</w:t>
      </w:r>
    </w:p>
    <w:p w14:paraId="04B4A4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 seedling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rainy-season darkness one leaf</w:t>
      </w:r>
    </w:p>
    <w:p w14:paraId="212A6E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doe day calf seized duty rejecting-</w:t>
      </w:r>
    </w:p>
    <w:p w14:paraId="73E4CA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cool field see-if hand bangle</w:t>
      </w:r>
    </w:p>
    <w:p w14:paraId="2B46C5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glisten- 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 like opened- </w:t>
      </w:r>
      <w:r w:rsidRPr="004D5A2F">
        <w:rPr>
          <w:rFonts w:ascii="Gandhari Unicode" w:hAnsi="Gandhari Unicode" w:cs="e-Tamil OTC"/>
          <w:noProof/>
          <w:lang w:val="en-GB"/>
        </w:rPr>
        <w:tab/>
      </w:r>
    </w:p>
    <w:p w14:paraId="5506D0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Kūtāḷam(-tree)- pretty tube new blossom</w:t>
      </w:r>
    </w:p>
    <w:p w14:paraId="017881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 loosened shed- blossom be-similar</w:t>
      </w:r>
    </w:p>
    <w:p w14:paraId="0702950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they-slip-off(n.pl.) not-so-they(n.pl.) saying-he(h.)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1B9978" w14:textId="77777777" w:rsidR="0074055C" w:rsidRPr="004D5A2F" w:rsidRDefault="0074055C">
      <w:pPr>
        <w:pStyle w:val="Textbody"/>
        <w:spacing w:after="29"/>
        <w:rPr>
          <w:rFonts w:ascii="Gandhari Unicode" w:hAnsi="Gandhari Unicode" w:cs="e-Tamil OTC"/>
          <w:noProof/>
          <w:lang w:val="en-GB"/>
        </w:rPr>
      </w:pPr>
    </w:p>
    <w:p w14:paraId="02DB3580" w14:textId="77777777" w:rsidR="0074055C" w:rsidRPr="004D5A2F" w:rsidRDefault="0074055C">
      <w:pPr>
        <w:pStyle w:val="Textbody"/>
        <w:spacing w:after="29"/>
        <w:rPr>
          <w:rFonts w:ascii="Gandhari Unicode" w:hAnsi="Gandhari Unicode" w:cs="e-Tamil OTC"/>
          <w:noProof/>
          <w:lang w:val="en-GB"/>
        </w:rPr>
      </w:pPr>
    </w:p>
    <w:p w14:paraId="2EA021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he sees the cool fields in the face of the rainy season,</w:t>
      </w:r>
    </w:p>
    <w:p w14:paraId="502CD54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day[-old] calf</w:t>
      </w:r>
      <w:r w:rsidRPr="004D5A2F">
        <w:rPr>
          <w:rStyle w:val="FootnoteReference"/>
          <w:rFonts w:ascii="Gandhari Unicode" w:hAnsi="Gandhari Unicode" w:cs="e-Tamil OTC"/>
          <w:noProof/>
          <w:lang w:val="en-GB"/>
        </w:rPr>
        <w:footnoteReference w:id="353"/>
      </w:r>
      <w:r w:rsidRPr="004D5A2F">
        <w:rPr>
          <w:rFonts w:ascii="Gandhari Unicode" w:hAnsi="Gandhari Unicode" w:cs="e-Tamil OTC"/>
          <w:noProof/>
          <w:lang w:val="en-GB"/>
        </w:rPr>
        <w:t xml:space="preserve"> of the doe rejects duty</w:t>
      </w:r>
      <w:r w:rsidRPr="004D5A2F">
        <w:rPr>
          <w:rStyle w:val="FootnoteReference"/>
          <w:rFonts w:ascii="Gandhari Unicode" w:hAnsi="Gandhari Unicode" w:cs="e-Tamil OTC"/>
          <w:noProof/>
          <w:lang w:val="en-GB"/>
        </w:rPr>
        <w:footnoteReference w:id="354"/>
      </w:r>
      <w:r w:rsidRPr="004D5A2F">
        <w:rPr>
          <w:rFonts w:ascii="Gandhari Unicode" w:hAnsi="Gandhari Unicode" w:cs="e-Tamil OTC"/>
          <w:noProof/>
          <w:lang w:val="en-GB"/>
        </w:rPr>
        <w:t xml:space="preserve"> seizing</w:t>
      </w:r>
    </w:p>
    <w:p w14:paraId="62FEC78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one leaf in the dark of the rainy season from the afflicted seedling</w:t>
      </w:r>
    </w:p>
    <w:p w14:paraId="6338F675" w14:textId="77777777" w:rsidR="0074055C" w:rsidRPr="004D5A2F" w:rsidRDefault="00CF70BD">
      <w:pPr>
        <w:pStyle w:val="Textbody"/>
        <w:tabs>
          <w:tab w:val="left" w:pos="438"/>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swollen on the red height on the timely millet,</w:t>
      </w:r>
    </w:p>
    <w:p w14:paraId="1B53C8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will he say [to himself]: </w:t>
      </w:r>
      <w:r w:rsidR="00270A6C" w:rsidRPr="004D5A2F">
        <w:rPr>
          <w:rFonts w:ascii="Gandhari Unicode" w:hAnsi="Gandhari Unicode" w:cs="e-Tamil OTC"/>
          <w:noProof/>
          <w:lang w:val="en-GB"/>
        </w:rPr>
        <w:t>“</w:t>
      </w:r>
      <w:r w:rsidRPr="004D5A2F">
        <w:rPr>
          <w:rFonts w:ascii="Gandhari Unicode" w:hAnsi="Gandhari Unicode" w:cs="e-Tamil OTC"/>
          <w:noProof/>
          <w:lang w:val="en-GB"/>
        </w:rPr>
        <w:t>the bangles on [her] hand don't slip off,</w:t>
      </w:r>
    </w:p>
    <w:p w14:paraId="7848B327"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blossoms shed, loosened from [their] stems,</w:t>
      </w:r>
      <w:r w:rsidRPr="004D5A2F">
        <w:rPr>
          <w:rStyle w:val="FootnoteReference"/>
          <w:rFonts w:ascii="Gandhari Unicode" w:hAnsi="Gandhari Unicode" w:cs="e-Tamil OTC"/>
          <w:noProof/>
          <w:lang w:val="en-GB"/>
        </w:rPr>
        <w:footnoteReference w:id="355"/>
      </w:r>
    </w:p>
    <w:p w14:paraId="180DDDB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pretty-tubed new flowers of the white Kūtāḷam tree,</w:t>
      </w:r>
    </w:p>
    <w:p w14:paraId="66FFD41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opened like one with the slopes glistening with water?</w:t>
      </w:r>
      <w:r w:rsidR="00270A6C" w:rsidRPr="004D5A2F">
        <w:rPr>
          <w:rFonts w:ascii="Gandhari Unicode" w:hAnsi="Gandhari Unicode" w:cs="e-Tamil OTC"/>
          <w:noProof/>
          <w:lang w:val="en-GB"/>
        </w:rPr>
        <w:t>”</w:t>
      </w:r>
    </w:p>
    <w:p w14:paraId="7F78D7BC" w14:textId="77777777" w:rsidR="0074055C" w:rsidRPr="004D5A2F" w:rsidRDefault="0074055C">
      <w:pPr>
        <w:pStyle w:val="Textbody"/>
        <w:spacing w:after="0"/>
        <w:rPr>
          <w:rFonts w:ascii="Gandhari Unicode" w:hAnsi="Gandhari Unicode" w:cs="e-Tamil OTC"/>
          <w:noProof/>
          <w:lang w:val="en-GB"/>
        </w:rPr>
      </w:pPr>
    </w:p>
    <w:p w14:paraId="59F955E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D60B26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11A97B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பொருள்வயின் பிரிந்தவழி ஆற்றாள் எனக் கவன்ற தோழிக்கு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பிரிய ஆற்றேன் ஆயினேன் அல்லேன் அவர் போயின கானத்துத் தன்மை நினைந்து வேறுப்பட்டேன்</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கிழத்தி சொல்லியது.</w:t>
      </w:r>
    </w:p>
    <w:p w14:paraId="2DEA31EC" w14:textId="77777777" w:rsidR="0074055C" w:rsidRPr="004D5A2F" w:rsidRDefault="0074055C">
      <w:pPr>
        <w:pStyle w:val="Textbody"/>
        <w:spacing w:after="29"/>
        <w:rPr>
          <w:rFonts w:ascii="Gandhari Unicode" w:hAnsi="Gandhari Unicode" w:cs="e-Tamil OTC"/>
          <w:noProof/>
          <w:lang w:val="en-GB"/>
        </w:rPr>
      </w:pPr>
    </w:p>
    <w:p w14:paraId="0C8A05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உள்ளது சிதைப்போ ருளரெனப் படாஅ</w:t>
      </w:r>
    </w:p>
    <w:p w14:paraId="25F82B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ரில்லோர் வாழ்க்கை </w:t>
      </w:r>
      <w:r w:rsidRPr="004D5A2F">
        <w:rPr>
          <w:rFonts w:ascii="Gandhari Unicode" w:hAnsi="Gandhari Unicode" w:cs="e-Tamil OTC"/>
          <w:noProof/>
          <w:u w:val="wave"/>
          <w:cs/>
          <w:lang w:val="en-GB"/>
        </w:rPr>
        <w:t>யிரவினு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மிளிவெனச்</w:t>
      </w:r>
    </w:p>
    <w:p w14:paraId="3CB964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சொல்லிய வன்மை</w:t>
      </w:r>
      <w:r w:rsidRPr="004D5A2F">
        <w:rPr>
          <w:rFonts w:ascii="Gandhari Unicode" w:hAnsi="Gandhari Unicode" w:cs="e-Tamil OTC"/>
          <w:noProof/>
          <w:cs/>
          <w:lang w:val="en-GB"/>
        </w:rPr>
        <w:t xml:space="preserve"> தெளியக் காட்டிச்</w:t>
      </w:r>
    </w:p>
    <w:p w14:paraId="2F49FC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வாழி தோழி யென்றுங்</w:t>
      </w:r>
    </w:p>
    <w:p w14:paraId="4460C2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கூற்றத் தன்ன கொலைவேன் மறவ</w:t>
      </w:r>
    </w:p>
    <w:p w14:paraId="4F007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ராற்றிருந் தல்கி வழங்குநர்ச் செகுத்த</w:t>
      </w:r>
    </w:p>
    <w:p w14:paraId="611EAB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படுமுடை பருந்துபார்த் திருக்கு</w:t>
      </w:r>
    </w:p>
    <w:p w14:paraId="70B8FE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 திடைய நீரி லாறே.</w:t>
      </w:r>
    </w:p>
    <w:p w14:paraId="0412C10F" w14:textId="77777777" w:rsidR="0074055C" w:rsidRPr="004D5A2F" w:rsidRDefault="0074055C">
      <w:pPr>
        <w:pStyle w:val="Textbody"/>
        <w:spacing w:after="29"/>
        <w:rPr>
          <w:rFonts w:ascii="Gandhari Unicode" w:hAnsi="Gandhari Unicode" w:cs="e-Tamil OTC"/>
          <w:noProof/>
          <w:lang w:val="en-GB"/>
        </w:rPr>
      </w:pPr>
    </w:p>
    <w:p w14:paraId="5E8508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படா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யிரவினு மிளிவெனச்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யிறவினு மிளிவெனச்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 xml:space="preserve">யிறவினு மிழிவெனச்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சொல்லிய வன்மை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சொல்லிய வண்மை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சொல்லி வண்மை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தல்கி வழங்குநர்ச்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தல்கி ழங்குநர்ச்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டல்கு கிழங்குநர்ச்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படுமுடை </w:t>
      </w:r>
      <w:r w:rsidRPr="004D5A2F">
        <w:rPr>
          <w:rFonts w:ascii="Gandhari Unicode" w:hAnsi="Gandhari Unicode" w:cs="e-Tamil OTC"/>
          <w:noProof/>
          <w:lang w:val="en-GB"/>
        </w:rPr>
        <w:t xml:space="preserve">C1+2v, Cām.; </w:t>
      </w:r>
      <w:r w:rsidRPr="004D5A2F">
        <w:rPr>
          <w:rFonts w:ascii="Gandhari Unicode" w:hAnsi="Gandhari Unicode" w:cs="e-Tamil OTC"/>
          <w:noProof/>
          <w:cs/>
          <w:lang w:val="en-GB"/>
        </w:rPr>
        <w:t xml:space="preserve">படுமுடைப் </w:t>
      </w:r>
      <w:r w:rsidRPr="004D5A2F">
        <w:rPr>
          <w:rFonts w:ascii="Gandhari Unicode" w:hAnsi="Gandhari Unicode" w:cs="e-Tamil OTC"/>
          <w:noProof/>
          <w:lang w:val="en-GB"/>
        </w:rPr>
        <w:t xml:space="preserve">L1, C2+3, G1+2, EA,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ருடைய </w:t>
      </w:r>
      <w:r w:rsidRPr="004D5A2F">
        <w:rPr>
          <w:rFonts w:ascii="Gandhari Unicode" w:hAnsi="Gandhari Unicode" w:cs="e-Tamil OTC"/>
          <w:noProof/>
          <w:lang w:val="en-GB"/>
        </w:rPr>
        <w:t>AT, Cām.v</w:t>
      </w:r>
    </w:p>
    <w:p w14:paraId="30ACD530" w14:textId="77777777" w:rsidR="0074055C" w:rsidRPr="004D5A2F" w:rsidRDefault="0074055C">
      <w:pPr>
        <w:pStyle w:val="Textbody"/>
        <w:spacing w:after="29"/>
        <w:rPr>
          <w:rFonts w:ascii="Gandhari Unicode" w:hAnsi="Gandhari Unicode" w:cs="e-Tamil OTC"/>
          <w:noProof/>
          <w:lang w:val="en-GB"/>
        </w:rPr>
      </w:pPr>
    </w:p>
    <w:p w14:paraId="717B51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uḷḷatu citaippōr uḷar eṉa</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paṭāar</w:t>
      </w:r>
    </w:p>
    <w:p w14:paraId="22F09F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illōr vāḻkkai </w:t>
      </w:r>
      <w:r w:rsidR="002115B6" w:rsidRPr="004D5A2F">
        <w:rPr>
          <w:rFonts w:ascii="Gandhari Unicode" w:hAnsi="Gandhari Unicode" w:cs="e-Tamil OTC"/>
          <w:noProof/>
          <w:lang w:val="en-GB"/>
        </w:rPr>
        <w:t>~</w:t>
      </w:r>
      <w:r w:rsidRPr="004D5A2F">
        <w:rPr>
          <w:rFonts w:ascii="Gandhari Unicode" w:hAnsi="Gandhari Unicode" w:cs="e-Tamil OTC"/>
          <w:i/>
          <w:iCs/>
          <w:noProof/>
          <w:lang w:val="en-GB"/>
        </w:rPr>
        <w:t>iraviṉum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iḷiv</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eṉa</w:t>
      </w:r>
      <w:r w:rsidR="002115B6" w:rsidRPr="004D5A2F">
        <w:rPr>
          <w:rFonts w:ascii="Gandhari Unicode" w:hAnsi="Gandhari Unicode" w:cs="e-Tamil OTC"/>
          <w:noProof/>
          <w:lang w:val="en-GB"/>
        </w:rPr>
        <w:t>+</w:t>
      </w:r>
    </w:p>
    <w:p w14:paraId="042DE6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colliya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vaṉmai</w:t>
      </w:r>
      <w:r w:rsidRPr="004D5A2F">
        <w:rPr>
          <w:rFonts w:ascii="Gandhari Unicode" w:hAnsi="Gandhari Unicode" w:cs="e-Tamil OTC"/>
          <w:noProof/>
          <w:lang w:val="en-GB"/>
        </w:rPr>
        <w:t xml:space="preserve"> teḷiya kāṭṭi</w:t>
      </w:r>
      <w:r w:rsidR="002115B6" w:rsidRPr="004D5A2F">
        <w:rPr>
          <w:rFonts w:ascii="Gandhari Unicode" w:hAnsi="Gandhari Unicode" w:cs="e-Tamil OTC"/>
          <w:noProof/>
          <w:lang w:val="en-GB"/>
        </w:rPr>
        <w:t>+</w:t>
      </w:r>
    </w:p>
    <w:p w14:paraId="6FFAA8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ceṉṟaṉar vāḻi tōḻi eṉṟ</w:t>
      </w:r>
      <w:r w:rsidR="002115B6" w:rsidRPr="004D5A2F">
        <w:rPr>
          <w:rFonts w:ascii="Gandhari Unicode" w:hAnsi="Gandhari Unicode" w:cs="e-Tamil OTC"/>
          <w:noProof/>
          <w:lang w:val="en-GB"/>
        </w:rPr>
        <w:t>*-</w:t>
      </w:r>
      <w:r w:rsidRPr="004D5A2F">
        <w:rPr>
          <w:rFonts w:ascii="Gandhari Unicode" w:hAnsi="Gandhari Unicode" w:cs="e-Tamil OTC"/>
          <w:noProof/>
          <w:lang w:val="en-GB"/>
        </w:rPr>
        <w:t>um</w:t>
      </w:r>
    </w:p>
    <w:p w14:paraId="7E1B17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kūṟṟ</w:t>
      </w:r>
      <w:r w:rsidR="002115B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 kolai vēl maṟavar</w:t>
      </w:r>
    </w:p>
    <w:p w14:paraId="7063C6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āṟṟ</w:t>
      </w:r>
      <w:r w:rsidR="002115B6" w:rsidRPr="004D5A2F">
        <w:rPr>
          <w:rFonts w:ascii="Gandhari Unicode" w:hAnsi="Gandhari Unicode" w:cs="e-Tamil OTC"/>
          <w:noProof/>
          <w:lang w:val="en-GB"/>
        </w:rPr>
        <w:t>* irunt*</w:t>
      </w:r>
      <w:r w:rsidRPr="004D5A2F">
        <w:rPr>
          <w:rFonts w:ascii="Gandhari Unicode" w:hAnsi="Gandhari Unicode" w:cs="e-Tamil OTC"/>
          <w:noProof/>
          <w:lang w:val="en-GB"/>
        </w:rPr>
        <w:t xml:space="preserve"> alki vaḻaṅkunar cekutta</w:t>
      </w:r>
    </w:p>
    <w:p w14:paraId="3EBB7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muṭ</w:t>
      </w:r>
      <w:r w:rsidR="002115B6" w:rsidRPr="004D5A2F">
        <w:rPr>
          <w:rFonts w:ascii="Gandhari Unicode" w:hAnsi="Gandhari Unicode" w:cs="e-Tamil OTC"/>
          <w:noProof/>
          <w:lang w:val="en-GB"/>
        </w:rPr>
        <w:t>ai paruntu pārtt*</w:t>
      </w:r>
      <w:r w:rsidRPr="004D5A2F">
        <w:rPr>
          <w:rFonts w:ascii="Gandhari Unicode" w:hAnsi="Gandhari Unicode" w:cs="e-Tamil OTC"/>
          <w:noProof/>
          <w:lang w:val="en-GB"/>
        </w:rPr>
        <w:t xml:space="preserve"> irukkum</w:t>
      </w:r>
    </w:p>
    <w:p w14:paraId="38576F9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mūt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iṭaiya nīr il āṟ</w:t>
      </w:r>
      <w:r w:rsidR="002115B6" w:rsidRPr="004D5A2F">
        <w:rPr>
          <w:rFonts w:ascii="Gandhari Unicode" w:hAnsi="Gandhari Unicode" w:cs="e-Tamil OTC"/>
          <w:noProof/>
          <w:lang w:val="en-GB"/>
        </w:rPr>
        <w:t>*-</w:t>
      </w:r>
      <w:r w:rsidRPr="004D5A2F">
        <w:rPr>
          <w:rFonts w:ascii="Gandhari Unicode" w:hAnsi="Gandhari Unicode" w:cs="e-Tamil OTC"/>
          <w:noProof/>
          <w:lang w:val="en-GB"/>
        </w:rPr>
        <w:t>ē.</w:t>
      </w:r>
    </w:p>
    <w:p w14:paraId="0D61036C" w14:textId="77777777" w:rsidR="0074055C" w:rsidRPr="004D5A2F" w:rsidRDefault="0074055C">
      <w:pPr>
        <w:pStyle w:val="Textbody"/>
        <w:spacing w:after="29" w:line="260" w:lineRule="exact"/>
        <w:rPr>
          <w:rFonts w:ascii="Gandhari Unicode" w:hAnsi="Gandhari Unicode" w:cs="e-Tamil OTC"/>
          <w:noProof/>
          <w:lang w:val="en-GB"/>
        </w:rPr>
      </w:pPr>
    </w:p>
    <w:p w14:paraId="5DCCFA9C" w14:textId="77777777" w:rsidR="0074055C" w:rsidRPr="004D5A2F" w:rsidRDefault="0074055C">
      <w:pPr>
        <w:pStyle w:val="Textbody"/>
        <w:spacing w:after="29" w:line="260" w:lineRule="exact"/>
        <w:rPr>
          <w:rFonts w:ascii="Gandhari Unicode" w:hAnsi="Gandhari Unicode" w:cs="e-Tamil OTC"/>
          <w:noProof/>
          <w:lang w:val="en-GB"/>
        </w:rPr>
      </w:pPr>
    </w:p>
    <w:p w14:paraId="1BB70B3D" w14:textId="77777777" w:rsidR="0074055C" w:rsidRPr="004D5A2F" w:rsidRDefault="0074055C">
      <w:pPr>
        <w:pStyle w:val="Textbody"/>
        <w:spacing w:after="29" w:line="260" w:lineRule="exact"/>
        <w:rPr>
          <w:rFonts w:ascii="Gandhari Unicode" w:hAnsi="Gandhari Unicode" w:cs="e-Tamil OTC"/>
          <w:noProof/>
          <w:lang w:val="en-GB"/>
        </w:rPr>
      </w:pPr>
    </w:p>
    <w:p w14:paraId="5836F176"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270A6C" w:rsidRPr="004D5A2F">
        <w:rPr>
          <w:rFonts w:ascii="Gandhari Unicode" w:hAnsi="Gandhari Unicode" w:cs="e-Tamil OTC"/>
          <w:noProof/>
          <w:lang w:val="en-GB"/>
        </w:rPr>
        <w:t>“</w:t>
      </w:r>
      <w:r w:rsidRPr="004D5A2F">
        <w:rPr>
          <w:rFonts w:ascii="Gandhari Unicode" w:hAnsi="Gandhari Unicode" w:cs="e-Tamil OTC"/>
          <w:noProof/>
          <w:lang w:val="en-GB"/>
        </w:rPr>
        <w:t>As he separates I have not been one who has not the strength; I have changed at the thought of the kind of forest he has gone into.</w:t>
      </w:r>
      <w:r w:rsidR="00270A6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not have the strength when HE separated because of wealth.</w:t>
      </w:r>
    </w:p>
    <w:p w14:paraId="4EDA0E96" w14:textId="77777777" w:rsidR="0074055C" w:rsidRPr="004D5A2F" w:rsidRDefault="0074055C">
      <w:pPr>
        <w:pStyle w:val="Textbody"/>
        <w:spacing w:after="28" w:line="260" w:lineRule="exact"/>
        <w:rPr>
          <w:rFonts w:ascii="Gandhari Unicode" w:hAnsi="Gandhari Unicode" w:cs="e-Tamil OTC"/>
          <w:noProof/>
          <w:lang w:val="en-GB"/>
        </w:rPr>
      </w:pPr>
    </w:p>
    <w:p w14:paraId="1E6E7E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being-it waste-they(h.) they-are(h.) say(inf.) happen-not-they(h.)</w:t>
      </w:r>
    </w:p>
    <w:p w14:paraId="0FFFED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not-they(h.)/house-they(h.) livelihood begging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disgrace say(inf.)</w:t>
      </w:r>
    </w:p>
    <w:p w14:paraId="68424C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strength become-clear(inf.) showed</w:t>
      </w:r>
    </w:p>
    <w:p w14:paraId="528BE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 live friend always</w:t>
      </w:r>
    </w:p>
    <w:p w14:paraId="5D4625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god-of-death- like murder spear bold-they(h.)</w:t>
      </w:r>
    </w:p>
    <w:p w14:paraId="6717E8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way- been stayed wandering-they(h.) destroyed-</w:t>
      </w:r>
    </w:p>
    <w:p w14:paraId="1B35A4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flesh kite looked-out being-</w:t>
      </w:r>
    </w:p>
    <w:p w14:paraId="73F6D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old place/middle-they(n.pl.) water-not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07484E4" w14:textId="77777777" w:rsidR="0074055C" w:rsidRPr="004D5A2F" w:rsidRDefault="0074055C">
      <w:pPr>
        <w:pStyle w:val="Textbody"/>
        <w:spacing w:after="29"/>
        <w:rPr>
          <w:rFonts w:ascii="Gandhari Unicode" w:hAnsi="Gandhari Unicode" w:cs="e-Tamil OTC"/>
          <w:noProof/>
          <w:lang w:val="en-GB"/>
        </w:rPr>
      </w:pPr>
    </w:p>
    <w:p w14:paraId="711AF990" w14:textId="77777777" w:rsidR="0074055C" w:rsidRPr="004D5A2F" w:rsidRDefault="0074055C">
      <w:pPr>
        <w:pStyle w:val="Textbody"/>
        <w:spacing w:after="29"/>
        <w:rPr>
          <w:rFonts w:ascii="Gandhari Unicode" w:hAnsi="Gandhari Unicode" w:cs="e-Tamil OTC"/>
          <w:noProof/>
          <w:lang w:val="en-GB"/>
        </w:rPr>
      </w:pPr>
    </w:p>
    <w:p w14:paraId="32E508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 went, oh friend,</w:t>
      </w:r>
    </w:p>
    <w:p w14:paraId="177A00F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after he had clearly shown [his] strength, which said</w:t>
      </w:r>
      <w:r w:rsidRPr="004D5A2F">
        <w:rPr>
          <w:rStyle w:val="FootnoteReference"/>
          <w:rFonts w:ascii="Gandhari Unicode" w:hAnsi="Gandhari Unicode" w:cs="e-Tamil OTC"/>
          <w:noProof/>
          <w:lang w:val="en-GB"/>
        </w:rPr>
        <w:footnoteReference w:id="356"/>
      </w:r>
    </w:p>
    <w:p w14:paraId="3E84311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more disgraceful than begging is a livelihood in the house</w:t>
      </w:r>
    </w:p>
    <w:p w14:paraId="705D0B8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by those who are not entitled</w:t>
      </w:r>
      <w:r w:rsidRPr="004D5A2F">
        <w:rPr>
          <w:rStyle w:val="FootnoteReference"/>
          <w:rFonts w:ascii="Gandhari Unicode" w:hAnsi="Gandhari Unicode" w:cs="e-Tamil OTC"/>
          <w:noProof/>
          <w:lang w:val="en-GB"/>
        </w:rPr>
        <w:footnoteReference w:id="357"/>
      </w:r>
      <w:r w:rsidRPr="004D5A2F">
        <w:rPr>
          <w:rFonts w:ascii="Gandhari Unicode" w:hAnsi="Gandhari Unicode" w:cs="e-Tamil OTC"/>
          <w:noProof/>
          <w:lang w:val="en-GB"/>
        </w:rPr>
        <w:t>, since they are wasters</w:t>
      </w:r>
    </w:p>
    <w:p w14:paraId="3C8F8299"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what is there.</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58"/>
      </w:r>
    </w:p>
    <w:p w14:paraId="6891F18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along the waterless paths, long [and] old ways</w:t>
      </w:r>
      <w:r w:rsidRPr="004D5A2F">
        <w:rPr>
          <w:rStyle w:val="FootnoteReference"/>
          <w:rFonts w:ascii="Gandhari Unicode" w:hAnsi="Gandhari Unicode" w:cs="e-Tamil OTC"/>
          <w:noProof/>
          <w:lang w:val="en-GB"/>
        </w:rPr>
        <w:footnoteReference w:id="359"/>
      </w:r>
      <w:r w:rsidRPr="004D5A2F">
        <w:rPr>
          <w:rFonts w:ascii="Gandhari Unicode" w:hAnsi="Gandhari Unicode" w:cs="e-Tamil OTC"/>
          <w:noProof/>
          <w:lang w:val="en-GB"/>
        </w:rPr>
        <w:t>,</w:t>
      </w:r>
    </w:p>
    <w:p w14:paraId="41EBF953" w14:textId="77777777" w:rsidR="0074055C" w:rsidRPr="004D5A2F" w:rsidRDefault="00CF70BD">
      <w:pPr>
        <w:pStyle w:val="Textbody"/>
        <w:tabs>
          <w:tab w:val="left" w:pos="175"/>
        </w:tabs>
        <w:spacing w:after="0"/>
        <w:rPr>
          <w:rFonts w:ascii="Gandhari Unicode" w:hAnsi="Gandhari Unicode" w:cs="e-Tamil OTC"/>
          <w:noProof/>
          <w:lang w:val="en-GB"/>
        </w:rPr>
      </w:pPr>
      <w:r w:rsidRPr="004D5A2F">
        <w:rPr>
          <w:rFonts w:ascii="Gandhari Unicode" w:hAnsi="Gandhari Unicode" w:cs="e-Tamil OTC"/>
          <w:noProof/>
          <w:lang w:val="en-GB"/>
        </w:rPr>
        <w:tab/>
        <w:t>where kites are perched [and] look out for flesh, coming up</w:t>
      </w:r>
    </w:p>
    <w:p w14:paraId="14C8B5DA"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as the bold ones</w:t>
      </w:r>
      <w:r w:rsidRPr="004D5A2F">
        <w:rPr>
          <w:rStyle w:val="FootnoteReference"/>
          <w:rFonts w:ascii="Gandhari Unicode" w:hAnsi="Gandhari Unicode" w:cs="e-Tamil OTC"/>
          <w:noProof/>
          <w:lang w:val="en-GB"/>
        </w:rPr>
        <w:footnoteReference w:id="360"/>
      </w:r>
      <w:r w:rsidRPr="004D5A2F">
        <w:rPr>
          <w:rFonts w:ascii="Gandhari Unicode" w:hAnsi="Gandhari Unicode" w:cs="e-Tamil OTC"/>
          <w:noProof/>
          <w:lang w:val="en-GB"/>
        </w:rPr>
        <w:t xml:space="preserve"> with spears always murderous</w:t>
      </w:r>
    </w:p>
    <w:p w14:paraId="72F537B8"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like the god of death</w:t>
      </w:r>
    </w:p>
    <w:p w14:paraId="446791A5" w14:textId="77777777" w:rsidR="0074055C" w:rsidRPr="004D5A2F" w:rsidRDefault="00CF70BD">
      <w:pPr>
        <w:pStyle w:val="Textbody"/>
        <w:tabs>
          <w:tab w:val="left" w:pos="0"/>
          <w:tab w:val="left" w:pos="17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lay in wait on the way</w:t>
      </w:r>
      <w:r w:rsidRPr="004D5A2F">
        <w:rPr>
          <w:rStyle w:val="FootnoteReference"/>
          <w:rFonts w:ascii="Gandhari Unicode" w:hAnsi="Gandhari Unicode" w:cs="e-Tamil OTC"/>
          <w:noProof/>
          <w:lang w:val="en-GB"/>
        </w:rPr>
        <w:footnoteReference w:id="361"/>
      </w:r>
      <w:r w:rsidRPr="004D5A2F">
        <w:rPr>
          <w:rFonts w:ascii="Gandhari Unicode" w:hAnsi="Gandhari Unicode" w:cs="e-Tamil OTC"/>
          <w:noProof/>
          <w:lang w:val="en-GB"/>
        </w:rPr>
        <w:t xml:space="preserve"> [and] kill</w:t>
      </w:r>
      <w:r w:rsidRPr="004D5A2F">
        <w:rPr>
          <w:rStyle w:val="FootnoteReference"/>
          <w:rFonts w:ascii="Gandhari Unicode" w:hAnsi="Gandhari Unicode" w:cs="e-Tamil OTC"/>
          <w:noProof/>
          <w:lang w:val="en-GB"/>
        </w:rPr>
        <w:footnoteReference w:id="362"/>
      </w:r>
      <w:r w:rsidRPr="004D5A2F">
        <w:rPr>
          <w:rFonts w:ascii="Gandhari Unicode" w:hAnsi="Gandhari Unicode" w:cs="e-Tamil OTC"/>
          <w:noProof/>
          <w:lang w:val="en-GB"/>
        </w:rPr>
        <w:t xml:space="preserve"> wanderers.</w:t>
      </w:r>
    </w:p>
    <w:p w14:paraId="544B2DE6"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32CAAEB"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மிளைவேள் தித்தன்: </w:t>
      </w:r>
      <w:r w:rsidRPr="004D5A2F">
        <w:rPr>
          <w:rFonts w:ascii="Gandhari Unicode" w:hAnsi="Gandhari Unicode"/>
          <w:i w:val="0"/>
          <w:iCs w:val="0"/>
          <w:color w:val="auto"/>
        </w:rPr>
        <w:t>the confidante / SHE</w:t>
      </w:r>
    </w:p>
    <w:p w14:paraId="43A5D5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வரைவிடைத் தோழிக் கிழத்திக்கு உரைப்பாளாய் உரைத்தது.</w:t>
      </w:r>
    </w:p>
    <w:p w14:paraId="4BFACC69" w14:textId="77777777" w:rsidR="0074055C" w:rsidRPr="004D5A2F" w:rsidRDefault="0074055C">
      <w:pPr>
        <w:pStyle w:val="Textbody"/>
        <w:spacing w:after="29"/>
        <w:rPr>
          <w:rFonts w:ascii="Gandhari Unicode" w:hAnsi="Gandhari Unicode" w:cs="e-Tamil OTC"/>
          <w:noProof/>
          <w:lang w:val="en-GB"/>
        </w:rPr>
      </w:pPr>
    </w:p>
    <w:p w14:paraId="6F80A8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 யானைப் புகர்முகங் கடுப்ப</w:t>
      </w:r>
    </w:p>
    <w:p w14:paraId="35DFF1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மன்றத் துறுகன் மீமிசைப் பலவுட</w:t>
      </w:r>
    </w:p>
    <w:p w14:paraId="6B49B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னொண்செங் </w:t>
      </w:r>
      <w:r w:rsidRPr="004D5A2F">
        <w:rPr>
          <w:rFonts w:ascii="Gandhari Unicode" w:hAnsi="Gandhari Unicode" w:cs="e-Tamil OTC"/>
          <w:noProof/>
          <w:u w:val="wave"/>
          <w:cs/>
          <w:lang w:val="en-GB"/>
        </w:rPr>
        <w:t>காந்த ளவிழு</w:t>
      </w:r>
      <w:r w:rsidRPr="004D5A2F">
        <w:rPr>
          <w:rFonts w:ascii="Gandhari Unicode" w:hAnsi="Gandhari Unicode" w:cs="e-Tamil OTC"/>
          <w:noProof/>
          <w:cs/>
          <w:lang w:val="en-GB"/>
        </w:rPr>
        <w:t xml:space="preserve"> நாட</w:t>
      </w:r>
    </w:p>
    <w:p w14:paraId="05B1BC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னறவ</w:t>
      </w:r>
      <w:r w:rsidRPr="004D5A2F">
        <w:rPr>
          <w:rFonts w:ascii="Gandhari Unicode" w:hAnsi="Gandhari Unicode" w:cs="e-Tamil OTC"/>
          <w:noProof/>
          <w:cs/>
          <w:lang w:val="en-GB"/>
        </w:rPr>
        <w:t xml:space="preserve"> னாயினு மல்ல னாயினு</w:t>
      </w:r>
    </w:p>
    <w:p w14:paraId="0EA9E1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நம்மே சுவரோ தம்மிலர் கொல்லோ</w:t>
      </w:r>
    </w:p>
    <w:p w14:paraId="262CC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வரையிற் றாழ்ந்த </w:t>
      </w:r>
      <w:r w:rsidRPr="004D5A2F">
        <w:rPr>
          <w:rFonts w:ascii="Gandhari Unicode" w:hAnsi="Gandhari Unicode" w:cs="e-Tamil OTC"/>
          <w:noProof/>
          <w:u w:val="wave"/>
          <w:cs/>
          <w:lang w:val="en-GB"/>
        </w:rPr>
        <w:t>வால்வெள்</w:t>
      </w:r>
      <w:r w:rsidRPr="004D5A2F">
        <w:rPr>
          <w:rFonts w:ascii="Gandhari Unicode" w:hAnsi="Gandhari Unicode" w:cs="e-Tamil OTC"/>
          <w:noProof/>
          <w:cs/>
          <w:lang w:val="en-GB"/>
        </w:rPr>
        <w:t xml:space="preserve"> ளருவி</w:t>
      </w:r>
    </w:p>
    <w:p w14:paraId="200199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கொன்னிலைக் குரம்பையி னிழிதரு</w:t>
      </w:r>
    </w:p>
    <w:p w14:paraId="7877A2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 திருந்தவிச் சிறுகுடி யோரே.</w:t>
      </w:r>
    </w:p>
    <w:p w14:paraId="20A2CB38" w14:textId="77777777" w:rsidR="0074055C" w:rsidRPr="004D5A2F" w:rsidRDefault="0074055C">
      <w:pPr>
        <w:pStyle w:val="Textbody"/>
        <w:spacing w:after="29"/>
        <w:rPr>
          <w:rFonts w:ascii="Gandhari Unicode" w:hAnsi="Gandhari Unicode" w:cs="e-Tamil OTC"/>
          <w:noProof/>
          <w:lang w:val="en-GB"/>
        </w:rPr>
      </w:pPr>
    </w:p>
    <w:p w14:paraId="205AE3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 ளவிழு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காந்தள் வீழு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னறன்வ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னவல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றாள்ந்த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வாள்வெள் </w:t>
      </w:r>
      <w:r w:rsidRPr="004D5A2F">
        <w:rPr>
          <w:rFonts w:ascii="Gandhari Unicode" w:hAnsi="Gandhari Unicode" w:cs="e-Tamil OTC"/>
          <w:noProof/>
          <w:lang w:val="en-GB"/>
        </w:rPr>
        <w:t>AT, Cām.v</w:t>
      </w:r>
    </w:p>
    <w:p w14:paraId="59D2F23C" w14:textId="77777777" w:rsidR="0074055C" w:rsidRPr="004D5A2F" w:rsidRDefault="0074055C">
      <w:pPr>
        <w:pStyle w:val="Textbody"/>
        <w:spacing w:after="29"/>
        <w:rPr>
          <w:rFonts w:ascii="Gandhari Unicode" w:hAnsi="Gandhari Unicode" w:cs="e-Tamil OTC"/>
          <w:noProof/>
          <w:lang w:val="en-GB"/>
        </w:rPr>
      </w:pPr>
    </w:p>
    <w:p w14:paraId="0CA3BF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poruta yāṉai pukar mukam kaṭuppa</w:t>
      </w:r>
    </w:p>
    <w:p w14:paraId="00F21F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tuṟu kal mī micai</w:t>
      </w:r>
      <w:r w:rsidR="001E7269" w:rsidRPr="004D5A2F">
        <w:rPr>
          <w:rFonts w:ascii="Gandhari Unicode" w:hAnsi="Gandhari Unicode" w:cs="e-Tamil OTC"/>
          <w:noProof/>
          <w:lang w:val="en-GB"/>
        </w:rPr>
        <w:t>+</w:t>
      </w:r>
      <w:r w:rsidRPr="004D5A2F">
        <w:rPr>
          <w:rFonts w:ascii="Gandhari Unicode" w:hAnsi="Gandhari Unicode" w:cs="e-Tamil OTC"/>
          <w:noProof/>
          <w:lang w:val="en-GB"/>
        </w:rPr>
        <w:t xml:space="preserve"> pala </w:t>
      </w:r>
      <w:r w:rsidR="001E7269"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3B98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cem kāntaḷ </w:t>
      </w:r>
      <w:r w:rsidRPr="004D5A2F">
        <w:rPr>
          <w:rFonts w:ascii="Gandhari Unicode" w:hAnsi="Gandhari Unicode" w:cs="e-Tamil OTC"/>
          <w:i/>
          <w:iCs/>
          <w:noProof/>
          <w:lang w:val="en-GB"/>
        </w:rPr>
        <w:t>aviḻum</w:t>
      </w:r>
      <w:r w:rsidRPr="004D5A2F">
        <w:rPr>
          <w:rFonts w:ascii="Gandhari Unicode" w:hAnsi="Gandhari Unicode" w:cs="e-Tamil OTC"/>
          <w:noProof/>
          <w:lang w:val="en-GB"/>
        </w:rPr>
        <w:t xml:space="preserve"> nāṭaṉ</w:t>
      </w:r>
    </w:p>
    <w:p w14:paraId="5F0EF5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aṟavaṉ</w:t>
      </w:r>
      <w:r w:rsidRPr="004D5A2F">
        <w:rPr>
          <w:rFonts w:ascii="Gandhari Unicode" w:hAnsi="Gandhari Unicode" w:cs="e-Tamil OTC"/>
          <w:noProof/>
          <w:lang w:val="en-GB"/>
        </w:rPr>
        <w:t xml:space="preserve"> āyiṉum allaṉ āyiṉum</w:t>
      </w:r>
    </w:p>
    <w:p w14:paraId="5BF4C82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nam </w:t>
      </w:r>
      <w:r w:rsidR="00BA444B" w:rsidRPr="004D5A2F">
        <w:rPr>
          <w:rFonts w:ascii="Gandhari Unicode" w:hAnsi="Gandhari Unicode" w:cs="e-Tamil OTC"/>
          <w:noProof/>
          <w:lang w:val="en-GB"/>
        </w:rPr>
        <w:t>+</w:t>
      </w:r>
      <w:r w:rsidRPr="004D5A2F">
        <w:rPr>
          <w:rFonts w:ascii="Gandhari Unicode" w:hAnsi="Gandhari Unicode" w:cs="e-Tamil OTC"/>
          <w:noProof/>
          <w:lang w:val="en-GB"/>
        </w:rPr>
        <w:t>ēcuvar</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ō tam </w:t>
      </w:r>
      <w:r w:rsidR="00BA444B" w:rsidRPr="004D5A2F">
        <w:rPr>
          <w:rFonts w:ascii="Gandhari Unicode" w:hAnsi="Gandhari Unicode" w:cs="e-Tamil OTC"/>
          <w:noProof/>
          <w:lang w:val="en-GB"/>
        </w:rPr>
        <w:t>+ilar-</w:t>
      </w:r>
      <w:r w:rsidRPr="004D5A2F">
        <w:rPr>
          <w:rFonts w:ascii="Gandhari Unicode" w:hAnsi="Gandhari Unicode" w:cs="e-Tamil OTC"/>
          <w:noProof/>
          <w:lang w:val="en-GB"/>
        </w:rPr>
        <w:t>kollō</w:t>
      </w:r>
    </w:p>
    <w:p w14:paraId="58AFE1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varaiyiṉ tāḻnta </w:t>
      </w:r>
      <w:r w:rsidRPr="004D5A2F">
        <w:rPr>
          <w:rFonts w:ascii="Gandhari Unicode" w:hAnsi="Gandhari Unicode" w:cs="e-Tamil OTC"/>
          <w:i/>
          <w:iCs/>
          <w:noProof/>
          <w:lang w:val="en-GB"/>
        </w:rPr>
        <w:t>vāl</w:t>
      </w:r>
      <w:r w:rsidRPr="004D5A2F">
        <w:rPr>
          <w:rFonts w:ascii="Gandhari Unicode" w:hAnsi="Gandhari Unicode" w:cs="e-Tamil OTC"/>
          <w:noProof/>
          <w:lang w:val="en-GB"/>
        </w:rPr>
        <w:t xml:space="preserve"> veḷ </w:t>
      </w:r>
      <w:r w:rsidR="00BA444B" w:rsidRPr="004D5A2F">
        <w:rPr>
          <w:rFonts w:ascii="Gandhari Unicode" w:hAnsi="Gandhari Unicode" w:cs="e-Tamil OTC"/>
          <w:noProof/>
          <w:lang w:val="en-GB"/>
        </w:rPr>
        <w:t>+</w:t>
      </w:r>
      <w:r w:rsidRPr="004D5A2F">
        <w:rPr>
          <w:rFonts w:ascii="Gandhari Unicode" w:hAnsi="Gandhari Unicode" w:cs="e-Tamil OTC"/>
          <w:noProof/>
          <w:lang w:val="en-GB"/>
        </w:rPr>
        <w:t>aruvi</w:t>
      </w:r>
    </w:p>
    <w:p w14:paraId="6E7B25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koṉ nilai kurampaiyiṉ iḻi</w:t>
      </w:r>
      <w:r w:rsidR="00BA444B" w:rsidRPr="004D5A2F">
        <w:rPr>
          <w:rFonts w:ascii="Gandhari Unicode" w:hAnsi="Gandhari Unicode" w:cs="e-Tamil OTC"/>
          <w:noProof/>
          <w:lang w:val="en-GB"/>
        </w:rPr>
        <w:t>-</w:t>
      </w:r>
      <w:r w:rsidRPr="004D5A2F">
        <w:rPr>
          <w:rFonts w:ascii="Gandhari Unicode" w:hAnsi="Gandhari Unicode" w:cs="e-Tamil OTC"/>
          <w:noProof/>
          <w:lang w:val="en-GB"/>
        </w:rPr>
        <w:t>tarum</w:t>
      </w:r>
    </w:p>
    <w:p w14:paraId="0566081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iṉṉ</w:t>
      </w:r>
      <w:r w:rsidR="00BA444B" w:rsidRPr="004D5A2F">
        <w:rPr>
          <w:rFonts w:ascii="Gandhari Unicode" w:hAnsi="Gandhari Unicode" w:cs="e-Tamil OTC"/>
          <w:noProof/>
          <w:lang w:val="en-GB"/>
        </w:rPr>
        <w:t>āt*</w:t>
      </w:r>
      <w:r w:rsidRPr="004D5A2F">
        <w:rPr>
          <w:rFonts w:ascii="Gandhari Unicode" w:hAnsi="Gandhari Unicode" w:cs="e-Tamil OTC"/>
          <w:noProof/>
          <w:lang w:val="en-GB"/>
        </w:rPr>
        <w:t xml:space="preserve"> irunta </w:t>
      </w:r>
      <w:r w:rsidR="00BA444B" w:rsidRPr="004D5A2F">
        <w:rPr>
          <w:rFonts w:ascii="Gandhari Unicode" w:hAnsi="Gandhari Unicode" w:cs="e-Tamil OTC"/>
          <w:noProof/>
          <w:lang w:val="en-GB"/>
        </w:rPr>
        <w:t>~</w:t>
      </w:r>
      <w:r w:rsidRPr="004D5A2F">
        <w:rPr>
          <w:rFonts w:ascii="Gandhari Unicode" w:hAnsi="Gandhari Unicode" w:cs="e-Tamil OTC"/>
          <w:noProof/>
          <w:lang w:val="en-GB"/>
        </w:rPr>
        <w:t>i</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ciṟu kuṭiyōr</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651DD89" w14:textId="77777777" w:rsidR="0074055C" w:rsidRPr="004D5A2F" w:rsidRDefault="0074055C">
      <w:pPr>
        <w:pStyle w:val="Textbody"/>
        <w:spacing w:after="29" w:line="260" w:lineRule="exact"/>
        <w:rPr>
          <w:rFonts w:ascii="Gandhari Unicode" w:hAnsi="Gandhari Unicode" w:cs="e-Tamil OTC"/>
          <w:noProof/>
          <w:lang w:val="en-GB"/>
        </w:rPr>
      </w:pPr>
    </w:p>
    <w:p w14:paraId="7DAC8F8E" w14:textId="77777777" w:rsidR="0074055C" w:rsidRPr="004D5A2F" w:rsidRDefault="0074055C">
      <w:pPr>
        <w:pStyle w:val="Textbody"/>
        <w:spacing w:after="29" w:line="260" w:lineRule="exact"/>
        <w:rPr>
          <w:rFonts w:ascii="Gandhari Unicode" w:hAnsi="Gandhari Unicode" w:cs="e-Tamil OTC"/>
          <w:noProof/>
          <w:lang w:val="en-GB"/>
        </w:rPr>
      </w:pPr>
    </w:p>
    <w:p w14:paraId="600C4307" w14:textId="77777777" w:rsidR="0074055C" w:rsidRPr="004D5A2F" w:rsidRDefault="0074055C">
      <w:pPr>
        <w:pStyle w:val="Textbody"/>
        <w:spacing w:after="29" w:line="260" w:lineRule="exact"/>
        <w:rPr>
          <w:rFonts w:ascii="Gandhari Unicode" w:hAnsi="Gandhari Unicode" w:cs="e-Tamil OTC"/>
          <w:noProof/>
          <w:lang w:val="en-GB"/>
        </w:rPr>
      </w:pPr>
    </w:p>
    <w:p w14:paraId="51745AE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as if talking to HER at the time of marriage.</w:t>
      </w:r>
    </w:p>
    <w:p w14:paraId="77D03751" w14:textId="77777777" w:rsidR="0074055C" w:rsidRPr="004D5A2F" w:rsidRDefault="0074055C">
      <w:pPr>
        <w:pStyle w:val="Textbody"/>
        <w:spacing w:after="29" w:line="260" w:lineRule="exact"/>
        <w:rPr>
          <w:rFonts w:ascii="Gandhari Unicode" w:hAnsi="Gandhari Unicode" w:cs="e-Tamil OTC"/>
          <w:noProof/>
          <w:lang w:val="en-GB"/>
        </w:rPr>
      </w:pPr>
    </w:p>
    <w:p w14:paraId="09E711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struck- elephant spot face resemble(inf.)</w:t>
      </w:r>
    </w:p>
    <w:p w14:paraId="00A06E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thick stone height elevation many(n.pl.) together</w:t>
      </w:r>
    </w:p>
    <w:p w14:paraId="25BB30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red Malabar-lily opening- land-he</w:t>
      </w:r>
    </w:p>
    <w:p w14:paraId="195223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duty-he if-even not-so-he if-even</w:t>
      </w:r>
    </w:p>
    <w:p w14:paraId="7F32BF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abuse-they(h.)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self(pl.)- not-they(h.)</w:t>
      </w:r>
      <w:r w:rsidRPr="004D5A2F">
        <w:rPr>
          <w:rFonts w:ascii="Gandhari Unicode" w:hAnsi="Gandhari Unicode" w:cs="e-Tamil OTC"/>
          <w:noProof/>
          <w:position w:val="6"/>
          <w:lang w:val="en-GB"/>
        </w:rPr>
        <w:t>kollō</w:t>
      </w:r>
    </w:p>
    <w:p w14:paraId="58E4ABA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hung-down- pure white waterfall</w:t>
      </w:r>
    </w:p>
    <w:p w14:paraId="579A7CA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koṉ</w:t>
      </w:r>
      <w:r w:rsidRPr="004D5A2F">
        <w:rPr>
          <w:rFonts w:ascii="Gandhari Unicode" w:hAnsi="Gandhari Unicode" w:cs="e-Tamil OTC"/>
          <w:noProof/>
          <w:lang w:val="en-GB"/>
        </w:rPr>
        <w:t xml:space="preserve"> leaf hut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fall- giving-</w:t>
      </w:r>
    </w:p>
    <w:p w14:paraId="5CAC57E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been- this- little home-they(h.)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B5E95A" w14:textId="77777777" w:rsidR="0074055C" w:rsidRPr="004D5A2F" w:rsidRDefault="0074055C">
      <w:pPr>
        <w:pStyle w:val="Textbody"/>
        <w:spacing w:after="29"/>
        <w:rPr>
          <w:rFonts w:ascii="Gandhari Unicode" w:hAnsi="Gandhari Unicode" w:cs="e-Tamil OTC"/>
          <w:noProof/>
          <w:lang w:val="en-GB"/>
        </w:rPr>
      </w:pPr>
    </w:p>
    <w:p w14:paraId="0FC5FBC3" w14:textId="77777777" w:rsidR="0074055C" w:rsidRPr="004D5A2F" w:rsidRDefault="0074055C">
      <w:pPr>
        <w:pStyle w:val="Textbody"/>
        <w:spacing w:after="29"/>
        <w:rPr>
          <w:rFonts w:ascii="Gandhari Unicode" w:hAnsi="Gandhari Unicode" w:cs="e-Tamil OTC"/>
          <w:noProof/>
          <w:lang w:val="en-GB"/>
        </w:rPr>
      </w:pPr>
    </w:p>
    <w:p w14:paraId="395828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bright red Malabar lilies open,</w:t>
      </w:r>
    </w:p>
    <w:p w14:paraId="06056E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many together, on an elevation of thick stones in the open</w:t>
      </w:r>
      <w:r w:rsidRPr="004D5A2F">
        <w:rPr>
          <w:rStyle w:val="FootnoteReference"/>
          <w:rFonts w:ascii="Gandhari Unicode" w:hAnsi="Gandhari Unicode" w:cs="e-Tamil OTC"/>
          <w:noProof/>
          <w:lang w:val="en-GB"/>
        </w:rPr>
        <w:footnoteReference w:id="363"/>
      </w:r>
      <w:r w:rsidRPr="004D5A2F">
        <w:rPr>
          <w:rFonts w:ascii="Gandhari Unicode" w:hAnsi="Gandhari Unicode" w:cs="e-Tamil OTC"/>
          <w:noProof/>
          <w:lang w:val="en-GB"/>
        </w:rPr>
        <w:t>,</w:t>
      </w:r>
    </w:p>
    <w:p w14:paraId="195E1DE3"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so that it resembles the spotted face of a slain elephant</w:t>
      </w:r>
      <w:r w:rsidRPr="004D5A2F">
        <w:rPr>
          <w:rStyle w:val="FootnoteReference"/>
          <w:rFonts w:ascii="Gandhari Unicode" w:hAnsi="Gandhari Unicode" w:cs="e-Tamil OTC"/>
          <w:noProof/>
          <w:lang w:val="en-GB"/>
        </w:rPr>
        <w:footnoteReference w:id="364"/>
      </w:r>
      <w:r w:rsidRPr="004D5A2F">
        <w:rPr>
          <w:rFonts w:ascii="Gandhari Unicode" w:hAnsi="Gandhari Unicode" w:cs="e-Tamil OTC"/>
          <w:noProof/>
          <w:lang w:val="en-GB"/>
        </w:rPr>
        <w:t>,</w:t>
      </w:r>
    </w:p>
    <w:p w14:paraId="4AAD4EA7"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whether he is dutiful or not</w:t>
      </w:r>
    </w:p>
    <w:p w14:paraId="75AF378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are they abusing us,</w:t>
      </w:r>
    </w:p>
    <w:p w14:paraId="5DF329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[people] from these little homes to whom it wasn't right</w:t>
      </w:r>
      <w:r w:rsidRPr="004D5A2F">
        <w:rPr>
          <w:rStyle w:val="FootnoteReference"/>
          <w:rFonts w:ascii="Gandhari Unicode" w:hAnsi="Gandhari Unicode" w:cs="e-Tamil OTC"/>
          <w:noProof/>
          <w:lang w:val="en-GB"/>
        </w:rPr>
        <w:footnoteReference w:id="365"/>
      </w:r>
      <w:r w:rsidRPr="004D5A2F">
        <w:rPr>
          <w:rFonts w:ascii="Gandhari Unicode" w:hAnsi="Gandhari Unicode" w:cs="e-Tamil OTC"/>
          <w:noProof/>
          <w:lang w:val="en-GB"/>
        </w:rPr>
        <w:t>,</w:t>
      </w:r>
    </w:p>
    <w:p w14:paraId="547C1D6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pure white waterfall hanging down from the mountain</w:t>
      </w:r>
    </w:p>
    <w:p w14:paraId="38813EFB" w14:textId="77777777" w:rsidR="0074055C" w:rsidRPr="004D5A2F" w:rsidRDefault="00CF70BD">
      <w:pPr>
        <w:pStyle w:val="Textbody"/>
        <w:tabs>
          <w:tab w:val="left" w:pos="275"/>
        </w:tabs>
        <w:spacing w:after="74"/>
        <w:rPr>
          <w:rFonts w:ascii="Gandhari Unicode" w:hAnsi="Gandhari Unicode" w:cs="e-Tamil OTC"/>
          <w:noProof/>
          <w:lang w:val="en-GB"/>
        </w:rPr>
      </w:pPr>
      <w:r w:rsidRPr="004D5A2F">
        <w:rPr>
          <w:rFonts w:ascii="Gandhari Unicode" w:hAnsi="Gandhari Unicode" w:cs="e-Tamil OTC"/>
          <w:noProof/>
          <w:lang w:val="en-GB"/>
        </w:rPr>
        <w:tab/>
        <w:t>comes down upon the vainly</w:t>
      </w:r>
      <w:r w:rsidRPr="004D5A2F">
        <w:rPr>
          <w:rStyle w:val="FootnoteReference"/>
          <w:rFonts w:ascii="Gandhari Unicode" w:hAnsi="Gandhari Unicode" w:cs="e-Tamil OTC"/>
          <w:noProof/>
          <w:lang w:val="en-GB"/>
        </w:rPr>
        <w:footnoteReference w:id="366"/>
      </w:r>
      <w:r w:rsidRPr="004D5A2F">
        <w:rPr>
          <w:rFonts w:ascii="Gandhari Unicode" w:hAnsi="Gandhari Unicode" w:cs="e-Tamil OTC"/>
          <w:noProof/>
          <w:lang w:val="en-GB"/>
        </w:rPr>
        <w:t xml:space="preserve"> leaf[-thatched] huts?</w:t>
      </w:r>
    </w:p>
    <w:p w14:paraId="5159E3F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Do they have nothing [to abuse] themselves [with]?</w:t>
      </w:r>
      <w:r w:rsidRPr="004D5A2F">
        <w:rPr>
          <w:rStyle w:val="FootnoteReference"/>
          <w:rFonts w:ascii="Gandhari Unicode" w:hAnsi="Gandhari Unicode" w:cs="e-Tamil OTC"/>
          <w:noProof/>
          <w:lang w:val="en-GB"/>
        </w:rPr>
        <w:footnoteReference w:id="367"/>
      </w:r>
    </w:p>
    <w:p w14:paraId="008C8C0D" w14:textId="77777777" w:rsidR="0074055C" w:rsidRPr="004D5A2F" w:rsidRDefault="0074055C">
      <w:pPr>
        <w:pStyle w:val="Textbody"/>
        <w:spacing w:after="0"/>
        <w:rPr>
          <w:rFonts w:ascii="Gandhari Unicode" w:hAnsi="Gandhari Unicode" w:cs="e-Tamil OTC"/>
          <w:noProof/>
          <w:lang w:val="en-GB"/>
        </w:rPr>
      </w:pPr>
    </w:p>
    <w:p w14:paraId="2AE57D1B"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0FD38FF"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பூதத் (பூதன்) தேவன்: </w:t>
      </w:r>
      <w:r w:rsidRPr="004D5A2F">
        <w:rPr>
          <w:rFonts w:ascii="Gandhari Unicode" w:hAnsi="Gandhari Unicode"/>
          <w:i w:val="0"/>
          <w:iCs w:val="0"/>
          <w:color w:val="auto"/>
        </w:rPr>
        <w:t>SHE</w:t>
      </w:r>
    </w:p>
    <w:p w14:paraId="4D8058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வேறுபட்டவிடத்து வற்புறுத்துந் தோழிக்கு வன்பொறை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 எதிரழிந்து தலைமகள் சொல்லியது.</w:t>
      </w:r>
    </w:p>
    <w:p w14:paraId="4FDD8CFE" w14:textId="77777777" w:rsidR="0074055C" w:rsidRPr="004D5A2F" w:rsidRDefault="0074055C">
      <w:pPr>
        <w:pStyle w:val="Textbody"/>
        <w:spacing w:after="29"/>
        <w:rPr>
          <w:rFonts w:ascii="Gandhari Unicode" w:hAnsi="Gandhari Unicode" w:cs="e-Tamil OTC"/>
          <w:noProof/>
          <w:lang w:val="en-GB"/>
        </w:rPr>
      </w:pPr>
    </w:p>
    <w:p w14:paraId="0176D8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வைகல்</w:t>
      </w:r>
      <w:r w:rsidRPr="004D5A2F">
        <w:rPr>
          <w:rFonts w:ascii="Gandhari Unicode" w:hAnsi="Gandhari Unicode" w:cs="e-Tamil OTC"/>
          <w:noProof/>
          <w:cs/>
          <w:lang w:val="en-GB"/>
        </w:rPr>
        <w:t xml:space="preserve"> வைகல் வைகவும் வாரா</w:t>
      </w:r>
    </w:p>
    <w:p w14:paraId="475878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 வெல்லை </w:t>
      </w:r>
      <w:r w:rsidRPr="004D5A2F">
        <w:rPr>
          <w:rFonts w:ascii="Gandhari Unicode" w:hAnsi="Gandhari Unicode" w:cs="e-Tamil OTC"/>
          <w:noProof/>
          <w:u w:val="wave"/>
          <w:cs/>
          <w:lang w:val="en-GB"/>
        </w:rPr>
        <w:t>யெல்லையுந்</w:t>
      </w:r>
      <w:r w:rsidRPr="004D5A2F">
        <w:rPr>
          <w:rFonts w:ascii="Gandhari Unicode" w:hAnsi="Gandhari Unicode" w:cs="e-Tamil OTC"/>
          <w:noProof/>
          <w:cs/>
          <w:lang w:val="en-GB"/>
        </w:rPr>
        <w:t xml:space="preserve"> தோன்றார்</w:t>
      </w:r>
    </w:p>
    <w:p w14:paraId="2819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யாண்டுளர்</w:t>
      </w:r>
      <w:r w:rsidRPr="004D5A2F">
        <w:rPr>
          <w:rFonts w:ascii="Gandhari Unicode" w:hAnsi="Gandhari Unicode" w:cs="e-Tamil OTC"/>
          <w:noProof/>
          <w:cs/>
          <w:lang w:val="en-GB"/>
        </w:rPr>
        <w:t xml:space="preserve"> கொல்லோ தோழி யீண்டிவர்</w:t>
      </w:r>
    </w:p>
    <w:p w14:paraId="72E93F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சொல்லிய பருவமோ விதுவே பல்லூழ்</w:t>
      </w:r>
    </w:p>
    <w:p w14:paraId="7926C9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புன்புறப் </w:t>
      </w:r>
      <w:r w:rsidRPr="004D5A2F">
        <w:rPr>
          <w:rFonts w:ascii="Gandhari Unicode" w:hAnsi="Gandhari Unicode" w:cs="e-Tamil OTC"/>
          <w:noProof/>
          <w:u w:val="wave"/>
          <w:cs/>
          <w:lang w:val="en-GB"/>
        </w:rPr>
        <w:t>பெடையொடு</w:t>
      </w:r>
      <w:r w:rsidRPr="004D5A2F">
        <w:rPr>
          <w:rFonts w:ascii="Gandhari Unicode" w:hAnsi="Gandhari Unicode" w:cs="e-Tamil OTC"/>
          <w:noProof/>
          <w:cs/>
          <w:lang w:val="en-GB"/>
        </w:rPr>
        <w:t xml:space="preserve"> பயிரி யின்புற</w:t>
      </w:r>
    </w:p>
    <w:p w14:paraId="6011B8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விமைக்க ணேதா கின்றோ </w:t>
      </w:r>
      <w:r w:rsidRPr="004D5A2F">
        <w:rPr>
          <w:rFonts w:ascii="Gandhari Unicode" w:hAnsi="Gandhari Unicode" w:cs="e-Tamil OTC"/>
          <w:noProof/>
          <w:u w:val="wave"/>
          <w:cs/>
          <w:lang w:val="en-GB"/>
        </w:rPr>
        <w:t>ஞெமைத்தலை</w:t>
      </w:r>
    </w:p>
    <w:p w14:paraId="22D80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யூனசைஇ</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யொருபருந் திருக்கும்</w:t>
      </w:r>
    </w:p>
    <w:p w14:paraId="5465C9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வானுயர் பிறங்கன் மலையிறந் தோரே.</w:t>
      </w:r>
    </w:p>
    <w:p w14:paraId="5FEA41E8" w14:textId="77777777" w:rsidR="0074055C" w:rsidRPr="004D5A2F" w:rsidRDefault="0074055C">
      <w:pPr>
        <w:pStyle w:val="Textbody"/>
        <w:spacing w:after="29"/>
        <w:rPr>
          <w:rFonts w:ascii="Gandhari Unicode" w:hAnsi="Gandhari Unicode" w:cs="e-Tamil OTC"/>
          <w:noProof/>
          <w:lang w:val="en-GB"/>
        </w:rPr>
      </w:pPr>
    </w:p>
    <w:p w14:paraId="38EF54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L1, C1+3,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யெல்லையுந்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யெல்லவுந் </w:t>
      </w:r>
      <w:r w:rsidRPr="004D5A2F">
        <w:rPr>
          <w:rFonts w:ascii="Gandhari Unicode" w:hAnsi="Gandhari Unicode" w:cs="e-Tamil OTC"/>
          <w:noProof/>
          <w:lang w:val="en-GB"/>
        </w:rPr>
        <w:t xml:space="preserve">L1, C1+2v+3, G2, EA, I, AT, Cām.v, VP, ER; </w:t>
      </w:r>
      <w:r w:rsidRPr="004D5A2F">
        <w:rPr>
          <w:rFonts w:ascii="Gandhari Unicode" w:hAnsi="Gandhari Unicode" w:cs="e-Tamil OTC"/>
          <w:noProof/>
          <w:cs/>
          <w:lang w:val="en-GB"/>
        </w:rPr>
        <w:t xml:space="preserve">யெல்லையெல்லவுந்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யாண்டுளர் </w:t>
      </w:r>
      <w:r w:rsidRPr="004D5A2F">
        <w:rPr>
          <w:rFonts w:ascii="Gandhari Unicode" w:hAnsi="Gandhari Unicode" w:cs="e-Tamil OTC"/>
          <w:noProof/>
          <w:lang w:val="en-GB"/>
        </w:rPr>
        <w:t xml:space="preserve">L1, C1+2+3, G2v, EA, ATv, Cām.; </w:t>
      </w:r>
      <w:r w:rsidRPr="004D5A2F">
        <w:rPr>
          <w:rFonts w:ascii="Gandhari Unicode" w:hAnsi="Gandhari Unicode" w:cs="e-Tamil OTC"/>
          <w:noProof/>
          <w:cs/>
          <w:lang w:val="en-GB"/>
        </w:rPr>
        <w:t xml:space="preserve">யாணரோ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யாணரோர் </w:t>
      </w:r>
      <w:r w:rsidRPr="004D5A2F">
        <w:rPr>
          <w:rFonts w:ascii="Gandhari Unicode" w:hAnsi="Gandhari Unicode" w:cs="e-Tamil OTC"/>
          <w:noProof/>
          <w:lang w:val="en-GB"/>
        </w:rPr>
        <w:t xml:space="preserve">G1v+2; </w:t>
      </w:r>
      <w:r w:rsidRPr="004D5A2F">
        <w:rPr>
          <w:rFonts w:ascii="Gandhari Unicode" w:hAnsi="Gandhari Unicode" w:cs="e-Tamil OTC"/>
          <w:noProof/>
          <w:cs/>
          <w:lang w:val="en-GB"/>
        </w:rPr>
        <w:t xml:space="preserve">யாண்டோர் </w:t>
      </w:r>
      <w:r w:rsidRPr="004D5A2F">
        <w:rPr>
          <w:rFonts w:ascii="Gandhari Unicode" w:hAnsi="Gandhari Unicode" w:cs="e-Tamil OTC"/>
          <w:noProof/>
          <w:lang w:val="en-GB"/>
        </w:rPr>
        <w:t xml:space="preserve">G2v,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விமைக்க ணேதா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விமைக்கண் ணேதா </w:t>
      </w:r>
      <w:r w:rsidRPr="004D5A2F">
        <w:rPr>
          <w:rFonts w:ascii="Gandhari Unicode" w:hAnsi="Gandhari Unicode" w:cs="e-Tamil OTC"/>
          <w:noProof/>
          <w:lang w:val="en-GB"/>
        </w:rPr>
        <w:t xml:space="preserve">C3v, G1+2, EA; </w:t>
      </w:r>
      <w:r w:rsidRPr="004D5A2F">
        <w:rPr>
          <w:rFonts w:ascii="Gandhari Unicode" w:hAnsi="Gandhari Unicode" w:cs="e-Tamil OTC"/>
          <w:noProof/>
          <w:cs/>
          <w:lang w:val="en-GB"/>
        </w:rPr>
        <w:t xml:space="preserve">விமைக்கண 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ஞெமைத்தலை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வமைத்தலை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மைத்தலை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யூனசைஇ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யூனசையொடு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C1, G1; </w:t>
      </w:r>
      <w:r w:rsidRPr="004D5A2F">
        <w:rPr>
          <w:rFonts w:ascii="Gandhari Unicode" w:hAnsi="Gandhari Unicode" w:cs="e-Tamil OTC"/>
          <w:noProof/>
          <w:cs/>
          <w:lang w:val="en-GB"/>
        </w:rPr>
        <w:t>பூயானசை</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பூனசை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யொருபருந் திருக்கும்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யொருபருந் திறுக்கும்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பருந்திருந் துயக்கும் </w:t>
      </w:r>
      <w:r w:rsidRPr="004D5A2F">
        <w:rPr>
          <w:rFonts w:ascii="Gandhari Unicode" w:hAnsi="Gandhari Unicode" w:cs="e-Tamil OTC"/>
          <w:noProof/>
          <w:lang w:val="en-GB"/>
        </w:rPr>
        <w:t xml:space="preserve">AT, Cām.v, VP, ER; </w:t>
      </w:r>
      <w:r w:rsidRPr="004D5A2F">
        <w:rPr>
          <w:rFonts w:ascii="Gandhari Unicode" w:hAnsi="Gandhari Unicode" w:cs="e-Tamil OTC"/>
          <w:noProof/>
          <w:cs/>
          <w:lang w:val="en-GB"/>
        </w:rPr>
        <w:t xml:space="preserve">யொருபரு திருந்துறுக்கும்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யொருபருந் திருந்துவக்கும்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C3</w:t>
      </w:r>
    </w:p>
    <w:p w14:paraId="509019D5" w14:textId="77777777" w:rsidR="0074055C" w:rsidRPr="004D5A2F" w:rsidRDefault="0074055C">
      <w:pPr>
        <w:pStyle w:val="Textbody"/>
        <w:spacing w:after="29"/>
        <w:rPr>
          <w:rFonts w:ascii="Gandhari Unicode" w:hAnsi="Gandhari Unicode" w:cs="e-Tamil OTC"/>
          <w:noProof/>
          <w:lang w:val="en-GB"/>
        </w:rPr>
      </w:pPr>
    </w:p>
    <w:p w14:paraId="433BE7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vaikal</w:t>
      </w:r>
      <w:r w:rsidRPr="004D5A2F">
        <w:rPr>
          <w:rFonts w:ascii="Gandhari Unicode" w:hAnsi="Gandhari Unicode" w:cs="e-Tamil OTC"/>
          <w:noProof/>
          <w:lang w:val="en-GB"/>
        </w:rPr>
        <w:t xml:space="preserve"> vaikal vaika</w:t>
      </w:r>
      <w:r w:rsidR="00BA444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6C3D7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ellā </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ellai </w:t>
      </w:r>
      <w:r w:rsidR="00BA444B" w:rsidRPr="004D5A2F">
        <w:rPr>
          <w:rFonts w:ascii="Gandhari Unicode" w:hAnsi="Gandhari Unicode" w:cs="e-Tamil OTC"/>
          <w:noProof/>
          <w:lang w:val="en-GB"/>
        </w:rPr>
        <w:t>~</w:t>
      </w:r>
      <w:r w:rsidRPr="004D5A2F">
        <w:rPr>
          <w:rFonts w:ascii="Gandhari Unicode" w:hAnsi="Gandhari Unicode" w:cs="e-Tamil OTC"/>
          <w:i/>
          <w:iCs/>
          <w:noProof/>
          <w:lang w:val="en-GB"/>
        </w:rPr>
        <w:t>ellai</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tōṉṟār</w:t>
      </w:r>
    </w:p>
    <w:p w14:paraId="0C0BE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yāṇṭ</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uḷar</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tōḻi </w:t>
      </w:r>
      <w:r w:rsidR="00BA444B" w:rsidRPr="004D5A2F">
        <w:rPr>
          <w:rFonts w:ascii="Gandhari Unicode" w:hAnsi="Gandhari Unicode" w:cs="e-Tamil OTC"/>
          <w:noProof/>
          <w:lang w:val="en-GB"/>
        </w:rPr>
        <w:t>~</w:t>
      </w:r>
      <w:r w:rsidRPr="004D5A2F">
        <w:rPr>
          <w:rFonts w:ascii="Gandhari Unicode" w:hAnsi="Gandhari Unicode" w:cs="e-Tamil OTC"/>
          <w:noProof/>
          <w:lang w:val="en-GB"/>
        </w:rPr>
        <w:t>īṇṭ</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ivar</w:t>
      </w:r>
    </w:p>
    <w:p w14:paraId="408993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colliya paruvam</w:t>
      </w:r>
      <w:r w:rsidR="00BA444B" w:rsidRPr="004D5A2F">
        <w:rPr>
          <w:rFonts w:ascii="Gandhari Unicode" w:hAnsi="Gandhari Unicode" w:cs="e-Tamil OTC"/>
          <w:noProof/>
          <w:lang w:val="en-GB"/>
        </w:rPr>
        <w:t>-</w:t>
      </w:r>
      <w:r w:rsidRPr="004D5A2F">
        <w:rPr>
          <w:rFonts w:ascii="Gandhari Unicode" w:hAnsi="Gandhari Unicode" w:cs="e-Tamil OTC"/>
          <w:noProof/>
          <w:lang w:val="en-GB"/>
        </w:rPr>
        <w:t>ō itu</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ē pal </w:t>
      </w:r>
      <w:r w:rsidR="00BA444B" w:rsidRPr="004D5A2F">
        <w:rPr>
          <w:rFonts w:ascii="Gandhari Unicode" w:hAnsi="Gandhari Unicode" w:cs="e-Tamil OTC"/>
          <w:noProof/>
          <w:lang w:val="en-GB"/>
        </w:rPr>
        <w:t>+</w:t>
      </w:r>
      <w:r w:rsidRPr="004D5A2F">
        <w:rPr>
          <w:rFonts w:ascii="Gandhari Unicode" w:hAnsi="Gandhari Unicode" w:cs="e-Tamil OTC"/>
          <w:noProof/>
          <w:lang w:val="en-GB"/>
        </w:rPr>
        <w:t>ūḻ</w:t>
      </w:r>
    </w:p>
    <w:p w14:paraId="78F7F2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puṟam </w:t>
      </w:r>
      <w:r w:rsidRPr="004D5A2F">
        <w:rPr>
          <w:rFonts w:ascii="Gandhari Unicode" w:hAnsi="Gandhari Unicode" w:cs="e-Tamil OTC"/>
          <w:i/>
          <w:iCs/>
          <w:noProof/>
          <w:lang w:val="en-GB"/>
        </w:rPr>
        <w:t>peṭaiyoṭu</w:t>
      </w:r>
      <w:r w:rsidRPr="004D5A2F">
        <w:rPr>
          <w:rFonts w:ascii="Gandhari Unicode" w:hAnsi="Gandhari Unicode" w:cs="e-Tamil OTC"/>
          <w:noProof/>
          <w:lang w:val="en-GB"/>
        </w:rPr>
        <w:t xml:space="preserve"> payiri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iṉ</w:t>
      </w:r>
      <w:r w:rsidR="00BA444B" w:rsidRPr="004D5A2F">
        <w:rPr>
          <w:rFonts w:ascii="Gandhari Unicode" w:hAnsi="Gandhari Unicode" w:cs="e-Tamil OTC"/>
          <w:noProof/>
          <w:lang w:val="en-GB"/>
        </w:rPr>
        <w:t>p*</w:t>
      </w:r>
      <w:r w:rsidRPr="004D5A2F">
        <w:rPr>
          <w:rFonts w:ascii="Gandhari Unicode" w:hAnsi="Gandhari Unicode" w:cs="e-Tamil OTC"/>
          <w:noProof/>
          <w:lang w:val="en-GB"/>
        </w:rPr>
        <w:t xml:space="preserve"> uṟa</w:t>
      </w:r>
    </w:p>
    <w:p w14:paraId="5B2FEEB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imaikkaṇ ēt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ñemai</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-talai</w:t>
      </w:r>
    </w:p>
    <w:p w14:paraId="58E6340E"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ūṉ </w:t>
      </w:r>
      <w:r w:rsidR="00CF70BD" w:rsidRPr="004D5A2F">
        <w:rPr>
          <w:rFonts w:ascii="Gandhari Unicode" w:hAnsi="Gandhari Unicode" w:cs="e-Tamil OTC"/>
          <w:i/>
          <w:iCs/>
          <w:noProof/>
          <w:lang w:val="en-GB"/>
        </w:rPr>
        <w:t>nacaii</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parunt*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irukkum</w:t>
      </w:r>
    </w:p>
    <w:p w14:paraId="1267D8C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vāṉ uyar piṟaṅkal malai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iṟantōr</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4F4F08A" w14:textId="77777777" w:rsidR="0074055C" w:rsidRPr="004D5A2F" w:rsidRDefault="0074055C">
      <w:pPr>
        <w:pStyle w:val="Textbody"/>
        <w:spacing w:after="29" w:line="260" w:lineRule="exact"/>
        <w:rPr>
          <w:rFonts w:ascii="Gandhari Unicode" w:hAnsi="Gandhari Unicode" w:cs="e-Tamil OTC"/>
          <w:noProof/>
          <w:lang w:val="en-GB"/>
        </w:rPr>
      </w:pPr>
    </w:p>
    <w:p w14:paraId="33BC9D39" w14:textId="77777777" w:rsidR="0074055C" w:rsidRPr="004D5A2F" w:rsidRDefault="0074055C">
      <w:pPr>
        <w:pStyle w:val="Textbody"/>
        <w:spacing w:after="29" w:line="260" w:lineRule="exact"/>
        <w:rPr>
          <w:rFonts w:ascii="Gandhari Unicode" w:hAnsi="Gandhari Unicode" w:cs="e-Tamil OTC"/>
          <w:noProof/>
          <w:lang w:val="en-GB"/>
        </w:rPr>
      </w:pPr>
    </w:p>
    <w:p w14:paraId="65E86B4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HER, desolate in the face of encouragement, to the confidante who encourages [her] as [she] has changed at the sight of the season.</w:t>
      </w:r>
    </w:p>
    <w:p w14:paraId="2069296A" w14:textId="77777777" w:rsidR="0074055C" w:rsidRPr="004D5A2F" w:rsidRDefault="0074055C">
      <w:pPr>
        <w:pStyle w:val="Textbody"/>
        <w:spacing w:after="29" w:line="260" w:lineRule="exact"/>
        <w:rPr>
          <w:rFonts w:ascii="Gandhari Unicode" w:hAnsi="Gandhari Unicode" w:cs="e-Tamil OTC"/>
          <w:noProof/>
          <w:lang w:val="en-GB"/>
        </w:rPr>
      </w:pPr>
    </w:p>
    <w:p w14:paraId="7D668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day being-kept(inf.)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0BF59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all daylight edge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appear-not-he(h.)</w:t>
      </w:r>
    </w:p>
    <w:p w14:paraId="27CFD5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where he-is(h.)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here this-one(h.)</w:t>
      </w:r>
    </w:p>
    <w:p w14:paraId="6B2E18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season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 turn</w:t>
      </w:r>
    </w:p>
    <w:p w14:paraId="6261CA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back she-bird-with called pleasant dove</w:t>
      </w:r>
    </w:p>
    <w:p w14:paraId="5C91BA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moment(loc.) what it-became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Ñemai-tree(loc.)</w:t>
      </w:r>
    </w:p>
    <w:p w14:paraId="5DB36A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flesh yearned one kite being-</w:t>
      </w:r>
    </w:p>
    <w:p w14:paraId="46FBEB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height glittering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857F96" w14:textId="77777777" w:rsidR="0074055C" w:rsidRPr="004D5A2F" w:rsidRDefault="0074055C">
      <w:pPr>
        <w:pStyle w:val="Textbody"/>
        <w:spacing w:after="29"/>
        <w:rPr>
          <w:rFonts w:ascii="Gandhari Unicode" w:hAnsi="Gandhari Unicode" w:cs="e-Tamil OTC"/>
          <w:noProof/>
          <w:lang w:val="en-GB"/>
        </w:rPr>
      </w:pPr>
    </w:p>
    <w:p w14:paraId="217C7649" w14:textId="77777777" w:rsidR="0074055C" w:rsidRPr="004D5A2F" w:rsidRDefault="0074055C">
      <w:pPr>
        <w:pStyle w:val="Textbody"/>
        <w:spacing w:after="29"/>
        <w:rPr>
          <w:rFonts w:ascii="Gandhari Unicode" w:hAnsi="Gandhari Unicode" w:cs="e-Tamil OTC"/>
          <w:noProof/>
          <w:lang w:val="en-GB"/>
        </w:rPr>
      </w:pPr>
    </w:p>
    <w:p w14:paraId="3ED28B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Day by day being kept back he does not come</w:t>
      </w:r>
    </w:p>
    <w:p w14:paraId="2E39352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368"/>
      </w:r>
      <w:r w:rsidRPr="004D5A2F">
        <w:rPr>
          <w:rFonts w:ascii="Gandhari Unicode" w:hAnsi="Gandhari Unicode" w:cs="e-Tamil OTC"/>
          <w:noProof/>
          <w:lang w:val="en-GB"/>
        </w:rPr>
        <w:t xml:space="preserve"> at the edge of all daylights he does not appear </w:t>
      </w:r>
      <w:r w:rsidRPr="004D5A2F">
        <w:rPr>
          <w:rFonts w:ascii="Gandhari Unicode" w:eastAsia="URW Palladio UNI" w:hAnsi="Gandhari Unicode" w:cs="e-Tamil OTC"/>
          <w:noProof/>
          <w:lang w:val="en-GB"/>
        </w:rPr>
        <w:t>–</w:t>
      </w:r>
    </w:p>
    <w:p w14:paraId="63B8956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where is he, friend,</w:t>
      </w:r>
    </w:p>
    <w:p w14:paraId="3B4926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mountains glittering up into the sky,</w:t>
      </w:r>
    </w:p>
    <w:p w14:paraId="006732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a single kite yearning for flesh is perched</w:t>
      </w:r>
    </w:p>
    <w:p w14:paraId="11F63D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on the top of a Ñemai tree?</w:t>
      </w:r>
    </w:p>
    <w:p w14:paraId="2E9DBD7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became, in [that] moment,</w:t>
      </w:r>
    </w:p>
    <w:p w14:paraId="747A061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of the lovely dove calling for [its] low-backed</w:t>
      </w:r>
      <w:r w:rsidRPr="004D5A2F">
        <w:rPr>
          <w:rStyle w:val="FootnoteReference"/>
          <w:rFonts w:ascii="Gandhari Unicode" w:hAnsi="Gandhari Unicode" w:cs="e-Tamil OTC"/>
          <w:noProof/>
          <w:lang w:val="en-GB"/>
        </w:rPr>
        <w:footnoteReference w:id="369"/>
      </w:r>
      <w:r w:rsidRPr="004D5A2F">
        <w:rPr>
          <w:rFonts w:ascii="Gandhari Unicode" w:hAnsi="Gandhari Unicode" w:cs="e-Tamil OTC"/>
          <w:noProof/>
          <w:lang w:val="en-GB"/>
        </w:rPr>
        <w:t xml:space="preserve"> female,</w:t>
      </w:r>
    </w:p>
    <w:p w14:paraId="084811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times?</w:t>
      </w:r>
    </w:p>
    <w:p w14:paraId="4FDD9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is, isn't it,</w:t>
      </w:r>
      <w:r w:rsidRPr="004D5A2F">
        <w:rPr>
          <w:rStyle w:val="FootnoteReference"/>
          <w:rFonts w:ascii="Gandhari Unicode" w:hAnsi="Gandhari Unicode" w:cs="e-Tamil OTC"/>
          <w:noProof/>
          <w:lang w:val="en-GB"/>
        </w:rPr>
        <w:footnoteReference w:id="370"/>
      </w:r>
      <w:r w:rsidRPr="004D5A2F">
        <w:rPr>
          <w:rFonts w:ascii="Gandhari Unicode" w:hAnsi="Gandhari Unicode" w:cs="e-Tamil OTC"/>
          <w:noProof/>
          <w:lang w:val="en-GB"/>
        </w:rPr>
        <w:t xml:space="preserve"> the season he had spoken of here?</w:t>
      </w:r>
    </w:p>
    <w:p w14:paraId="02D7AC6C" w14:textId="77777777" w:rsidR="0074055C" w:rsidRPr="004D5A2F" w:rsidRDefault="0074055C">
      <w:pPr>
        <w:pStyle w:val="Textbody"/>
        <w:spacing w:after="0"/>
        <w:rPr>
          <w:rFonts w:ascii="Gandhari Unicode" w:hAnsi="Gandhari Unicode" w:cs="e-Tamil OTC"/>
          <w:noProof/>
          <w:lang w:val="en-GB"/>
        </w:rPr>
      </w:pPr>
    </w:p>
    <w:p w14:paraId="26FE5DD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761BF5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எயிற்றியனார்: </w:t>
      </w:r>
      <w:r w:rsidRPr="004D5A2F">
        <w:rPr>
          <w:rFonts w:ascii="Gandhari Unicode" w:hAnsi="Gandhari Unicode"/>
          <w:i w:val="0"/>
          <w:iCs w:val="0"/>
          <w:color w:val="auto"/>
        </w:rPr>
        <w:t>HE</w:t>
      </w:r>
    </w:p>
    <w:p w14:paraId="4BF668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இரந்து பின்னின்ற கிழவன் குறைமறாமல் கூறியது.</w:t>
      </w:r>
    </w:p>
    <w:p w14:paraId="4703FB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பாங்கற்குச் சொல்லியதூஉமாம்.</w:t>
      </w:r>
    </w:p>
    <w:p w14:paraId="7EC1BF49" w14:textId="77777777" w:rsidR="0074055C" w:rsidRPr="004D5A2F" w:rsidRDefault="0074055C">
      <w:pPr>
        <w:pStyle w:val="Textbody"/>
        <w:spacing w:after="29"/>
        <w:rPr>
          <w:rFonts w:ascii="Gandhari Unicode" w:hAnsi="Gandhari Unicode" w:cs="e-Tamil OTC"/>
          <w:noProof/>
          <w:lang w:val="en-GB"/>
        </w:rPr>
      </w:pPr>
    </w:p>
    <w:p w14:paraId="69D456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உள்ளிக்</w:t>
      </w:r>
      <w:r w:rsidRPr="004D5A2F">
        <w:rPr>
          <w:rFonts w:ascii="Gandhari Unicode" w:hAnsi="Gandhari Unicode" w:cs="e-Tamil OTC"/>
          <w:noProof/>
          <w:cs/>
          <w:lang w:val="en-GB"/>
        </w:rPr>
        <w:t xml:space="preserve"> காண்பென் போல்வன் முள்ளெயிற்</w:t>
      </w:r>
    </w:p>
    <w:p w14:paraId="12156C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றமிழ்த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மூறுமஞ்</w:t>
      </w:r>
      <w:r w:rsidRPr="004D5A2F">
        <w:rPr>
          <w:rFonts w:ascii="Gandhari Unicode" w:hAnsi="Gandhari Unicode" w:cs="e-Tamil OTC"/>
          <w:noProof/>
          <w:cs/>
          <w:lang w:val="en-GB"/>
        </w:rPr>
        <w:t xml:space="preserve"> செவ்வாய்க் கமழகி</w:t>
      </w:r>
    </w:p>
    <w:p w14:paraId="5AF11D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லார நாறு </w:t>
      </w:r>
      <w:r w:rsidRPr="004D5A2F">
        <w:rPr>
          <w:rFonts w:ascii="Gandhari Unicode" w:hAnsi="Gandhari Unicode" w:cs="e-Tamil OTC"/>
          <w:noProof/>
          <w:u w:val="wave"/>
          <w:cs/>
          <w:lang w:val="en-GB"/>
        </w:rPr>
        <w:t>மறல்போற்</w:t>
      </w:r>
      <w:r w:rsidRPr="004D5A2F">
        <w:rPr>
          <w:rFonts w:ascii="Gandhari Unicode" w:hAnsi="Gandhari Unicode" w:cs="e-Tamil OTC"/>
          <w:noProof/>
          <w:cs/>
          <w:lang w:val="en-GB"/>
        </w:rPr>
        <w:t xml:space="preserve"> கூந்தற்</w:t>
      </w:r>
    </w:p>
    <w:p w14:paraId="6F01F8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பேரமர் </w:t>
      </w:r>
      <w:r w:rsidRPr="004D5A2F">
        <w:rPr>
          <w:rFonts w:ascii="Gandhari Unicode" w:hAnsi="Gandhari Unicode" w:cs="e-Tamil OTC"/>
          <w:noProof/>
          <w:u w:val="wave"/>
          <w:cs/>
          <w:lang w:val="en-GB"/>
        </w:rPr>
        <w:t>மழைக்கண் மடந்தை</w:t>
      </w:r>
    </w:p>
    <w:p w14:paraId="39ABBD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மூரன் முறுவலொடு </w:t>
      </w:r>
      <w:r w:rsidRPr="004D5A2F">
        <w:rPr>
          <w:rFonts w:ascii="Gandhari Unicode" w:hAnsi="Gandhari Unicode" w:cs="e-Tamil OTC"/>
          <w:noProof/>
          <w:u w:val="wave"/>
          <w:cs/>
          <w:lang w:val="en-GB"/>
        </w:rPr>
        <w:t>மதைஇய</w:t>
      </w:r>
      <w:r w:rsidRPr="004D5A2F">
        <w:rPr>
          <w:rFonts w:ascii="Gandhari Unicode" w:hAnsi="Gandhari Unicode" w:cs="e-Tamil OTC"/>
          <w:noProof/>
          <w:cs/>
          <w:lang w:val="en-GB"/>
        </w:rPr>
        <w:t xml:space="preserve"> நோக்கே.</w:t>
      </w:r>
    </w:p>
    <w:p w14:paraId="0C8F24DE" w14:textId="77777777" w:rsidR="0074055C" w:rsidRPr="004D5A2F" w:rsidRDefault="0074055C">
      <w:pPr>
        <w:pStyle w:val="Textbody"/>
        <w:spacing w:after="29"/>
        <w:rPr>
          <w:rFonts w:ascii="Gandhari Unicode" w:hAnsi="Gandhari Unicode" w:cs="e-Tamil OTC"/>
          <w:noProof/>
          <w:lang w:val="en-GB"/>
        </w:rPr>
      </w:pPr>
    </w:p>
    <w:p w14:paraId="6A860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உள்ளிக்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உள்ளிற்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எளிக்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காண்பெண்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றமிழ்த </w:t>
      </w:r>
      <w:r w:rsidRPr="004D5A2F">
        <w:rPr>
          <w:rFonts w:ascii="Gandhari Unicode" w:hAnsi="Gandhari Unicode" w:cs="e-Tamil OTC"/>
          <w:noProof/>
          <w:lang w:val="en-GB"/>
        </w:rPr>
        <w:t xml:space="preserve">C2v, G2, EA, AT, Cām.; </w:t>
      </w:r>
      <w:r w:rsidRPr="004D5A2F">
        <w:rPr>
          <w:rFonts w:ascii="Gandhari Unicode" w:hAnsi="Gandhari Unicode" w:cs="e-Tamil OTC"/>
          <w:noProof/>
          <w:cs/>
          <w:lang w:val="en-GB"/>
        </w:rPr>
        <w:t xml:space="preserve">றமிர்த </w:t>
      </w:r>
      <w:r w:rsidRPr="004D5A2F">
        <w:rPr>
          <w:rFonts w:ascii="Gandhari Unicode" w:hAnsi="Gandhari Unicode" w:cs="e-Tamil OTC"/>
          <w:noProof/>
          <w:lang w:val="en-GB"/>
        </w:rPr>
        <w:t xml:space="preserve">L1, C1+2+3, G1, I, Cām.v; </w:t>
      </w:r>
      <w:r w:rsidRPr="004D5A2F">
        <w:rPr>
          <w:rFonts w:ascii="Gandhari Unicode" w:hAnsi="Gandhari Unicode" w:cs="e-Tamil OTC"/>
          <w:noProof/>
          <w:cs/>
          <w:lang w:val="en-GB"/>
        </w:rPr>
        <w:t xml:space="preserve">றமுத </w:t>
      </w:r>
      <w:r w:rsidRPr="004D5A2F">
        <w:rPr>
          <w:rFonts w:ascii="Gandhari Unicode" w:hAnsi="Gandhari Unicode" w:cs="e-Tamil OTC"/>
          <w:noProof/>
          <w:lang w:val="en-GB"/>
        </w:rPr>
        <w:t xml:space="preserve">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மூறுமஞ் </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மூறுஞ் </w:t>
      </w:r>
      <w:r w:rsidRPr="004D5A2F">
        <w:rPr>
          <w:rFonts w:ascii="Gandhari Unicode" w:hAnsi="Gandhari Unicode" w:cs="e-Tamil OTC"/>
          <w:noProof/>
          <w:lang w:val="en-GB"/>
        </w:rPr>
        <w:t xml:space="preserve">L1, C1+3, G2, Iḷ., Nacc., IV,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மறல்போற்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மழைபோற்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லற்போல்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மலர்ப்போல்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யெர்மா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மழைக்கண் மடந்தை </w:t>
      </w:r>
      <w:r w:rsidRPr="004D5A2F">
        <w:rPr>
          <w:rFonts w:ascii="Gandhari Unicode" w:hAnsi="Gandhari Unicode" w:cs="e-Tamil OTC"/>
          <w:noProof/>
          <w:lang w:val="en-GB"/>
        </w:rPr>
        <w:t xml:space="preserve">L1, C1+2+3, G1+2, Nam., EA, AT, Cām.v; </w:t>
      </w:r>
      <w:r w:rsidRPr="004D5A2F">
        <w:rPr>
          <w:rFonts w:ascii="Gandhari Unicode" w:hAnsi="Gandhari Unicode" w:cs="e-Tamil OTC"/>
          <w:noProof/>
          <w:cs/>
          <w:lang w:val="en-GB"/>
        </w:rPr>
        <w:t xml:space="preserve">மழைக்கட் கொடிச்சி </w:t>
      </w:r>
      <w:r w:rsidRPr="004D5A2F">
        <w:rPr>
          <w:rFonts w:ascii="Gandhari Unicode" w:hAnsi="Gandhari Unicode" w:cs="e-Tamil OTC"/>
          <w:noProof/>
          <w:lang w:val="en-GB"/>
        </w:rPr>
        <w:t xml:space="preserve">C2v+3v, Nam.v, IV, ATv,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தைஇய </w:t>
      </w:r>
      <w:r w:rsidRPr="004D5A2F">
        <w:rPr>
          <w:rFonts w:ascii="Gandhari Unicode" w:hAnsi="Gandhari Unicode" w:cs="e-Tamil OTC"/>
          <w:noProof/>
          <w:lang w:val="en-GB"/>
        </w:rPr>
        <w:t>I</w:t>
      </w:r>
    </w:p>
    <w:p w14:paraId="33E5154A" w14:textId="77777777" w:rsidR="0074055C" w:rsidRPr="004D5A2F" w:rsidRDefault="0074055C">
      <w:pPr>
        <w:pStyle w:val="Textbody"/>
        <w:spacing w:after="29"/>
        <w:rPr>
          <w:rFonts w:ascii="Gandhari Unicode" w:hAnsi="Gandhari Unicode" w:cs="e-Tamil OTC"/>
          <w:noProof/>
          <w:lang w:val="en-GB"/>
        </w:rPr>
      </w:pPr>
    </w:p>
    <w:p w14:paraId="766E84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uḷḷi</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 kāṇpeṉ pōlvaṉ muḷ </w:t>
      </w:r>
      <w:r w:rsidR="00BA444B" w:rsidRPr="004D5A2F">
        <w:rPr>
          <w:rFonts w:ascii="Gandhari Unicode" w:hAnsi="Gandhari Unicode" w:cs="e-Tamil OTC"/>
          <w:noProof/>
          <w:lang w:val="en-GB"/>
        </w:rPr>
        <w:t>+</w:t>
      </w:r>
      <w:r w:rsidRPr="004D5A2F">
        <w:rPr>
          <w:rFonts w:ascii="Gandhari Unicode" w:hAnsi="Gandhari Unicode" w:cs="e-Tamil OTC"/>
          <w:noProof/>
          <w:lang w:val="en-GB"/>
        </w:rPr>
        <w:t>eyiṟṟ</w:t>
      </w:r>
      <w:r w:rsidR="00BA444B" w:rsidRPr="004D5A2F">
        <w:rPr>
          <w:rFonts w:ascii="Gandhari Unicode" w:hAnsi="Gandhari Unicode" w:cs="e-Tamil OTC"/>
          <w:noProof/>
          <w:lang w:val="en-GB"/>
        </w:rPr>
        <w:t>*</w:t>
      </w:r>
    </w:p>
    <w:p w14:paraId="08E22E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ūṟum</w:t>
      </w:r>
      <w:r w:rsidR="00BA444B" w:rsidRPr="004D5A2F">
        <w:rPr>
          <w:rFonts w:ascii="Gandhari Unicode" w:hAnsi="Gandhari Unicode" w:cs="e-Tamil OTC"/>
          <w:noProof/>
          <w:lang w:val="en-GB"/>
        </w:rPr>
        <w:t xml:space="preserve"> am ce+</w:t>
      </w:r>
      <w:r w:rsidRPr="004D5A2F">
        <w:rPr>
          <w:rFonts w:ascii="Gandhari Unicode" w:hAnsi="Gandhari Unicode" w:cs="e-Tamil OTC"/>
          <w:noProof/>
          <w:lang w:val="en-GB"/>
        </w:rPr>
        <w:t xml:space="preserve"> vāy</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kamaḻ akil</w:t>
      </w:r>
    </w:p>
    <w:p w14:paraId="681F29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āram nāṟum </w:t>
      </w:r>
      <w:r w:rsidRPr="004D5A2F">
        <w:rPr>
          <w:rFonts w:ascii="Gandhari Unicode" w:hAnsi="Gandhari Unicode" w:cs="e-Tamil OTC"/>
          <w:i/>
          <w:iCs/>
          <w:noProof/>
          <w:lang w:val="en-GB"/>
        </w:rPr>
        <w:t>aṟal</w:t>
      </w:r>
      <w:r w:rsidRPr="004D5A2F">
        <w:rPr>
          <w:rFonts w:ascii="Gandhari Unicode" w:hAnsi="Gandhari Unicode" w:cs="e-Tamil OTC"/>
          <w:noProof/>
          <w:lang w:val="en-GB"/>
        </w:rPr>
        <w:t xml:space="preserve"> pōl kūntal</w:t>
      </w:r>
    </w:p>
    <w:p w14:paraId="0E81A89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CF70BD" w:rsidRPr="004D5A2F">
        <w:rPr>
          <w:rFonts w:ascii="Gandhari Unicode" w:hAnsi="Gandhari Unicode" w:cs="e-Tamil OTC"/>
          <w:noProof/>
          <w:lang w:val="en-GB"/>
        </w:rPr>
        <w:t xml:space="preserve"> amar maḻai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kaṇ </w:t>
      </w:r>
      <w:r w:rsidR="00CF70BD" w:rsidRPr="004D5A2F">
        <w:rPr>
          <w:rFonts w:ascii="Gandhari Unicode" w:hAnsi="Gandhari Unicode" w:cs="e-Tamil OTC"/>
          <w:i/>
          <w:iCs/>
          <w:noProof/>
          <w:lang w:val="en-GB"/>
        </w:rPr>
        <w:t>maṭantai</w:t>
      </w:r>
    </w:p>
    <w:p w14:paraId="1F2DE60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mūral muṟuvaloṭu </w:t>
      </w:r>
      <w:r w:rsidRPr="004D5A2F">
        <w:rPr>
          <w:rFonts w:ascii="Gandhari Unicode" w:hAnsi="Gandhari Unicode" w:cs="e-Tamil OTC"/>
          <w:i/>
          <w:iCs/>
          <w:noProof/>
          <w:lang w:val="en-GB"/>
        </w:rPr>
        <w:t>mataiiya</w:t>
      </w:r>
      <w:r w:rsidRPr="004D5A2F">
        <w:rPr>
          <w:rFonts w:ascii="Gandhari Unicode" w:hAnsi="Gandhari Unicode" w:cs="e-Tamil OTC"/>
          <w:noProof/>
          <w:lang w:val="en-GB"/>
        </w:rPr>
        <w:t xml:space="preserve"> nōkk</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EDF4CDA" w14:textId="77777777" w:rsidR="0074055C" w:rsidRPr="004D5A2F" w:rsidRDefault="0074055C">
      <w:pPr>
        <w:pStyle w:val="Textbody"/>
        <w:spacing w:after="29" w:line="260" w:lineRule="exact"/>
        <w:rPr>
          <w:rFonts w:ascii="Gandhari Unicode" w:hAnsi="Gandhari Unicode" w:cs="e-Tamil OTC"/>
          <w:noProof/>
          <w:lang w:val="en-GB"/>
        </w:rPr>
      </w:pPr>
    </w:p>
    <w:p w14:paraId="17940FA7" w14:textId="77777777" w:rsidR="0074055C" w:rsidRPr="004D5A2F" w:rsidRDefault="0074055C">
      <w:pPr>
        <w:pStyle w:val="Textbody"/>
        <w:spacing w:after="29" w:line="260" w:lineRule="exact"/>
        <w:rPr>
          <w:rFonts w:ascii="Gandhari Unicode" w:hAnsi="Gandhari Unicode" w:cs="e-Tamil OTC"/>
          <w:noProof/>
          <w:lang w:val="en-GB"/>
        </w:rPr>
      </w:pPr>
    </w:p>
    <w:p w14:paraId="262945F2" w14:textId="77777777" w:rsidR="0074055C" w:rsidRPr="004D5A2F" w:rsidRDefault="0074055C">
      <w:pPr>
        <w:pStyle w:val="Textbody"/>
        <w:spacing w:after="29" w:line="260" w:lineRule="exact"/>
        <w:rPr>
          <w:rFonts w:ascii="Gandhari Unicode" w:hAnsi="Gandhari Unicode" w:cs="e-Tamil OTC"/>
          <w:noProof/>
          <w:lang w:val="en-GB"/>
        </w:rPr>
      </w:pPr>
    </w:p>
    <w:p w14:paraId="186D2B4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about [the confidante's?] not refusing [his] request by HIM who implored [her].</w:t>
      </w:r>
    </w:p>
    <w:p w14:paraId="2F2339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to the companion.</w:t>
      </w:r>
    </w:p>
    <w:p w14:paraId="756AB86F" w14:textId="77777777" w:rsidR="0074055C" w:rsidRPr="004D5A2F" w:rsidRDefault="0074055C">
      <w:pPr>
        <w:pStyle w:val="Textbody"/>
        <w:spacing w:after="29" w:line="260" w:lineRule="exact"/>
        <w:rPr>
          <w:rFonts w:ascii="Gandhari Unicode" w:hAnsi="Gandhari Unicode" w:cs="e-Tamil OTC"/>
          <w:noProof/>
          <w:lang w:val="en-GB"/>
        </w:rPr>
      </w:pPr>
    </w:p>
    <w:p w14:paraId="1A328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remembered I-see similar-I thorn tooth-</w:t>
      </w:r>
    </w:p>
    <w:p w14:paraId="1F006E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oozing- pretty red mouth smell- eagle-wood</w:t>
      </w:r>
    </w:p>
    <w:p w14:paraId="6E99B3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 smelling- black-sand similar- tresses</w:t>
      </w:r>
    </w:p>
    <w:p w14:paraId="1990B5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beauty rain eye girl</w:t>
      </w:r>
    </w:p>
    <w:p w14:paraId="5F9A20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smiling-with wanton look</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6D447B6" w14:textId="77777777" w:rsidR="0074055C" w:rsidRPr="004D5A2F" w:rsidRDefault="0074055C">
      <w:pPr>
        <w:pStyle w:val="Textbody"/>
        <w:spacing w:after="29"/>
        <w:rPr>
          <w:rFonts w:ascii="Gandhari Unicode" w:hAnsi="Gandhari Unicode" w:cs="e-Tamil OTC"/>
          <w:noProof/>
          <w:lang w:val="en-GB"/>
        </w:rPr>
      </w:pPr>
    </w:p>
    <w:p w14:paraId="08CFF2C1" w14:textId="77777777" w:rsidR="0074055C" w:rsidRPr="004D5A2F" w:rsidRDefault="0074055C">
      <w:pPr>
        <w:pStyle w:val="Textbody"/>
        <w:spacing w:after="29"/>
        <w:rPr>
          <w:rFonts w:ascii="Gandhari Unicode" w:hAnsi="Gandhari Unicode" w:cs="e-Tamil OTC"/>
          <w:noProof/>
          <w:lang w:val="en-GB"/>
        </w:rPr>
      </w:pPr>
    </w:p>
    <w:p w14:paraId="2CA07D3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Remembering, I seem to see</w:t>
      </w:r>
    </w:p>
    <w:p w14:paraId="23F0ECD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playful look together with the smiling smile</w:t>
      </w:r>
      <w:r w:rsidRPr="004D5A2F">
        <w:rPr>
          <w:rStyle w:val="FootnoteReference"/>
          <w:rFonts w:ascii="Gandhari Unicode" w:hAnsi="Gandhari Unicode" w:cs="e-Tamil OTC"/>
          <w:noProof/>
          <w:lang w:val="en-GB"/>
        </w:rPr>
        <w:footnoteReference w:id="371"/>
      </w:r>
    </w:p>
    <w:p w14:paraId="6CBBCF78"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girl with big beautiful</w:t>
      </w:r>
      <w:r w:rsidRPr="004D5A2F">
        <w:rPr>
          <w:rStyle w:val="FootnoteReference"/>
          <w:rFonts w:ascii="Gandhari Unicode" w:hAnsi="Gandhari Unicode" w:cs="e-Tamil OTC"/>
          <w:noProof/>
          <w:lang w:val="en-GB"/>
        </w:rPr>
        <w:footnoteReference w:id="372"/>
      </w:r>
      <w:r w:rsidRPr="004D5A2F">
        <w:rPr>
          <w:rFonts w:ascii="Gandhari Unicode" w:hAnsi="Gandhari Unicode" w:cs="e-Tamil OTC"/>
          <w:noProof/>
          <w:lang w:val="en-GB"/>
        </w:rPr>
        <w:t xml:space="preserve"> rain eyes,</w:t>
      </w:r>
    </w:p>
    <w:p w14:paraId="7C13321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tresses like black sand, smelling of sandal [and] fragrant</w:t>
      </w:r>
    </w:p>
    <w:p w14:paraId="0775942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eagle wood</w:t>
      </w:r>
      <w:r w:rsidRPr="004D5A2F">
        <w:rPr>
          <w:rStyle w:val="FootnoteReference"/>
          <w:rFonts w:ascii="Gandhari Unicode" w:hAnsi="Gandhari Unicode" w:cs="e-Tamil OTC"/>
          <w:noProof/>
          <w:lang w:val="en-GB"/>
        </w:rPr>
        <w:footnoteReference w:id="373"/>
      </w:r>
      <w:r w:rsidRPr="004D5A2F">
        <w:rPr>
          <w:rFonts w:ascii="Gandhari Unicode" w:hAnsi="Gandhari Unicode" w:cs="e-Tamil OTC"/>
          <w:noProof/>
          <w:lang w:val="en-GB"/>
        </w:rPr>
        <w:t>,</w:t>
      </w:r>
    </w:p>
    <w:p w14:paraId="44C1FA2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pretty red mouth with ambrosia seeping from thorn[-like] teeth.</w:t>
      </w:r>
    </w:p>
    <w:p w14:paraId="60A79844" w14:textId="77777777" w:rsidR="0074055C" w:rsidRPr="004D5A2F" w:rsidRDefault="0074055C">
      <w:pPr>
        <w:pStyle w:val="Textbody"/>
        <w:spacing w:after="0"/>
        <w:rPr>
          <w:rFonts w:ascii="Gandhari Unicode" w:hAnsi="Gandhari Unicode" w:cs="e-Tamil OTC"/>
          <w:b/>
          <w:noProof/>
          <w:lang w:val="en-GB"/>
        </w:rPr>
      </w:pPr>
    </w:p>
    <w:p w14:paraId="18895594"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7A4BF5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 நன்னாகையார்: </w:t>
      </w:r>
      <w:r w:rsidRPr="004D5A2F">
        <w:rPr>
          <w:rFonts w:ascii="Gandhari Unicode" w:hAnsi="Gandhari Unicode"/>
          <w:i w:val="0"/>
          <w:iCs w:val="0"/>
          <w:color w:val="auto"/>
        </w:rPr>
        <w:t>the confidante / SHE</w:t>
      </w:r>
    </w:p>
    <w:p w14:paraId="364C7B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பிரிவிடை வேறுபட்ட கிழத்தி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நம்மைத் துறந்து வாரார்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கவன்றாட்குப் பருவம் காட்டித்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வருவர்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எனச் சொல்லியது.</w:t>
      </w:r>
    </w:p>
    <w:p w14:paraId="2F20B3D2" w14:textId="77777777" w:rsidR="0074055C" w:rsidRPr="004D5A2F" w:rsidRDefault="0074055C">
      <w:pPr>
        <w:pStyle w:val="Textbody"/>
        <w:spacing w:after="29"/>
        <w:rPr>
          <w:rFonts w:ascii="Gandhari Unicode" w:hAnsi="Gandhari Unicode" w:cs="e-Tamil OTC"/>
          <w:noProof/>
          <w:lang w:val="en-GB"/>
        </w:rPr>
      </w:pPr>
    </w:p>
    <w:p w14:paraId="149F3E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காதல</w:t>
      </w:r>
    </w:p>
    <w:p w14:paraId="3C3D0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ரின்னே கண்டுந் துறக்குவர் கொல்லோ</w:t>
      </w:r>
    </w:p>
    <w:p w14:paraId="0C191F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முந்நாற் றிங்க</w:t>
      </w:r>
      <w:r w:rsidRPr="004D5A2F">
        <w:rPr>
          <w:rFonts w:ascii="Gandhari Unicode" w:hAnsi="Gandhari Unicode" w:cs="e-Tamil OTC"/>
          <w:noProof/>
          <w:cs/>
          <w:lang w:val="en-GB"/>
        </w:rPr>
        <w:t xml:space="preserve"> ணிறைபொறுத் தசைஇ</w:t>
      </w:r>
    </w:p>
    <w:p w14:paraId="3AC91A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யொதுங்கல் செல்லாப் பசும்புளி வேட்கைக்</w:t>
      </w:r>
    </w:p>
    <w:p w14:paraId="5001E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கடுஞ்சூன் மகளிர் போல நீர்கொண்டு</w:t>
      </w:r>
    </w:p>
    <w:p w14:paraId="73F43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விசும்பிவர் கல்லாது தாங்குபு புணரிச்</w:t>
      </w:r>
    </w:p>
    <w:p w14:paraId="7B93D6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செழும்பல் குன்ற நோக்கிப்</w:t>
      </w:r>
    </w:p>
    <w:p w14:paraId="719541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பெருங்கலி வான </w:t>
      </w:r>
      <w:r w:rsidRPr="004D5A2F">
        <w:rPr>
          <w:rFonts w:ascii="Gandhari Unicode" w:hAnsi="Gandhari Unicode" w:cs="e-Tamil OTC"/>
          <w:noProof/>
          <w:u w:val="wave"/>
          <w:cs/>
          <w:lang w:val="en-GB"/>
        </w:rPr>
        <w:t>மேர்தரும்</w:t>
      </w:r>
      <w:r w:rsidRPr="004D5A2F">
        <w:rPr>
          <w:rFonts w:ascii="Gandhari Unicode" w:hAnsi="Gandhari Unicode" w:cs="e-Tamil OTC"/>
          <w:noProof/>
          <w:cs/>
          <w:lang w:val="en-GB"/>
        </w:rPr>
        <w:t xml:space="preserve"> பொழுதே.</w:t>
      </w:r>
    </w:p>
    <w:p w14:paraId="05EF5CE3" w14:textId="77777777" w:rsidR="0074055C" w:rsidRPr="004D5A2F" w:rsidRDefault="0074055C">
      <w:pPr>
        <w:pStyle w:val="Textbody"/>
        <w:spacing w:after="29"/>
        <w:rPr>
          <w:rFonts w:ascii="Gandhari Unicode" w:hAnsi="Gandhari Unicode" w:cs="e-Tamil OTC"/>
          <w:noProof/>
          <w:lang w:val="en-GB"/>
        </w:rPr>
      </w:pPr>
    </w:p>
    <w:p w14:paraId="4ACB2D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முந்நாற் றிங்க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முந்நாட் டிங்கள் </w:t>
      </w:r>
      <w:r w:rsidRPr="004D5A2F">
        <w:rPr>
          <w:rFonts w:ascii="Gandhari Unicode" w:hAnsi="Gandhari Unicode" w:cs="e-Tamil OTC"/>
          <w:noProof/>
          <w:lang w:val="en-GB"/>
        </w:rPr>
        <w:t xml:space="preserve">EA, I, AT, Cām.v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பசும்புளி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பசும்புலி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கடுசூன்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மேர்தரும்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மெழுதரும் </w:t>
      </w:r>
      <w:r w:rsidRPr="004D5A2F">
        <w:rPr>
          <w:rFonts w:ascii="Gandhari Unicode" w:hAnsi="Gandhari Unicode" w:cs="e-Tamil OTC"/>
          <w:noProof/>
          <w:lang w:val="en-GB"/>
        </w:rPr>
        <w:t>PP</w:t>
      </w:r>
    </w:p>
    <w:p w14:paraId="6F93162F" w14:textId="77777777" w:rsidR="0074055C" w:rsidRPr="004D5A2F" w:rsidRDefault="0074055C">
      <w:pPr>
        <w:pStyle w:val="Textbody"/>
        <w:spacing w:after="29"/>
        <w:rPr>
          <w:rFonts w:ascii="Gandhari Unicode" w:hAnsi="Gandhari Unicode" w:cs="e-Tamil OTC"/>
          <w:noProof/>
          <w:lang w:val="en-GB"/>
        </w:rPr>
      </w:pPr>
    </w:p>
    <w:p w14:paraId="78C6FC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 vāḻi tōḻi kātalar</w:t>
      </w:r>
    </w:p>
    <w:p w14:paraId="04D31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iṉṉē kaṇṭ</w:t>
      </w:r>
      <w:r w:rsidR="00271C0C" w:rsidRPr="004D5A2F">
        <w:rPr>
          <w:rFonts w:ascii="Gandhari Unicode" w:hAnsi="Gandhari Unicode" w:cs="e-Tamil OTC"/>
          <w:noProof/>
          <w:lang w:val="en-GB"/>
        </w:rPr>
        <w:t>*-</w:t>
      </w:r>
      <w:r w:rsidRPr="004D5A2F">
        <w:rPr>
          <w:rFonts w:ascii="Gandhari Unicode" w:hAnsi="Gandhari Unicode" w:cs="e-Tamil OTC"/>
          <w:noProof/>
          <w:lang w:val="en-GB"/>
        </w:rPr>
        <w:t>um tuṟ</w:t>
      </w:r>
      <w:r w:rsidR="00271C0C" w:rsidRPr="004D5A2F">
        <w:rPr>
          <w:rFonts w:ascii="Gandhari Unicode" w:hAnsi="Gandhari Unicode" w:cs="e-Tamil OTC"/>
          <w:noProof/>
          <w:lang w:val="en-GB"/>
        </w:rPr>
        <w:t>akkuvar-</w:t>
      </w:r>
      <w:r w:rsidRPr="004D5A2F">
        <w:rPr>
          <w:rFonts w:ascii="Gandhari Unicode" w:hAnsi="Gandhari Unicode" w:cs="e-Tamil OTC"/>
          <w:noProof/>
          <w:lang w:val="en-GB"/>
        </w:rPr>
        <w:t>kollō</w:t>
      </w:r>
    </w:p>
    <w:p w14:paraId="302DCF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w:t>
      </w:r>
      <w:r w:rsidR="00271C0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nāl</w:t>
      </w:r>
      <w:r w:rsidRPr="004D5A2F">
        <w:rPr>
          <w:rFonts w:ascii="Gandhari Unicode" w:hAnsi="Gandhari Unicode" w:cs="e-Tamil OTC"/>
          <w:noProof/>
          <w:lang w:val="en-GB"/>
        </w:rPr>
        <w:t xml:space="preserve"> tiṅkaḷ niṟai poṟ</w:t>
      </w:r>
      <w:r w:rsidR="00271C0C" w:rsidRPr="004D5A2F">
        <w:rPr>
          <w:rFonts w:ascii="Gandhari Unicode" w:hAnsi="Gandhari Unicode" w:cs="e-Tamil OTC"/>
          <w:noProof/>
          <w:lang w:val="en-GB"/>
        </w:rPr>
        <w:t>utt*</w:t>
      </w:r>
      <w:r w:rsidRPr="004D5A2F">
        <w:rPr>
          <w:rFonts w:ascii="Gandhari Unicode" w:hAnsi="Gandhari Unicode" w:cs="e-Tamil OTC"/>
          <w:noProof/>
          <w:lang w:val="en-GB"/>
        </w:rPr>
        <w:t xml:space="preserve"> acaii</w:t>
      </w:r>
    </w:p>
    <w:p w14:paraId="6870E94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otuṅkal cellā</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pacum puḷi vēṭkai</w:t>
      </w:r>
      <w:r w:rsidRPr="004D5A2F">
        <w:rPr>
          <w:rFonts w:ascii="Gandhari Unicode" w:hAnsi="Gandhari Unicode" w:cs="e-Tamil OTC"/>
          <w:noProof/>
          <w:lang w:val="en-GB"/>
        </w:rPr>
        <w:t>+</w:t>
      </w:r>
    </w:p>
    <w:p w14:paraId="4EB228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kaṭum cūl makaḷir pōla nīr koṇṭu</w:t>
      </w:r>
    </w:p>
    <w:p w14:paraId="23B6693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ivar kallātu tāṅkupu puṇari</w:t>
      </w:r>
      <w:r w:rsidRPr="004D5A2F">
        <w:rPr>
          <w:rFonts w:ascii="Gandhari Unicode" w:hAnsi="Gandhari Unicode" w:cs="e-Tamil OTC"/>
          <w:noProof/>
          <w:lang w:val="en-GB"/>
        </w:rPr>
        <w:t>+</w:t>
      </w:r>
    </w:p>
    <w:p w14:paraId="27EF20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ceḻum pal kuṉṟam nōkki</w:t>
      </w:r>
      <w:r w:rsidR="00271C0C" w:rsidRPr="004D5A2F">
        <w:rPr>
          <w:rFonts w:ascii="Gandhari Unicode" w:hAnsi="Gandhari Unicode" w:cs="e-Tamil OTC"/>
          <w:noProof/>
          <w:lang w:val="en-GB"/>
        </w:rPr>
        <w:t>+</w:t>
      </w:r>
    </w:p>
    <w:p w14:paraId="1BB3075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perum kali vāṉam </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tarum poḻut</w:t>
      </w:r>
      <w:r w:rsidR="00271C0C" w:rsidRPr="004D5A2F">
        <w:rPr>
          <w:rFonts w:ascii="Gandhari Unicode" w:hAnsi="Gandhari Unicode" w:cs="e-Tamil OTC"/>
          <w:noProof/>
          <w:lang w:val="en-GB"/>
        </w:rPr>
        <w:t>*-</w:t>
      </w:r>
      <w:r w:rsidRPr="004D5A2F">
        <w:rPr>
          <w:rFonts w:ascii="Gandhari Unicode" w:hAnsi="Gandhari Unicode" w:cs="e-Tamil OTC"/>
          <w:noProof/>
          <w:lang w:val="en-GB"/>
        </w:rPr>
        <w:t>ē.</w:t>
      </w:r>
    </w:p>
    <w:p w14:paraId="3E2E558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93CE3F" w14:textId="77777777" w:rsidR="0074055C" w:rsidRPr="004D5A2F" w:rsidRDefault="0074055C">
      <w:pPr>
        <w:pStyle w:val="Textbody"/>
        <w:spacing w:after="29" w:line="260" w:lineRule="exact"/>
        <w:rPr>
          <w:rFonts w:ascii="Gandhari Unicode" w:hAnsi="Gandhari Unicode" w:cs="e-Tamil OTC"/>
          <w:noProof/>
          <w:u w:val="single"/>
          <w:lang w:val="en-GB"/>
        </w:rPr>
      </w:pPr>
    </w:p>
    <w:p w14:paraId="4B5C1530" w14:textId="77777777" w:rsidR="0074055C" w:rsidRPr="004D5A2F" w:rsidRDefault="0074055C">
      <w:pPr>
        <w:pStyle w:val="Textbody"/>
        <w:spacing w:after="29" w:line="260" w:lineRule="exact"/>
        <w:rPr>
          <w:rFonts w:ascii="Gandhari Unicode" w:hAnsi="Gandhari Unicode" w:cs="e-Tamil OTC"/>
          <w:noProof/>
          <w:u w:val="single"/>
          <w:lang w:val="en-GB"/>
        </w:rPr>
      </w:pPr>
    </w:p>
    <w:p w14:paraId="26A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he is coming</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while showing the</w:t>
      </w:r>
      <w:r w:rsidR="00EC178C" w:rsidRPr="004D5A2F">
        <w:rPr>
          <w:rFonts w:ascii="Gandhari Unicode" w:hAnsi="Gandhari Unicode" w:cs="e-Tamil OTC"/>
          <w:noProof/>
          <w:lang w:val="en-GB"/>
        </w:rPr>
        <w:t xml:space="preserve"> season to her who was anxious “</w:t>
      </w:r>
      <w:r w:rsidRPr="004D5A2F">
        <w:rPr>
          <w:rFonts w:ascii="Gandhari Unicode" w:hAnsi="Gandhari Unicode" w:cs="e-Tamil OTC"/>
          <w:noProof/>
          <w:lang w:val="en-GB"/>
        </w:rPr>
        <w:t>he has a</w:t>
      </w:r>
      <w:r w:rsidR="00EC178C" w:rsidRPr="004D5A2F">
        <w:rPr>
          <w:rFonts w:ascii="Gandhari Unicode" w:hAnsi="Gandhari Unicode" w:cs="e-Tamil OTC"/>
          <w:noProof/>
          <w:lang w:val="en-GB"/>
        </w:rPr>
        <w:t>bandoned us [and] doesn't come!”</w:t>
      </w:r>
      <w:r w:rsidRPr="004D5A2F">
        <w:rPr>
          <w:rFonts w:ascii="Gandhari Unicode" w:hAnsi="Gandhari Unicode" w:cs="e-Tamil OTC"/>
          <w:noProof/>
          <w:lang w:val="en-GB"/>
        </w:rPr>
        <w:t>, [namely] HER who had changed in the time of separation.</w:t>
      </w:r>
    </w:p>
    <w:p w14:paraId="3BBDDDC0" w14:textId="77777777" w:rsidR="0074055C" w:rsidRPr="004D5A2F" w:rsidRDefault="0074055C">
      <w:pPr>
        <w:pStyle w:val="Textbody"/>
        <w:spacing w:after="29" w:line="260" w:lineRule="exact"/>
        <w:rPr>
          <w:rFonts w:ascii="Gandhari Unicode" w:hAnsi="Gandhari Unicode" w:cs="e-Tamil OTC"/>
          <w:noProof/>
          <w:lang w:val="en-GB"/>
        </w:rPr>
      </w:pPr>
    </w:p>
    <w:p w14:paraId="7DF0F0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lover(h.)</w:t>
      </w:r>
    </w:p>
    <w:p w14:paraId="1F344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he-abandons(h.)</w:t>
      </w:r>
      <w:r w:rsidRPr="004D5A2F">
        <w:rPr>
          <w:rFonts w:ascii="Gandhari Unicode" w:hAnsi="Gandhari Unicode" w:cs="e-Tamil OTC"/>
          <w:noProof/>
          <w:position w:val="6"/>
          <w:lang w:val="en-GB"/>
        </w:rPr>
        <w:t>kollō</w:t>
      </w:r>
    </w:p>
    <w:p w14:paraId="34969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three four moon fullness borne wearied</w:t>
      </w:r>
    </w:p>
    <w:p w14:paraId="1092A2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stepping-aside go-not green sourness demand</w:t>
      </w:r>
    </w:p>
    <w:p w14:paraId="6470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pregnancy women be-similar water taken</w:t>
      </w:r>
    </w:p>
    <w:p w14:paraId="50AC5C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climb- learn-not endured united</w:t>
      </w:r>
    </w:p>
    <w:p w14:paraId="7F6E95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flourishing many hill looked</w:t>
      </w:r>
    </w:p>
    <w:p w14:paraId="506FFD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bustle/clamour- sky rise- giving-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4D1187" w14:textId="77777777" w:rsidR="0074055C" w:rsidRPr="004D5A2F" w:rsidRDefault="0074055C">
      <w:pPr>
        <w:pStyle w:val="Textbody"/>
        <w:spacing w:after="29"/>
        <w:rPr>
          <w:rFonts w:ascii="Gandhari Unicode" w:hAnsi="Gandhari Unicode" w:cs="e-Tamil OTC"/>
          <w:noProof/>
          <w:lang w:val="en-GB"/>
        </w:rPr>
      </w:pPr>
    </w:p>
    <w:p w14:paraId="6EA64E64" w14:textId="77777777" w:rsidR="0074055C" w:rsidRPr="004D5A2F" w:rsidRDefault="0074055C">
      <w:pPr>
        <w:pStyle w:val="Textbody"/>
        <w:spacing w:after="29"/>
        <w:rPr>
          <w:rFonts w:ascii="Gandhari Unicode" w:hAnsi="Gandhari Unicode" w:cs="e-Tamil OTC"/>
          <w:noProof/>
          <w:lang w:val="en-GB"/>
        </w:rPr>
      </w:pPr>
    </w:p>
    <w:p w14:paraId="7D1A57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[my] lover,</w:t>
      </w:r>
    </w:p>
    <w:p w14:paraId="7694F4E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give [me] up, even now that he has seen</w:t>
      </w:r>
    </w:p>
    <w:p w14:paraId="4B831A9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time when a big bustle is rising in the sky,</w:t>
      </w:r>
    </w:p>
    <w:p w14:paraId="7FA06F1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facing</w:t>
      </w:r>
      <w:r w:rsidRPr="004D5A2F">
        <w:rPr>
          <w:rStyle w:val="FootnoteReference"/>
          <w:rFonts w:ascii="Gandhari Unicode" w:hAnsi="Gandhari Unicode" w:cs="e-Tamil OTC"/>
          <w:noProof/>
          <w:lang w:val="en-GB"/>
        </w:rPr>
        <w:footnoteReference w:id="374"/>
      </w:r>
      <w:r w:rsidRPr="004D5A2F">
        <w:rPr>
          <w:rFonts w:ascii="Gandhari Unicode" w:hAnsi="Gandhari Unicode" w:cs="e-Tamil OTC"/>
          <w:noProof/>
          <w:lang w:val="en-GB"/>
        </w:rPr>
        <w:t xml:space="preserve"> the flourishing many hills,</w:t>
      </w:r>
    </w:p>
    <w:p w14:paraId="48D1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[clouds]</w:t>
      </w:r>
      <w:r w:rsidRPr="004D5A2F">
        <w:rPr>
          <w:rStyle w:val="FootnoteReference"/>
          <w:rFonts w:ascii="Gandhari Unicode" w:hAnsi="Gandhari Unicode" w:cs="e-Tamil OTC"/>
          <w:noProof/>
          <w:lang w:val="en-GB"/>
        </w:rPr>
        <w:footnoteReference w:id="375"/>
      </w:r>
      <w:r w:rsidRPr="004D5A2F">
        <w:rPr>
          <w:rFonts w:ascii="Gandhari Unicode" w:hAnsi="Gandhari Unicode" w:cs="e-Tamil OTC"/>
          <w:noProof/>
          <w:lang w:val="en-GB"/>
        </w:rPr>
        <w:t xml:space="preserve"> have united, bearing without being taught</w:t>
      </w:r>
    </w:p>
    <w:p w14:paraId="358A888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climb the sky,</w:t>
      </w:r>
    </w:p>
    <w:p w14:paraId="1EA4CBA2"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water, like women in heavy pregnancy</w:t>
      </w:r>
    </w:p>
    <w:p w14:paraId="3324D3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demanding fresh, sour [things], unable to step aside</w:t>
      </w:r>
      <w:r w:rsidRPr="004D5A2F">
        <w:rPr>
          <w:rStyle w:val="FootnoteReference"/>
          <w:rFonts w:ascii="Gandhari Unicode" w:hAnsi="Gandhari Unicode" w:cs="e-Tamil OTC"/>
          <w:noProof/>
          <w:lang w:val="en-GB"/>
        </w:rPr>
        <w:footnoteReference w:id="376"/>
      </w:r>
      <w:r w:rsidRPr="004D5A2F">
        <w:rPr>
          <w:rFonts w:ascii="Gandhari Unicode" w:hAnsi="Gandhari Unicode" w:cs="e-Tamil OTC"/>
          <w:noProof/>
          <w:lang w:val="en-GB"/>
        </w:rPr>
        <w:t>,</w:t>
      </w:r>
    </w:p>
    <w:p w14:paraId="26E02F6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wearied after having borne the fullness for twelve months</w:t>
      </w:r>
      <w:r w:rsidRPr="004D5A2F">
        <w:rPr>
          <w:rStyle w:val="FootnoteReference"/>
          <w:rFonts w:ascii="Gandhari Unicode" w:hAnsi="Gandhari Unicode" w:cs="e-Tamil OTC"/>
          <w:noProof/>
          <w:lang w:val="en-GB"/>
        </w:rPr>
        <w:footnoteReference w:id="377"/>
      </w:r>
      <w:r w:rsidRPr="004D5A2F">
        <w:rPr>
          <w:rFonts w:ascii="Gandhari Unicode" w:hAnsi="Gandhari Unicode" w:cs="e-Tamil OTC"/>
          <w:noProof/>
          <w:lang w:val="en-GB"/>
        </w:rPr>
        <w:t>?</w:t>
      </w:r>
    </w:p>
    <w:p w14:paraId="01878120" w14:textId="77777777" w:rsidR="0074055C" w:rsidRPr="004D5A2F" w:rsidRDefault="0074055C">
      <w:pPr>
        <w:pStyle w:val="Textbody"/>
        <w:spacing w:after="0"/>
        <w:rPr>
          <w:rFonts w:ascii="Gandhari Unicode" w:hAnsi="Gandhari Unicode" w:cs="e-Tamil OTC"/>
          <w:b/>
          <w:noProof/>
          <w:lang w:val="en-GB"/>
        </w:rPr>
      </w:pPr>
    </w:p>
    <w:p w14:paraId="4671620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6CA38E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16F5C8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 பெருமான் நமக்கு அன்பிலர்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அன்பிலன்)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6E0AE456" w14:textId="77777777" w:rsidR="0074055C" w:rsidRPr="004D5A2F" w:rsidRDefault="0074055C">
      <w:pPr>
        <w:pStyle w:val="Textbody"/>
        <w:spacing w:after="29"/>
        <w:rPr>
          <w:rFonts w:ascii="Gandhari Unicode" w:hAnsi="Gandhari Unicode" w:cs="e-Tamil OTC"/>
          <w:noProof/>
          <w:lang w:val="en-GB"/>
        </w:rPr>
      </w:pPr>
    </w:p>
    <w:p w14:paraId="32E6B5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கறிவள ரடுக்கத் தாங்கண் </w:t>
      </w:r>
      <w:r w:rsidRPr="004D5A2F">
        <w:rPr>
          <w:rFonts w:ascii="Gandhari Unicode" w:hAnsi="Gandhari Unicode" w:cs="e-Tamil OTC"/>
          <w:noProof/>
          <w:u w:val="wave"/>
          <w:cs/>
          <w:lang w:val="en-GB"/>
        </w:rPr>
        <w:t>முறியருந்து</w:t>
      </w:r>
    </w:p>
    <w:p w14:paraId="57C7E5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குரங்கொருங் </w:t>
      </w:r>
      <w:r w:rsidRPr="004D5A2F">
        <w:rPr>
          <w:rFonts w:ascii="Gandhari Unicode" w:hAnsi="Gandhari Unicode" w:cs="e-Tamil OTC"/>
          <w:noProof/>
          <w:u w:val="wave"/>
          <w:cs/>
          <w:lang w:val="en-GB"/>
        </w:rPr>
        <w:t>கிருக்கும்</w:t>
      </w:r>
      <w:r w:rsidRPr="004D5A2F">
        <w:rPr>
          <w:rFonts w:ascii="Gandhari Unicode" w:hAnsi="Gandhari Unicode" w:cs="e-Tamil OTC"/>
          <w:noProof/>
          <w:cs/>
          <w:lang w:val="en-GB"/>
        </w:rPr>
        <w:t xml:space="preserve"> பெருங்க னாட</w:t>
      </w:r>
    </w:p>
    <w:p w14:paraId="2AC70A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னினிய னாகலி </w:t>
      </w:r>
      <w:r w:rsidRPr="004D5A2F">
        <w:rPr>
          <w:rFonts w:ascii="Gandhari Unicode" w:hAnsi="Gandhari Unicode" w:cs="e-Tamil OTC"/>
          <w:noProof/>
          <w:u w:val="wave"/>
          <w:cs/>
          <w:lang w:val="en-GB"/>
        </w:rPr>
        <w:t>னினத்தி னியன்ற</w:t>
      </w:r>
    </w:p>
    <w:p w14:paraId="30E385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மையினு மினிதோ</w:t>
      </w:r>
    </w:p>
    <w:p w14:paraId="2373B2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வினிதெனப் படூஉம் புத்தே ணாடே.</w:t>
      </w:r>
    </w:p>
    <w:p w14:paraId="28990789" w14:textId="77777777" w:rsidR="0074055C" w:rsidRPr="004D5A2F" w:rsidRDefault="0074055C">
      <w:pPr>
        <w:pStyle w:val="Textbody"/>
        <w:spacing w:after="29"/>
        <w:rPr>
          <w:rFonts w:ascii="Gandhari Unicode" w:hAnsi="Gandhari Unicode" w:cs="e-Tamil OTC"/>
          <w:noProof/>
          <w:lang w:val="en-GB"/>
        </w:rPr>
      </w:pPr>
    </w:p>
    <w:p w14:paraId="11C2D0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L1, C1+2+3v, G1v, EA, Cām.;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முறியறிந்து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முன்றியருந்து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கிகுக்கும்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பெருங்கன்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bookmarkStart w:id="24" w:name="DDE_LINK38"/>
      <w:r w:rsidRPr="004D5A2F">
        <w:rPr>
          <w:rFonts w:ascii="Gandhari Unicode" w:hAnsi="Gandhari Unicode" w:cs="e-Tamil OTC"/>
          <w:noProof/>
          <w:cs/>
          <w:lang w:val="en-GB"/>
        </w:rPr>
        <w:t>னாகலி</w:t>
      </w:r>
      <w:bookmarkEnd w:id="24"/>
      <w:r w:rsidRPr="004D5A2F">
        <w:rPr>
          <w:rFonts w:ascii="Gandhari Unicode" w:hAnsi="Gandhari Unicode" w:cs="e-Tamil OTC"/>
          <w:noProof/>
          <w:cs/>
          <w:lang w:val="en-GB"/>
        </w:rPr>
        <w:t xml:space="preserve"> னினத்தி னியன்ற </w:t>
      </w:r>
      <w:r w:rsidRPr="004D5A2F">
        <w:rPr>
          <w:rFonts w:ascii="Gandhari Unicode" w:hAnsi="Gandhari Unicode" w:cs="e-Tamil OTC"/>
          <w:noProof/>
          <w:lang w:val="en-GB"/>
        </w:rPr>
        <w:t xml:space="preserve">C2+3, Cām.; </w:t>
      </w:r>
      <w:r w:rsidRPr="004D5A2F">
        <w:rPr>
          <w:rFonts w:ascii="Gandhari Unicode" w:hAnsi="Gandhari Unicode" w:cs="e-Tamil OTC"/>
          <w:noProof/>
          <w:cs/>
          <w:lang w:val="en-GB"/>
        </w:rPr>
        <w:t xml:space="preserve">னாக லினினத் தியன்ற </w:t>
      </w:r>
      <w:r w:rsidRPr="004D5A2F">
        <w:rPr>
          <w:rFonts w:ascii="Gandhari Unicode" w:hAnsi="Gandhari Unicode" w:cs="e-Tamil OTC"/>
          <w:noProof/>
          <w:lang w:val="en-GB"/>
        </w:rPr>
        <w:t xml:space="preserve">L1, C1+3v,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மிளிதோ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னாடே </w:t>
      </w:r>
      <w:r w:rsidRPr="004D5A2F">
        <w:rPr>
          <w:rFonts w:ascii="Gandhari Unicode" w:hAnsi="Gandhari Unicode" w:cs="e-Tamil OTC"/>
          <w:noProof/>
          <w:lang w:val="en-GB"/>
        </w:rPr>
        <w:t>L1, C1</w:t>
      </w:r>
    </w:p>
    <w:p w14:paraId="79D73E10" w14:textId="77777777" w:rsidR="0074055C" w:rsidRPr="004D5A2F" w:rsidRDefault="0074055C">
      <w:pPr>
        <w:pStyle w:val="Textbody"/>
        <w:spacing w:after="29"/>
        <w:rPr>
          <w:rFonts w:ascii="Gandhari Unicode" w:hAnsi="Gandhari Unicode" w:cs="e-Tamil OTC"/>
          <w:noProof/>
          <w:lang w:val="en-GB"/>
        </w:rPr>
      </w:pPr>
    </w:p>
    <w:p w14:paraId="5174D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kaṟi vaḷar aṭ</w:t>
      </w:r>
      <w:r w:rsidR="008567B5" w:rsidRPr="004D5A2F">
        <w:rPr>
          <w:rFonts w:ascii="Gandhari Unicode" w:hAnsi="Gandhari Unicode" w:cs="e-Tamil OTC"/>
          <w:noProof/>
          <w:lang w:val="en-GB"/>
        </w:rPr>
        <w:t>ukkatt*</w:t>
      </w:r>
      <w:r w:rsidRPr="004D5A2F">
        <w:rPr>
          <w:rFonts w:ascii="Gandhari Unicode" w:hAnsi="Gandhari Unicode" w:cs="e-Tamil OTC"/>
          <w:noProof/>
          <w:lang w:val="en-GB"/>
        </w:rPr>
        <w:t xml:space="preserve"> āṅkaṇ muṟi </w:t>
      </w:r>
      <w:r w:rsidR="008567B5" w:rsidRPr="004D5A2F">
        <w:rPr>
          <w:rFonts w:ascii="Gandhari Unicode" w:hAnsi="Gandhari Unicode" w:cs="e-Tamil OTC"/>
          <w:noProof/>
          <w:lang w:val="en-GB"/>
        </w:rPr>
        <w:t>~</w:t>
      </w:r>
      <w:r w:rsidRPr="004D5A2F">
        <w:rPr>
          <w:rFonts w:ascii="Gandhari Unicode" w:hAnsi="Gandhari Unicode" w:cs="e-Tamil OTC"/>
          <w:i/>
          <w:iCs/>
          <w:noProof/>
          <w:lang w:val="en-GB"/>
        </w:rPr>
        <w:t>aruntu</w:t>
      </w:r>
    </w:p>
    <w:p w14:paraId="0B6A1F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kuraṅ</w:t>
      </w:r>
      <w:r w:rsidR="008567B5" w:rsidRPr="004D5A2F">
        <w:rPr>
          <w:rFonts w:ascii="Gandhari Unicode" w:hAnsi="Gandhari Unicode" w:cs="e-Tamil OTC"/>
          <w:noProof/>
          <w:lang w:val="en-GB"/>
        </w:rPr>
        <w:t>k*</w:t>
      </w:r>
      <w:r w:rsidRPr="004D5A2F">
        <w:rPr>
          <w:rFonts w:ascii="Gandhari Unicode" w:hAnsi="Gandhari Unicode" w:cs="e-Tamil OTC"/>
          <w:noProof/>
          <w:lang w:val="en-GB"/>
        </w:rPr>
        <w:t xml:space="preserve"> oruṅ</w:t>
      </w:r>
      <w:r w:rsidR="008567B5"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irukkum</w:t>
      </w:r>
      <w:r w:rsidRPr="004D5A2F">
        <w:rPr>
          <w:rFonts w:ascii="Gandhari Unicode" w:hAnsi="Gandhari Unicode" w:cs="e-Tamil OTC"/>
          <w:noProof/>
          <w:lang w:val="en-GB"/>
        </w:rPr>
        <w:t xml:space="preserve"> perum kal nāṭaṉ</w:t>
      </w:r>
    </w:p>
    <w:p w14:paraId="0153CE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iṉiyaṉ ākaliṉ </w:t>
      </w:r>
      <w:r w:rsidRPr="004D5A2F">
        <w:rPr>
          <w:rFonts w:ascii="Gandhari Unicode" w:hAnsi="Gandhari Unicode" w:cs="e-Tamil OTC"/>
          <w:i/>
          <w:iCs/>
          <w:noProof/>
          <w:lang w:val="en-GB"/>
        </w:rPr>
        <w:t>iṉattiṉ</w:t>
      </w:r>
      <w:r w:rsidRPr="004D5A2F">
        <w:rPr>
          <w:rFonts w:ascii="Gandhari Unicode" w:hAnsi="Gandhari Unicode" w:cs="e-Tamil OTC"/>
          <w:noProof/>
          <w:lang w:val="en-GB"/>
        </w:rPr>
        <w:t xml:space="preserve"> iyaṉṟa</w:t>
      </w:r>
    </w:p>
    <w:p w14:paraId="073520F4" w14:textId="77777777" w:rsidR="0074055C" w:rsidRPr="004D5A2F" w:rsidRDefault="008567B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iṉṉāmaiyiṉum iṉit</w:t>
      </w:r>
      <w:r w:rsidRPr="004D5A2F">
        <w:rPr>
          <w:rFonts w:ascii="Gandhari Unicode" w:hAnsi="Gandhari Unicode" w:cs="e-Tamil OTC"/>
          <w:noProof/>
          <w:lang w:val="en-GB"/>
        </w:rPr>
        <w:t>*-</w:t>
      </w:r>
      <w:r w:rsidR="00CF70BD" w:rsidRPr="004D5A2F">
        <w:rPr>
          <w:rFonts w:ascii="Gandhari Unicode" w:hAnsi="Gandhari Unicode" w:cs="e-Tamil OTC"/>
          <w:noProof/>
          <w:lang w:val="en-GB"/>
        </w:rPr>
        <w:t>ō</w:t>
      </w:r>
    </w:p>
    <w:p w14:paraId="1C3DEA7D" w14:textId="77777777" w:rsidR="0074055C" w:rsidRPr="004D5A2F" w:rsidRDefault="008567B5">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eṉa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paṭūum puttēḷ nāṭ</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E598515" w14:textId="77777777" w:rsidR="0074055C" w:rsidRPr="004D5A2F" w:rsidRDefault="0074055C">
      <w:pPr>
        <w:pStyle w:val="Textbody"/>
        <w:spacing w:after="29" w:line="260" w:lineRule="exact"/>
        <w:rPr>
          <w:rFonts w:ascii="Gandhari Unicode" w:hAnsi="Gandhari Unicode" w:cs="e-Tamil OTC"/>
          <w:noProof/>
          <w:u w:val="single"/>
          <w:lang w:val="en-GB"/>
        </w:rPr>
      </w:pPr>
    </w:p>
    <w:p w14:paraId="1B533349" w14:textId="77777777" w:rsidR="0074055C" w:rsidRPr="004D5A2F" w:rsidRDefault="0074055C">
      <w:pPr>
        <w:pStyle w:val="Textbody"/>
        <w:spacing w:after="29" w:line="260" w:lineRule="exact"/>
        <w:rPr>
          <w:rFonts w:ascii="Gandhari Unicode" w:hAnsi="Gandhari Unicode" w:cs="e-Tamil OTC"/>
          <w:noProof/>
          <w:u w:val="single"/>
          <w:lang w:val="en-GB"/>
        </w:rPr>
      </w:pPr>
    </w:p>
    <w:p w14:paraId="61E33FA3" w14:textId="77777777" w:rsidR="0074055C" w:rsidRPr="004D5A2F" w:rsidRDefault="0074055C">
      <w:pPr>
        <w:pStyle w:val="Textbody"/>
        <w:spacing w:after="29" w:line="260" w:lineRule="exact"/>
        <w:rPr>
          <w:rFonts w:ascii="Gandhari Unicode" w:hAnsi="Gandhari Unicode" w:cs="e-Tamil OTC"/>
          <w:noProof/>
          <w:u w:val="single"/>
          <w:lang w:val="en-GB"/>
        </w:rPr>
      </w:pPr>
    </w:p>
    <w:p w14:paraId="660D36A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our great man is without love [for us]!</w:t>
      </w:r>
      <w:r w:rsidR="00EC178C" w:rsidRPr="004D5A2F">
        <w:rPr>
          <w:rFonts w:ascii="Gandhari Unicode" w:hAnsi="Gandhari Unicode" w:cs="e-Tamil OTC"/>
          <w:noProof/>
          <w:lang w:val="en-GB"/>
        </w:rPr>
        <w:t>”</w:t>
      </w:r>
      <w:r w:rsidRPr="004D5A2F">
        <w:rPr>
          <w:rFonts w:ascii="Gandhari Unicode" w:hAnsi="Gandhari Unicode" w:cs="e-Tamil OTC"/>
          <w:noProof/>
          <w:lang w:val="en-GB"/>
        </w:rPr>
        <w:t>, after having realised HIS coming.</w:t>
      </w:r>
    </w:p>
    <w:p w14:paraId="23F786EE" w14:textId="77777777" w:rsidR="0074055C" w:rsidRPr="004D5A2F" w:rsidRDefault="0074055C">
      <w:pPr>
        <w:pStyle w:val="Textbody"/>
        <w:spacing w:after="29" w:line="260" w:lineRule="exact"/>
        <w:rPr>
          <w:rFonts w:ascii="Gandhari Unicode" w:hAnsi="Gandhari Unicode" w:cs="e-Tamil OTC"/>
          <w:noProof/>
          <w:lang w:val="en-GB"/>
        </w:rPr>
      </w:pPr>
    </w:p>
    <w:p w14:paraId="6A002A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pepper grow- mountain-side- there shoot eat-</w:t>
      </w:r>
    </w:p>
    <w:p w14:paraId="236B93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monkey together being- big stone land-he</w:t>
      </w:r>
    </w:p>
    <w:p w14:paraId="70F6DF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pleasant-he because group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moved-forward-</w:t>
      </w:r>
    </w:p>
    <w:p w14:paraId="49F0CA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unpleasantness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pleasant-it</w:t>
      </w:r>
      <w:r w:rsidRPr="004D5A2F">
        <w:rPr>
          <w:rFonts w:ascii="Gandhari Unicode" w:hAnsi="Gandhari Unicode" w:cs="e-Tamil OTC"/>
          <w:noProof/>
          <w:position w:val="6"/>
          <w:lang w:val="en-GB"/>
        </w:rPr>
        <w:t>ō</w:t>
      </w:r>
    </w:p>
    <w:p w14:paraId="3582DC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pleasant-it say(inf.) happening- god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45E404" w14:textId="77777777" w:rsidR="0074055C" w:rsidRPr="004D5A2F" w:rsidRDefault="0074055C">
      <w:pPr>
        <w:pStyle w:val="Textbody"/>
        <w:spacing w:after="29"/>
        <w:rPr>
          <w:rFonts w:ascii="Gandhari Unicode" w:hAnsi="Gandhari Unicode" w:cs="e-Tamil OTC"/>
          <w:noProof/>
          <w:lang w:val="en-GB"/>
        </w:rPr>
      </w:pPr>
    </w:p>
    <w:p w14:paraId="2C4971B4" w14:textId="77777777" w:rsidR="0074055C" w:rsidRPr="004D5A2F" w:rsidRDefault="0074055C">
      <w:pPr>
        <w:pStyle w:val="Textbody"/>
        <w:spacing w:after="29"/>
        <w:rPr>
          <w:rFonts w:ascii="Gandhari Unicode" w:hAnsi="Gandhari Unicode" w:cs="e-Tamil OTC"/>
          <w:noProof/>
          <w:lang w:val="en-GB"/>
        </w:rPr>
      </w:pPr>
    </w:p>
    <w:p w14:paraId="189BD0C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land of the gods is called pleasing.</w:t>
      </w:r>
    </w:p>
    <w:p w14:paraId="2CA5E3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more pleasing than the unpleasantness</w:t>
      </w:r>
    </w:p>
    <w:p w14:paraId="731EF4B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which came from the family</w:t>
      </w:r>
      <w:r w:rsidRPr="004D5A2F">
        <w:rPr>
          <w:rStyle w:val="FootnoteReference"/>
          <w:rFonts w:ascii="Gandhari Unicode" w:hAnsi="Gandhari Unicode" w:cs="e-Tamil OTC"/>
          <w:noProof/>
          <w:lang w:val="en-GB"/>
        </w:rPr>
        <w:footnoteReference w:id="378"/>
      </w:r>
      <w:r w:rsidRPr="004D5A2F">
        <w:rPr>
          <w:rFonts w:ascii="Gandhari Unicode" w:hAnsi="Gandhari Unicode" w:cs="e-Tamil OTC"/>
          <w:noProof/>
          <w:lang w:val="en-GB"/>
        </w:rPr>
        <w:t>, because he is pleasing,</w:t>
      </w:r>
    </w:p>
    <w:p w14:paraId="059F2AF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of big stones, where monkeys are together</w:t>
      </w:r>
    </w:p>
    <w:p w14:paraId="4640CE01"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[and] eat from the shoots at the mountain side</w:t>
      </w:r>
    </w:p>
    <w:p w14:paraId="3F2BC8A4"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pepper grows?</w:t>
      </w:r>
    </w:p>
    <w:p w14:paraId="0DBD11F9" w14:textId="77777777" w:rsidR="0074055C" w:rsidRPr="004D5A2F" w:rsidRDefault="0074055C">
      <w:pPr>
        <w:pStyle w:val="Textbody"/>
        <w:spacing w:after="0"/>
        <w:rPr>
          <w:rFonts w:ascii="Gandhari Unicode" w:hAnsi="Gandhari Unicode" w:cs="e-Tamil OTC"/>
          <w:noProof/>
          <w:lang w:val="en-GB"/>
        </w:rPr>
      </w:pPr>
    </w:p>
    <w:p w14:paraId="2967417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94855E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6714D5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காலம் கண்டு வேறுபட்டாள் எனக் கவன்ற தோழிக்குக்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காலத்து வந்திலர் என்று வேறுபட்டேன் அல்லேன் அவரைப் புறத்தார் கொடியர் என்று கூறக் கேட்டு வேறுபட்டேன்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தலைமகள் சொல்லியது.</w:t>
      </w:r>
    </w:p>
    <w:p w14:paraId="254A253B" w14:textId="77777777" w:rsidR="0074055C" w:rsidRPr="004D5A2F" w:rsidRDefault="0074055C">
      <w:pPr>
        <w:pStyle w:val="Textbody"/>
        <w:spacing w:after="29"/>
        <w:rPr>
          <w:rFonts w:ascii="Gandhari Unicode" w:hAnsi="Gandhari Unicode" w:cs="e-Tamil OTC"/>
          <w:noProof/>
          <w:lang w:val="en-GB"/>
        </w:rPr>
      </w:pPr>
    </w:p>
    <w:p w14:paraId="288317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வளர்பிறை போல வழிவழி பெருகி</w:t>
      </w:r>
    </w:p>
    <w:p w14:paraId="481A5C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யிறைவளை நெகிழ்த்த வெவ்வ நோயொடு</w:t>
      </w:r>
    </w:p>
    <w:p w14:paraId="365682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குழைபிசைந் தனையே மாகிச் சாஅ</w:t>
      </w:r>
    </w:p>
    <w:p w14:paraId="2FCAE8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யுழைய ரன்மையி</w:t>
      </w:r>
      <w:r w:rsidRPr="004D5A2F">
        <w:rPr>
          <w:rFonts w:ascii="Gandhari Unicode" w:hAnsi="Gandhari Unicode" w:cs="e-Tamil OTC"/>
          <w:noProof/>
          <w:cs/>
          <w:lang w:val="en-GB"/>
        </w:rPr>
        <w:t xml:space="preserve"> னுழப்ப தன்றியு</w:t>
      </w:r>
    </w:p>
    <w:p w14:paraId="165019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மழையுந் தோழி மான்றுபட் டன்றே</w:t>
      </w:r>
    </w:p>
    <w:p w14:paraId="19FD26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பட்ட மாரி படாஅக் </w:t>
      </w:r>
      <w:r w:rsidRPr="004D5A2F">
        <w:rPr>
          <w:rFonts w:ascii="Gandhari Unicode" w:hAnsi="Gandhari Unicode" w:cs="e-Tamil OTC"/>
          <w:noProof/>
          <w:u w:val="wave"/>
          <w:cs/>
          <w:lang w:val="en-GB"/>
        </w:rPr>
        <w:t>கண்ணு</w:t>
      </w:r>
    </w:p>
    <w:p w14:paraId="1FC46A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மவர்திறத் திரங்கு நம்மினு</w:t>
      </w:r>
    </w:p>
    <w:p w14:paraId="4D25F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நந்திறத் திரங்குமிவ் வழுங்க லூரே.</w:t>
      </w:r>
    </w:p>
    <w:p w14:paraId="43B2A292" w14:textId="77777777" w:rsidR="0074055C" w:rsidRPr="004D5A2F" w:rsidRDefault="0074055C">
      <w:pPr>
        <w:pStyle w:val="Textbody"/>
        <w:spacing w:after="29"/>
        <w:rPr>
          <w:rFonts w:ascii="Gandhari Unicode" w:hAnsi="Gandhari Unicode" w:cs="e-Tamil OTC"/>
          <w:noProof/>
          <w:lang w:val="en-GB"/>
        </w:rPr>
      </w:pPr>
    </w:p>
    <w:p w14:paraId="37139E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வழிவழி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வழிவழிப் </w:t>
      </w:r>
      <w:r w:rsidRPr="004D5A2F">
        <w:rPr>
          <w:rFonts w:ascii="Gandhari Unicode" w:hAnsi="Gandhari Unicode" w:cs="e-Tamil OTC"/>
          <w:noProof/>
          <w:lang w:val="en-GB"/>
        </w:rPr>
        <w:t xml:space="preserve">Cām.; /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 ரன்மையி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யுழையா னமையி </w:t>
      </w:r>
      <w:r w:rsidRPr="004D5A2F">
        <w:rPr>
          <w:rFonts w:ascii="Gandhari Unicode" w:hAnsi="Gandhari Unicode" w:cs="e-Tamil OTC"/>
          <w:noProof/>
          <w:lang w:val="en-GB"/>
        </w:rPr>
        <w:t xml:space="preserve">L1, G1+2,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L1, C1+3, G1+2, EA, AT, Cām.v</w:t>
      </w:r>
      <w:r w:rsidRPr="004D5A2F">
        <w:rPr>
          <w:rStyle w:val="FootnoteReference"/>
          <w:rFonts w:ascii="Gandhari Unicode" w:hAnsi="Gandhari Unicode" w:cs="e-Tamil OTC"/>
          <w:noProof/>
          <w:lang w:val="en-GB"/>
        </w:rPr>
        <w:footnoteReference w:id="379"/>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 நம்மினு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திறங்கு நம்மினு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திசங்கு நம்மிதுனு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திரங்குமிவ்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திறங்குமிவ் </w:t>
      </w:r>
      <w:r w:rsidRPr="004D5A2F">
        <w:rPr>
          <w:rFonts w:ascii="Gandhari Unicode" w:hAnsi="Gandhari Unicode" w:cs="e-Tamil OTC"/>
          <w:noProof/>
          <w:lang w:val="en-GB"/>
        </w:rPr>
        <w:t>C3</w:t>
      </w:r>
    </w:p>
    <w:p w14:paraId="06A1FDA3" w14:textId="77777777" w:rsidR="0074055C" w:rsidRPr="004D5A2F" w:rsidRDefault="0074055C">
      <w:pPr>
        <w:pStyle w:val="Textbody"/>
        <w:spacing w:after="29"/>
        <w:rPr>
          <w:rFonts w:ascii="Gandhari Unicode" w:hAnsi="Gandhari Unicode" w:cs="e-Tamil OTC"/>
          <w:noProof/>
          <w:lang w:val="en-GB"/>
        </w:rPr>
      </w:pPr>
    </w:p>
    <w:p w14:paraId="0F8C05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vaḷar piṟai pōla vaḻi vaḻi peruki</w:t>
      </w:r>
    </w:p>
    <w:p w14:paraId="09B024BC" w14:textId="77777777" w:rsidR="0074055C" w:rsidRPr="004D5A2F" w:rsidRDefault="00BC52A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iṟai vaḷai nekiḻtta </w:t>
      </w:r>
      <w:r w:rsidRPr="004D5A2F">
        <w:rPr>
          <w:rFonts w:ascii="Gandhari Unicode" w:hAnsi="Gandhari Unicode" w:cs="e-Tamil OTC"/>
          <w:noProof/>
          <w:lang w:val="en-GB"/>
        </w:rPr>
        <w:t>~</w:t>
      </w:r>
      <w:r w:rsidR="00CF70BD" w:rsidRPr="004D5A2F">
        <w:rPr>
          <w:rFonts w:ascii="Gandhari Unicode" w:hAnsi="Gandhari Unicode" w:cs="e-Tamil OTC"/>
          <w:noProof/>
          <w:lang w:val="en-GB"/>
        </w:rPr>
        <w:t>evvam nōyoṭu</w:t>
      </w:r>
    </w:p>
    <w:p w14:paraId="457E04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kuḻai picaintaṉaiyēm āki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cāay</w:t>
      </w:r>
    </w:p>
    <w:p w14:paraId="0E7BE7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uḻaiyar aṉmaiyiṉ</w:t>
      </w:r>
      <w:r w:rsidRPr="004D5A2F">
        <w:rPr>
          <w:rFonts w:ascii="Gandhari Unicode" w:hAnsi="Gandhari Unicode" w:cs="e-Tamil OTC"/>
          <w:noProof/>
          <w:lang w:val="en-GB"/>
        </w:rPr>
        <w:t xml:space="preserve"> uḻappat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aṉṟi</w:t>
      </w:r>
      <w:r w:rsidR="00BC52AF" w:rsidRPr="004D5A2F">
        <w:rPr>
          <w:rFonts w:ascii="Gandhari Unicode" w:hAnsi="Gandhari Unicode" w:cs="e-Tamil OTC"/>
          <w:noProof/>
          <w:lang w:val="en-GB"/>
        </w:rPr>
        <w:t>-~</w:t>
      </w:r>
      <w:r w:rsidRPr="004D5A2F">
        <w:rPr>
          <w:rFonts w:ascii="Gandhari Unicode" w:hAnsi="Gandhari Unicode" w:cs="e-Tamil OTC"/>
          <w:noProof/>
          <w:lang w:val="en-GB"/>
        </w:rPr>
        <w:t>um</w:t>
      </w:r>
    </w:p>
    <w:p w14:paraId="427BF5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w:t>
      </w:r>
      <w:r w:rsidR="00BC52AF" w:rsidRPr="004D5A2F">
        <w:rPr>
          <w:rFonts w:ascii="Gandhari Unicode" w:hAnsi="Gandhari Unicode" w:cs="e-Tamil OTC"/>
          <w:noProof/>
          <w:lang w:val="en-GB"/>
        </w:rPr>
        <w:t>-~</w:t>
      </w:r>
      <w:r w:rsidRPr="004D5A2F">
        <w:rPr>
          <w:rFonts w:ascii="Gandhari Unicode" w:hAnsi="Gandhari Unicode" w:cs="e-Tamil OTC"/>
          <w:noProof/>
          <w:lang w:val="en-GB"/>
        </w:rPr>
        <w:t>um tōḻi māṉṟu paṭṭaṉṟ</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28753B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paṭṭa māri paṭāa</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w:t>
      </w:r>
      <w:r w:rsidR="00BC52AF"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3477C1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 tiṟatt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iraṅkum nammiṉum</w:t>
      </w:r>
    </w:p>
    <w:p w14:paraId="713E108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nam-tiṟ</w:t>
      </w:r>
      <w:r w:rsidR="00BC52AF" w:rsidRPr="004D5A2F">
        <w:rPr>
          <w:rFonts w:ascii="Gandhari Unicode" w:hAnsi="Gandhari Unicode" w:cs="e-Tamil OTC"/>
          <w:noProof/>
          <w:lang w:val="en-GB"/>
        </w:rPr>
        <w:t>att*</w:t>
      </w:r>
      <w:r w:rsidRPr="004D5A2F">
        <w:rPr>
          <w:rFonts w:ascii="Gandhari Unicode" w:hAnsi="Gandhari Unicode" w:cs="e-Tamil OTC"/>
          <w:noProof/>
          <w:lang w:val="en-GB"/>
        </w:rPr>
        <w:t xml:space="preserve"> iraṅkum 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BC52AF"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750D58DE" w14:textId="77777777" w:rsidR="0074055C" w:rsidRPr="004D5A2F" w:rsidRDefault="0074055C">
      <w:pPr>
        <w:pStyle w:val="Textbody"/>
        <w:spacing w:after="29" w:line="260" w:lineRule="exact"/>
        <w:rPr>
          <w:rFonts w:ascii="Gandhari Unicode" w:hAnsi="Gandhari Unicode" w:cs="e-Tamil OTC"/>
          <w:noProof/>
          <w:lang w:val="en-GB"/>
        </w:rPr>
      </w:pPr>
    </w:p>
    <w:p w14:paraId="1C173BA8" w14:textId="77777777" w:rsidR="0074055C" w:rsidRPr="004D5A2F" w:rsidRDefault="0074055C">
      <w:pPr>
        <w:pStyle w:val="Textbody"/>
        <w:spacing w:after="29" w:line="260" w:lineRule="exact"/>
        <w:rPr>
          <w:rFonts w:ascii="Gandhari Unicode" w:hAnsi="Gandhari Unicode" w:cs="e-Tamil OTC"/>
          <w:noProof/>
          <w:lang w:val="en-GB"/>
        </w:rPr>
      </w:pPr>
    </w:p>
    <w:p w14:paraId="42584B03" w14:textId="77777777" w:rsidR="0074055C" w:rsidRPr="004D5A2F" w:rsidRDefault="0074055C">
      <w:pPr>
        <w:pStyle w:val="Textbody"/>
        <w:spacing w:after="29" w:line="260" w:lineRule="exact"/>
        <w:rPr>
          <w:rFonts w:ascii="Gandhari Unicode" w:hAnsi="Gandhari Unicode" w:cs="e-Tamil OTC"/>
          <w:noProof/>
          <w:lang w:val="en-GB"/>
        </w:rPr>
      </w:pPr>
    </w:p>
    <w:p w14:paraId="50428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When he hasn't come in time I didn't change. When I heard strangers call him a cruel one, I have changed</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be changed at the sight of the season.</w:t>
      </w:r>
    </w:p>
    <w:p w14:paraId="235B2282" w14:textId="77777777" w:rsidR="0074055C" w:rsidRPr="004D5A2F" w:rsidRDefault="0074055C">
      <w:pPr>
        <w:pStyle w:val="Textbody"/>
        <w:spacing w:after="29" w:line="260" w:lineRule="exact"/>
        <w:rPr>
          <w:rFonts w:ascii="Gandhari Unicode" w:hAnsi="Gandhari Unicode" w:cs="e-Tamil OTC"/>
          <w:noProof/>
          <w:lang w:val="en-GB"/>
        </w:rPr>
      </w:pPr>
    </w:p>
    <w:p w14:paraId="7A478C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grow- crescent-moon be-similar way way become-big</w:t>
      </w:r>
    </w:p>
    <w:p w14:paraId="25F80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joint bangle loosened- trouble pain-with</w:t>
      </w:r>
    </w:p>
    <w:p w14:paraId="37E55A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kneaded-such-we</w:t>
      </w:r>
      <w:r w:rsidRPr="004D5A2F">
        <w:rPr>
          <w:rStyle w:val="FootnoteReference"/>
          <w:rFonts w:ascii="Gandhari Unicode" w:hAnsi="Gandhari Unicode" w:cs="e-Tamil OTC"/>
          <w:noProof/>
          <w:lang w:val="en-GB"/>
        </w:rPr>
        <w:footnoteReference w:id="380"/>
      </w:r>
      <w:r w:rsidRPr="004D5A2F">
        <w:rPr>
          <w:rFonts w:ascii="Gandhari Unicode" w:hAnsi="Gandhari Unicode" w:cs="e-Tamil OTC"/>
          <w:noProof/>
          <w:lang w:val="en-GB"/>
        </w:rPr>
        <w:t xml:space="preserve"> become(abs.) exhausted</w:t>
      </w:r>
    </w:p>
    <w:p w14:paraId="74BC4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neighbour(h.) not-being-so</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bearing-it besides</w:t>
      </w:r>
    </w:p>
    <w:p w14:paraId="7551B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friend confused it-happened</w:t>
      </w:r>
      <w:r w:rsidRPr="004D5A2F">
        <w:rPr>
          <w:rFonts w:ascii="Gandhari Unicode" w:hAnsi="Gandhari Unicode" w:cs="e-Tamil OTC"/>
          <w:noProof/>
          <w:position w:val="6"/>
          <w:lang w:val="en-GB"/>
        </w:rPr>
        <w:t>ē</w:t>
      </w:r>
    </w:p>
    <w:p w14:paraId="5A62E9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happened- shower happen-not eye</w:t>
      </w:r>
      <w:r w:rsidRPr="004D5A2F">
        <w:rPr>
          <w:rFonts w:ascii="Gandhari Unicode" w:hAnsi="Gandhari Unicode" w:cs="e-Tamil OTC"/>
          <w:noProof/>
          <w:position w:val="6"/>
          <w:lang w:val="en-GB"/>
        </w:rPr>
        <w:t>um</w:t>
      </w:r>
    </w:p>
    <w:p w14:paraId="1FA821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 reason- feeling-pity- we-</w:t>
      </w:r>
      <w:r w:rsidRPr="004D5A2F">
        <w:rPr>
          <w:rFonts w:ascii="Gandhari Unicode" w:hAnsi="Gandhari Unicode" w:cs="e-Tamil OTC"/>
          <w:noProof/>
          <w:position w:val="6"/>
          <w:lang w:val="en-GB"/>
        </w:rPr>
        <w:t>iṉum</w:t>
      </w:r>
    </w:p>
    <w:p w14:paraId="102AFD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we-(loc.) feeling-pity-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4A425A" w14:textId="77777777" w:rsidR="0074055C" w:rsidRPr="004D5A2F" w:rsidRDefault="0074055C">
      <w:pPr>
        <w:pStyle w:val="Textbody"/>
        <w:spacing w:after="29"/>
        <w:rPr>
          <w:rFonts w:ascii="Gandhari Unicode" w:hAnsi="Gandhari Unicode" w:cs="e-Tamil OTC"/>
          <w:noProof/>
          <w:lang w:val="en-GB"/>
        </w:rPr>
      </w:pPr>
    </w:p>
    <w:p w14:paraId="27E05029" w14:textId="77777777" w:rsidR="0074055C" w:rsidRPr="004D5A2F" w:rsidRDefault="0074055C">
      <w:pPr>
        <w:pStyle w:val="Textbody"/>
        <w:spacing w:after="29"/>
        <w:rPr>
          <w:rFonts w:ascii="Gandhari Unicode" w:hAnsi="Gandhari Unicode" w:cs="e-Tamil OTC"/>
          <w:noProof/>
          <w:lang w:val="en-GB"/>
        </w:rPr>
      </w:pPr>
    </w:p>
    <w:p w14:paraId="6370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Besides [our] having to bear that he isn't close,</w:t>
      </w:r>
    </w:p>
    <w:p w14:paraId="5C3FDBFC"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when [we are] exhausted, having become like a bruised sprout,</w:t>
      </w:r>
    </w:p>
    <w:p w14:paraId="18E7454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troubling pain, grown bit by bit like the waxing crescent</w:t>
      </w:r>
    </w:p>
    <w:p w14:paraId="7B58F8B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moon [and] loosened the bangles from [our] joints,</w:t>
      </w:r>
    </w:p>
    <w:p w14:paraId="1F49D14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rain too, friend, has got confused.</w:t>
      </w:r>
      <w:r w:rsidRPr="004D5A2F">
        <w:rPr>
          <w:rStyle w:val="FootnoteReference"/>
          <w:rFonts w:ascii="Gandhari Unicode" w:hAnsi="Gandhari Unicode" w:cs="e-Tamil OTC"/>
          <w:noProof/>
          <w:lang w:val="en-GB"/>
        </w:rPr>
        <w:footnoteReference w:id="381"/>
      </w:r>
    </w:p>
    <w:p w14:paraId="6DEF74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feels pity for us,</w:t>
      </w:r>
    </w:p>
    <w:p w14:paraId="16658E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more than we feel pity for him,</w:t>
      </w:r>
    </w:p>
    <w:p w14:paraId="5127EF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with eyes</w:t>
      </w:r>
      <w:r w:rsidRPr="004D5A2F">
        <w:rPr>
          <w:rStyle w:val="FootnoteReference"/>
          <w:rFonts w:ascii="Gandhari Unicode" w:hAnsi="Gandhari Unicode" w:cs="e-Tamil OTC"/>
          <w:noProof/>
          <w:lang w:val="en-GB"/>
        </w:rPr>
        <w:footnoteReference w:id="382"/>
      </w:r>
      <w:r w:rsidRPr="004D5A2F">
        <w:rPr>
          <w:rFonts w:ascii="Gandhari Unicode" w:hAnsi="Gandhari Unicode" w:cs="e-Tamil OTC"/>
          <w:noProof/>
          <w:lang w:val="en-GB"/>
        </w:rPr>
        <w:t xml:space="preserve"> not closing in the fallen shower</w:t>
      </w:r>
      <w:r w:rsidRPr="004D5A2F">
        <w:rPr>
          <w:rStyle w:val="FootnoteReference"/>
          <w:rFonts w:ascii="Gandhari Unicode" w:hAnsi="Gandhari Unicode" w:cs="e-Tamil OTC"/>
          <w:noProof/>
          <w:lang w:val="en-GB"/>
        </w:rPr>
        <w:footnoteReference w:id="383"/>
      </w:r>
      <w:r w:rsidRPr="004D5A2F">
        <w:rPr>
          <w:rFonts w:ascii="Gandhari Unicode" w:hAnsi="Gandhari Unicode" w:cs="e-Tamil OTC"/>
          <w:noProof/>
          <w:lang w:val="en-GB"/>
        </w:rPr>
        <w:t>.</w:t>
      </w:r>
    </w:p>
    <w:p w14:paraId="041B5166" w14:textId="77777777" w:rsidR="0074055C" w:rsidRPr="004D5A2F" w:rsidRDefault="0074055C">
      <w:pPr>
        <w:pStyle w:val="Textbody"/>
        <w:spacing w:after="0"/>
        <w:rPr>
          <w:rFonts w:ascii="Gandhari Unicode" w:hAnsi="Gandhari Unicode" w:cs="e-Tamil OTC"/>
          <w:b/>
          <w:noProof/>
          <w:lang w:val="en-GB"/>
        </w:rPr>
      </w:pPr>
    </w:p>
    <w:p w14:paraId="270E785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12C7E7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கல்பொரு சிறுநுரையார்: </w:t>
      </w:r>
      <w:r w:rsidRPr="004D5A2F">
        <w:rPr>
          <w:rFonts w:ascii="Gandhari Unicode" w:hAnsi="Gandhari Unicode"/>
          <w:i w:val="0"/>
          <w:iCs w:val="0"/>
          <w:color w:val="auto"/>
        </w:rPr>
        <w:t>SHE</w:t>
      </w:r>
    </w:p>
    <w:p w14:paraId="52FCB70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வற்புறுத்துந் தோழிக்குத் தலைமகள் அழிவுற்றுச் சொல்லியது.</w:t>
      </w:r>
    </w:p>
    <w:p w14:paraId="4405937B" w14:textId="77777777" w:rsidR="0074055C" w:rsidRPr="004D5A2F" w:rsidRDefault="0074055C">
      <w:pPr>
        <w:pStyle w:val="Textbody"/>
        <w:spacing w:after="29"/>
        <w:rPr>
          <w:rFonts w:ascii="Gandhari Unicode" w:hAnsi="Gandhari Unicode" w:cs="e-Tamil OTC"/>
          <w:noProof/>
          <w:lang w:val="en-GB"/>
        </w:rPr>
      </w:pPr>
    </w:p>
    <w:p w14:paraId="24F7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காமந் தாங்குமதி யென்போர் தாமஃ</w:t>
      </w:r>
    </w:p>
    <w:p w14:paraId="4B01B1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தறியலர்</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வனைமது கையர்கொல்</w:t>
      </w:r>
    </w:p>
    <w:p w14:paraId="1AFAC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யாமெங் காதலர்க் காணே மாயிற்</w:t>
      </w:r>
    </w:p>
    <w:p w14:paraId="217063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செறிதுனி</w:t>
      </w:r>
      <w:r w:rsidRPr="004D5A2F">
        <w:rPr>
          <w:rFonts w:ascii="Gandhari Unicode" w:hAnsi="Gandhari Unicode" w:cs="e-Tamil OTC"/>
          <w:noProof/>
          <w:cs/>
          <w:lang w:val="en-GB"/>
        </w:rPr>
        <w:t xml:space="preserve"> பெருகிய நெஞ்சமொடு பெருநீர்க்</w:t>
      </w:r>
    </w:p>
    <w:p w14:paraId="6FADE1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கல்பொரு சிறுநுரை போல</w:t>
      </w:r>
    </w:p>
    <w:p w14:paraId="7CBD8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மெல்ல வில்லா </w:t>
      </w:r>
      <w:r w:rsidRPr="004D5A2F">
        <w:rPr>
          <w:rFonts w:ascii="Gandhari Unicode" w:hAnsi="Gandhari Unicode" w:cs="e-Tamil OTC"/>
          <w:noProof/>
          <w:u w:val="wave"/>
          <w:cs/>
          <w:lang w:val="en-GB"/>
        </w:rPr>
        <w:t>குதுமே</w:t>
      </w:r>
      <w:r w:rsidRPr="004D5A2F">
        <w:rPr>
          <w:rFonts w:ascii="Gandhari Unicode" w:hAnsi="Gandhari Unicode" w:cs="e-Tamil OTC"/>
          <w:noProof/>
          <w:cs/>
          <w:lang w:val="en-GB"/>
        </w:rPr>
        <w:t>.</w:t>
      </w:r>
    </w:p>
    <w:p w14:paraId="0D3F2FD6" w14:textId="77777777" w:rsidR="0074055C" w:rsidRPr="004D5A2F" w:rsidRDefault="0074055C">
      <w:pPr>
        <w:pStyle w:val="Textbody"/>
        <w:spacing w:after="29"/>
        <w:rPr>
          <w:rFonts w:ascii="Gandhari Unicode" w:hAnsi="Gandhari Unicode" w:cs="e-Tamil OTC"/>
          <w:noProof/>
          <w:lang w:val="en-GB"/>
        </w:rPr>
      </w:pPr>
    </w:p>
    <w:p w14:paraId="4C1AD6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தறியலர் </w:t>
      </w:r>
      <w:r w:rsidRPr="004D5A2F">
        <w:rPr>
          <w:rFonts w:ascii="Gandhari Unicode" w:hAnsi="Gandhari Unicode" w:cs="e-Tamil OTC"/>
          <w:noProof/>
          <w:lang w:val="en-GB"/>
        </w:rPr>
        <w:t xml:space="preserve">L1, C1+2+3, G1+2, Nacc., EA, ATv, Cām.; </w:t>
      </w:r>
      <w:r w:rsidRPr="004D5A2F">
        <w:rPr>
          <w:rFonts w:ascii="Gandhari Unicode" w:hAnsi="Gandhari Unicode" w:cs="e-Tamil OTC"/>
          <w:noProof/>
          <w:cs/>
          <w:lang w:val="en-GB"/>
        </w:rPr>
        <w:t xml:space="preserve">தறியுநர் </w:t>
      </w:r>
      <w:r w:rsidRPr="004D5A2F">
        <w:rPr>
          <w:rFonts w:ascii="Gandhari Unicode" w:hAnsi="Gandhari Unicode" w:cs="e-Tamil OTC"/>
          <w:noProof/>
          <w:lang w:val="en-GB"/>
        </w:rPr>
        <w:t xml:space="preserve">Nacc.v,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கையர்கொல்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வனைய மதுகையர்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வெனை மதுகையர்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காதலர்க்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குதுமே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வில்லா கும்மே </w:t>
      </w:r>
      <w:r w:rsidRPr="004D5A2F">
        <w:rPr>
          <w:rFonts w:ascii="Gandhari Unicode" w:hAnsi="Gandhari Unicode" w:cs="e-Tamil OTC"/>
          <w:noProof/>
          <w:lang w:val="en-GB"/>
        </w:rPr>
        <w:t>Cām.v</w:t>
      </w:r>
    </w:p>
    <w:p w14:paraId="3CA670DC" w14:textId="77777777" w:rsidR="0074055C" w:rsidRPr="004D5A2F" w:rsidRDefault="0074055C">
      <w:pPr>
        <w:pStyle w:val="Textbody"/>
        <w:spacing w:after="29"/>
        <w:rPr>
          <w:rFonts w:ascii="Gandhari Unicode" w:hAnsi="Gandhari Unicode" w:cs="e-Tamil OTC"/>
          <w:noProof/>
          <w:lang w:val="en-GB"/>
        </w:rPr>
      </w:pPr>
    </w:p>
    <w:p w14:paraId="58448F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kāmam tāṅkumati eṉpōr tām aḵt</w:t>
      </w:r>
      <w:r w:rsidR="00EC178C" w:rsidRPr="004D5A2F">
        <w:rPr>
          <w:rFonts w:ascii="Gandhari Unicode" w:hAnsi="Gandhari Unicode" w:cs="e-Tamil OTC"/>
          <w:noProof/>
          <w:lang w:val="en-GB"/>
        </w:rPr>
        <w:t>*</w:t>
      </w:r>
    </w:p>
    <w:p w14:paraId="593850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aṟiyalar</w:t>
      </w:r>
      <w:r w:rsidR="008745B5"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aṉai</w:t>
      </w:r>
      <w:r w:rsidRPr="004D5A2F">
        <w:rPr>
          <w:rFonts w:ascii="Gandhari Unicode" w:hAnsi="Gandhari Unicode" w:cs="e-Tamil OTC"/>
          <w:noProof/>
          <w:lang w:val="en-GB"/>
        </w:rPr>
        <w:t xml:space="preserve"> matukaiyar-kol</w:t>
      </w:r>
    </w:p>
    <w:p w14:paraId="606ADA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yām em kātalar kāṇēm āyiṉ</w:t>
      </w:r>
    </w:p>
    <w:p w14:paraId="7E4580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ceṟi</w:t>
      </w:r>
      <w:r w:rsidRPr="004D5A2F">
        <w:rPr>
          <w:rFonts w:ascii="Gandhari Unicode" w:hAnsi="Gandhari Unicode" w:cs="e-Tamil OTC"/>
          <w:noProof/>
          <w:lang w:val="en-GB"/>
        </w:rPr>
        <w:t xml:space="preserve"> tuṉi perukiya neñcamoṭu peru nīr</w:t>
      </w:r>
      <w:r w:rsidR="008745B5" w:rsidRPr="004D5A2F">
        <w:rPr>
          <w:rFonts w:ascii="Gandhari Unicode" w:hAnsi="Gandhari Unicode" w:cs="e-Tamil OTC"/>
          <w:noProof/>
          <w:lang w:val="en-GB"/>
        </w:rPr>
        <w:t>+</w:t>
      </w:r>
    </w:p>
    <w:p w14:paraId="4B6F22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 poru ciṟu nurai pōla</w:t>
      </w:r>
    </w:p>
    <w:p w14:paraId="01845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mella mella </w:t>
      </w:r>
      <w:r w:rsidR="008745B5" w:rsidRPr="004D5A2F">
        <w:rPr>
          <w:rFonts w:ascii="Gandhari Unicode" w:hAnsi="Gandhari Unicode" w:cs="e-Tamil OTC"/>
          <w:noProof/>
          <w:lang w:val="en-GB"/>
        </w:rPr>
        <w:t>~</w:t>
      </w:r>
      <w:r w:rsidRPr="004D5A2F">
        <w:rPr>
          <w:rFonts w:ascii="Gandhari Unicode" w:hAnsi="Gandhari Unicode" w:cs="e-Tamil OTC"/>
          <w:noProof/>
          <w:lang w:val="en-GB"/>
        </w:rPr>
        <w:t xml:space="preserve">il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ākutum</w:t>
      </w:r>
      <w:r w:rsidR="008745B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DB1FF6" w14:textId="77777777" w:rsidR="0074055C" w:rsidRPr="004D5A2F" w:rsidRDefault="0074055C">
      <w:pPr>
        <w:pStyle w:val="Textbody"/>
        <w:spacing w:after="29" w:line="260" w:lineRule="exact"/>
        <w:rPr>
          <w:rFonts w:ascii="Gandhari Unicode" w:hAnsi="Gandhari Unicode" w:cs="e-Tamil OTC"/>
          <w:noProof/>
          <w:u w:val="single"/>
          <w:lang w:val="en-GB"/>
        </w:rPr>
      </w:pPr>
    </w:p>
    <w:p w14:paraId="0D65FF75" w14:textId="77777777" w:rsidR="0074055C" w:rsidRPr="004D5A2F" w:rsidRDefault="0074055C">
      <w:pPr>
        <w:pStyle w:val="Textbody"/>
        <w:spacing w:after="29" w:line="260" w:lineRule="exact"/>
        <w:rPr>
          <w:rFonts w:ascii="Gandhari Unicode" w:hAnsi="Gandhari Unicode" w:cs="e-Tamil OTC"/>
          <w:noProof/>
          <w:u w:val="single"/>
          <w:lang w:val="en-GB"/>
        </w:rPr>
      </w:pPr>
    </w:p>
    <w:p w14:paraId="1D05D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0422E2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falling into desolation by HER to the confidante who encourages [her].</w:t>
      </w:r>
    </w:p>
    <w:p w14:paraId="4946BE1A" w14:textId="77777777" w:rsidR="0074055C" w:rsidRPr="004D5A2F" w:rsidRDefault="0074055C">
      <w:pPr>
        <w:pStyle w:val="Textbody"/>
        <w:spacing w:after="29" w:line="260" w:lineRule="exact"/>
        <w:rPr>
          <w:rFonts w:ascii="Gandhari Unicode" w:hAnsi="Gandhari Unicode" w:cs="e-Tamil OTC"/>
          <w:noProof/>
          <w:lang w:val="en-GB"/>
        </w:rPr>
      </w:pPr>
    </w:p>
    <w:p w14:paraId="39F7B9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endure(ipt.) saying-they(h.) self(pl.) that</w:t>
      </w:r>
    </w:p>
    <w:p w14:paraId="6FA086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know-not-they(h.)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such strength-they(h.)</w:t>
      </w:r>
      <w:r w:rsidRPr="004D5A2F">
        <w:rPr>
          <w:rFonts w:ascii="Gandhari Unicode" w:hAnsi="Gandhari Unicode" w:cs="e-Tamil OTC"/>
          <w:noProof/>
          <w:position w:val="6"/>
          <w:lang w:val="en-GB"/>
        </w:rPr>
        <w:t>kol</w:t>
      </w:r>
    </w:p>
    <w:p w14:paraId="7C670E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our- lover we-don't-see if</w:t>
      </w:r>
    </w:p>
    <w:p w14:paraId="18B42F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dense disgust become-big- heart-with big water</w:t>
      </w:r>
    </w:p>
    <w:p w14:paraId="537C06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dash- little foam be-similar</w:t>
      </w:r>
    </w:p>
    <w:p w14:paraId="582218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gently gently be-not- we-become(sub.)</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1D2EA2" w14:textId="77777777" w:rsidR="0074055C" w:rsidRPr="004D5A2F" w:rsidRDefault="0074055C">
      <w:pPr>
        <w:pStyle w:val="Textbody"/>
        <w:spacing w:after="29"/>
        <w:rPr>
          <w:rFonts w:ascii="Gandhari Unicode" w:hAnsi="Gandhari Unicode" w:cs="e-Tamil OTC"/>
          <w:noProof/>
          <w:lang w:val="en-GB"/>
        </w:rPr>
      </w:pPr>
    </w:p>
    <w:p w14:paraId="0D92DA5E" w14:textId="77777777" w:rsidR="0074055C" w:rsidRPr="004D5A2F" w:rsidRDefault="0074055C">
      <w:pPr>
        <w:pStyle w:val="Textbody"/>
        <w:spacing w:after="29"/>
        <w:rPr>
          <w:rFonts w:ascii="Gandhari Unicode" w:hAnsi="Gandhari Unicode" w:cs="e-Tamil OTC"/>
          <w:noProof/>
          <w:lang w:val="en-GB"/>
        </w:rPr>
      </w:pPr>
    </w:p>
    <w:p w14:paraId="55CFEFA2" w14:textId="77777777" w:rsidR="0074055C" w:rsidRPr="004D5A2F" w:rsidRDefault="00EC178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Endure desire!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they say </w:t>
      </w:r>
      <w:r w:rsidR="00CF70BD" w:rsidRPr="004D5A2F">
        <w:rPr>
          <w:rFonts w:ascii="Gandhari Unicode" w:eastAsia="URW Palladio UNI" w:hAnsi="Gandhari Unicode" w:cs="e-Tamil OTC"/>
          <w:noProof/>
          <w:lang w:val="en-GB"/>
        </w:rPr>
        <w:t>–</w:t>
      </w:r>
      <w:r w:rsidR="00CF70BD" w:rsidRPr="004D5A2F">
        <w:rPr>
          <w:rFonts w:ascii="Gandhari Unicode" w:hAnsi="Gandhari Unicode" w:cs="e-Tamil OTC"/>
          <w:noProof/>
          <w:lang w:val="en-GB"/>
        </w:rPr>
        <w:t xml:space="preserve"> as for them,</w:t>
      </w:r>
    </w:p>
    <w:p w14:paraId="25290F7E"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they know? [Are] they that strong?</w:t>
      </w:r>
    </w:p>
    <w:p w14:paraId="33440E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we don't see our lover,</w:t>
      </w:r>
    </w:p>
    <w:p w14:paraId="5500054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 heart where disgust</w:t>
      </w:r>
      <w:r w:rsidRPr="004D5A2F">
        <w:rPr>
          <w:rStyle w:val="FootnoteReference"/>
          <w:rFonts w:ascii="Gandhari Unicode" w:hAnsi="Gandhari Unicode" w:cs="e-Tamil OTC"/>
          <w:noProof/>
          <w:lang w:val="en-GB"/>
        </w:rPr>
        <w:footnoteReference w:id="384"/>
      </w:r>
      <w:r w:rsidRPr="004D5A2F">
        <w:rPr>
          <w:rFonts w:ascii="Gandhari Unicode" w:hAnsi="Gandhari Unicode" w:cs="e-Tamil OTC"/>
          <w:noProof/>
          <w:lang w:val="en-GB"/>
        </w:rPr>
        <w:t xml:space="preserve"> has grown,</w:t>
      </w:r>
    </w:p>
    <w:p w14:paraId="7CD78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little foam dashing against a rock in the great water,</w:t>
      </w:r>
    </w:p>
    <w:p w14:paraId="7287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gently, gently we come to nothing.</w:t>
      </w:r>
    </w:p>
    <w:p w14:paraId="56BC824E" w14:textId="77777777" w:rsidR="0074055C" w:rsidRPr="004D5A2F" w:rsidRDefault="0074055C">
      <w:pPr>
        <w:pStyle w:val="Textbody"/>
        <w:spacing w:after="0"/>
        <w:rPr>
          <w:rFonts w:ascii="Gandhari Unicode" w:hAnsi="Gandhari Unicode" w:cs="e-Tamil OTC"/>
          <w:noProof/>
          <w:lang w:val="en-GB"/>
        </w:rPr>
      </w:pPr>
    </w:p>
    <w:p w14:paraId="18DFDDA7"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F4718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45727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பாங்கற்கு உரைத்தது.</w:t>
      </w:r>
    </w:p>
    <w:p w14:paraId="5240BD6B" w14:textId="77777777" w:rsidR="0074055C" w:rsidRPr="004D5A2F" w:rsidRDefault="0074055C">
      <w:pPr>
        <w:pStyle w:val="Textbody"/>
        <w:spacing w:after="29"/>
        <w:rPr>
          <w:rFonts w:ascii="Gandhari Unicode" w:hAnsi="Gandhari Unicode" w:cs="e-Tamil OTC"/>
          <w:noProof/>
          <w:lang w:val="en-GB"/>
        </w:rPr>
      </w:pPr>
    </w:p>
    <w:p w14:paraId="18AF9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சுடுபுன</w:t>
      </w:r>
      <w:r w:rsidRPr="004D5A2F">
        <w:rPr>
          <w:rFonts w:ascii="Gandhari Unicode" w:hAnsi="Gandhari Unicode" w:cs="e-Tamil OTC"/>
          <w:noProof/>
          <w:cs/>
          <w:lang w:val="en-GB"/>
        </w:rPr>
        <w:t xml:space="preserve"> மருங்கிற் கலித்த வேனற்</w:t>
      </w:r>
    </w:p>
    <w:p w14:paraId="23FC7A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படுகிளி கடியுங் கொடிச்சிகைக் குளிரே</w:t>
      </w:r>
    </w:p>
    <w:p w14:paraId="2801F5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யிசையி</w:t>
      </w:r>
      <w:r w:rsidRPr="004D5A2F">
        <w:rPr>
          <w:rFonts w:ascii="Gandhari Unicode" w:hAnsi="Gandhari Unicode" w:cs="e-Tamil OTC"/>
          <w:noProof/>
          <w:cs/>
          <w:lang w:val="en-GB"/>
        </w:rPr>
        <w:t xml:space="preserve"> னிசையா </w:t>
      </w:r>
      <w:r w:rsidRPr="004D5A2F">
        <w:rPr>
          <w:rFonts w:ascii="Gandhari Unicode" w:hAnsi="Gandhari Unicode" w:cs="e-Tamil OTC"/>
          <w:noProof/>
          <w:u w:val="wave"/>
          <w:cs/>
          <w:lang w:val="en-GB"/>
        </w:rPr>
        <w:t>யின்பா</w:t>
      </w:r>
      <w:r w:rsidRPr="004D5A2F">
        <w:rPr>
          <w:rFonts w:ascii="Gandhari Unicode" w:hAnsi="Gandhari Unicode" w:cs="e-Tamil OTC"/>
          <w:noProof/>
          <w:cs/>
          <w:lang w:val="en-GB"/>
        </w:rPr>
        <w:t xml:space="preserve"> ணித்தே</w:t>
      </w:r>
    </w:p>
    <w:p w14:paraId="6E26D1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கிளியவள் விளியென </w:t>
      </w:r>
      <w:r w:rsidRPr="004D5A2F">
        <w:rPr>
          <w:rFonts w:ascii="Gandhari Unicode" w:hAnsi="Gandhari Unicode" w:cs="e-Tamil OTC"/>
          <w:noProof/>
          <w:u w:val="wave"/>
          <w:cs/>
          <w:lang w:val="en-GB"/>
        </w:rPr>
        <w:t>வெழலொல் லாவே</w:t>
      </w:r>
    </w:p>
    <w:p w14:paraId="62514F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யதுபுலந்</w:t>
      </w:r>
      <w:r w:rsidRPr="004D5A2F">
        <w:rPr>
          <w:rFonts w:ascii="Gandhari Unicode" w:hAnsi="Gandhari Unicode" w:cs="e-Tamil OTC"/>
          <w:noProof/>
          <w:cs/>
          <w:lang w:val="en-GB"/>
        </w:rPr>
        <w:t xml:space="preserve"> தழுத கண்ணே சாரற்</w:t>
      </w:r>
    </w:p>
    <w:p w14:paraId="647668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குண்டுநீர்ப் பைஞ்சுனைப் பூத்த குவளை</w:t>
      </w:r>
    </w:p>
    <w:p w14:paraId="2D8E8E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வண்டுபயில் பல்லிதழ் </w:t>
      </w:r>
      <w:r w:rsidRPr="004D5A2F">
        <w:rPr>
          <w:rFonts w:ascii="Gandhari Unicode" w:hAnsi="Gandhari Unicode" w:cs="e-Tamil OTC"/>
          <w:noProof/>
          <w:u w:val="wave"/>
          <w:cs/>
          <w:lang w:val="en-GB"/>
        </w:rPr>
        <w:t>கலைஇத்</w:t>
      </w:r>
    </w:p>
    <w:p w14:paraId="50F41E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தண்டுளிக் கேற்ற மலர்போன் </w:t>
      </w:r>
      <w:r w:rsidRPr="004D5A2F">
        <w:rPr>
          <w:rFonts w:ascii="Gandhari Unicode" w:hAnsi="Gandhari Unicode" w:cs="e-Tamil OTC"/>
          <w:noProof/>
          <w:u w:val="wave"/>
          <w:cs/>
          <w:lang w:val="en-GB"/>
        </w:rPr>
        <w:t>றனவே</w:t>
      </w:r>
      <w:r w:rsidRPr="004D5A2F">
        <w:rPr>
          <w:rFonts w:ascii="Gandhari Unicode" w:hAnsi="Gandhari Unicode" w:cs="e-Tamil OTC"/>
          <w:noProof/>
          <w:cs/>
          <w:lang w:val="en-GB"/>
        </w:rPr>
        <w:t>.</w:t>
      </w:r>
    </w:p>
    <w:p w14:paraId="4047666B" w14:textId="77777777" w:rsidR="0074055C" w:rsidRPr="004D5A2F" w:rsidRDefault="0074055C">
      <w:pPr>
        <w:pStyle w:val="Textbody"/>
        <w:spacing w:after="29"/>
        <w:rPr>
          <w:rFonts w:ascii="Gandhari Unicode" w:hAnsi="Gandhari Unicode" w:cs="e-Tamil OTC"/>
          <w:noProof/>
          <w:lang w:val="en-GB"/>
        </w:rPr>
      </w:pPr>
    </w:p>
    <w:p w14:paraId="0E30F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சுடும்புன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யிசையி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யிசைஇயி </w:t>
      </w:r>
      <w:r w:rsidRPr="004D5A2F">
        <w:rPr>
          <w:rFonts w:ascii="Gandhari Unicode" w:hAnsi="Gandhari Unicode" w:cs="e-Tamil OTC"/>
          <w:noProof/>
          <w:lang w:val="en-GB"/>
        </w:rPr>
        <w:t xml:space="preserve">L1, C1+3, G1v+2,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னிசையா யின்பா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னிசையா வின்பா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L1, C1+2+3, G1+2, EA, I, Cām.v; </w:t>
      </w:r>
      <w:r w:rsidRPr="004D5A2F">
        <w:rPr>
          <w:rFonts w:ascii="Gandhari Unicode" w:hAnsi="Gandhari Unicode" w:cs="e-Tamil OTC"/>
          <w:noProof/>
          <w:cs/>
          <w:lang w:val="en-GB"/>
        </w:rPr>
        <w:t xml:space="preserve">விழலோ வாவே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யதுபுலந்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வெய்துபுலந்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பல்லிதழ் கலைஇத்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பல்லிதழ்க் கலைஇத் </w:t>
      </w:r>
      <w:r w:rsidRPr="004D5A2F">
        <w:rPr>
          <w:rFonts w:ascii="Gandhari Unicode" w:hAnsi="Gandhari Unicode" w:cs="e-Tamil OTC"/>
          <w:noProof/>
          <w:lang w:val="en-GB"/>
        </w:rPr>
        <w:t xml:space="preserve">L1, C1+2+3v, G1+2; </w:t>
      </w:r>
      <w:r w:rsidRPr="004D5A2F">
        <w:rPr>
          <w:rFonts w:ascii="Gandhari Unicode" w:hAnsi="Gandhari Unicode" w:cs="e-Tamil OTC"/>
          <w:noProof/>
          <w:cs/>
          <w:lang w:val="en-GB"/>
        </w:rPr>
        <w:t xml:space="preserve">பல்லிதழ்க் கலைத்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பல்லிதழ்க் கலைஇய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மலர்போன் றனவே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மலர்போன் றவ்வே </w:t>
      </w:r>
      <w:r w:rsidRPr="004D5A2F">
        <w:rPr>
          <w:rFonts w:ascii="Gandhari Unicode" w:hAnsi="Gandhari Unicode" w:cs="e-Tamil OTC"/>
          <w:noProof/>
          <w:lang w:val="en-GB"/>
        </w:rPr>
        <w:t>AT, Cām.v, VP, ER</w:t>
      </w:r>
    </w:p>
    <w:p w14:paraId="080AB6B9" w14:textId="77777777" w:rsidR="0074055C" w:rsidRPr="004D5A2F" w:rsidRDefault="0074055C">
      <w:pPr>
        <w:pStyle w:val="Textbody"/>
        <w:spacing w:after="29"/>
        <w:rPr>
          <w:rFonts w:ascii="Gandhari Unicode" w:hAnsi="Gandhari Unicode" w:cs="e-Tamil OTC"/>
          <w:noProof/>
          <w:lang w:val="en-GB"/>
        </w:rPr>
      </w:pPr>
    </w:p>
    <w:p w14:paraId="1E1083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cuṭu</w:t>
      </w:r>
      <w:r w:rsidRPr="004D5A2F">
        <w:rPr>
          <w:rFonts w:ascii="Gandhari Unicode" w:hAnsi="Gandhari Unicode" w:cs="e-Tamil OTC"/>
          <w:noProof/>
          <w:lang w:val="en-GB"/>
        </w:rPr>
        <w:t xml:space="preserve"> puṉam maruṅkiṉ kalitta </w:t>
      </w:r>
      <w:r w:rsidR="00362961" w:rsidRPr="004D5A2F">
        <w:rPr>
          <w:rFonts w:ascii="Gandhari Unicode" w:hAnsi="Gandhari Unicode" w:cs="e-Tamil OTC"/>
          <w:noProof/>
          <w:lang w:val="en-GB"/>
        </w:rPr>
        <w:t>~</w:t>
      </w:r>
      <w:r w:rsidRPr="004D5A2F">
        <w:rPr>
          <w:rFonts w:ascii="Gandhari Unicode" w:hAnsi="Gandhari Unicode" w:cs="e-Tamil OTC"/>
          <w:noProof/>
          <w:lang w:val="en-GB"/>
        </w:rPr>
        <w:t>ēṉal</w:t>
      </w:r>
    </w:p>
    <w:p w14:paraId="7A8B7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kiḷi kaṭiyum koṭicci kai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362961" w:rsidRPr="004D5A2F">
        <w:rPr>
          <w:rFonts w:ascii="Gandhari Unicode" w:hAnsi="Gandhari Unicode" w:cs="e-Tamil OTC"/>
          <w:noProof/>
          <w:lang w:val="en-GB"/>
        </w:rPr>
        <w:t>-</w:t>
      </w:r>
      <w:r w:rsidRPr="004D5A2F">
        <w:rPr>
          <w:rFonts w:ascii="Gandhari Unicode" w:hAnsi="Gandhari Unicode" w:cs="e-Tamil OTC"/>
          <w:noProof/>
          <w:lang w:val="en-GB"/>
        </w:rPr>
        <w:t>ē</w:t>
      </w:r>
    </w:p>
    <w:p w14:paraId="53D119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icaiyiṉ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icai </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iṉ pāṇitt</w:t>
      </w:r>
      <w:r w:rsidR="00362961" w:rsidRPr="004D5A2F">
        <w:rPr>
          <w:rFonts w:ascii="Gandhari Unicode" w:hAnsi="Gandhari Unicode" w:cs="e-Tamil OTC"/>
          <w:noProof/>
          <w:lang w:val="en-GB"/>
        </w:rPr>
        <w:t>*-</w:t>
      </w:r>
      <w:r w:rsidRPr="004D5A2F">
        <w:rPr>
          <w:rFonts w:ascii="Gandhari Unicode" w:hAnsi="Gandhari Unicode" w:cs="e-Tamil OTC"/>
          <w:noProof/>
          <w:lang w:val="en-GB"/>
        </w:rPr>
        <w:t>ē</w:t>
      </w:r>
    </w:p>
    <w:p w14:paraId="17DEF5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avaḷ viḷi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eḻal ollā</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F725E47" w14:textId="77777777" w:rsidR="0074055C" w:rsidRPr="004D5A2F" w:rsidRDefault="00362961">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pulant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aḻuta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 cāral</w:t>
      </w:r>
    </w:p>
    <w:p w14:paraId="4197AA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paim cuṉai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pūtta kuvaḷai</w:t>
      </w:r>
    </w:p>
    <w:p w14:paraId="726484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vaṇṭu payil pal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itaḻ </w:t>
      </w:r>
      <w:r w:rsidRPr="004D5A2F">
        <w:rPr>
          <w:rFonts w:ascii="Gandhari Unicode" w:hAnsi="Gandhari Unicode" w:cs="e-Tamil OTC"/>
          <w:i/>
          <w:iCs/>
          <w:noProof/>
          <w:lang w:val="en-GB"/>
        </w:rPr>
        <w:t>kalaii</w:t>
      </w:r>
      <w:r w:rsidR="00362961" w:rsidRPr="004D5A2F">
        <w:rPr>
          <w:rFonts w:ascii="Gandhari Unicode" w:hAnsi="Gandhari Unicode" w:cs="e-Tamil OTC"/>
          <w:i/>
          <w:iCs/>
          <w:noProof/>
          <w:lang w:val="en-GB"/>
        </w:rPr>
        <w:t>+</w:t>
      </w:r>
    </w:p>
    <w:p w14:paraId="153833A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taṇ tuḷ</w:t>
      </w:r>
      <w:r w:rsidR="00362961" w:rsidRPr="004D5A2F">
        <w:rPr>
          <w:rFonts w:ascii="Gandhari Unicode" w:hAnsi="Gandhari Unicode" w:cs="e-Tamil OTC"/>
          <w:noProof/>
          <w:lang w:val="en-GB"/>
        </w:rPr>
        <w:t>ikk*</w:t>
      </w:r>
      <w:r w:rsidRPr="004D5A2F">
        <w:rPr>
          <w:rFonts w:ascii="Gandhari Unicode" w:hAnsi="Gandhari Unicode" w:cs="e-Tamil OTC"/>
          <w:noProof/>
          <w:lang w:val="en-GB"/>
        </w:rPr>
        <w:t xml:space="preserve"> ēṟṟa malar </w:t>
      </w:r>
      <w:r w:rsidRPr="004D5A2F">
        <w:rPr>
          <w:rFonts w:ascii="Gandhari Unicode" w:hAnsi="Gandhari Unicode" w:cs="e-Tamil OTC"/>
          <w:i/>
          <w:iCs/>
          <w:noProof/>
          <w:lang w:val="en-GB"/>
        </w:rPr>
        <w:t>pōṉṟaṉa</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822EF47" w14:textId="77777777" w:rsidR="0074055C" w:rsidRPr="004D5A2F" w:rsidRDefault="0074055C">
      <w:pPr>
        <w:pStyle w:val="Textbody"/>
        <w:spacing w:after="29" w:line="260" w:lineRule="exact"/>
        <w:rPr>
          <w:rFonts w:ascii="Gandhari Unicode" w:hAnsi="Gandhari Unicode" w:cs="e-Tamil OTC"/>
          <w:noProof/>
          <w:u w:val="single"/>
          <w:lang w:val="en-GB"/>
        </w:rPr>
      </w:pPr>
    </w:p>
    <w:p w14:paraId="5F424D8F" w14:textId="77777777" w:rsidR="0074055C" w:rsidRPr="004D5A2F" w:rsidRDefault="0074055C">
      <w:pPr>
        <w:pStyle w:val="Textbody"/>
        <w:spacing w:after="29" w:line="260" w:lineRule="exact"/>
        <w:rPr>
          <w:rFonts w:ascii="Gandhari Unicode" w:hAnsi="Gandhari Unicode" w:cs="e-Tamil OTC"/>
          <w:noProof/>
          <w:u w:val="single"/>
          <w:lang w:val="en-GB"/>
        </w:rPr>
      </w:pPr>
    </w:p>
    <w:p w14:paraId="0DA64DD4" w14:textId="77777777" w:rsidR="0074055C" w:rsidRPr="004D5A2F" w:rsidRDefault="0074055C">
      <w:pPr>
        <w:pStyle w:val="Textbody"/>
        <w:spacing w:after="29" w:line="260" w:lineRule="exact"/>
        <w:rPr>
          <w:rFonts w:ascii="Gandhari Unicode" w:hAnsi="Gandhari Unicode" w:cs="e-Tamil OTC"/>
          <w:noProof/>
          <w:u w:val="single"/>
          <w:lang w:val="en-GB"/>
        </w:rPr>
      </w:pPr>
    </w:p>
    <w:p w14:paraId="400480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w:t>
      </w:r>
    </w:p>
    <w:p w14:paraId="07C48674" w14:textId="77777777" w:rsidR="0074055C" w:rsidRPr="004D5A2F" w:rsidRDefault="0074055C">
      <w:pPr>
        <w:pStyle w:val="Textbody"/>
        <w:spacing w:after="29" w:line="260" w:lineRule="exact"/>
        <w:rPr>
          <w:rFonts w:ascii="Gandhari Unicode" w:hAnsi="Gandhari Unicode" w:cs="e-Tamil OTC"/>
          <w:noProof/>
          <w:lang w:val="en-GB"/>
        </w:rPr>
      </w:pPr>
    </w:p>
    <w:p w14:paraId="1966D2D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millet</w:t>
      </w:r>
    </w:p>
    <w:p w14:paraId="18B2DB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parakeet chasing- creeper-she hand kettle-drum</w:t>
      </w:r>
      <w:r w:rsidRPr="004D5A2F">
        <w:rPr>
          <w:rFonts w:ascii="Gandhari Unicode" w:hAnsi="Gandhari Unicode" w:cs="e-Tamil OTC"/>
          <w:noProof/>
          <w:position w:val="6"/>
          <w:lang w:val="en-GB"/>
        </w:rPr>
        <w:t>ē</w:t>
      </w:r>
    </w:p>
    <w:p w14:paraId="20A7C1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 become(abs.) pleasant beat-it</w:t>
      </w:r>
      <w:r w:rsidRPr="004D5A2F">
        <w:rPr>
          <w:rFonts w:ascii="Gandhari Unicode" w:hAnsi="Gandhari Unicode" w:cs="e-Tamil OTC"/>
          <w:noProof/>
          <w:position w:val="6"/>
          <w:lang w:val="en-GB"/>
        </w:rPr>
        <w:t>ē</w:t>
      </w:r>
    </w:p>
    <w:p w14:paraId="5EC01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she tone say(inf.) rising possible-not(n.pl.)</w:t>
      </w:r>
      <w:r w:rsidRPr="004D5A2F">
        <w:rPr>
          <w:rFonts w:ascii="Gandhari Unicode" w:hAnsi="Gandhari Unicode" w:cs="e-Tamil OTC"/>
          <w:noProof/>
          <w:position w:val="6"/>
          <w:lang w:val="en-GB"/>
        </w:rPr>
        <w:t>ē</w:t>
      </w:r>
    </w:p>
    <w:p w14:paraId="0A395C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been-vexed cried-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55A224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depth water fresh mountain-pool flowered-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4856E2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become-dense- many petal dispersed</w:t>
      </w:r>
    </w:p>
    <w:p w14:paraId="482A1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drop(dat.) exposed- blossom they-were-similar(n.pl.)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5153C1" w14:textId="77777777" w:rsidR="0074055C" w:rsidRPr="004D5A2F" w:rsidRDefault="0074055C">
      <w:pPr>
        <w:pStyle w:val="Textbody"/>
        <w:spacing w:after="29"/>
        <w:rPr>
          <w:rFonts w:ascii="Gandhari Unicode" w:hAnsi="Gandhari Unicode" w:cs="e-Tamil OTC"/>
          <w:noProof/>
          <w:lang w:val="en-GB"/>
        </w:rPr>
      </w:pPr>
    </w:p>
    <w:p w14:paraId="5506CD55" w14:textId="77777777" w:rsidR="0074055C" w:rsidRPr="004D5A2F" w:rsidRDefault="0074055C">
      <w:pPr>
        <w:pStyle w:val="Textbody"/>
        <w:spacing w:after="29"/>
        <w:rPr>
          <w:rFonts w:ascii="Gandhari Unicode" w:hAnsi="Gandhari Unicode" w:cs="e-Tamil OTC"/>
          <w:noProof/>
          <w:lang w:val="en-GB"/>
        </w:rPr>
      </w:pPr>
    </w:p>
    <w:p w14:paraId="010014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drum</w:t>
      </w:r>
      <w:r w:rsidRPr="004D5A2F">
        <w:rPr>
          <w:rStyle w:val="FootnoteReference"/>
          <w:rFonts w:ascii="Gandhari Unicode" w:hAnsi="Gandhari Unicode" w:cs="e-Tamil OTC"/>
          <w:noProof/>
          <w:lang w:val="en-GB"/>
        </w:rPr>
        <w:footnoteReference w:id="385"/>
      </w:r>
      <w:r w:rsidRPr="004D5A2F">
        <w:rPr>
          <w:rFonts w:ascii="Gandhari Unicode" w:hAnsi="Gandhari Unicode" w:cs="e-Tamil OTC"/>
          <w:noProof/>
          <w:lang w:val="en-GB"/>
        </w:rPr>
        <w:t xml:space="preserve"> in the hand of the creeper woman</w:t>
      </w:r>
    </w:p>
    <w:p w14:paraId="7B2E2E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chasing the parakeets falling into</w:t>
      </w:r>
    </w:p>
    <w:p w14:paraId="35BE46C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millet which has swollen by a field [cleared by] burning</w:t>
      </w:r>
      <w:r w:rsidRPr="004D5A2F">
        <w:rPr>
          <w:rStyle w:val="FootnoteReference"/>
          <w:rFonts w:ascii="Gandhari Unicode" w:hAnsi="Gandhari Unicode" w:cs="e-Tamil OTC"/>
          <w:noProof/>
          <w:lang w:val="en-GB"/>
        </w:rPr>
        <w:footnoteReference w:id="38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5FAEF3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[its] beat, being a sound like music, is pleasant.</w:t>
      </w:r>
    </w:p>
    <w:p w14:paraId="55C8E4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parakeets just can't rise because of her tone.</w:t>
      </w:r>
    </w:p>
    <w:p w14:paraId="16F15E0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[Her] eyes which are vexed about that [and] cry!</w:t>
      </w:r>
    </w:p>
    <w:p w14:paraId="44B21B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become like</w:t>
      </w:r>
      <w:r w:rsidRPr="004D5A2F">
        <w:rPr>
          <w:rStyle w:val="FootnoteReference"/>
          <w:rFonts w:ascii="Gandhari Unicode" w:hAnsi="Gandhari Unicode" w:cs="e-Tamil OTC"/>
          <w:noProof/>
          <w:lang w:val="en-GB"/>
        </w:rPr>
        <w:footnoteReference w:id="387"/>
      </w:r>
      <w:r w:rsidRPr="004D5A2F">
        <w:rPr>
          <w:rFonts w:ascii="Gandhari Unicode" w:hAnsi="Gandhari Unicode" w:cs="e-Tamil OTC"/>
          <w:noProof/>
          <w:lang w:val="en-GB"/>
        </w:rPr>
        <w:t xml:space="preserve"> blossoms exposed to the cool drops</w:t>
      </w:r>
    </w:p>
    <w:p w14:paraId="7FC66A0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disorder the many petals dense with bees</w:t>
      </w:r>
    </w:p>
    <w:p w14:paraId="79DE16C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that have begun to bloom in fresh mountain</w:t>
      </w:r>
    </w:p>
    <w:p w14:paraId="581CF64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pools with deep water on the slope.</w:t>
      </w:r>
    </w:p>
    <w:p w14:paraId="6A2028B3" w14:textId="77777777" w:rsidR="0074055C" w:rsidRPr="004D5A2F" w:rsidRDefault="0074055C">
      <w:pPr>
        <w:pStyle w:val="Textbody"/>
        <w:spacing w:after="0"/>
        <w:rPr>
          <w:rFonts w:ascii="Gandhari Unicode" w:hAnsi="Gandhari Unicode" w:cs="e-Tamil OTC"/>
          <w:noProof/>
          <w:lang w:val="en-GB"/>
        </w:rPr>
      </w:pPr>
    </w:p>
    <w:p w14:paraId="6EC65C5A"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AD1D62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6F11F1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இரவுக்குறிக்கண் சிறைப்புறமாகக் காப்புமிகுதி சொல்லியது.</w:t>
      </w:r>
    </w:p>
    <w:p w14:paraId="1E6FAEAB" w14:textId="77777777" w:rsidR="0074055C" w:rsidRPr="004D5A2F" w:rsidRDefault="0074055C">
      <w:pPr>
        <w:pStyle w:val="Textbody"/>
        <w:spacing w:after="29"/>
        <w:rPr>
          <w:rFonts w:ascii="Gandhari Unicode" w:hAnsi="Gandhari Unicode" w:cs="e-Tamil OTC"/>
          <w:noProof/>
          <w:lang w:val="en-GB"/>
        </w:rPr>
      </w:pPr>
    </w:p>
    <w:p w14:paraId="3D8C8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மண்ணிய சென்ற </w:t>
      </w: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லரிவை</w:t>
      </w:r>
    </w:p>
    <w:p w14:paraId="5461F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புனறரு பசுங்காய் தின்றதன் </w:t>
      </w:r>
      <w:r w:rsidRPr="004D5A2F">
        <w:rPr>
          <w:rFonts w:ascii="Gandhari Unicode" w:hAnsi="Gandhari Unicode" w:cs="e-Tamil OTC"/>
          <w:noProof/>
          <w:u w:val="wave"/>
          <w:cs/>
          <w:lang w:val="en-GB"/>
        </w:rPr>
        <w:t>றப்பற்</w:t>
      </w:r>
    </w:p>
    <w:p w14:paraId="4DD0FA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கொன்பதிற் றொன்பது களிற்றோ டவணிறை</w:t>
      </w:r>
    </w:p>
    <w:p w14:paraId="652E42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பொன்செய் பாவை </w:t>
      </w:r>
      <w:r w:rsidRPr="004D5A2F">
        <w:rPr>
          <w:rFonts w:ascii="Gandhari Unicode" w:hAnsi="Gandhari Unicode" w:cs="e-Tamil OTC"/>
          <w:noProof/>
          <w:u w:val="wave"/>
          <w:cs/>
          <w:lang w:val="en-GB"/>
        </w:rPr>
        <w:t>கொடுப்பவுங்</w:t>
      </w:r>
      <w:r w:rsidRPr="004D5A2F">
        <w:rPr>
          <w:rFonts w:ascii="Gandhari Unicode" w:hAnsi="Gandhari Unicode" w:cs="e-Tamil OTC"/>
          <w:noProof/>
          <w:cs/>
          <w:lang w:val="en-GB"/>
        </w:rPr>
        <w:t xml:space="preserve"> கொள்ளான்</w:t>
      </w:r>
    </w:p>
    <w:p w14:paraId="3ACD23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பெண்கொலை புரிந்த நன்னன் போல</w:t>
      </w:r>
    </w:p>
    <w:p w14:paraId="6ADD90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 நிரையத்துச் </w:t>
      </w:r>
      <w:r w:rsidRPr="004D5A2F">
        <w:rPr>
          <w:rFonts w:ascii="Gandhari Unicode" w:hAnsi="Gandhari Unicode" w:cs="e-Tamil OTC"/>
          <w:noProof/>
          <w:u w:val="wave"/>
          <w:cs/>
          <w:lang w:val="en-GB"/>
        </w:rPr>
        <w:t>செலீஇயரோ</w:t>
      </w:r>
      <w:r w:rsidRPr="004D5A2F">
        <w:rPr>
          <w:rFonts w:ascii="Gandhari Unicode" w:hAnsi="Gandhari Unicode" w:cs="e-Tamil OTC"/>
          <w:noProof/>
          <w:cs/>
          <w:lang w:val="en-GB"/>
        </w:rPr>
        <w:t xml:space="preserve"> வன்னை</w:t>
      </w:r>
    </w:p>
    <w:p w14:paraId="50FED3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யொருநா</w:t>
      </w:r>
    </w:p>
    <w:p w14:paraId="5B1504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ணகைமுக விருந்தினன் வந்தெனப்</w:t>
      </w:r>
    </w:p>
    <w:p w14:paraId="504E7E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பகைமுக வூரிற் றுஞ்சலோ விலளே.</w:t>
      </w:r>
    </w:p>
    <w:p w14:paraId="6E4A7A67" w14:textId="77777777" w:rsidR="0074055C" w:rsidRPr="004D5A2F" w:rsidRDefault="0074055C">
      <w:pPr>
        <w:pStyle w:val="Textbody"/>
        <w:spacing w:after="29"/>
        <w:rPr>
          <w:rFonts w:ascii="Gandhari Unicode" w:hAnsi="Gandhari Unicode" w:cs="e-Tamil OTC"/>
          <w:noProof/>
          <w:lang w:val="en-GB"/>
        </w:rPr>
      </w:pPr>
    </w:p>
    <w:p w14:paraId="3A46B2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L1, C1+2v, G2, Nacc.v, EA, AT, Cām.;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C2+3, G1+2v, Nacc.,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கொடுப்பவுங் </w:t>
      </w:r>
      <w:r w:rsidRPr="004D5A2F">
        <w:rPr>
          <w:rFonts w:ascii="Gandhari Unicode" w:hAnsi="Gandhari Unicode" w:cs="e-Tamil OTC"/>
          <w:noProof/>
          <w:lang w:val="en-GB"/>
        </w:rPr>
        <w:t xml:space="preserve">C2v, G2, Nam., EA, Cām.; </w:t>
      </w:r>
      <w:r w:rsidRPr="004D5A2F">
        <w:rPr>
          <w:rFonts w:ascii="Gandhari Unicode" w:hAnsi="Gandhari Unicode" w:cs="e-Tamil OTC"/>
          <w:noProof/>
          <w:cs/>
          <w:lang w:val="en-GB"/>
        </w:rPr>
        <w:t xml:space="preserve">கொடுப்பினுங்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செலீஇயரோ </w:t>
      </w:r>
      <w:r w:rsidRPr="004D5A2F">
        <w:rPr>
          <w:rFonts w:ascii="Gandhari Unicode" w:hAnsi="Gandhari Unicode" w:cs="e-Tamil OTC"/>
          <w:noProof/>
          <w:lang w:val="en-GB"/>
        </w:rPr>
        <w:t xml:space="preserve">C2, G1v+2v, Nacc., EA, AT, Cām.;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C3v, ATv;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Nacc.v; </w:t>
      </w:r>
      <w:r w:rsidRPr="004D5A2F">
        <w:rPr>
          <w:rFonts w:ascii="Gandhari Unicode" w:hAnsi="Gandhari Unicode" w:cs="e-Tamil OTC"/>
          <w:noProof/>
          <w:cs/>
          <w:lang w:val="en-GB"/>
        </w:rPr>
        <w:t xml:space="preserve">செலீஇயளோ </w:t>
      </w:r>
      <w:r w:rsidRPr="004D5A2F">
        <w:rPr>
          <w:rFonts w:ascii="Gandhari Unicode" w:hAnsi="Gandhari Unicode" w:cs="e-Tamil OTC"/>
          <w:noProof/>
          <w:lang w:val="en-GB"/>
        </w:rPr>
        <w:t xml:space="preserve">L1, C1, G1+2, Cām.v; </w:t>
      </w:r>
      <w:r w:rsidRPr="004D5A2F">
        <w:rPr>
          <w:rFonts w:ascii="Gandhari Unicode" w:hAnsi="Gandhari Unicode" w:cs="e-Tamil OTC"/>
          <w:noProof/>
          <w:cs/>
          <w:lang w:val="en-GB"/>
        </w:rPr>
        <w:t xml:space="preserve">செலீயளோ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7kf.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 ணகைமுக </w:t>
      </w:r>
      <w:r w:rsidRPr="004D5A2F">
        <w:rPr>
          <w:rFonts w:ascii="Gandhari Unicode" w:hAnsi="Gandhari Unicode" w:cs="e-Tamil OTC"/>
          <w:noProof/>
          <w:lang w:val="en-GB"/>
        </w:rPr>
        <w:t xml:space="preserve">L1, C2, G1v, EA, Cām.; </w:t>
      </w:r>
      <w:r w:rsidRPr="004D5A2F">
        <w:rPr>
          <w:rFonts w:ascii="Gandhari Unicode" w:hAnsi="Gandhari Unicode" w:cs="e-Tamil OTC"/>
          <w:noProof/>
          <w:cs/>
          <w:lang w:val="en-GB"/>
        </w:rPr>
        <w:t>யொருநாள்</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யொருனா னகைமுக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IV,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விலனே </w:t>
      </w:r>
      <w:r w:rsidRPr="004D5A2F">
        <w:rPr>
          <w:rFonts w:ascii="Gandhari Unicode" w:hAnsi="Gandhari Unicode" w:cs="e-Tamil OTC"/>
          <w:noProof/>
          <w:lang w:val="en-GB"/>
        </w:rPr>
        <w:t>L1, C1+3, G1</w:t>
      </w:r>
    </w:p>
    <w:p w14:paraId="45317D18" w14:textId="77777777" w:rsidR="0074055C" w:rsidRPr="004D5A2F" w:rsidRDefault="0074055C">
      <w:pPr>
        <w:pStyle w:val="Textbody"/>
        <w:spacing w:after="29"/>
        <w:rPr>
          <w:rFonts w:ascii="Gandhari Unicode" w:hAnsi="Gandhari Unicode" w:cs="e-Tamil OTC"/>
          <w:noProof/>
          <w:lang w:val="en-GB"/>
        </w:rPr>
      </w:pPr>
    </w:p>
    <w:p w14:paraId="1698E9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maṇṇiya ceṉṟa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nutal arivai</w:t>
      </w:r>
    </w:p>
    <w:p w14:paraId="0350D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puṉal taru pacum</w:t>
      </w:r>
      <w:r w:rsidR="00362961"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kāy tiṉṟa taṉ </w:t>
      </w:r>
      <w:r w:rsidRPr="004D5A2F">
        <w:rPr>
          <w:rFonts w:ascii="Gandhari Unicode" w:hAnsi="Gandhari Unicode" w:cs="e-Tamil OTC"/>
          <w:i/>
          <w:iCs/>
          <w:noProof/>
          <w:lang w:val="en-GB"/>
        </w:rPr>
        <w:t>tappaṟ</w:t>
      </w:r>
      <w:r w:rsidR="00362961" w:rsidRPr="004D5A2F">
        <w:rPr>
          <w:rFonts w:ascii="Gandhari Unicode" w:hAnsi="Gandhari Unicode" w:cs="e-Tamil OTC"/>
          <w:i/>
          <w:iCs/>
          <w:noProof/>
          <w:lang w:val="en-GB"/>
        </w:rPr>
        <w:t>k*</w:t>
      </w:r>
    </w:p>
    <w:p w14:paraId="4F2B84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oṉpatiṟṟ</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oṉpatu kaḷiṟṟōṭ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avaḷ niṟai</w:t>
      </w:r>
    </w:p>
    <w:p w14:paraId="537E14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cey pāvai </w:t>
      </w:r>
      <w:r w:rsidRPr="004D5A2F">
        <w:rPr>
          <w:rFonts w:ascii="Gandhari Unicode" w:hAnsi="Gandhari Unicode" w:cs="e-Tamil OTC"/>
          <w:i/>
          <w:iCs/>
          <w:noProof/>
          <w:lang w:val="en-GB"/>
        </w:rPr>
        <w:t>koṭuppa</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koḷḷāṉ</w:t>
      </w:r>
    </w:p>
    <w:p w14:paraId="26D6D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peṇ kolai purinta naṉṉaṉ pōla</w:t>
      </w:r>
    </w:p>
    <w:p w14:paraId="1C0C9F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varaiyā niraiyattu</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celīiyar</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8A555E" w:rsidRPr="004D5A2F">
        <w:rPr>
          <w:rFonts w:ascii="Gandhari Unicode" w:hAnsi="Gandhari Unicode" w:cs="e-Tamil OTC"/>
          <w:noProof/>
          <w:lang w:val="en-GB"/>
        </w:rPr>
        <w:t>~</w:t>
      </w:r>
      <w:r w:rsidRPr="004D5A2F">
        <w:rPr>
          <w:rFonts w:ascii="Gandhari Unicode" w:hAnsi="Gandhari Unicode" w:cs="e-Tamil OTC"/>
          <w:noProof/>
          <w:lang w:val="en-GB"/>
        </w:rPr>
        <w:t>aṉṉai</w:t>
      </w:r>
    </w:p>
    <w:p w14:paraId="2B5C0326" w14:textId="77777777" w:rsidR="0074055C" w:rsidRPr="004D5A2F" w:rsidRDefault="008A555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w:t>
      </w:r>
    </w:p>
    <w:p w14:paraId="03F18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nakai mukam viruntiṉaṉ vanteṉa</w:t>
      </w:r>
      <w:r w:rsidR="008A555E" w:rsidRPr="004D5A2F">
        <w:rPr>
          <w:rFonts w:ascii="Gandhari Unicode" w:hAnsi="Gandhari Unicode" w:cs="e-Tamil OTC"/>
          <w:noProof/>
          <w:lang w:val="en-GB"/>
        </w:rPr>
        <w:t>+</w:t>
      </w:r>
    </w:p>
    <w:p w14:paraId="63563B0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pakai mukam ūriṉ tuñcal</w:t>
      </w:r>
      <w:r w:rsidR="008A555E" w:rsidRPr="004D5A2F">
        <w:rPr>
          <w:rFonts w:ascii="Gandhari Unicode" w:hAnsi="Gandhari Unicode" w:cs="e-Tamil OTC"/>
          <w:noProof/>
          <w:lang w:val="en-GB"/>
        </w:rPr>
        <w:t>-</w:t>
      </w:r>
      <w:r w:rsidRPr="004D5A2F">
        <w:rPr>
          <w:rFonts w:ascii="Gandhari Unicode" w:hAnsi="Gandhari Unicode" w:cs="e-Tamil OTC"/>
          <w:noProof/>
          <w:lang w:val="en-GB"/>
        </w:rPr>
        <w:t>ō ilaḷ</w:t>
      </w:r>
      <w:r w:rsidR="008A555E" w:rsidRPr="004D5A2F">
        <w:rPr>
          <w:rFonts w:ascii="Gandhari Unicode" w:hAnsi="Gandhari Unicode" w:cs="e-Tamil OTC"/>
          <w:noProof/>
          <w:lang w:val="en-GB"/>
        </w:rPr>
        <w:t>-</w:t>
      </w:r>
      <w:r w:rsidRPr="004D5A2F">
        <w:rPr>
          <w:rFonts w:ascii="Gandhari Unicode" w:hAnsi="Gandhari Unicode" w:cs="e-Tamil OTC"/>
          <w:noProof/>
          <w:lang w:val="en-GB"/>
        </w:rPr>
        <w:t>ē.</w:t>
      </w:r>
    </w:p>
    <w:p w14:paraId="7E233C94" w14:textId="77777777" w:rsidR="0074055C" w:rsidRPr="004D5A2F" w:rsidRDefault="0074055C">
      <w:pPr>
        <w:pStyle w:val="Textbody"/>
        <w:spacing w:after="29" w:line="260" w:lineRule="exact"/>
        <w:rPr>
          <w:rFonts w:ascii="Gandhari Unicode" w:hAnsi="Gandhari Unicode" w:cs="e-Tamil OTC"/>
          <w:noProof/>
          <w:lang w:val="en-GB"/>
        </w:rPr>
      </w:pPr>
    </w:p>
    <w:p w14:paraId="28D7ED15" w14:textId="77777777" w:rsidR="0074055C" w:rsidRPr="004D5A2F" w:rsidRDefault="0074055C">
      <w:pPr>
        <w:pStyle w:val="Textbody"/>
        <w:spacing w:after="29" w:line="260" w:lineRule="exact"/>
        <w:rPr>
          <w:rFonts w:ascii="Gandhari Unicode" w:hAnsi="Gandhari Unicode" w:cs="e-Tamil OTC"/>
          <w:noProof/>
          <w:lang w:val="en-GB"/>
        </w:rPr>
      </w:pPr>
    </w:p>
    <w:p w14:paraId="7EAF0715" w14:textId="77777777" w:rsidR="0074055C" w:rsidRPr="004D5A2F" w:rsidRDefault="0074055C">
      <w:pPr>
        <w:pStyle w:val="Textbody"/>
        <w:spacing w:after="29" w:line="260" w:lineRule="exact"/>
        <w:rPr>
          <w:rFonts w:ascii="Gandhari Unicode" w:hAnsi="Gandhari Unicode" w:cs="e-Tamil OTC"/>
          <w:noProof/>
          <w:lang w:val="en-GB"/>
        </w:rPr>
      </w:pPr>
    </w:p>
    <w:p w14:paraId="1BAFA34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speaking about the increase in guarding, while [he] is behind the hedge at the night tryst.</w:t>
      </w:r>
    </w:p>
    <w:p w14:paraId="3C17649C" w14:textId="77777777" w:rsidR="0074055C" w:rsidRPr="004D5A2F" w:rsidRDefault="0074055C">
      <w:pPr>
        <w:pStyle w:val="Textbody"/>
        <w:spacing w:after="29" w:line="260" w:lineRule="exact"/>
        <w:rPr>
          <w:rFonts w:ascii="Gandhari Unicode" w:hAnsi="Gandhari Unicode" w:cs="e-Tamil OTC"/>
          <w:noProof/>
          <w:lang w:val="en-GB"/>
        </w:rPr>
      </w:pPr>
    </w:p>
    <w:p w14:paraId="687B86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bath(inf.) gone- bright forehead young-woman</w:t>
      </w:r>
    </w:p>
    <w:p w14:paraId="65E936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flood give- green unripe-fruit eaten- self- error(dat.)</w:t>
      </w:r>
    </w:p>
    <w:p w14:paraId="3EE9BA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nine</w:t>
      </w:r>
      <w:r w:rsidRPr="004D5A2F">
        <w:rPr>
          <w:rFonts w:ascii="Gandhari Unicode" w:hAnsi="Gandhari Unicode" w:cs="e-Tamil OTC"/>
          <w:noProof/>
          <w:position w:val="6"/>
          <w:lang w:val="en-GB"/>
        </w:rPr>
        <w:t>iṟṟu</w:t>
      </w:r>
      <w:r w:rsidRPr="004D5A2F">
        <w:rPr>
          <w:rFonts w:ascii="Gandhari Unicode" w:hAnsi="Gandhari Unicode" w:cs="e-Tamil OTC"/>
          <w:noProof/>
          <w:lang w:val="en-GB"/>
        </w:rPr>
        <w:t xml:space="preserve"> nine elephant-bull-with she fullness</w:t>
      </w:r>
    </w:p>
    <w:p w14:paraId="279976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make- image offer(inf.)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take-not-he(h.)</w:t>
      </w:r>
    </w:p>
    <w:p w14:paraId="457206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woman murder desired- Naṉṉaṉ be-similar</w:t>
      </w:r>
    </w:p>
    <w:p w14:paraId="427FA7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limit-not hell- may-go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mother</w:t>
      </w:r>
    </w:p>
    <w:p w14:paraId="363A92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w:t>
      </w:r>
    </w:p>
    <w:p w14:paraId="001F5E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face guest come-say</w:t>
      </w:r>
    </w:p>
    <w:p w14:paraId="4E6EAC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enmity face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CAD4BA" w14:textId="77777777" w:rsidR="0074055C" w:rsidRPr="004D5A2F" w:rsidRDefault="0074055C">
      <w:pPr>
        <w:pStyle w:val="Textbody"/>
        <w:spacing w:after="29"/>
        <w:rPr>
          <w:rFonts w:ascii="Gandhari Unicode" w:hAnsi="Gandhari Unicode" w:cs="e-Tamil OTC"/>
          <w:noProof/>
          <w:lang w:val="en-GB"/>
        </w:rPr>
      </w:pPr>
    </w:p>
    <w:p w14:paraId="2E4FA44F" w14:textId="77777777" w:rsidR="0074055C" w:rsidRPr="004D5A2F" w:rsidRDefault="0074055C">
      <w:pPr>
        <w:pStyle w:val="Textbody"/>
        <w:spacing w:after="29"/>
        <w:rPr>
          <w:rFonts w:ascii="Gandhari Unicode" w:hAnsi="Gandhari Unicode" w:cs="e-Tamil OTC"/>
          <w:noProof/>
          <w:lang w:val="en-GB"/>
        </w:rPr>
      </w:pPr>
    </w:p>
    <w:p w14:paraId="405F422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Mother, who, like a village facing the enemy, doesn't sleep at all,</w:t>
      </w:r>
      <w:r w:rsidRPr="004D5A2F">
        <w:rPr>
          <w:rStyle w:val="FootnoteReference"/>
          <w:rFonts w:ascii="Gandhari Unicode" w:hAnsi="Gandhari Unicode" w:cs="e-Tamil OTC"/>
          <w:noProof/>
          <w:lang w:val="en-GB"/>
        </w:rPr>
        <w:footnoteReference w:id="388"/>
      </w:r>
    </w:p>
    <w:p w14:paraId="217937F2"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because a guest with smiling face has come one day</w:t>
      </w:r>
    </w:p>
    <w:p w14:paraId="426402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she forever go to hell</w:t>
      </w:r>
    </w:p>
    <w:p w14:paraId="11C95BC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like Naṉṉaṉ, who wanted the murder of a woman,</w:t>
      </w:r>
    </w:p>
    <w:p w14:paraId="74D3DD8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without taking, even when it was offered [him], a gold-made image</w:t>
      </w:r>
    </w:p>
    <w:p w14:paraId="7EE763C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her full weight together with nine [times] nine elephant bulls,</w:t>
      </w:r>
    </w:p>
    <w:p w14:paraId="0DEAD4EF" w14:textId="77777777" w:rsidR="0074055C" w:rsidRPr="004D5A2F" w:rsidRDefault="00CF70BD">
      <w:pPr>
        <w:pStyle w:val="Textbody"/>
        <w:tabs>
          <w:tab w:val="left" w:pos="400"/>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[for] her error that the young woman with bright forehead,</w:t>
      </w:r>
    </w:p>
    <w:p w14:paraId="04F78502"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who had gone to bath, had eaten a green unripe fruit given</w:t>
      </w:r>
    </w:p>
    <w:p w14:paraId="26B64956"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flood.</w:t>
      </w:r>
      <w:r w:rsidRPr="004D5A2F">
        <w:rPr>
          <w:rStyle w:val="FootnoteReference"/>
          <w:rFonts w:ascii="Gandhari Unicode" w:hAnsi="Gandhari Unicode" w:cs="e-Tamil OTC"/>
          <w:noProof/>
          <w:lang w:val="en-GB"/>
        </w:rPr>
        <w:footnoteReference w:id="389"/>
      </w:r>
    </w:p>
    <w:p w14:paraId="3A283724" w14:textId="77777777" w:rsidR="0074055C" w:rsidRPr="004D5A2F" w:rsidRDefault="0074055C">
      <w:pPr>
        <w:pStyle w:val="Textbody"/>
        <w:spacing w:after="0"/>
        <w:rPr>
          <w:rFonts w:ascii="Gandhari Unicode" w:hAnsi="Gandhari Unicode" w:cs="e-Tamil OTC"/>
          <w:noProof/>
          <w:lang w:val="en-GB"/>
        </w:rPr>
      </w:pPr>
    </w:p>
    <w:p w14:paraId="33D8442F" w14:textId="77777777" w:rsidR="0074055C" w:rsidRPr="004D5A2F" w:rsidRDefault="0074055C">
      <w:pPr>
        <w:pStyle w:val="Textbody"/>
        <w:spacing w:after="0"/>
        <w:rPr>
          <w:rFonts w:ascii="Gandhari Unicode" w:hAnsi="Gandhari Unicode" w:cs="e-Tamil OTC"/>
          <w:noProof/>
          <w:lang w:val="en-GB"/>
        </w:rPr>
      </w:pPr>
    </w:p>
    <w:p w14:paraId="0ABC8C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May mother go to hell forever ...</w:t>
      </w:r>
    </w:p>
    <w:p w14:paraId="7E6030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Is she [really] going to be sleepless ...?</w:t>
      </w:r>
    </w:p>
    <w:p w14:paraId="4B2DE0F8" w14:textId="77777777" w:rsidR="0074055C" w:rsidRPr="004D5A2F" w:rsidRDefault="0074055C">
      <w:pPr>
        <w:pStyle w:val="Textbody"/>
        <w:spacing w:after="0"/>
        <w:rPr>
          <w:rFonts w:ascii="Gandhari Unicode" w:hAnsi="Gandhari Unicode" w:cs="e-Tamil OTC"/>
          <w:noProof/>
          <w:lang w:val="en-GB"/>
        </w:rPr>
      </w:pPr>
    </w:p>
    <w:p w14:paraId="3A1C662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E88D59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கள்ளில் ஆத்திரையன்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கள்ளி வாத்திரையன்): </w:t>
      </w:r>
      <w:r w:rsidRPr="004D5A2F">
        <w:rPr>
          <w:rFonts w:ascii="Gandhari Unicode" w:hAnsi="Gandhari Unicode"/>
          <w:i w:val="0"/>
          <w:iCs w:val="0"/>
          <w:color w:val="auto"/>
        </w:rPr>
        <w:t>SHE</w:t>
      </w:r>
    </w:p>
    <w:p w14:paraId="1277D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பரத்தையின் பிரிந்து வந்த கிழவற்கு வாயிலாகப் புக்க தோழிக்குக் கிழத்தி உரைத்தது.</w:t>
      </w:r>
    </w:p>
    <w:p w14:paraId="1BBC4D6E" w14:textId="77777777" w:rsidR="0074055C" w:rsidRPr="004D5A2F" w:rsidRDefault="0074055C">
      <w:pPr>
        <w:pStyle w:val="Textbody"/>
        <w:spacing w:after="29"/>
        <w:rPr>
          <w:rFonts w:ascii="Gandhari Unicode" w:hAnsi="Gandhari Unicode" w:cs="e-Tamil OTC"/>
          <w:noProof/>
          <w:lang w:val="en-GB"/>
        </w:rPr>
      </w:pPr>
    </w:p>
    <w:p w14:paraId="21F32A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கள்ளிற் கேளி </w:t>
      </w:r>
      <w:r w:rsidRPr="004D5A2F">
        <w:rPr>
          <w:rFonts w:ascii="Gandhari Unicode" w:hAnsi="Gandhari Unicode" w:cs="e-Tamil OTC"/>
          <w:noProof/>
          <w:u w:val="wave"/>
          <w:cs/>
          <w:lang w:val="en-GB"/>
        </w:rPr>
        <w:t>ராத்திரை</w:t>
      </w:r>
      <w:r w:rsidRPr="004D5A2F">
        <w:rPr>
          <w:rFonts w:ascii="Gandhari Unicode" w:hAnsi="Gandhari Unicode" w:cs="e-Tamil OTC"/>
          <w:noProof/>
          <w:cs/>
          <w:lang w:val="en-GB"/>
        </w:rPr>
        <w:t xml:space="preserve"> யுள்ளூர்ப்</w:t>
      </w:r>
    </w:p>
    <w:p w14:paraId="08BC3E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 தந்த </w:t>
      </w:r>
      <w:r w:rsidRPr="004D5A2F">
        <w:rPr>
          <w:rFonts w:ascii="Gandhari Unicode" w:hAnsi="Gandhari Unicode" w:cs="e-Tamil OTC"/>
          <w:noProof/>
          <w:u w:val="wave"/>
          <w:cs/>
          <w:lang w:val="en-GB"/>
        </w:rPr>
        <w:t>பஞ்சியங்</w:t>
      </w:r>
      <w:r w:rsidRPr="004D5A2F">
        <w:rPr>
          <w:rFonts w:ascii="Gandhari Unicode" w:hAnsi="Gandhari Unicode" w:cs="e-Tamil OTC"/>
          <w:noProof/>
          <w:cs/>
          <w:lang w:val="en-GB"/>
        </w:rPr>
        <w:t xml:space="preserve"> குறுங்கா</w:t>
      </w:r>
    </w:p>
    <w:p w14:paraId="38B0CF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யோங்கிரும் பெண்ணை நுங்கொடு பெயரு</w:t>
      </w:r>
    </w:p>
    <w:p w14:paraId="72123C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 யருமன் மூதூ ரன்ன</w:t>
      </w:r>
    </w:p>
    <w:p w14:paraId="40977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வயல்வெள்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ளாம்ப லம்பகை</w:t>
      </w:r>
      <w:r w:rsidRPr="004D5A2F">
        <w:rPr>
          <w:rFonts w:ascii="Gandhari Unicode" w:hAnsi="Gandhari Unicode" w:cs="e-Tamil OTC"/>
          <w:noProof/>
          <w:cs/>
          <w:lang w:val="en-GB"/>
        </w:rPr>
        <w:t xml:space="preserve"> நெறித்தழை</w:t>
      </w:r>
    </w:p>
    <w:p w14:paraId="0DACBE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தித்திக் குறங்கி னூழ்மா றலைப்ப</w:t>
      </w:r>
    </w:p>
    <w:p w14:paraId="3725FF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வருமே</w:t>
      </w:r>
      <w:r w:rsidRPr="004D5A2F">
        <w:rPr>
          <w:rFonts w:ascii="Gandhari Unicode" w:hAnsi="Gandhari Unicode" w:cs="e-Tamil OTC"/>
          <w:noProof/>
          <w:cs/>
          <w:lang w:val="en-GB"/>
        </w:rPr>
        <w:t xml:space="preserve"> சேயிழை யந்திற்</w:t>
      </w:r>
    </w:p>
    <w:p w14:paraId="47CFD2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கொழுநற்</w:t>
      </w:r>
      <w:r w:rsidRPr="004D5A2F">
        <w:rPr>
          <w:rFonts w:ascii="Gandhari Unicode" w:hAnsi="Gandhari Unicode" w:cs="e-Tamil OTC"/>
          <w:noProof/>
          <w:cs/>
          <w:lang w:val="en-GB"/>
        </w:rPr>
        <w:t xml:space="preserve"> காணிய வளியேன் யானே.</w:t>
      </w:r>
    </w:p>
    <w:p w14:paraId="0ADE2701" w14:textId="77777777" w:rsidR="0074055C" w:rsidRPr="004D5A2F" w:rsidRDefault="0074055C">
      <w:pPr>
        <w:pStyle w:val="Textbody"/>
        <w:spacing w:after="29"/>
        <w:rPr>
          <w:rFonts w:ascii="Gandhari Unicode" w:hAnsi="Gandhari Unicode" w:cs="e-Tamil OTC"/>
          <w:noProof/>
          <w:lang w:val="en-GB"/>
        </w:rPr>
      </w:pPr>
    </w:p>
    <w:p w14:paraId="078B04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ராத்திரை யுள்ளூர்ப்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ராத்திய வுள்ளூர்ப்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ரார்த்திய வுள்ளூர்ப் </w:t>
      </w:r>
      <w:r w:rsidRPr="004D5A2F">
        <w:rPr>
          <w:rFonts w:ascii="Gandhari Unicode" w:hAnsi="Gandhari Unicode" w:cs="e-Tamil OTC"/>
          <w:noProof/>
          <w:lang w:val="en-GB"/>
        </w:rPr>
        <w:t xml:space="preserve">C2+3v,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பள்ளை </w:t>
      </w:r>
      <w:r w:rsidRPr="004D5A2F">
        <w:rPr>
          <w:rFonts w:ascii="Gandhari Unicode" w:hAnsi="Gandhari Unicode" w:cs="e-Tamil OTC"/>
          <w:noProof/>
          <w:lang w:val="en-GB"/>
        </w:rPr>
        <w:t xml:space="preserve">C2v+3,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 </w:t>
      </w:r>
      <w:r w:rsidRPr="004D5A2F">
        <w:rPr>
          <w:rFonts w:ascii="Gandhari Unicode" w:hAnsi="Gandhari Unicode" w:cs="e-Tamil OTC"/>
          <w:noProof/>
          <w:cs/>
          <w:lang w:val="en-GB"/>
        </w:rPr>
        <w:t xml:space="preserve">பஞ்சியங்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வஞ்சியங்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யோங்கிரும்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ஞங்கிய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வயல்வெள் </w:t>
      </w:r>
      <w:r w:rsidRPr="004D5A2F">
        <w:rPr>
          <w:rFonts w:ascii="Gandhari Unicode" w:hAnsi="Gandhari Unicode" w:cs="e-Tamil OTC"/>
          <w:noProof/>
          <w:lang w:val="en-GB"/>
        </w:rPr>
        <w:t>L1, C2v+3, G1+2, EA, Cām.v;</w:t>
      </w:r>
      <w:r w:rsidRPr="004D5A2F">
        <w:rPr>
          <w:rStyle w:val="FootnoteReference"/>
          <w:rFonts w:ascii="Gandhari Unicode" w:hAnsi="Gandhari Unicode" w:cs="e-Tamil OTC"/>
          <w:noProof/>
          <w:lang w:val="en-GB"/>
        </w:rPr>
        <w:footnoteReference w:id="390"/>
      </w:r>
      <w:r w:rsidRPr="004D5A2F">
        <w:rPr>
          <w:rFonts w:ascii="Gandhari Unicode" w:hAnsi="Gandhari Unicode" w:cs="e-Tamil OTC"/>
          <w:noProof/>
          <w:cs/>
          <w:lang w:val="en-GB"/>
        </w:rPr>
        <w:t xml:space="preserve"> வயவெள் </w:t>
      </w:r>
      <w:r w:rsidRPr="004D5A2F">
        <w:rPr>
          <w:rFonts w:ascii="Gandhari Unicode" w:hAnsi="Gandhari Unicode" w:cs="e-Tamil OTC"/>
          <w:noProof/>
          <w:lang w:val="en-GB"/>
        </w:rPr>
        <w:t xml:space="preserve">C2, Cām., ER;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ல்வெள்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ளாம்ப லம்பகை நெறித்தழை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ளாம்பல் பகைநெறித் தழை(த்)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ளாம்பல் பகைநெ றித்தழை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C2v, Iḷ., Cēn., Cām.;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L1, C1+2+3, G1+2, May., Kūḻ.,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கொழுநற்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கொழுநர்க் </w:t>
      </w:r>
      <w:r w:rsidRPr="004D5A2F">
        <w:rPr>
          <w:rFonts w:ascii="Gandhari Unicode" w:hAnsi="Gandhari Unicode" w:cs="e-Tamil OTC"/>
          <w:noProof/>
          <w:lang w:val="en-GB"/>
        </w:rPr>
        <w:t xml:space="preserve">C1+3, G1, EA, I, Cām.v; </w:t>
      </w:r>
      <w:r w:rsidRPr="004D5A2F">
        <w:rPr>
          <w:rFonts w:ascii="Gandhari Unicode" w:hAnsi="Gandhari Unicode" w:cs="e-Tamil OTC"/>
          <w:noProof/>
          <w:cs/>
          <w:lang w:val="en-GB"/>
        </w:rPr>
        <w:t xml:space="preserve">கொழுநகர்க்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L1, C1</w:t>
      </w:r>
    </w:p>
    <w:p w14:paraId="7B457DC6" w14:textId="77777777" w:rsidR="0074055C" w:rsidRPr="004D5A2F" w:rsidRDefault="0074055C">
      <w:pPr>
        <w:pStyle w:val="Textbody"/>
        <w:spacing w:after="29"/>
        <w:rPr>
          <w:rFonts w:ascii="Gandhari Unicode" w:hAnsi="Gandhari Unicode" w:cs="e-Tamil OTC"/>
          <w:noProof/>
          <w:lang w:val="en-GB"/>
        </w:rPr>
      </w:pPr>
    </w:p>
    <w:p w14:paraId="33F714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kaḷ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il kēḷir </w:t>
      </w:r>
      <w:r w:rsidRPr="004D5A2F">
        <w:rPr>
          <w:rFonts w:ascii="Gandhari Unicode" w:hAnsi="Gandhari Unicode" w:cs="e-Tamil OTC"/>
          <w:i/>
          <w:iCs/>
          <w:noProof/>
          <w:lang w:val="en-GB"/>
        </w:rPr>
        <w:t>āttirai</w:t>
      </w:r>
      <w:r w:rsidRPr="004D5A2F">
        <w:rPr>
          <w:rFonts w:ascii="Gandhari Unicode" w:hAnsi="Gandhari Unicode" w:cs="e-Tamil OTC"/>
          <w:noProof/>
          <w:lang w:val="en-GB"/>
        </w:rPr>
        <w:t xml:space="preserve">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257FDE" w:rsidRPr="004D5A2F">
        <w:rPr>
          <w:rFonts w:ascii="Gandhari Unicode" w:hAnsi="Gandhari Unicode" w:cs="e-Tamil OTC"/>
          <w:noProof/>
          <w:lang w:val="en-GB"/>
        </w:rPr>
        <w:t>+</w:t>
      </w:r>
      <w:r w:rsidRPr="004D5A2F">
        <w:rPr>
          <w:rFonts w:ascii="Gandhari Unicode" w:hAnsi="Gandhari Unicode" w:cs="e-Tamil OTC"/>
          <w:noProof/>
          <w:lang w:val="en-GB"/>
        </w:rPr>
        <w:t>ūr</w:t>
      </w:r>
      <w:r w:rsidR="00257FDE" w:rsidRPr="004D5A2F">
        <w:rPr>
          <w:rFonts w:ascii="Gandhari Unicode" w:hAnsi="Gandhari Unicode" w:cs="e-Tamil OTC"/>
          <w:noProof/>
          <w:lang w:val="en-GB"/>
        </w:rPr>
        <w:t>+</w:t>
      </w:r>
    </w:p>
    <w:p w14:paraId="28E14B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pāḷai tanta </w:t>
      </w:r>
      <w:r w:rsidRPr="004D5A2F">
        <w:rPr>
          <w:rFonts w:ascii="Gandhari Unicode" w:hAnsi="Gandhari Unicode" w:cs="e-Tamil OTC"/>
          <w:i/>
          <w:iCs/>
          <w:noProof/>
          <w:lang w:val="en-GB"/>
        </w:rPr>
        <w:t>pañciyam</w:t>
      </w:r>
      <w:r w:rsidRPr="004D5A2F">
        <w:rPr>
          <w:rFonts w:ascii="Gandhari Unicode" w:hAnsi="Gandhari Unicode" w:cs="e-Tamil OTC"/>
          <w:noProof/>
          <w:lang w:val="en-GB"/>
        </w:rPr>
        <w:t xml:space="preserve"> kuṟum kāy</w:t>
      </w:r>
    </w:p>
    <w:p w14:paraId="6628A3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w:t>
      </w:r>
      <w:r w:rsidR="005A4309" w:rsidRPr="004D5A2F">
        <w:rPr>
          <w:rFonts w:ascii="Gandhari Unicode" w:hAnsi="Gandhari Unicode" w:cs="e-Tamil OTC"/>
          <w:noProof/>
          <w:lang w:val="en-GB"/>
        </w:rPr>
        <w:t>k*</w:t>
      </w:r>
      <w:r w:rsidRPr="004D5A2F">
        <w:rPr>
          <w:rFonts w:ascii="Gandhari Unicode" w:hAnsi="Gandhari Unicode" w:cs="e-Tamil OTC"/>
          <w:noProof/>
          <w:lang w:val="en-GB"/>
        </w:rPr>
        <w:t xml:space="preserve"> irum peṇṇai nuṅkoṭu peyarum</w:t>
      </w:r>
    </w:p>
    <w:p w14:paraId="4005BD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ātiyarumaṉ mūt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ūr aṉṉa</w:t>
      </w:r>
    </w:p>
    <w:p w14:paraId="375481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vayal</w:t>
      </w:r>
      <w:r w:rsidRPr="004D5A2F">
        <w:rPr>
          <w:rFonts w:ascii="Gandhari Unicode" w:hAnsi="Gandhari Unicode" w:cs="e-Tamil OTC"/>
          <w:noProof/>
          <w:lang w:val="en-GB"/>
        </w:rPr>
        <w:t xml:space="preserve"> veḷ </w:t>
      </w:r>
      <w:r w:rsidRPr="004D5A2F">
        <w:rPr>
          <w:rFonts w:ascii="Gandhari Unicode" w:hAnsi="Gandhari Unicode" w:cs="e-Tamil OTC"/>
          <w:i/>
          <w:iCs/>
          <w:noProof/>
          <w:lang w:val="en-GB"/>
        </w:rPr>
        <w:t>āmpalam</w:t>
      </w:r>
      <w:r w:rsidRPr="004D5A2F">
        <w:rPr>
          <w:rFonts w:ascii="Gandhari Unicode" w:hAnsi="Gandhari Unicode" w:cs="e-Tamil OTC"/>
          <w:noProof/>
          <w:lang w:val="en-GB"/>
        </w:rPr>
        <w:t xml:space="preserve"> pakai neṟi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taḻai</w:t>
      </w:r>
    </w:p>
    <w:p w14:paraId="3FF6C3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titti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kuṟaṅkiṉ ūḻ māṟ</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alaippa</w:t>
      </w:r>
    </w:p>
    <w:p w14:paraId="78B37A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varum</w:t>
      </w:r>
      <w:r w:rsidR="005A430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cē </w:t>
      </w:r>
      <w:r w:rsidR="005A4309" w:rsidRPr="004D5A2F">
        <w:rPr>
          <w:rFonts w:ascii="Gandhari Unicode" w:hAnsi="Gandhari Unicode" w:cs="e-Tamil OTC"/>
          <w:noProof/>
          <w:lang w:val="en-GB"/>
        </w:rPr>
        <w:t>~</w:t>
      </w:r>
      <w:r w:rsidRPr="004D5A2F">
        <w:rPr>
          <w:rFonts w:ascii="Gandhari Unicode" w:hAnsi="Gandhari Unicode" w:cs="e-Tamil OTC"/>
          <w:noProof/>
          <w:lang w:val="en-GB"/>
        </w:rPr>
        <w:t>iḻai antil</w:t>
      </w:r>
    </w:p>
    <w:p w14:paraId="187119D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koḻunaṉ</w:t>
      </w:r>
      <w:r w:rsidRPr="004D5A2F">
        <w:rPr>
          <w:rFonts w:ascii="Gandhari Unicode" w:hAnsi="Gandhari Unicode" w:cs="e-Tamil OTC"/>
          <w:noProof/>
          <w:lang w:val="en-GB"/>
        </w:rPr>
        <w:t xml:space="preserve"> kāṇiya vaḷiyēṉ yāṉ</w:t>
      </w:r>
      <w:r w:rsidR="005A4309" w:rsidRPr="004D5A2F">
        <w:rPr>
          <w:rFonts w:ascii="Gandhari Unicode" w:hAnsi="Gandhari Unicode" w:cs="e-Tamil OTC"/>
          <w:noProof/>
          <w:lang w:val="en-GB"/>
        </w:rPr>
        <w:t>-</w:t>
      </w:r>
      <w:r w:rsidRPr="004D5A2F">
        <w:rPr>
          <w:rFonts w:ascii="Gandhari Unicode" w:hAnsi="Gandhari Unicode" w:cs="e-Tamil OTC"/>
          <w:noProof/>
          <w:lang w:val="en-GB"/>
        </w:rPr>
        <w:t>ē.</w:t>
      </w:r>
    </w:p>
    <w:p w14:paraId="45F80905" w14:textId="77777777" w:rsidR="0074055C" w:rsidRPr="004D5A2F" w:rsidRDefault="0074055C">
      <w:pPr>
        <w:pStyle w:val="Textbody"/>
        <w:spacing w:after="29" w:line="260" w:lineRule="exact"/>
        <w:rPr>
          <w:rFonts w:ascii="Gandhari Unicode" w:hAnsi="Gandhari Unicode" w:cs="e-Tamil OTC"/>
          <w:noProof/>
          <w:lang w:val="en-GB"/>
        </w:rPr>
      </w:pPr>
    </w:p>
    <w:p w14:paraId="577ED118" w14:textId="77777777" w:rsidR="0074055C" w:rsidRPr="004D5A2F" w:rsidRDefault="0074055C">
      <w:pPr>
        <w:pStyle w:val="Textbody"/>
        <w:spacing w:after="29" w:line="260" w:lineRule="exact"/>
        <w:rPr>
          <w:rFonts w:ascii="Gandhari Unicode" w:hAnsi="Gandhari Unicode" w:cs="e-Tamil OTC"/>
          <w:noProof/>
          <w:lang w:val="en-GB"/>
        </w:rPr>
      </w:pPr>
    </w:p>
    <w:p w14:paraId="37285C1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had entered as a mediator for HIM, who came after having separated from the other woman/the courtesan.</w:t>
      </w:r>
    </w:p>
    <w:p w14:paraId="22628892" w14:textId="77777777" w:rsidR="0074055C" w:rsidRPr="004D5A2F" w:rsidRDefault="0074055C">
      <w:pPr>
        <w:pStyle w:val="Textbody"/>
        <w:spacing w:after="29" w:line="260" w:lineRule="exact"/>
        <w:rPr>
          <w:rFonts w:ascii="Gandhari Unicode" w:hAnsi="Gandhari Unicode" w:cs="e-Tamil OTC"/>
          <w:noProof/>
          <w:lang w:val="en-GB"/>
        </w:rPr>
      </w:pPr>
    </w:p>
    <w:p w14:paraId="391E20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toddy house friends journey inside village</w:t>
      </w:r>
    </w:p>
    <w:p w14:paraId="53C568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Palmyra-spath given- filament</w:t>
      </w:r>
      <w:r w:rsidRPr="004D5A2F">
        <w:rPr>
          <w:rStyle w:val="FootnoteReference"/>
          <w:rFonts w:ascii="Gandhari Unicode" w:hAnsi="Gandhari Unicode" w:cs="e-Tamil OTC"/>
          <w:noProof/>
          <w:lang w:val="en-GB"/>
        </w:rPr>
        <w:footnoteReference w:id="391"/>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short unripe-fruit</w:t>
      </w:r>
    </w:p>
    <w:p w14:paraId="573628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dark Palmyra-palm Palmyra-fruit-with moving-</w:t>
      </w:r>
    </w:p>
    <w:p w14:paraId="53BB6A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Ātiyarumaṉ old village like</w:t>
      </w:r>
    </w:p>
    <w:p w14:paraId="57F906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paddy-field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enmity calyx foliage</w:t>
      </w:r>
    </w:p>
    <w:p w14:paraId="076C12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thigh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turn exchange slap(inf.)</w:t>
      </w:r>
    </w:p>
    <w:p w14:paraId="58153A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redness jewel there</w:t>
      </w:r>
    </w:p>
    <w:p w14:paraId="417827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husband see(inf.) pity/love-I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953B35" w14:textId="77777777" w:rsidR="0074055C" w:rsidRPr="004D5A2F" w:rsidRDefault="0074055C">
      <w:pPr>
        <w:pStyle w:val="Textbody"/>
        <w:spacing w:after="29"/>
        <w:rPr>
          <w:rFonts w:ascii="Gandhari Unicode" w:hAnsi="Gandhari Unicode" w:cs="e-Tamil OTC"/>
          <w:noProof/>
          <w:lang w:val="en-GB"/>
        </w:rPr>
      </w:pPr>
    </w:p>
    <w:p w14:paraId="2D0D336D" w14:textId="77777777" w:rsidR="0074055C" w:rsidRPr="004D5A2F" w:rsidRDefault="0074055C">
      <w:pPr>
        <w:pStyle w:val="Textbody"/>
        <w:spacing w:after="29"/>
        <w:rPr>
          <w:rFonts w:ascii="Gandhari Unicode" w:hAnsi="Gandhari Unicode" w:cs="e-Tamil OTC"/>
          <w:noProof/>
          <w:lang w:val="en-GB"/>
        </w:rPr>
      </w:pPr>
    </w:p>
    <w:p w14:paraId="6E7AA7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Pitiable me, when the [one with] red jewels there</w:t>
      </w:r>
    </w:p>
    <w:p w14:paraId="728811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sees [my] husband</w:t>
      </w:r>
      <w:r w:rsidRPr="004D5A2F">
        <w:rPr>
          <w:rStyle w:val="FootnoteReference"/>
          <w:rFonts w:ascii="Gandhari Unicode" w:hAnsi="Gandhari Unicode" w:cs="e-Tamil OTC"/>
          <w:noProof/>
          <w:lang w:val="en-GB"/>
        </w:rPr>
        <w:footnoteReference w:id="392"/>
      </w:r>
      <w:r w:rsidRPr="004D5A2F">
        <w:rPr>
          <w:rFonts w:ascii="Gandhari Unicode" w:hAnsi="Gandhari Unicode" w:cs="e-Tamil OTC"/>
          <w:noProof/>
          <w:lang w:val="en-GB"/>
        </w:rPr>
        <w:t>:</w:t>
      </w:r>
    </w:p>
    <w:p w14:paraId="69123C0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 she comes,</w:t>
      </w:r>
    </w:p>
    <w:p w14:paraId="7B95848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contrasting</w:t>
      </w:r>
      <w:r w:rsidRPr="004D5A2F">
        <w:rPr>
          <w:rStyle w:val="FootnoteReference"/>
          <w:rFonts w:ascii="Gandhari Unicode" w:hAnsi="Gandhari Unicode" w:cs="e-Tamil OTC"/>
          <w:noProof/>
          <w:lang w:val="en-GB"/>
        </w:rPr>
        <w:footnoteReference w:id="393"/>
      </w:r>
      <w:r w:rsidRPr="004D5A2F">
        <w:rPr>
          <w:rFonts w:ascii="Gandhari Unicode" w:hAnsi="Gandhari Unicode" w:cs="e-Tamil OTC"/>
          <w:noProof/>
          <w:lang w:val="en-GB"/>
        </w:rPr>
        <w:t xml:space="preserve"> calyx [and] foliage of the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209FA6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from the paddy field alternately</w:t>
      </w:r>
      <w:r w:rsidRPr="004D5A2F">
        <w:rPr>
          <w:rStyle w:val="FootnoteReference"/>
          <w:rFonts w:ascii="Gandhari Unicode" w:hAnsi="Gandhari Unicode" w:cs="e-Tamil OTC"/>
          <w:noProof/>
          <w:lang w:val="en-GB"/>
        </w:rPr>
        <w:footnoteReference w:id="394"/>
      </w:r>
      <w:r w:rsidRPr="004D5A2F">
        <w:rPr>
          <w:rFonts w:ascii="Gandhari Unicode" w:hAnsi="Gandhari Unicode" w:cs="e-Tamil OTC"/>
          <w:noProof/>
          <w:lang w:val="en-GB"/>
        </w:rPr>
        <w:t xml:space="preserve"> slap against [each of her] </w:t>
      </w:r>
      <w:r w:rsidRPr="004D5A2F">
        <w:rPr>
          <w:rFonts w:ascii="Gandhari Unicode" w:hAnsi="Gandhari Unicode" w:cs="e-Tamil OTC"/>
          <w:noProof/>
          <w:lang w:val="en-GB"/>
        </w:rPr>
        <w:tab/>
        <w:t>beautifully spotted thighs,</w:t>
      </w:r>
    </w:p>
    <w:p w14:paraId="43D8D0E2"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like the old village of Ātiyarumaṉ, where</w:t>
      </w:r>
    </w:p>
    <w:p w14:paraId="6FD24B29" w14:textId="77777777" w:rsidR="0074055C" w:rsidRPr="004D5A2F" w:rsidRDefault="00CF70BD">
      <w:pPr>
        <w:pStyle w:val="Textbody"/>
        <w:tabs>
          <w:tab w:val="left" w:pos="413"/>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inside the village on a journey</w:t>
      </w:r>
      <w:r w:rsidRPr="004D5A2F">
        <w:rPr>
          <w:rStyle w:val="FootnoteReference"/>
          <w:rFonts w:ascii="Gandhari Unicode" w:hAnsi="Gandhari Unicode" w:cs="e-Tamil OTC"/>
          <w:noProof/>
          <w:lang w:val="en-GB"/>
        </w:rPr>
        <w:footnoteReference w:id="395"/>
      </w:r>
      <w:r w:rsidRPr="004D5A2F">
        <w:rPr>
          <w:rFonts w:ascii="Gandhari Unicode" w:hAnsi="Gandhari Unicode" w:cs="e-Tamil OTC"/>
          <w:noProof/>
          <w:lang w:val="en-GB"/>
        </w:rPr>
        <w:t xml:space="preserve"> to the toddy house the friends</w:t>
      </w:r>
    </w:p>
    <w:p w14:paraId="719A54A9" w14:textId="77777777" w:rsidR="0074055C" w:rsidRPr="004D5A2F" w:rsidRDefault="00CF70BD">
      <w:pPr>
        <w:pStyle w:val="Textbody"/>
        <w:tabs>
          <w:tab w:val="left" w:pos="425"/>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come back with the kernels from the high dark Palmyra palm,</w:t>
      </w:r>
    </w:p>
    <w:p w14:paraId="48AEBF78"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of small unripe fruits with fibre, given for spaths.</w:t>
      </w:r>
      <w:r w:rsidRPr="004D5A2F">
        <w:rPr>
          <w:rStyle w:val="FootnoteReference"/>
          <w:rFonts w:ascii="Gandhari Unicode" w:hAnsi="Gandhari Unicode" w:cs="e-Tamil OTC"/>
          <w:noProof/>
          <w:lang w:val="en-GB"/>
        </w:rPr>
        <w:footnoteReference w:id="396"/>
      </w:r>
    </w:p>
    <w:p w14:paraId="72F443F8" w14:textId="77777777" w:rsidR="0074055C" w:rsidRPr="004D5A2F" w:rsidRDefault="0074055C">
      <w:pPr>
        <w:pStyle w:val="Textbody"/>
        <w:spacing w:after="0"/>
        <w:rPr>
          <w:rFonts w:ascii="Gandhari Unicode" w:hAnsi="Gandhari Unicode" w:cs="e-Tamil OTC"/>
          <w:b/>
          <w:noProof/>
          <w:lang w:val="en-GB"/>
        </w:rPr>
      </w:pPr>
    </w:p>
    <w:p w14:paraId="1FE0781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16B82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அஞ்சிலாந்தை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அஞ்சியாந்தை): </w:t>
      </w:r>
      <w:r w:rsidRPr="004D5A2F">
        <w:rPr>
          <w:rFonts w:ascii="Gandhari Unicode" w:hAnsi="Gandhari Unicode"/>
          <w:i w:val="0"/>
          <w:iCs w:val="0"/>
          <w:color w:val="auto"/>
        </w:rPr>
        <w:t>the confidante / SHE</w:t>
      </w:r>
    </w:p>
    <w:p w14:paraId="146E4C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பகற்குறிக்கண் தலைமகன் வந்தவிடத்துத் தோழி செறிப்பறிவுறீஇயது.</w:t>
      </w:r>
    </w:p>
    <w:p w14:paraId="668C9925" w14:textId="77777777" w:rsidR="0074055C" w:rsidRPr="004D5A2F" w:rsidRDefault="0074055C">
      <w:pPr>
        <w:pStyle w:val="Textbody"/>
        <w:spacing w:after="29"/>
        <w:rPr>
          <w:rFonts w:ascii="Gandhari Unicode" w:hAnsi="Gandhari Unicode" w:cs="e-Tamil OTC"/>
          <w:noProof/>
          <w:lang w:val="en-GB"/>
        </w:rPr>
      </w:pPr>
    </w:p>
    <w:p w14:paraId="3ADC0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கடலுட னாடியுங் கான லல்கியுந்</w:t>
      </w:r>
    </w:p>
    <w:p w14:paraId="25668E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தொடலை யாயமொடு தழுவணி யயர்ந்து</w:t>
      </w:r>
    </w:p>
    <w:p w14:paraId="6A882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போலக் கதுமென வந்து</w:t>
      </w:r>
    </w:p>
    <w:p w14:paraId="03D809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முயங்கினன் செலினே யலர்ந்தன்று மன்னே</w:t>
      </w:r>
    </w:p>
    <w:p w14:paraId="11E8C7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தித்தி பரந்த</w:t>
      </w:r>
      <w:r w:rsidRPr="004D5A2F">
        <w:rPr>
          <w:rFonts w:ascii="Gandhari Unicode" w:hAnsi="Gandhari Unicode" w:cs="e-Tamil OTC"/>
          <w:noProof/>
          <w:cs/>
          <w:lang w:val="en-GB"/>
        </w:rPr>
        <w:t xml:space="preserve"> பைத்தக லல்குற்</w:t>
      </w:r>
    </w:p>
    <w:p w14:paraId="2A2C0A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றிருந்திழை </w:t>
      </w:r>
      <w:r w:rsidRPr="004D5A2F">
        <w:rPr>
          <w:rFonts w:ascii="Gandhari Unicode" w:hAnsi="Gandhari Unicode" w:cs="e-Tamil OTC"/>
          <w:noProof/>
          <w:u w:val="wave"/>
          <w:cs/>
          <w:lang w:val="en-GB"/>
        </w:rPr>
        <w:t>துயல்வுக்கோட்</w:t>
      </w:r>
      <w:r w:rsidRPr="004D5A2F">
        <w:rPr>
          <w:rFonts w:ascii="Gandhari Unicode" w:hAnsi="Gandhari Unicode" w:cs="e-Tamil OTC"/>
          <w:noProof/>
          <w:cs/>
          <w:lang w:val="en-GB"/>
        </w:rPr>
        <w:t xml:space="preserve"> டசைத்த </w:t>
      </w:r>
      <w:r w:rsidRPr="004D5A2F">
        <w:rPr>
          <w:rFonts w:ascii="Gandhari Unicode" w:hAnsi="Gandhari Unicode" w:cs="e-Tamil OTC"/>
          <w:noProof/>
          <w:u w:val="wave"/>
          <w:cs/>
          <w:lang w:val="en-GB"/>
        </w:rPr>
        <w:t>பசுங்குழைத்</w:t>
      </w:r>
    </w:p>
    <w:p w14:paraId="76A5C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தழையினு முழையிற் போகான்</w:t>
      </w:r>
    </w:p>
    <w:p w14:paraId="51306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றான்றந் தனன்யாய் காத்தோம் பல்லே.</w:t>
      </w:r>
    </w:p>
    <w:p w14:paraId="489CDD18" w14:textId="77777777" w:rsidR="0074055C" w:rsidRPr="004D5A2F" w:rsidRDefault="0074055C">
      <w:pPr>
        <w:pStyle w:val="Textbody"/>
        <w:spacing w:after="29"/>
        <w:rPr>
          <w:rFonts w:ascii="Gandhari Unicode" w:hAnsi="Gandhari Unicode" w:cs="e-Tamil OTC"/>
          <w:noProof/>
          <w:lang w:val="en-GB"/>
        </w:rPr>
      </w:pPr>
    </w:p>
    <w:p w14:paraId="44DACB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தழுவணி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 xml:space="preserve">தழுவனி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தழூஉவணி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தித்தி பரந்த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துத்திப் பாந்தள் </w:t>
      </w:r>
      <w:r w:rsidRPr="004D5A2F">
        <w:rPr>
          <w:rFonts w:ascii="Gandhari Unicode" w:hAnsi="Gandhari Unicode" w:cs="e-Tamil OTC"/>
          <w:noProof/>
          <w:lang w:val="en-GB"/>
        </w:rPr>
        <w:t xml:space="preserve">G1v, VP, ER; </w:t>
      </w:r>
      <w:r w:rsidRPr="004D5A2F">
        <w:rPr>
          <w:rFonts w:ascii="Gandhari Unicode" w:hAnsi="Gandhari Unicode" w:cs="e-Tamil OTC"/>
          <w:noProof/>
          <w:cs/>
          <w:lang w:val="en-GB"/>
        </w:rPr>
        <w:t xml:space="preserve">துத்திப் பாந்தட் </w:t>
      </w:r>
      <w:r w:rsidRPr="004D5A2F">
        <w:rPr>
          <w:rFonts w:ascii="Gandhari Unicode" w:hAnsi="Gandhari Unicode" w:cs="e-Tamil OTC"/>
          <w:noProof/>
          <w:lang w:val="en-GB"/>
        </w:rPr>
        <w:t xml:space="preserve">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பைத்தக லல்குற்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பைதக லல்குற்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பணையெழின் மென்றோ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றிருந்திழை </w:t>
      </w:r>
      <w:r w:rsidRPr="004D5A2F">
        <w:rPr>
          <w:rFonts w:ascii="Gandhari Unicode" w:hAnsi="Gandhari Unicode" w:cs="e-Tamil OTC"/>
          <w:noProof/>
          <w:lang w:val="en-GB"/>
        </w:rPr>
        <w:t xml:space="preserve">C2v, G1v, Cām.; </w:t>
      </w:r>
      <w:r w:rsidRPr="004D5A2F">
        <w:rPr>
          <w:rFonts w:ascii="Gandhari Unicode" w:hAnsi="Gandhari Unicode" w:cs="e-Tamil OTC"/>
          <w:noProof/>
          <w:cs/>
          <w:lang w:val="en-GB"/>
        </w:rPr>
        <w:t xml:space="preserve">டிருந்திழை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றிருந்திழைத் </w:t>
      </w:r>
      <w:r w:rsidRPr="004D5A2F">
        <w:rPr>
          <w:rFonts w:ascii="Gandhari Unicode" w:hAnsi="Gandhari Unicode" w:cs="e-Tamil OTC"/>
          <w:noProof/>
          <w:lang w:val="en-GB"/>
        </w:rPr>
        <w:t xml:space="preserve">L1, C1+2+3,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துயவுக்கோட்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L1, C1+2+3,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முறையிற்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தனன்யாய்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தன்னய </w:t>
      </w:r>
      <w:r w:rsidRPr="004D5A2F">
        <w:rPr>
          <w:rFonts w:ascii="Gandhari Unicode" w:hAnsi="Gandhari Unicode" w:cs="e-Tamil OTC"/>
          <w:noProof/>
          <w:lang w:val="en-GB"/>
        </w:rPr>
        <w:t>L1</w:t>
      </w:r>
    </w:p>
    <w:p w14:paraId="18B8B356" w14:textId="77777777" w:rsidR="0074055C" w:rsidRPr="004D5A2F" w:rsidRDefault="0074055C">
      <w:pPr>
        <w:pStyle w:val="Textbody"/>
        <w:spacing w:after="29"/>
        <w:rPr>
          <w:rFonts w:ascii="Gandhari Unicode" w:hAnsi="Gandhari Unicode" w:cs="e-Tamil OTC"/>
          <w:noProof/>
          <w:lang w:val="en-GB"/>
        </w:rPr>
      </w:pPr>
    </w:p>
    <w:p w14:paraId="00C4A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kaṭal uṭaṉ āṭi</w:t>
      </w:r>
      <w:r w:rsidR="00625E09" w:rsidRPr="004D5A2F">
        <w:rPr>
          <w:rFonts w:ascii="Gandhari Unicode" w:hAnsi="Gandhari Unicode" w:cs="e-Tamil OTC"/>
          <w:noProof/>
          <w:lang w:val="en-GB"/>
        </w:rPr>
        <w:t>-~</w:t>
      </w:r>
      <w:r w:rsidRPr="004D5A2F">
        <w:rPr>
          <w:rFonts w:ascii="Gandhari Unicode" w:hAnsi="Gandhari Unicode" w:cs="e-Tamil OTC"/>
          <w:noProof/>
          <w:lang w:val="en-GB"/>
        </w:rPr>
        <w:t>um kāṉal alki</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13BDB8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toṭalai </w:t>
      </w:r>
      <w:r w:rsidR="00625E09" w:rsidRPr="004D5A2F">
        <w:rPr>
          <w:rFonts w:ascii="Gandhari Unicode" w:hAnsi="Gandhari Unicode" w:cs="e-Tamil OTC"/>
          <w:noProof/>
          <w:lang w:val="en-GB"/>
        </w:rPr>
        <w:t>~</w:t>
      </w:r>
      <w:r w:rsidRPr="004D5A2F">
        <w:rPr>
          <w:rFonts w:ascii="Gandhari Unicode" w:hAnsi="Gandhari Unicode" w:cs="e-Tamil OTC"/>
          <w:noProof/>
          <w:lang w:val="en-GB"/>
        </w:rPr>
        <w:t>āyamoṭu taḻ</w:t>
      </w:r>
      <w:r w:rsidR="00625E09" w:rsidRPr="004D5A2F">
        <w:rPr>
          <w:rFonts w:ascii="Gandhari Unicode" w:hAnsi="Gandhari Unicode" w:cs="e-Tamil OTC"/>
          <w:noProof/>
          <w:lang w:val="en-GB"/>
        </w:rPr>
        <w:t>uv*</w:t>
      </w:r>
      <w:r w:rsidRPr="004D5A2F">
        <w:rPr>
          <w:rFonts w:ascii="Gandhari Unicode" w:hAnsi="Gandhari Unicode" w:cs="e-Tamil OTC"/>
          <w:noProof/>
          <w:lang w:val="en-GB"/>
        </w:rPr>
        <w:t xml:space="preserve"> aṇi </w:t>
      </w:r>
      <w:r w:rsidR="00625E09" w:rsidRPr="004D5A2F">
        <w:rPr>
          <w:rFonts w:ascii="Gandhari Unicode" w:hAnsi="Gandhari Unicode" w:cs="e-Tamil OTC"/>
          <w:noProof/>
          <w:lang w:val="en-GB"/>
        </w:rPr>
        <w:t>~</w:t>
      </w:r>
      <w:r w:rsidRPr="004D5A2F">
        <w:rPr>
          <w:rFonts w:ascii="Gandhari Unicode" w:hAnsi="Gandhari Unicode" w:cs="e-Tamil OTC"/>
          <w:noProof/>
          <w:lang w:val="en-GB"/>
        </w:rPr>
        <w:t>ayarnt</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704F7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notumalar pōla</w:t>
      </w:r>
      <w:r w:rsidR="00625E09" w:rsidRPr="004D5A2F">
        <w:rPr>
          <w:rFonts w:ascii="Gandhari Unicode" w:hAnsi="Gandhari Unicode" w:cs="e-Tamil OTC"/>
          <w:noProof/>
          <w:lang w:val="en-GB"/>
        </w:rPr>
        <w:t>+ katum</w:t>
      </w:r>
      <w:r w:rsidRPr="004D5A2F">
        <w:rPr>
          <w:rFonts w:ascii="Gandhari Unicode" w:hAnsi="Gandhari Unicode" w:cs="e-Tamil OTC"/>
          <w:noProof/>
          <w:lang w:val="en-GB"/>
        </w:rPr>
        <w:t>eṉa vantu</w:t>
      </w:r>
    </w:p>
    <w:p w14:paraId="3413CD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muyaṅkiṉaṉ celiṉ</w:t>
      </w:r>
      <w:r w:rsidR="00625E09" w:rsidRPr="004D5A2F">
        <w:rPr>
          <w:rFonts w:ascii="Gandhari Unicode" w:hAnsi="Gandhari Unicode" w:cs="e-Tamil OTC"/>
          <w:noProof/>
          <w:lang w:val="en-GB"/>
        </w:rPr>
        <w:t>-</w:t>
      </w:r>
      <w:r w:rsidRPr="004D5A2F">
        <w:rPr>
          <w:rFonts w:ascii="Gandhari Unicode" w:hAnsi="Gandhari Unicode" w:cs="e-Tamil OTC"/>
          <w:noProof/>
          <w:lang w:val="en-GB"/>
        </w:rPr>
        <w:t>ē alarntaṉṟu</w:t>
      </w:r>
      <w:r w:rsidR="00625E09" w:rsidRPr="004D5A2F">
        <w:rPr>
          <w:rFonts w:ascii="Gandhari Unicode" w:hAnsi="Gandhari Unicode" w:cs="e-Tamil OTC"/>
          <w:noProof/>
          <w:lang w:val="en-GB"/>
        </w:rPr>
        <w:t>-</w:t>
      </w:r>
      <w:r w:rsidRPr="004D5A2F">
        <w:rPr>
          <w:rFonts w:ascii="Gandhari Unicode" w:hAnsi="Gandhari Unicode" w:cs="e-Tamil OTC"/>
          <w:noProof/>
          <w:lang w:val="en-GB"/>
        </w:rPr>
        <w:t>maṉ</w:t>
      </w:r>
      <w:r w:rsidR="00625E09" w:rsidRPr="004D5A2F">
        <w:rPr>
          <w:rFonts w:ascii="Gandhari Unicode" w:hAnsi="Gandhari Unicode" w:cs="e-Tamil OTC"/>
          <w:noProof/>
          <w:lang w:val="en-GB"/>
        </w:rPr>
        <w:t>-+</w:t>
      </w:r>
      <w:r w:rsidRPr="004D5A2F">
        <w:rPr>
          <w:rFonts w:ascii="Gandhari Unicode" w:hAnsi="Gandhari Unicode" w:cs="e-Tamil OTC"/>
          <w:noProof/>
          <w:lang w:val="en-GB"/>
        </w:rPr>
        <w:t>ē</w:t>
      </w:r>
    </w:p>
    <w:p w14:paraId="76B226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titti paranta</w:t>
      </w:r>
      <w:r w:rsidR="00625E09" w:rsidRPr="004D5A2F">
        <w:rPr>
          <w:rFonts w:ascii="Gandhari Unicode" w:hAnsi="Gandhari Unicode" w:cs="e-Tamil OTC"/>
          <w:noProof/>
          <w:lang w:val="en-GB"/>
        </w:rPr>
        <w:t xml:space="preserve"> paitt*</w:t>
      </w:r>
      <w:r w:rsidRPr="004D5A2F">
        <w:rPr>
          <w:rFonts w:ascii="Gandhari Unicode" w:hAnsi="Gandhari Unicode" w:cs="e-Tamil OTC"/>
          <w:noProof/>
          <w:lang w:val="en-GB"/>
        </w:rPr>
        <w:t xml:space="preserve"> akal alkul</w:t>
      </w:r>
    </w:p>
    <w:p w14:paraId="2B6B05EF" w14:textId="77777777" w:rsidR="0074055C" w:rsidRPr="004D5A2F" w:rsidRDefault="00625E0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00CF70BD" w:rsidRPr="004D5A2F">
        <w:rPr>
          <w:rFonts w:ascii="Gandhari Unicode" w:hAnsi="Gandhari Unicode" w:cs="e-Tamil OTC"/>
          <w:i/>
          <w:iCs/>
          <w:noProof/>
          <w:lang w:val="en-GB"/>
        </w:rPr>
        <w:t>tuyalvu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acaitta pacum </w:t>
      </w:r>
      <w:r w:rsidR="00CF70BD" w:rsidRPr="004D5A2F">
        <w:rPr>
          <w:rFonts w:ascii="Gandhari Unicode" w:hAnsi="Gandhari Unicode" w:cs="e-Tamil OTC"/>
          <w:i/>
          <w:iCs/>
          <w:noProof/>
          <w:lang w:val="en-GB"/>
        </w:rPr>
        <w:t>kuḻai</w:t>
      </w:r>
      <w:r w:rsidRPr="004D5A2F">
        <w:rPr>
          <w:rFonts w:ascii="Gandhari Unicode" w:hAnsi="Gandhari Unicode" w:cs="e-Tamil OTC"/>
          <w:i/>
          <w:iCs/>
          <w:noProof/>
          <w:lang w:val="en-GB"/>
        </w:rPr>
        <w:t>+</w:t>
      </w:r>
    </w:p>
    <w:p w14:paraId="43CF7E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taḻaiyiṉum uḻaiyiṉ pōkāṉ</w:t>
      </w:r>
    </w:p>
    <w:p w14:paraId="0A3AF54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tantaṉaṉ</w:t>
      </w:r>
      <w:r w:rsidR="00625E09" w:rsidRPr="004D5A2F">
        <w:rPr>
          <w:rFonts w:ascii="Gandhari Unicode" w:hAnsi="Gandhari Unicode" w:cs="e-Tamil OTC"/>
          <w:noProof/>
          <w:lang w:val="en-GB"/>
        </w:rPr>
        <w:t xml:space="preserve"> yāy kātt*</w:t>
      </w:r>
      <w:r w:rsidRPr="004D5A2F">
        <w:rPr>
          <w:rFonts w:ascii="Gandhari Unicode" w:hAnsi="Gandhari Unicode" w:cs="e-Tamil OTC"/>
          <w:noProof/>
          <w:lang w:val="en-GB"/>
        </w:rPr>
        <w:t xml:space="preserve"> ōmpal</w:t>
      </w:r>
      <w:r w:rsidR="00625E09" w:rsidRPr="004D5A2F">
        <w:rPr>
          <w:rFonts w:ascii="Gandhari Unicode" w:hAnsi="Gandhari Unicode" w:cs="e-Tamil OTC"/>
          <w:noProof/>
          <w:lang w:val="en-GB"/>
        </w:rPr>
        <w:t>-</w:t>
      </w:r>
      <w:r w:rsidRPr="004D5A2F">
        <w:rPr>
          <w:rFonts w:ascii="Gandhari Unicode" w:hAnsi="Gandhari Unicode" w:cs="e-Tamil OTC"/>
          <w:noProof/>
          <w:lang w:val="en-GB"/>
        </w:rPr>
        <w:t>ē.</w:t>
      </w:r>
    </w:p>
    <w:p w14:paraId="12DFB2FB" w14:textId="77777777" w:rsidR="0074055C" w:rsidRPr="004D5A2F" w:rsidRDefault="0074055C">
      <w:pPr>
        <w:pStyle w:val="Textbody"/>
        <w:spacing w:after="29" w:line="260" w:lineRule="exact"/>
        <w:rPr>
          <w:rFonts w:ascii="Gandhari Unicode" w:hAnsi="Gandhari Unicode" w:cs="e-Tamil OTC"/>
          <w:noProof/>
          <w:lang w:val="en-GB"/>
        </w:rPr>
      </w:pPr>
    </w:p>
    <w:p w14:paraId="2AE1FE08" w14:textId="77777777" w:rsidR="0074055C" w:rsidRPr="004D5A2F" w:rsidRDefault="0074055C">
      <w:pPr>
        <w:pStyle w:val="Textbody"/>
        <w:spacing w:after="29" w:line="260" w:lineRule="exact"/>
        <w:rPr>
          <w:rFonts w:ascii="Gandhari Unicode" w:hAnsi="Gandhari Unicode" w:cs="e-Tamil OTC"/>
          <w:noProof/>
          <w:lang w:val="en-GB"/>
        </w:rPr>
      </w:pPr>
    </w:p>
    <w:p w14:paraId="3ADB513F" w14:textId="77777777" w:rsidR="0074055C" w:rsidRPr="004D5A2F" w:rsidRDefault="0074055C">
      <w:pPr>
        <w:pStyle w:val="Textbody"/>
        <w:spacing w:after="29" w:line="260" w:lineRule="exact"/>
        <w:rPr>
          <w:rFonts w:ascii="Gandhari Unicode" w:hAnsi="Gandhari Unicode" w:cs="e-Tamil OTC"/>
          <w:noProof/>
          <w:lang w:val="en-GB"/>
        </w:rPr>
      </w:pPr>
    </w:p>
    <w:p w14:paraId="0AC8BDA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confinement, when HE came to the day tryst.</w:t>
      </w:r>
    </w:p>
    <w:p w14:paraId="52204206" w14:textId="77777777" w:rsidR="0074055C" w:rsidRPr="004D5A2F" w:rsidRDefault="0074055C">
      <w:pPr>
        <w:pStyle w:val="Textbody"/>
        <w:spacing w:after="29" w:line="260" w:lineRule="exact"/>
        <w:rPr>
          <w:rFonts w:ascii="Gandhari Unicode" w:hAnsi="Gandhari Unicode" w:cs="e-Tamil OTC"/>
          <w:noProof/>
          <w:lang w:val="en-GB"/>
        </w:rPr>
      </w:pPr>
    </w:p>
    <w:p w14:paraId="3A91CD47"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together bath</w:t>
      </w:r>
      <w:r w:rsidR="00CF70BD" w:rsidRPr="004D5A2F">
        <w:rPr>
          <w:rFonts w:ascii="Gandhari Unicode" w:hAnsi="Gandhari Unicode" w:cs="e-Tamil OTC"/>
          <w:noProof/>
          <w:lang w:val="en-GB"/>
        </w:rPr>
        <w:t>ed</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seashore-grove dwelt</w:t>
      </w:r>
      <w:r w:rsidR="00CF70BD" w:rsidRPr="004D5A2F">
        <w:rPr>
          <w:rFonts w:ascii="Gandhari Unicode" w:hAnsi="Gandhari Unicode" w:cs="e-Tamil OTC"/>
          <w:noProof/>
          <w:position w:val="6"/>
          <w:lang w:val="en-GB"/>
        </w:rPr>
        <w:t>um</w:t>
      </w:r>
    </w:p>
    <w:p w14:paraId="067CE2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chaplet attendant-with embrace- adornment</w:t>
      </w:r>
      <w:r w:rsidRPr="004D5A2F">
        <w:rPr>
          <w:rStyle w:val="FootnoteReference"/>
          <w:rFonts w:ascii="Gandhari Unicode" w:hAnsi="Gandhari Unicode" w:cs="e-Tamil OTC"/>
          <w:noProof/>
          <w:lang w:val="en-GB"/>
        </w:rPr>
        <w:footnoteReference w:id="397"/>
      </w:r>
      <w:r w:rsidRPr="004D5A2F">
        <w:rPr>
          <w:rFonts w:ascii="Gandhari Unicode" w:hAnsi="Gandhari Unicode" w:cs="e-Tamil OTC"/>
          <w:noProof/>
          <w:lang w:val="en-GB"/>
        </w:rPr>
        <w:t xml:space="preserve"> engaged</w:t>
      </w:r>
      <w:r w:rsidRPr="004D5A2F">
        <w:rPr>
          <w:rFonts w:ascii="Gandhari Unicode" w:hAnsi="Gandhari Unicode" w:cs="e-Tamil OTC"/>
          <w:noProof/>
          <w:position w:val="6"/>
          <w:lang w:val="en-GB"/>
        </w:rPr>
        <w:t>um</w:t>
      </w:r>
    </w:p>
    <w:p w14:paraId="000099B4"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be-similar quick-</w:t>
      </w:r>
      <w:r w:rsidR="00CF70BD" w:rsidRPr="004D5A2F">
        <w:rPr>
          <w:rFonts w:ascii="Gandhari Unicode" w:hAnsi="Gandhari Unicode" w:cs="e-Tamil OTC"/>
          <w:noProof/>
          <w:lang w:val="en-GB"/>
        </w:rPr>
        <w:t>say(inf.) come(abs.)</w:t>
      </w:r>
    </w:p>
    <w:p w14:paraId="321549C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he-embraced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it-gossiped</w:t>
      </w:r>
      <w:r w:rsidRPr="004D5A2F">
        <w:rPr>
          <w:rStyle w:val="FootnoteReference"/>
          <w:rFonts w:ascii="Gandhari Unicode" w:hAnsi="Gandhari Unicode" w:cs="e-Tamil OTC"/>
          <w:noProof/>
          <w:lang w:val="en-GB"/>
        </w:rPr>
        <w:footnoteReference w:id="398"/>
      </w:r>
      <w:r w:rsidRPr="004D5A2F">
        <w:rPr>
          <w:rFonts w:ascii="Gandhari Unicode" w:hAnsi="Gandhari Unicode" w:cs="e-Tamil OTC"/>
          <w:noProof/>
          <w:position w:val="6"/>
          <w:lang w:val="en-GB"/>
        </w:rPr>
        <w:t>maṉṉē</w:t>
      </w:r>
    </w:p>
    <w:p w14:paraId="75BD65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spread- greened widen- hip</w:t>
      </w:r>
    </w:p>
    <w:p w14:paraId="7DF0105F" w14:textId="77777777" w:rsidR="0074055C" w:rsidRPr="004D5A2F" w:rsidRDefault="00CF70BD" w:rsidP="007D73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perfect- jewel swinging </w:t>
      </w:r>
      <w:r w:rsidR="007D7379" w:rsidRPr="004D5A2F">
        <w:rPr>
          <w:rFonts w:ascii="Gandhari Unicode" w:hAnsi="Gandhari Unicode" w:cs="e-Tamil OTC"/>
          <w:noProof/>
          <w:lang w:val="en-GB"/>
        </w:rPr>
        <w:t>branch</w:t>
      </w:r>
      <w:r w:rsidRPr="004D5A2F">
        <w:rPr>
          <w:rFonts w:ascii="Gandhari Unicode" w:hAnsi="Gandhari Unicode" w:cs="e-Tamil OTC"/>
          <w:noProof/>
          <w:lang w:val="en-GB"/>
        </w:rPr>
        <w:t>- moved-/tied- green sprout</w:t>
      </w:r>
    </w:p>
    <w:p w14:paraId="7DB112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go-not-he</w:t>
      </w:r>
    </w:p>
    <w:p w14:paraId="0D278FE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he-gave my-mother guarded protecting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C79AC2" w14:textId="77777777" w:rsidR="0074055C" w:rsidRPr="004D5A2F" w:rsidRDefault="0074055C">
      <w:pPr>
        <w:pStyle w:val="Textbody"/>
        <w:spacing w:after="29"/>
        <w:rPr>
          <w:rFonts w:ascii="Gandhari Unicode" w:hAnsi="Gandhari Unicode" w:cs="e-Tamil OTC"/>
          <w:noProof/>
          <w:lang w:val="en-GB"/>
        </w:rPr>
      </w:pPr>
    </w:p>
    <w:p w14:paraId="2188CD29" w14:textId="77777777" w:rsidR="0074055C" w:rsidRPr="004D5A2F" w:rsidRDefault="0074055C">
      <w:pPr>
        <w:pStyle w:val="Textbody"/>
        <w:spacing w:after="29"/>
        <w:rPr>
          <w:rFonts w:ascii="Gandhari Unicode" w:hAnsi="Gandhari Unicode" w:cs="e-Tamil OTC"/>
          <w:noProof/>
          <w:lang w:val="en-GB"/>
        </w:rPr>
      </w:pPr>
    </w:p>
    <w:p w14:paraId="183358B7" w14:textId="77777777" w:rsidR="0074055C" w:rsidRPr="004D5A2F" w:rsidRDefault="00625E09">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[we] bath</w:t>
      </w:r>
      <w:r w:rsidR="00CF70BD" w:rsidRPr="004D5A2F">
        <w:rPr>
          <w:rFonts w:ascii="Gandhari Unicode" w:hAnsi="Gandhari Unicode" w:cs="e-Tamil OTC"/>
          <w:noProof/>
          <w:lang w:val="en-GB"/>
        </w:rPr>
        <w:t>ed together in the sea, dwelt in the seashore grove</w:t>
      </w:r>
    </w:p>
    <w:p w14:paraId="04DF2E8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were engaged in embracing [and] adorning, with companions</w:t>
      </w:r>
    </w:p>
    <w:p w14:paraId="01081CC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[wearing] chaplets,</w:t>
      </w:r>
    </w:p>
    <w:p w14:paraId="2F43BE5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he came quickly like a stranger</w:t>
      </w:r>
    </w:p>
    <w:p w14:paraId="54E9686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embraced [me and] went</w:t>
      </w:r>
      <w:r w:rsidRPr="004D5A2F">
        <w:rPr>
          <w:rStyle w:val="FootnoteReference"/>
          <w:rFonts w:ascii="Gandhari Unicode" w:hAnsi="Gandhari Unicode" w:cs="e-Tamil OTC"/>
          <w:noProof/>
          <w:lang w:val="en-GB"/>
        </w:rPr>
        <w:footnoteReference w:id="399"/>
      </w:r>
      <w:r w:rsidRPr="004D5A2F">
        <w:rPr>
          <w:rFonts w:ascii="Gandhari Unicode" w:hAnsi="Gandhari Unicode" w:cs="e-Tamil OTC"/>
          <w:noProof/>
          <w:lang w:val="en-GB"/>
        </w:rPr>
        <w:t>,</w:t>
      </w:r>
    </w:p>
    <w:p w14:paraId="1957B64A" w14:textId="77777777" w:rsidR="0074055C" w:rsidRPr="004D5A2F" w:rsidRDefault="007D7379">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of course there was gossip.</w:t>
      </w:r>
    </w:p>
    <w:p w14:paraId="54F8F5C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doesn't go from [my] side any more than the foliage</w:t>
      </w:r>
    </w:p>
    <w:p w14:paraId="6DF96BF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green sprouts removed from swaying branches</w:t>
      </w:r>
    </w:p>
    <w:p w14:paraId="14AEF38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perfect jewels</w:t>
      </w:r>
    </w:p>
    <w:p w14:paraId="16C1B9B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[go from my] broad hips that are spread freshly</w:t>
      </w:r>
      <w:r w:rsidRPr="004D5A2F">
        <w:rPr>
          <w:rStyle w:val="FootnoteReference"/>
          <w:rFonts w:ascii="Gandhari Unicode" w:hAnsi="Gandhari Unicode" w:cs="e-Tamil OTC"/>
          <w:noProof/>
          <w:lang w:val="en-GB"/>
        </w:rPr>
        <w:footnoteReference w:id="400"/>
      </w:r>
      <w:r w:rsidRPr="004D5A2F">
        <w:rPr>
          <w:rFonts w:ascii="Gandhari Unicode" w:hAnsi="Gandhari Unicode" w:cs="e-Tamil OTC"/>
          <w:noProof/>
          <w:lang w:val="en-GB"/>
        </w:rPr>
        <w:t xml:space="preserve"> with beauty spots,</w:t>
      </w:r>
    </w:p>
    <w:p w14:paraId="20FD9CD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instilled watchful</w:t>
      </w:r>
      <w:r w:rsidRPr="004D5A2F">
        <w:rPr>
          <w:rStyle w:val="FootnoteReference"/>
          <w:rFonts w:ascii="Gandhari Unicode" w:hAnsi="Gandhari Unicode" w:cs="e-Tamil OTC"/>
          <w:noProof/>
          <w:lang w:val="en-GB"/>
        </w:rPr>
        <w:footnoteReference w:id="401"/>
      </w:r>
      <w:r w:rsidRPr="004D5A2F">
        <w:rPr>
          <w:rFonts w:ascii="Gandhari Unicode" w:hAnsi="Gandhari Unicode" w:cs="e-Tamil OTC"/>
          <w:noProof/>
          <w:lang w:val="en-GB"/>
        </w:rPr>
        <w:t xml:space="preserve"> vigilance into my mother.</w:t>
      </w:r>
    </w:p>
    <w:p w14:paraId="3C776A6E" w14:textId="77777777" w:rsidR="0074055C" w:rsidRPr="004D5A2F" w:rsidRDefault="0074055C">
      <w:pPr>
        <w:pStyle w:val="Textbody"/>
        <w:spacing w:after="0"/>
        <w:rPr>
          <w:rFonts w:ascii="Gandhari Unicode" w:hAnsi="Gandhari Unicode" w:cs="e-Tamil OTC"/>
          <w:noProof/>
          <w:lang w:val="en-GB"/>
        </w:rPr>
      </w:pPr>
    </w:p>
    <w:p w14:paraId="4C3AD4E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8058A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தூங்கலோரி: </w:t>
      </w:r>
      <w:r w:rsidRPr="004D5A2F">
        <w:rPr>
          <w:rFonts w:ascii="Gandhari Unicode" w:hAnsi="Gandhari Unicode"/>
          <w:i w:val="0"/>
          <w:iCs w:val="0"/>
          <w:color w:val="auto"/>
        </w:rPr>
        <w:t>the confidante</w:t>
      </w:r>
    </w:p>
    <w:p w14:paraId="579334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 வேண்டிச் சென்ற கிழவற்குத் தோழி உரைத்தது.</w:t>
      </w:r>
    </w:p>
    <w:p w14:paraId="454262B2" w14:textId="77777777" w:rsidR="0074055C" w:rsidRPr="004D5A2F" w:rsidRDefault="0074055C">
      <w:pPr>
        <w:pStyle w:val="Textbody"/>
        <w:spacing w:after="29"/>
        <w:rPr>
          <w:rFonts w:ascii="Gandhari Unicode" w:hAnsi="Gandhari Unicode" w:cs="e-Tamil OTC"/>
          <w:noProof/>
          <w:lang w:val="en-GB"/>
        </w:rPr>
      </w:pPr>
    </w:p>
    <w:p w14:paraId="1ED128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உடுத்துந் தொடுத்தும் பூண்டுஞ் செரீஇயுந்</w:t>
      </w:r>
    </w:p>
    <w:p w14:paraId="591218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தழையணிப் பொலிந்த வாயமொடு துவன்றி</w:t>
      </w:r>
    </w:p>
    <w:p w14:paraId="2640653E"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விழவொடு வருதி நீயே யிஃதோ</w:t>
      </w:r>
    </w:p>
    <w:p w14:paraId="0F78CC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வோரான்</w:t>
      </w:r>
      <w:r w:rsidRPr="004D5A2F">
        <w:rPr>
          <w:rFonts w:ascii="Gandhari Unicode" w:hAnsi="Gandhari Unicode" w:cs="e-Tamil OTC"/>
          <w:noProof/>
          <w:cs/>
          <w:lang w:val="en-GB"/>
        </w:rPr>
        <w:t xml:space="preserve"> வல்சிச் </w:t>
      </w:r>
      <w:r w:rsidRPr="004D5A2F">
        <w:rPr>
          <w:rFonts w:ascii="Gandhari Unicode" w:hAnsi="Gandhari Unicode" w:cs="e-Tamil OTC"/>
          <w:noProof/>
          <w:u w:val="wave"/>
          <w:cs/>
          <w:lang w:val="en-GB"/>
        </w:rPr>
        <w:t>சீரில்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வாழ்க்கை</w:t>
      </w:r>
    </w:p>
    <w:p w14:paraId="283F72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பெருநலக் குறுமகள் வந்தென</w:t>
      </w:r>
    </w:p>
    <w:p w14:paraId="250E45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வினிவிழ</w:t>
      </w:r>
      <w:r w:rsidRPr="004D5A2F">
        <w:rPr>
          <w:rFonts w:ascii="Gandhari Unicode" w:hAnsi="Gandhari Unicode" w:cs="e-Tamil OTC"/>
          <w:noProof/>
          <w:cs/>
          <w:lang w:val="en-GB"/>
        </w:rPr>
        <w:t xml:space="preserve"> வாயிற் </w:t>
      </w:r>
      <w:r w:rsidRPr="004D5A2F">
        <w:rPr>
          <w:rFonts w:ascii="Gandhari Unicode" w:hAnsi="Gandhari Unicode" w:cs="e-Tamil OTC"/>
          <w:noProof/>
          <w:u w:val="wave"/>
          <w:cs/>
          <w:lang w:val="en-GB"/>
        </w:rPr>
        <w:t>றென்னுமிவ்</w:t>
      </w:r>
      <w:r w:rsidRPr="004D5A2F">
        <w:rPr>
          <w:rFonts w:ascii="Gandhari Unicode" w:hAnsi="Gandhari Unicode" w:cs="e-Tamil OTC"/>
          <w:noProof/>
          <w:cs/>
          <w:lang w:val="en-GB"/>
        </w:rPr>
        <w:t xml:space="preserve"> வூரே.</w:t>
      </w:r>
    </w:p>
    <w:p w14:paraId="2F82D5AE" w14:textId="77777777" w:rsidR="0074055C" w:rsidRPr="004D5A2F" w:rsidRDefault="0074055C">
      <w:pPr>
        <w:pStyle w:val="Textbody"/>
        <w:spacing w:after="29"/>
        <w:rPr>
          <w:rFonts w:ascii="Gandhari Unicode" w:hAnsi="Gandhari Unicode" w:cs="e-Tamil OTC"/>
          <w:noProof/>
          <w:lang w:val="en-GB"/>
        </w:rPr>
      </w:pPr>
    </w:p>
    <w:p w14:paraId="494C47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செரீஇயுந்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செறீஇயுந்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செறீயுந்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w:t>
      </w:r>
      <w:r w:rsidRPr="004D5A2F">
        <w:rPr>
          <w:rFonts w:ascii="Gandhari Unicode" w:hAnsi="Gandhari Unicode" w:cs="e-Tamil OTC"/>
          <w:noProof/>
          <w:lang w:val="en-GB"/>
        </w:rPr>
        <w:t xml:space="preserve">C2+3, Nacc., ATv, Cām.; </w:t>
      </w:r>
      <w:r w:rsidRPr="004D5A2F">
        <w:rPr>
          <w:rFonts w:ascii="Gandhari Unicode" w:hAnsi="Gandhari Unicode" w:cs="e-Tamil OTC"/>
          <w:noProof/>
          <w:cs/>
          <w:lang w:val="en-GB"/>
        </w:rPr>
        <w:t xml:space="preserve">நின்றாய் நீயோர் வின்பயன் வருதி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நின்றாய் </w:t>
      </w:r>
      <w:r w:rsidRPr="004D5A2F">
        <w:rPr>
          <w:rFonts w:ascii="Gandhari Unicode" w:hAnsi="Gandhari Unicode" w:cs="e-Tamil OTC"/>
          <w:noProof/>
          <w:lang w:val="en-GB"/>
        </w:rPr>
        <w:t xml:space="preserve">Nacc.v, EA, I, AT [extra line in G2: </w:t>
      </w:r>
      <w:r w:rsidRPr="004D5A2F">
        <w:rPr>
          <w:rFonts w:ascii="Gandhari Unicode" w:hAnsi="Gandhari Unicode" w:cs="e-Tamil OTC"/>
          <w:noProof/>
          <w:cs/>
          <w:lang w:val="en-GB"/>
        </w:rPr>
        <w:t xml:space="preserve">விழவொடு நின்றாய் நீயோர் வினைபயன்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வருதி விரிதி நீயே யிஃதே யோரா]</w:t>
      </w:r>
      <w:r w:rsidRPr="004D5A2F">
        <w:rPr>
          <w:rStyle w:val="FootnoteReference"/>
          <w:rFonts w:ascii="Gandhari Unicode" w:hAnsi="Gandhari Unicode" w:cs="e-Tamil OTC"/>
          <w:noProof/>
          <w:cs/>
          <w:lang w:val="en-GB"/>
        </w:rPr>
        <w:footnoteReference w:id="40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C1+2v+3v, G1, Cām.;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 G1v+2, Nacc., EA, I, AT, Cām.v;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வல்சிச்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சீறில் </w:t>
      </w:r>
      <w:r w:rsidRPr="004D5A2F">
        <w:rPr>
          <w:rFonts w:ascii="Gandhari Unicode" w:hAnsi="Gandhari Unicode" w:cs="e-Tamil OTC"/>
          <w:noProof/>
          <w:lang w:val="en-GB"/>
        </w:rPr>
        <w:t xml:space="preserve">C3,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வாழ்க்கை </w:t>
      </w:r>
      <w:r w:rsidRPr="004D5A2F">
        <w:rPr>
          <w:rFonts w:ascii="Gandhari Unicode" w:hAnsi="Gandhari Unicode" w:cs="e-Tamil OTC"/>
          <w:noProof/>
          <w:lang w:val="en-GB"/>
        </w:rPr>
        <w:t xml:space="preserve">L1, C2v+3v, EA, Cām.; </w:t>
      </w:r>
      <w:r w:rsidRPr="004D5A2F">
        <w:rPr>
          <w:rFonts w:ascii="Gandhari Unicode" w:hAnsi="Gandhari Unicode" w:cs="e-Tamil OTC"/>
          <w:noProof/>
          <w:cs/>
          <w:lang w:val="en-GB"/>
        </w:rPr>
        <w:t xml:space="preserve">வாழ்க்கைப் </w:t>
      </w:r>
      <w:r w:rsidRPr="004D5A2F">
        <w:rPr>
          <w:rFonts w:ascii="Gandhari Unicode" w:hAnsi="Gandhari Unicode" w:cs="e-Tamil OTC"/>
          <w:noProof/>
          <w:lang w:val="en-GB"/>
        </w:rPr>
        <w:t xml:space="preserve">C1+2+3, G1+2, Iḷ., Nacc.;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 xml:space="preserve">Nacc.v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L1, C2+3, G1, Cām.;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குறுமகன் </w:t>
      </w:r>
      <w:r w:rsidRPr="004D5A2F">
        <w:rPr>
          <w:rFonts w:ascii="Gandhari Unicode" w:hAnsi="Gandhari Unicode" w:cs="e-Tamil OTC"/>
          <w:noProof/>
          <w:lang w:val="en-GB"/>
        </w:rPr>
        <w:t xml:space="preserve">C3v,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r w:rsidRPr="004D5A2F">
        <w:rPr>
          <w:rFonts w:ascii="Gandhari Unicode" w:hAnsi="Gandhari Unicode" w:cs="e-Tamil OTC"/>
          <w:noProof/>
          <w:cs/>
          <w:lang w:val="en-GB"/>
        </w:rPr>
        <w:t xml:space="preserve"> வினிவிழ (வினிவள) வாயிற் றென்னுமிவ் வூரே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வின்விழ வாயிற் றென்னுமிவ ளூரே </w:t>
      </w:r>
      <w:r w:rsidRPr="004D5A2F">
        <w:rPr>
          <w:rFonts w:ascii="Gandhari Unicode" w:hAnsi="Gandhari Unicode" w:cs="e-Tamil OTC"/>
          <w:noProof/>
          <w:lang w:val="en-GB"/>
        </w:rPr>
        <w:t>Iḷ.v</w:t>
      </w:r>
    </w:p>
    <w:p w14:paraId="0E63E585" w14:textId="77777777" w:rsidR="0074055C" w:rsidRPr="004D5A2F" w:rsidRDefault="0074055C">
      <w:pPr>
        <w:pStyle w:val="Textbody"/>
        <w:spacing w:after="29"/>
        <w:rPr>
          <w:rFonts w:ascii="Gandhari Unicode" w:hAnsi="Gandhari Unicode" w:cs="e-Tamil OTC"/>
          <w:noProof/>
          <w:lang w:val="en-GB"/>
        </w:rPr>
      </w:pPr>
    </w:p>
    <w:p w14:paraId="2968DB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uṭutt</w:t>
      </w:r>
      <w:r w:rsidR="00625E09" w:rsidRPr="004D5A2F">
        <w:rPr>
          <w:rFonts w:ascii="Gandhari Unicode" w:hAnsi="Gandhari Unicode" w:cs="e-Tamil OTC"/>
          <w:noProof/>
          <w:lang w:val="en-GB"/>
        </w:rPr>
        <w:t>*-</w:t>
      </w:r>
      <w:r w:rsidRPr="004D5A2F">
        <w:rPr>
          <w:rFonts w:ascii="Gandhari Unicode" w:hAnsi="Gandhari Unicode" w:cs="e-Tamil OTC"/>
          <w:noProof/>
          <w:lang w:val="en-GB"/>
        </w:rPr>
        <w:t>um toṭutt</w:t>
      </w:r>
      <w:r w:rsidR="00625E09" w:rsidRPr="004D5A2F">
        <w:rPr>
          <w:rFonts w:ascii="Gandhari Unicode" w:hAnsi="Gandhari Unicode" w:cs="e-Tamil OTC"/>
          <w:noProof/>
          <w:lang w:val="en-GB"/>
        </w:rPr>
        <w:t>*-</w:t>
      </w:r>
      <w:r w:rsidRPr="004D5A2F">
        <w:rPr>
          <w:rFonts w:ascii="Gandhari Unicode" w:hAnsi="Gandhari Unicode" w:cs="e-Tamil OTC"/>
          <w:noProof/>
          <w:lang w:val="en-GB"/>
        </w:rPr>
        <w:t>um pūṇṭ</w:t>
      </w:r>
      <w:r w:rsidR="00625E09" w:rsidRPr="004D5A2F">
        <w:rPr>
          <w:rFonts w:ascii="Gandhari Unicode" w:hAnsi="Gandhari Unicode" w:cs="e-Tamil OTC"/>
          <w:noProof/>
          <w:lang w:val="en-GB"/>
        </w:rPr>
        <w:t>*-</w:t>
      </w:r>
      <w:r w:rsidRPr="004D5A2F">
        <w:rPr>
          <w:rFonts w:ascii="Gandhari Unicode" w:hAnsi="Gandhari Unicode" w:cs="e-Tamil OTC"/>
          <w:noProof/>
          <w:lang w:val="en-GB"/>
        </w:rPr>
        <w:t>um cerīi</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36B8F8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taḻai </w:t>
      </w:r>
      <w:r w:rsidR="00625E09" w:rsidRPr="004D5A2F">
        <w:rPr>
          <w:rFonts w:ascii="Gandhari Unicode" w:hAnsi="Gandhari Unicode" w:cs="e-Tamil OTC"/>
          <w:noProof/>
          <w:lang w:val="en-GB"/>
        </w:rPr>
        <w:t>~</w:t>
      </w:r>
      <w:r w:rsidRPr="004D5A2F">
        <w:rPr>
          <w:rFonts w:ascii="Gandhari Unicode" w:hAnsi="Gandhari Unicode" w:cs="e-Tamil OTC"/>
          <w:noProof/>
          <w:lang w:val="en-GB"/>
        </w:rPr>
        <w:t xml:space="preserve">aṇi polinta </w:t>
      </w:r>
      <w:r w:rsidR="00625E09" w:rsidRPr="004D5A2F">
        <w:rPr>
          <w:rFonts w:ascii="Gandhari Unicode" w:hAnsi="Gandhari Unicode" w:cs="e-Tamil OTC"/>
          <w:noProof/>
          <w:lang w:val="en-GB"/>
        </w:rPr>
        <w:t>~</w:t>
      </w:r>
      <w:r w:rsidRPr="004D5A2F">
        <w:rPr>
          <w:rFonts w:ascii="Gandhari Unicode" w:hAnsi="Gandhari Unicode" w:cs="e-Tamil OTC"/>
          <w:noProof/>
          <w:lang w:val="en-GB"/>
        </w:rPr>
        <w:t>āyamoṭu tuvaṉṟi</w:t>
      </w:r>
    </w:p>
    <w:p w14:paraId="711EE8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viḻavoṭu varuti</w:t>
      </w:r>
      <w:r w:rsidRPr="004D5A2F">
        <w:rPr>
          <w:rFonts w:ascii="Gandhari Unicode" w:hAnsi="Gandhari Unicode" w:cs="e-Tamil OTC"/>
          <w:noProof/>
          <w:lang w:val="en-GB"/>
        </w:rPr>
        <w:t xml:space="preserve"> nī</w:t>
      </w:r>
      <w:r w:rsidR="00625E09" w:rsidRPr="004D5A2F">
        <w:rPr>
          <w:rFonts w:ascii="Gandhari Unicode" w:hAnsi="Gandhari Unicode" w:cs="e-Tamil OTC"/>
          <w:noProof/>
          <w:lang w:val="en-GB"/>
        </w:rPr>
        <w:t>-~</w:t>
      </w:r>
      <w:r w:rsidRPr="004D5A2F">
        <w:rPr>
          <w:rFonts w:ascii="Gandhari Unicode" w:hAnsi="Gandhari Unicode" w:cs="e-Tamil OTC"/>
          <w:noProof/>
          <w:lang w:val="en-GB"/>
        </w:rPr>
        <w:t>ē iḵt</w:t>
      </w:r>
      <w:r w:rsidR="00625E09" w:rsidRPr="004D5A2F">
        <w:rPr>
          <w:rFonts w:ascii="Gandhari Unicode" w:hAnsi="Gandhari Unicode" w:cs="e-Tamil OTC"/>
          <w:noProof/>
          <w:lang w:val="en-GB"/>
        </w:rPr>
        <w:t>*-</w:t>
      </w:r>
      <w:r w:rsidRPr="004D5A2F">
        <w:rPr>
          <w:rFonts w:ascii="Gandhari Unicode" w:hAnsi="Gandhari Unicode" w:cs="e-Tamil OTC"/>
          <w:noProof/>
          <w:lang w:val="en-GB"/>
        </w:rPr>
        <w:t>ō</w:t>
      </w:r>
    </w:p>
    <w:p w14:paraId="49CD4916" w14:textId="77777777" w:rsidR="0074055C" w:rsidRPr="004D5A2F" w:rsidRDefault="00625E0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w:t>
      </w:r>
      <w:r w:rsidR="00EC178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āṉ</w:t>
      </w:r>
      <w:r w:rsidR="00CF70BD" w:rsidRPr="004D5A2F">
        <w:rPr>
          <w:rFonts w:ascii="Gandhari Unicode" w:hAnsi="Gandhari Unicode" w:cs="e-Tamil OTC"/>
          <w:noProof/>
          <w:lang w:val="en-GB"/>
        </w:rPr>
        <w:t xml:space="preserve"> valci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cīr</w:t>
      </w:r>
      <w:r w:rsidR="00CF70BD" w:rsidRPr="004D5A2F">
        <w:rPr>
          <w:rFonts w:ascii="Gandhari Unicode" w:hAnsi="Gandhari Unicode" w:cs="e-Tamil OTC"/>
          <w:noProof/>
          <w:lang w:val="en-GB"/>
        </w:rPr>
        <w:t xml:space="preserve"> il </w:t>
      </w:r>
      <w:r w:rsidR="00CF70BD" w:rsidRPr="004D5A2F">
        <w:rPr>
          <w:rFonts w:ascii="Gandhari Unicode" w:hAnsi="Gandhari Unicode" w:cs="e-Tamil OTC"/>
          <w:i/>
          <w:iCs/>
          <w:noProof/>
          <w:lang w:val="en-GB"/>
        </w:rPr>
        <w:t>vāḻkkai</w:t>
      </w:r>
    </w:p>
    <w:p w14:paraId="6379AA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 nalam kuṟu makaḷ vanteṉa</w:t>
      </w:r>
    </w:p>
    <w:p w14:paraId="4D848016" w14:textId="77777777" w:rsidR="0074055C" w:rsidRPr="004D5A2F" w:rsidRDefault="00625E09">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iṉi</w:t>
      </w:r>
      <w:r w:rsidR="00CF70BD" w:rsidRPr="004D5A2F">
        <w:rPr>
          <w:rFonts w:ascii="Gandhari Unicode" w:hAnsi="Gandhari Unicode" w:cs="e-Tamil OTC"/>
          <w:noProof/>
          <w:lang w:val="en-GB"/>
        </w:rPr>
        <w:t xml:space="preserve"> viḻ</w:t>
      </w:r>
      <w:r w:rsidRPr="004D5A2F">
        <w:rPr>
          <w:rFonts w:ascii="Gandhari Unicode" w:hAnsi="Gandhari Unicode" w:cs="e-Tamil OTC"/>
          <w:noProof/>
          <w:lang w:val="en-GB"/>
        </w:rPr>
        <w:t>av*</w:t>
      </w:r>
      <w:r w:rsidR="00CF70BD" w:rsidRPr="004D5A2F">
        <w:rPr>
          <w:rFonts w:ascii="Gandhari Unicode" w:hAnsi="Gandhari Unicode" w:cs="e-Tamil OTC"/>
          <w:noProof/>
          <w:lang w:val="en-GB"/>
        </w:rPr>
        <w:t xml:space="preserve"> āyiṟṟ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eṉṉum </w:t>
      </w:r>
      <w:r w:rsidR="00CF70BD" w:rsidRPr="004D5A2F">
        <w:rPr>
          <w:rFonts w:ascii="Gandhari Unicode" w:hAnsi="Gandhari Unicode" w:cs="e-Tamil OTC"/>
          <w:i/>
          <w:iCs/>
          <w:noProof/>
          <w:lang w:val="en-GB"/>
        </w:rPr>
        <w:t>i</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F329FFC" w14:textId="77777777" w:rsidR="0074055C" w:rsidRPr="004D5A2F" w:rsidRDefault="0074055C">
      <w:pPr>
        <w:pStyle w:val="Textbody"/>
        <w:spacing w:after="29" w:line="260" w:lineRule="exact"/>
        <w:rPr>
          <w:rFonts w:ascii="Gandhari Unicode" w:hAnsi="Gandhari Unicode" w:cs="e-Tamil OTC"/>
          <w:noProof/>
          <w:lang w:val="en-GB"/>
        </w:rPr>
      </w:pPr>
    </w:p>
    <w:p w14:paraId="04307824" w14:textId="77777777" w:rsidR="0074055C" w:rsidRPr="004D5A2F" w:rsidRDefault="0074055C">
      <w:pPr>
        <w:pStyle w:val="Textbody"/>
        <w:spacing w:after="29" w:line="260" w:lineRule="exact"/>
        <w:rPr>
          <w:rFonts w:ascii="Gandhari Unicode" w:hAnsi="Gandhari Unicode" w:cs="e-Tamil OTC"/>
          <w:noProof/>
          <w:lang w:val="en-GB"/>
        </w:rPr>
      </w:pPr>
    </w:p>
    <w:p w14:paraId="527DBEA4" w14:textId="77777777" w:rsidR="0074055C" w:rsidRPr="004D5A2F" w:rsidRDefault="0074055C">
      <w:pPr>
        <w:pStyle w:val="Textbody"/>
        <w:spacing w:after="29" w:line="260" w:lineRule="exact"/>
        <w:rPr>
          <w:rFonts w:ascii="Gandhari Unicode" w:hAnsi="Gandhari Unicode" w:cs="e-Tamil OTC"/>
          <w:noProof/>
          <w:lang w:val="en-GB"/>
        </w:rPr>
      </w:pPr>
    </w:p>
    <w:p w14:paraId="3D0770F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went wishing for the door/mediation.</w:t>
      </w:r>
    </w:p>
    <w:p w14:paraId="6184C5CF" w14:textId="77777777" w:rsidR="0074055C" w:rsidRPr="004D5A2F" w:rsidRDefault="0074055C">
      <w:pPr>
        <w:pStyle w:val="Textbody"/>
        <w:spacing w:after="29" w:line="260" w:lineRule="exact"/>
        <w:rPr>
          <w:rFonts w:ascii="Gandhari Unicode" w:hAnsi="Gandhari Unicode" w:cs="e-Tamil OTC"/>
          <w:noProof/>
          <w:lang w:val="en-GB"/>
        </w:rPr>
      </w:pPr>
    </w:p>
    <w:p w14:paraId="3DA584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linked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put-on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inserted</w:t>
      </w:r>
      <w:r w:rsidRPr="004D5A2F">
        <w:rPr>
          <w:rFonts w:ascii="Gandhari Unicode" w:hAnsi="Gandhari Unicode" w:cs="e-Tamil OTC"/>
          <w:noProof/>
          <w:position w:val="6"/>
          <w:lang w:val="en-GB"/>
        </w:rPr>
        <w:t>um</w:t>
      </w:r>
    </w:p>
    <w:p w14:paraId="11D8BE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adornment glittered- attendant-with filled-up</w:t>
      </w:r>
    </w:p>
    <w:p w14:paraId="42FDD2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festival-with you-come(sub.) 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ō</w:t>
      </w:r>
      <w:r w:rsidRPr="004D5A2F">
        <w:rPr>
          <w:rStyle w:val="FootnoteReference"/>
          <w:rFonts w:ascii="Gandhari Unicode" w:hAnsi="Gandhari Unicode" w:cs="e-Tamil OTC"/>
          <w:noProof/>
          <w:vertAlign w:val="baseline"/>
          <w:lang w:val="en-GB"/>
        </w:rPr>
        <w:footnoteReference w:id="403"/>
      </w:r>
    </w:p>
    <w:p w14:paraId="1E8FC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cow food excellence-not livelihood</w:t>
      </w:r>
    </w:p>
    <w:p w14:paraId="0C3E78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goodness short daughter come-say</w:t>
      </w:r>
    </w:p>
    <w:p w14:paraId="53A55F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festival become-it saying- this-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A560364" w14:textId="77777777" w:rsidR="0074055C" w:rsidRPr="004D5A2F" w:rsidRDefault="0074055C">
      <w:pPr>
        <w:pStyle w:val="Textbody"/>
        <w:spacing w:after="29"/>
        <w:rPr>
          <w:rFonts w:ascii="Gandhari Unicode" w:hAnsi="Gandhari Unicode" w:cs="e-Tamil OTC"/>
          <w:noProof/>
          <w:lang w:val="en-GB"/>
        </w:rPr>
      </w:pPr>
    </w:p>
    <w:p w14:paraId="20CCDC3C" w14:textId="77777777" w:rsidR="0074055C" w:rsidRPr="004D5A2F" w:rsidRDefault="0074055C">
      <w:pPr>
        <w:pStyle w:val="Textbody"/>
        <w:spacing w:after="29"/>
        <w:rPr>
          <w:rFonts w:ascii="Gandhari Unicode" w:hAnsi="Gandhari Unicode" w:cs="e-Tamil OTC"/>
          <w:noProof/>
          <w:lang w:val="en-GB"/>
        </w:rPr>
      </w:pPr>
    </w:p>
    <w:p w14:paraId="6E29B9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t>Wrapping up and tying and applying and inserting</w:t>
      </w:r>
      <w:r w:rsidRPr="004D5A2F">
        <w:rPr>
          <w:rStyle w:val="FootnoteReference"/>
          <w:rFonts w:ascii="Gandhari Unicode" w:hAnsi="Gandhari Unicode" w:cs="e-Tamil OTC"/>
          <w:noProof/>
          <w:lang w:val="en-GB"/>
        </w:rPr>
        <w:footnoteReference w:id="404"/>
      </w:r>
      <w:r w:rsidRPr="004D5A2F">
        <w:rPr>
          <w:rFonts w:ascii="Gandhari Unicode" w:hAnsi="Gandhari Unicode" w:cs="e-Tamil OTC"/>
          <w:noProof/>
          <w:lang w:val="en-GB"/>
        </w:rPr>
        <w:t xml:space="preserve"> −</w:t>
      </w:r>
    </w:p>
    <w:p w14:paraId="51BF075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r w:rsidRPr="004D5A2F">
        <w:rPr>
          <w:rStyle w:val="FootnoteReference"/>
          <w:rFonts w:ascii="Gandhari Unicode" w:hAnsi="Gandhari Unicode" w:cs="e-Tamil OTC"/>
          <w:noProof/>
          <w:lang w:val="en-GB"/>
        </w:rPr>
        <w:footnoteReference w:id="405"/>
      </w:r>
      <w:r w:rsidRPr="004D5A2F">
        <w:rPr>
          <w:rFonts w:ascii="Gandhari Unicode" w:hAnsi="Gandhari Unicode" w:cs="e-Tamil OTC"/>
          <w:noProof/>
          <w:lang w:val="en-GB"/>
        </w:rPr>
        <w:t xml:space="preserve"> may come to the festival,</w:t>
      </w:r>
    </w:p>
    <w:p w14:paraId="2889A7B1" w14:textId="77777777" w:rsidR="0074055C" w:rsidRPr="004D5A2F" w:rsidRDefault="00CF70BD">
      <w:pPr>
        <w:pStyle w:val="Textbody"/>
        <w:tabs>
          <w:tab w:val="left" w:pos="163"/>
        </w:tabs>
        <w:spacing w:after="115"/>
        <w:rPr>
          <w:rFonts w:ascii="Gandhari Unicode" w:hAnsi="Gandhari Unicode" w:cs="e-Tamil OTC"/>
          <w:noProof/>
          <w:lang w:val="en-GB"/>
        </w:rPr>
      </w:pPr>
      <w:r w:rsidRPr="004D5A2F">
        <w:rPr>
          <w:rFonts w:ascii="Gandhari Unicode" w:hAnsi="Gandhari Unicode" w:cs="e-Tamil OTC"/>
          <w:noProof/>
          <w:lang w:val="en-GB"/>
        </w:rPr>
        <w:tab/>
        <w:t>full with [her] companions dazzling with foliage [and] ornaments.</w:t>
      </w:r>
    </w:p>
    <w:p w14:paraId="43F2FA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This village says now it has become a festival ,</w:t>
      </w:r>
    </w:p>
    <w:p w14:paraId="5B7872D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because the little woman of great beauty has come,</w:t>
      </w:r>
    </w:p>
    <w:p w14:paraId="36DACE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a livelihood not enough for the food of one cow.</w:t>
      </w:r>
      <w:r w:rsidRPr="004D5A2F">
        <w:rPr>
          <w:rStyle w:val="FootnoteReference"/>
          <w:rFonts w:ascii="Gandhari Unicode" w:hAnsi="Gandhari Unicode" w:cs="e-Tamil OTC"/>
          <w:noProof/>
          <w:lang w:val="en-GB"/>
        </w:rPr>
        <w:footnoteReference w:id="406"/>
      </w:r>
    </w:p>
    <w:p w14:paraId="033A15AF" w14:textId="77777777" w:rsidR="0074055C" w:rsidRPr="004D5A2F" w:rsidRDefault="0074055C">
      <w:pPr>
        <w:pStyle w:val="Textbody"/>
        <w:spacing w:after="0"/>
        <w:rPr>
          <w:rFonts w:ascii="Gandhari Unicode" w:hAnsi="Gandhari Unicode" w:cs="e-Tamil OTC"/>
          <w:noProof/>
          <w:lang w:val="en-GB"/>
        </w:rPr>
      </w:pPr>
    </w:p>
    <w:p w14:paraId="665E9910" w14:textId="77777777" w:rsidR="0074055C" w:rsidRPr="004D5A2F" w:rsidRDefault="0074055C">
      <w:pPr>
        <w:pStyle w:val="Textbody"/>
        <w:spacing w:after="0"/>
        <w:rPr>
          <w:rFonts w:ascii="Gandhari Unicode" w:hAnsi="Gandhari Unicode" w:cs="e-Tamil OTC"/>
          <w:noProof/>
          <w:lang w:val="en-GB"/>
        </w:rPr>
      </w:pPr>
    </w:p>
    <w:p w14:paraId="5622E7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Srin.</w:t>
      </w:r>
    </w:p>
    <w:p w14:paraId="141393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w:t>
      </w:r>
    </w:p>
    <w:p w14:paraId="4DFBAF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Food [is what is given by] one cow. Living without honour.</w:t>
      </w:r>
      <w:r w:rsidRPr="004D5A2F">
        <w:rPr>
          <w:rStyle w:val="FootnoteReference"/>
          <w:rFonts w:ascii="Gandhari Unicode" w:hAnsi="Gandhari Unicode" w:cs="e-Tamil OTC"/>
          <w:noProof/>
          <w:lang w:val="en-GB"/>
        </w:rPr>
        <w:footnoteReference w:id="407"/>
      </w:r>
    </w:p>
    <w:p w14:paraId="4B9A29FD" w14:textId="77777777" w:rsidR="0074055C" w:rsidRPr="004D5A2F" w:rsidRDefault="0074055C">
      <w:pPr>
        <w:pStyle w:val="Textbody"/>
        <w:spacing w:after="0"/>
        <w:rPr>
          <w:rFonts w:ascii="Gandhari Unicode" w:hAnsi="Gandhari Unicode" w:cs="e-Tamil OTC"/>
          <w:b/>
          <w:noProof/>
          <w:lang w:val="en-GB"/>
        </w:rPr>
      </w:pPr>
    </w:p>
    <w:p w14:paraId="74499C8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7071480"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பெரும்பாக்கன்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பெரும்பாகன்): </w:t>
      </w:r>
      <w:r w:rsidRPr="004D5A2F">
        <w:rPr>
          <w:rFonts w:ascii="Gandhari Unicode" w:hAnsi="Gandhari Unicode"/>
          <w:i w:val="0"/>
          <w:iCs w:val="0"/>
          <w:color w:val="auto"/>
        </w:rPr>
        <w:t>SHE</w:t>
      </w:r>
    </w:p>
    <w:p w14:paraId="75AA5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காணும் பொழுதின் காணாப் பொழுது பெரிது ஆகலான் ஆற்றாளாய்த் தலைமகள் தலைமகன் சிறைப்புறத்தானாகத் தோழிக்குச் சொல்லுவாளாயச் சொல்லியது.</w:t>
      </w:r>
    </w:p>
    <w:p w14:paraId="241F562C" w14:textId="77777777" w:rsidR="0074055C" w:rsidRPr="004D5A2F" w:rsidRDefault="0074055C">
      <w:pPr>
        <w:pStyle w:val="Textbody"/>
        <w:spacing w:after="29"/>
        <w:rPr>
          <w:rFonts w:ascii="Gandhari Unicode" w:hAnsi="Gandhari Unicode" w:cs="e-Tamil OTC"/>
          <w:noProof/>
          <w:lang w:val="en-GB"/>
        </w:rPr>
      </w:pPr>
    </w:p>
    <w:p w14:paraId="61399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புன்னை</w:t>
      </w:r>
    </w:p>
    <w:p w14:paraId="7A2FA4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யலங்குசினை யிருந்த வஞ்சிறை நாரை</w:t>
      </w:r>
    </w:p>
    <w:p w14:paraId="10D7D4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யுறுகழிச்</w:t>
      </w:r>
      <w:r w:rsidRPr="004D5A2F">
        <w:rPr>
          <w:rFonts w:ascii="Gandhari Unicode" w:hAnsi="Gandhari Unicode" w:cs="e-Tamil OTC"/>
          <w:noProof/>
          <w:cs/>
          <w:lang w:val="en-GB"/>
        </w:rPr>
        <w:t xml:space="preserve"> சிறுமீன் </w:t>
      </w:r>
      <w:r w:rsidRPr="004D5A2F">
        <w:rPr>
          <w:rFonts w:ascii="Gandhari Unicode" w:hAnsi="Gandhari Unicode" w:cs="e-Tamil OTC"/>
          <w:noProof/>
          <w:u w:val="wave"/>
          <w:cs/>
          <w:lang w:val="en-GB"/>
        </w:rPr>
        <w:t>முனையிற்</w:t>
      </w:r>
      <w:r w:rsidRPr="004D5A2F">
        <w:rPr>
          <w:rFonts w:ascii="Gandhari Unicode" w:hAnsi="Gandhari Unicode" w:cs="e-Tamil OTC"/>
          <w:noProof/>
          <w:cs/>
          <w:lang w:val="en-GB"/>
        </w:rPr>
        <w:t xml:space="preserve"> செறுவிற்</w:t>
      </w:r>
    </w:p>
    <w:p w14:paraId="43120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கண்ணாறு</w:t>
      </w:r>
      <w:r w:rsidRPr="004D5A2F">
        <w:rPr>
          <w:rFonts w:ascii="Gandhari Unicode" w:hAnsi="Gandhari Unicode" w:cs="e-Tamil OTC"/>
          <w:noProof/>
          <w:cs/>
          <w:lang w:val="en-GB"/>
        </w:rPr>
        <w:t xml:space="preserve"> நெய்தல் கதிரொடு நயக்குந்</w:t>
      </w:r>
    </w:p>
    <w:p w14:paraId="26B2E2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தண்ணந் துறைவற் காணின் முன்னின்று</w:t>
      </w:r>
    </w:p>
    <w:p w14:paraId="37B725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கழற லோம்புமதி தொடியோ</w:t>
      </w:r>
    </w:p>
    <w:p w14:paraId="0828C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ளின்ன ளாகத் துறத்த</w:t>
      </w:r>
    </w:p>
    <w:p w14:paraId="2022E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னும்மிற்</w:t>
      </w:r>
      <w:r w:rsidRPr="004D5A2F">
        <w:rPr>
          <w:rFonts w:ascii="Gandhari Unicode" w:hAnsi="Gandhari Unicode" w:cs="e-Tamil OTC"/>
          <w:noProof/>
          <w:cs/>
          <w:lang w:val="en-GB"/>
        </w:rPr>
        <w:t xml:space="preserve"> றகுமோ வென்றனை துணிந்தே.</w:t>
      </w:r>
    </w:p>
    <w:p w14:paraId="77143F97" w14:textId="77777777" w:rsidR="0074055C" w:rsidRPr="004D5A2F" w:rsidRDefault="0074055C">
      <w:pPr>
        <w:pStyle w:val="Textbody"/>
        <w:spacing w:after="29"/>
        <w:rPr>
          <w:rFonts w:ascii="Gandhari Unicode" w:hAnsi="Gandhari Unicode" w:cs="e-Tamil OTC"/>
          <w:noProof/>
          <w:lang w:val="en-GB"/>
        </w:rPr>
      </w:pPr>
    </w:p>
    <w:p w14:paraId="5ED88B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யலங்குசினை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புன்னைய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வங்குறனை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L1, C1+3, G1+2,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முணையிற்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நயக்குந் </w:t>
      </w:r>
      <w:r w:rsidRPr="004D5A2F">
        <w:rPr>
          <w:rFonts w:ascii="Gandhari Unicode" w:hAnsi="Gandhari Unicode" w:cs="e-Tamil OTC"/>
          <w:noProof/>
          <w:lang w:val="en-GB"/>
        </w:rPr>
        <w:t xml:space="preserve">L1, C1+2+3, G1, EA; </w:t>
      </w:r>
      <w:r w:rsidRPr="004D5A2F">
        <w:rPr>
          <w:rFonts w:ascii="Gandhari Unicode" w:hAnsi="Gandhari Unicode" w:cs="e-Tamil OTC"/>
          <w:noProof/>
          <w:cs/>
          <w:lang w:val="en-GB"/>
        </w:rPr>
        <w:t xml:space="preserve">நயக்கும்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கழற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ளாகத்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னாகத்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னும்மிற்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னும்மினிற்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L1, G1+2, Cām.v; </w:t>
      </w:r>
      <w:r w:rsidRPr="004D5A2F">
        <w:rPr>
          <w:rFonts w:ascii="Gandhari Unicode" w:hAnsi="Gandhari Unicode" w:cs="e-Tamil OTC"/>
          <w:noProof/>
          <w:cs/>
          <w:lang w:val="en-GB"/>
        </w:rPr>
        <w:t xml:space="preserve">ணும்மிடற்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8b </w:t>
      </w:r>
      <w:r w:rsidRPr="004D5A2F">
        <w:rPr>
          <w:rFonts w:ascii="Gandhari Unicode" w:hAnsi="Gandhari Unicode" w:cs="e-Tamil OTC"/>
          <w:noProof/>
          <w:cs/>
          <w:lang w:val="en-GB"/>
        </w:rPr>
        <w:t xml:space="preserve">றகுமோ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றருமோ </w:t>
      </w:r>
      <w:r w:rsidRPr="004D5A2F">
        <w:rPr>
          <w:rFonts w:ascii="Gandhari Unicode" w:hAnsi="Gandhari Unicode" w:cs="e-Tamil OTC"/>
          <w:noProof/>
          <w:lang w:val="en-GB"/>
        </w:rPr>
        <w:t>G1</w:t>
      </w:r>
    </w:p>
    <w:p w14:paraId="3462F8C8" w14:textId="77777777" w:rsidR="0074055C" w:rsidRPr="004D5A2F" w:rsidRDefault="0074055C">
      <w:pPr>
        <w:pStyle w:val="Textbody"/>
        <w:spacing w:after="29"/>
        <w:rPr>
          <w:rFonts w:ascii="Gandhari Unicode" w:hAnsi="Gandhari Unicode" w:cs="e-Tamil OTC"/>
          <w:noProof/>
          <w:lang w:val="en-GB"/>
        </w:rPr>
      </w:pPr>
    </w:p>
    <w:p w14:paraId="53EEE5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 vāḻi tōḻi puṉṉai</w:t>
      </w:r>
    </w:p>
    <w:p w14:paraId="0ED50541" w14:textId="77777777"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ciṉai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am ciṟai nārai</w:t>
      </w:r>
    </w:p>
    <w:p w14:paraId="1D373B93" w14:textId="77777777"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uṟu</w:t>
      </w:r>
      <w:r w:rsidR="00CF70BD" w:rsidRPr="004D5A2F">
        <w:rPr>
          <w:rFonts w:ascii="Gandhari Unicode" w:hAnsi="Gandhari Unicode" w:cs="e-Tamil OTC"/>
          <w:noProof/>
          <w:lang w:val="en-GB"/>
        </w:rPr>
        <w:t xml:space="preserve"> kaḻi ciṟu mīṉ </w:t>
      </w:r>
      <w:r w:rsidR="00CF70BD" w:rsidRPr="004D5A2F">
        <w:rPr>
          <w:rFonts w:ascii="Gandhari Unicode" w:hAnsi="Gandhari Unicode" w:cs="e-Tamil OTC"/>
          <w:i/>
          <w:iCs/>
          <w:noProof/>
          <w:lang w:val="en-GB"/>
        </w:rPr>
        <w:t>muṉaiyiṉ</w:t>
      </w:r>
      <w:r w:rsidR="00CF70BD" w:rsidRPr="004D5A2F">
        <w:rPr>
          <w:rFonts w:ascii="Gandhari Unicode" w:hAnsi="Gandhari Unicode" w:cs="e-Tamil OTC"/>
          <w:noProof/>
          <w:lang w:val="en-GB"/>
        </w:rPr>
        <w:t xml:space="preserve"> ceṟuviṉ</w:t>
      </w:r>
    </w:p>
    <w:p w14:paraId="6AF52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kaḷ nāṟu</w:t>
      </w:r>
      <w:r w:rsidRPr="004D5A2F">
        <w:rPr>
          <w:rFonts w:ascii="Gandhari Unicode" w:hAnsi="Gandhari Unicode" w:cs="e-Tamil OTC"/>
          <w:noProof/>
          <w:lang w:val="en-GB"/>
        </w:rPr>
        <w:t xml:space="preserve"> neytal katiroṭu nayakkum</w:t>
      </w:r>
    </w:p>
    <w:p w14:paraId="5A3D6F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taṇṇam tuṟaivaṉ kāṇiṉ muṉ niṉṟu</w:t>
      </w:r>
    </w:p>
    <w:p w14:paraId="01E93C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kaṭiya kaḻaṟal ōmpumati toṭiyōḷ</w:t>
      </w:r>
    </w:p>
    <w:p w14:paraId="6BC513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iṉṉaḷ āka</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tuṟattal</w:t>
      </w:r>
    </w:p>
    <w:p w14:paraId="027B1F3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nummiṉ</w:t>
      </w:r>
      <w:r w:rsidRPr="004D5A2F">
        <w:rPr>
          <w:rFonts w:ascii="Gandhari Unicode" w:hAnsi="Gandhari Unicode" w:cs="e-Tamil OTC"/>
          <w:noProof/>
          <w:lang w:val="en-GB"/>
        </w:rPr>
        <w:t xml:space="preserve"> takum</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A61169" w:rsidRPr="004D5A2F">
        <w:rPr>
          <w:rFonts w:ascii="Gandhari Unicode" w:hAnsi="Gandhari Unicode" w:cs="e-Tamil OTC"/>
          <w:noProof/>
          <w:lang w:val="en-GB"/>
        </w:rPr>
        <w:t>~</w:t>
      </w:r>
      <w:r w:rsidRPr="004D5A2F">
        <w:rPr>
          <w:rFonts w:ascii="Gandhari Unicode" w:hAnsi="Gandhari Unicode" w:cs="e-Tamil OTC"/>
          <w:noProof/>
          <w:lang w:val="en-GB"/>
        </w:rPr>
        <w:t>eṉṟ</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aṉai tuṇint</w:t>
      </w:r>
      <w:r w:rsidR="00A61169" w:rsidRPr="004D5A2F">
        <w:rPr>
          <w:rFonts w:ascii="Gandhari Unicode" w:hAnsi="Gandhari Unicode" w:cs="e-Tamil OTC"/>
          <w:noProof/>
          <w:lang w:val="en-GB"/>
        </w:rPr>
        <w:t>*-</w:t>
      </w:r>
      <w:r w:rsidRPr="004D5A2F">
        <w:rPr>
          <w:rFonts w:ascii="Gandhari Unicode" w:hAnsi="Gandhari Unicode" w:cs="e-Tamil OTC"/>
          <w:noProof/>
          <w:lang w:val="en-GB"/>
        </w:rPr>
        <w:t>ē.</w:t>
      </w:r>
    </w:p>
    <w:p w14:paraId="48699676" w14:textId="77777777" w:rsidR="0074055C" w:rsidRPr="004D5A2F" w:rsidRDefault="0074055C">
      <w:pPr>
        <w:pStyle w:val="Textbody"/>
        <w:spacing w:after="29" w:line="260" w:lineRule="exact"/>
        <w:rPr>
          <w:rFonts w:ascii="Gandhari Unicode" w:hAnsi="Gandhari Unicode" w:cs="e-Tamil OTC"/>
          <w:noProof/>
          <w:u w:val="single"/>
          <w:lang w:val="en-GB"/>
        </w:rPr>
      </w:pPr>
    </w:p>
    <w:p w14:paraId="15BE1506" w14:textId="77777777" w:rsidR="0074055C" w:rsidRPr="004D5A2F" w:rsidRDefault="0074055C">
      <w:pPr>
        <w:pStyle w:val="Textbody"/>
        <w:spacing w:after="29" w:line="260" w:lineRule="exact"/>
        <w:rPr>
          <w:rFonts w:ascii="Gandhari Unicode" w:hAnsi="Gandhari Unicode" w:cs="e-Tamil OTC"/>
          <w:noProof/>
          <w:u w:val="single"/>
          <w:lang w:val="en-GB"/>
        </w:rPr>
      </w:pPr>
    </w:p>
    <w:p w14:paraId="38393DBA" w14:textId="77777777" w:rsidR="0074055C" w:rsidRPr="004D5A2F" w:rsidRDefault="0074055C">
      <w:pPr>
        <w:pStyle w:val="Textbody"/>
        <w:spacing w:after="29" w:line="260" w:lineRule="exact"/>
        <w:rPr>
          <w:rFonts w:ascii="Gandhari Unicode" w:hAnsi="Gandhari Unicode" w:cs="e-Tamil OTC"/>
          <w:noProof/>
          <w:u w:val="single"/>
          <w:lang w:val="en-GB"/>
        </w:rPr>
      </w:pPr>
    </w:p>
    <w:p w14:paraId="0701EB6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when HE is behind the hedge, by HER, who hasn't got the strength [anymore], because the time she doesn't see [him] is longer than the time she sees [him]. (cf. TP 105)</w:t>
      </w:r>
    </w:p>
    <w:p w14:paraId="6FB0984B" w14:textId="77777777" w:rsidR="0074055C" w:rsidRPr="004D5A2F" w:rsidRDefault="0074055C">
      <w:pPr>
        <w:pStyle w:val="Textbody"/>
        <w:spacing w:after="29" w:line="260" w:lineRule="exact"/>
        <w:rPr>
          <w:rFonts w:ascii="Gandhari Unicode" w:hAnsi="Gandhari Unicode" w:cs="e-Tamil OTC"/>
          <w:noProof/>
          <w:lang w:val="en-GB"/>
        </w:rPr>
      </w:pPr>
    </w:p>
    <w:p w14:paraId="64CF79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Puṉṉai(-tree)</w:t>
      </w:r>
    </w:p>
    <w:p w14:paraId="066948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sway- twig been- pretty wing wader</w:t>
      </w:r>
    </w:p>
    <w:p w14:paraId="0FFE39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backwaters little fish hate-if field</w:t>
      </w:r>
      <w:r w:rsidRPr="004D5A2F">
        <w:rPr>
          <w:rFonts w:ascii="Gandhari Unicode" w:hAnsi="Gandhari Unicode" w:cs="e-Tamil OTC"/>
          <w:noProof/>
          <w:position w:val="6"/>
          <w:lang w:val="en-GB"/>
        </w:rPr>
        <w:t>iṉ</w:t>
      </w:r>
    </w:p>
    <w:p w14:paraId="26F372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nectar smell-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ear-with longing-</w:t>
      </w:r>
    </w:p>
    <w:p w14:paraId="648AD7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ghat-he see-if in-front stood</w:t>
      </w:r>
    </w:p>
    <w:p w14:paraId="3D700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quick-they(n.pl.) murmuring beware(ipt.) bracelet-she</w:t>
      </w:r>
    </w:p>
    <w:p w14:paraId="0EB5BB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such-she become(inf.) abandoning</w:t>
      </w:r>
    </w:p>
    <w:p w14:paraId="6CD7D3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you(pl.)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said such(n.pl.)</w:t>
      </w:r>
      <w:r w:rsidRPr="004D5A2F">
        <w:rPr>
          <w:rStyle w:val="FootnoteReference"/>
          <w:rFonts w:ascii="Gandhari Unicode" w:hAnsi="Gandhari Unicode" w:cs="e-Tamil OTC"/>
          <w:noProof/>
          <w:lang w:val="en-GB"/>
        </w:rPr>
        <w:footnoteReference w:id="408"/>
      </w:r>
      <w:r w:rsidRPr="004D5A2F">
        <w:rPr>
          <w:rFonts w:ascii="Gandhari Unicode" w:hAnsi="Gandhari Unicode" w:cs="e-Tamil OTC"/>
          <w:noProof/>
          <w:lang w:val="en-GB"/>
        </w:rPr>
        <w:t xml:space="preserve"> resolved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CC3890" w14:textId="77777777" w:rsidR="0074055C" w:rsidRPr="004D5A2F" w:rsidRDefault="0074055C">
      <w:pPr>
        <w:pStyle w:val="Textbody"/>
        <w:spacing w:after="29"/>
        <w:rPr>
          <w:rFonts w:ascii="Gandhari Unicode" w:hAnsi="Gandhari Unicode" w:cs="e-Tamil OTC"/>
          <w:noProof/>
          <w:lang w:val="en-GB"/>
        </w:rPr>
      </w:pPr>
    </w:p>
    <w:p w14:paraId="6BA2CB8B" w14:textId="77777777" w:rsidR="0074055C" w:rsidRPr="004D5A2F" w:rsidRDefault="0074055C">
      <w:pPr>
        <w:pStyle w:val="Textbody"/>
        <w:spacing w:after="29"/>
        <w:rPr>
          <w:rFonts w:ascii="Gandhari Unicode" w:hAnsi="Gandhari Unicode" w:cs="e-Tamil OTC"/>
          <w:noProof/>
          <w:lang w:val="en-GB"/>
        </w:rPr>
      </w:pPr>
    </w:p>
    <w:p w14:paraId="5F67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if you see the man from the cool ghat,</w:t>
      </w:r>
    </w:p>
    <w:p w14:paraId="22D3B4C6"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t>where the pretty-winged heron, perched on the swaying</w:t>
      </w:r>
    </w:p>
    <w:p w14:paraId="2ECAE0B4"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Puṉṉai twig,</w:t>
      </w:r>
    </w:p>
    <w:p w14:paraId="381B2BE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longs for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fragrant with nectar together with ears</w:t>
      </w:r>
    </w:p>
    <w:p w14:paraId="056F7CC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corn] from the field, when it is fed up with the little fish</w:t>
      </w:r>
    </w:p>
    <w:p w14:paraId="2112CBE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full</w:t>
      </w:r>
      <w:r w:rsidRPr="004D5A2F">
        <w:rPr>
          <w:rStyle w:val="FootnoteReference"/>
          <w:rFonts w:ascii="Gandhari Unicode" w:hAnsi="Gandhari Unicode" w:cs="e-Tamil OTC"/>
          <w:noProof/>
          <w:lang w:val="en-GB"/>
        </w:rPr>
        <w:footnoteReference w:id="409"/>
      </w:r>
      <w:r w:rsidRPr="004D5A2F">
        <w:rPr>
          <w:rFonts w:ascii="Gandhari Unicode" w:hAnsi="Gandhari Unicode" w:cs="e-Tamil OTC"/>
          <w:noProof/>
          <w:lang w:val="en-GB"/>
        </w:rPr>
        <w:t xml:space="preserve"> backwaters,</w:t>
      </w:r>
    </w:p>
    <w:p w14:paraId="69259F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confronting</w:t>
      </w:r>
      <w:r w:rsidRPr="004D5A2F">
        <w:rPr>
          <w:rStyle w:val="FootnoteReference"/>
          <w:rFonts w:ascii="Gandhari Unicode" w:hAnsi="Gandhari Unicode" w:cs="e-Tamil OTC"/>
          <w:noProof/>
          <w:lang w:val="en-GB"/>
        </w:rPr>
        <w:footnoteReference w:id="410"/>
      </w:r>
      <w:r w:rsidRPr="004D5A2F">
        <w:rPr>
          <w:rFonts w:ascii="Gandhari Unicode" w:hAnsi="Gandhari Unicode" w:cs="e-Tamil OTC"/>
          <w:noProof/>
          <w:lang w:val="en-GB"/>
        </w:rPr>
        <w:t xml:space="preserve"> [him and] murmuring rash things</w:t>
      </w:r>
      <w:r w:rsidRPr="004D5A2F">
        <w:rPr>
          <w:rStyle w:val="FootnoteReference"/>
          <w:rFonts w:ascii="Gandhari Unicode" w:hAnsi="Gandhari Unicode" w:cs="e-Tamil OTC"/>
          <w:noProof/>
          <w:lang w:val="en-GB"/>
        </w:rPr>
        <w:footnoteReference w:id="411"/>
      </w:r>
      <w:r w:rsidRPr="004D5A2F">
        <w:rPr>
          <w:rFonts w:ascii="Gandhari Unicode" w:hAnsi="Gandhari Unicode" w:cs="e-Tamil OTC"/>
          <w:noProof/>
          <w:lang w:val="en-GB"/>
        </w:rPr>
        <w:t>,</w:t>
      </w:r>
    </w:p>
    <w:p w14:paraId="63736C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 xml:space="preserve">having resolved [to say] such things as </w:t>
      </w:r>
      <w:r w:rsidR="00EC178C" w:rsidRPr="004D5A2F">
        <w:rPr>
          <w:rFonts w:ascii="Gandhari Unicode" w:hAnsi="Gandhari Unicode" w:cs="e-Tamil OTC"/>
          <w:noProof/>
          <w:lang w:val="en-GB"/>
        </w:rPr>
        <w:t>“</w:t>
      </w:r>
      <w:r w:rsidRPr="004D5A2F">
        <w:rPr>
          <w:rFonts w:ascii="Gandhari Unicode" w:hAnsi="Gandhari Unicode" w:cs="e-Tamil OTC"/>
          <w:noProof/>
          <w:lang w:val="en-GB"/>
        </w:rPr>
        <w:t>is it fitting for you</w:t>
      </w:r>
    </w:p>
    <w:p w14:paraId="5E1E19C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abandon [her], so that she wi</w:t>
      </w:r>
      <w:r w:rsidR="00EC178C" w:rsidRPr="004D5A2F">
        <w:rPr>
          <w:rFonts w:ascii="Gandhari Unicode" w:hAnsi="Gandhari Unicode" w:cs="e-Tamil OTC"/>
          <w:noProof/>
          <w:lang w:val="en-GB"/>
        </w:rPr>
        <w:t>th bracelets becomes like that?”</w:t>
      </w:r>
    </w:p>
    <w:p w14:paraId="43D069DF" w14:textId="77777777" w:rsidR="0074055C" w:rsidRPr="004D5A2F" w:rsidRDefault="0074055C">
      <w:pPr>
        <w:pStyle w:val="Textbody"/>
        <w:spacing w:after="0"/>
        <w:rPr>
          <w:rFonts w:ascii="Gandhari Unicode" w:hAnsi="Gandhari Unicode" w:cs="e-Tamil OTC"/>
          <w:noProof/>
          <w:lang w:val="en-GB"/>
        </w:rPr>
      </w:pPr>
    </w:p>
    <w:p w14:paraId="2D7A63C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B52CC58"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 பட்டினத்துக் காரிக் கண்ணன்: </w:t>
      </w:r>
      <w:r w:rsidRPr="004D5A2F">
        <w:rPr>
          <w:rFonts w:ascii="Gandhari Unicode" w:hAnsi="Gandhari Unicode"/>
          <w:i w:val="0"/>
          <w:iCs w:val="0"/>
          <w:color w:val="auto"/>
        </w:rPr>
        <w:t>the confidante</w:t>
      </w:r>
    </w:p>
    <w:p w14:paraId="427619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வரைவு மலிந்தது.</w:t>
      </w:r>
    </w:p>
    <w:p w14:paraId="47CC3C6F" w14:textId="77777777" w:rsidR="0074055C" w:rsidRPr="004D5A2F" w:rsidRDefault="0074055C">
      <w:pPr>
        <w:pStyle w:val="Textbody"/>
        <w:spacing w:after="29"/>
        <w:rPr>
          <w:rFonts w:ascii="Gandhari Unicode" w:hAnsi="Gandhari Unicode" w:cs="e-Tamil OTC"/>
          <w:noProof/>
          <w:lang w:val="en-GB"/>
        </w:rPr>
      </w:pPr>
    </w:p>
    <w:p w14:paraId="01374A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அவ்விளிம் புரீஇய கொடுஞ்சிலை மறவர்</w:t>
      </w:r>
    </w:p>
    <w:p w14:paraId="413CE0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வைவார் வாளி விறற்பகை பேணார்</w:t>
      </w:r>
    </w:p>
    <w:p w14:paraId="5779B2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மாறுநின் </w:t>
      </w:r>
      <w:r w:rsidRPr="004D5A2F">
        <w:rPr>
          <w:rFonts w:ascii="Gandhari Unicode" w:hAnsi="Gandhari Unicode" w:cs="e-Tamil OTC"/>
          <w:noProof/>
          <w:u w:val="wave"/>
          <w:cs/>
          <w:lang w:val="en-GB"/>
        </w:rPr>
        <w:t>றிறந்த</w:t>
      </w:r>
      <w:r w:rsidRPr="004D5A2F">
        <w:rPr>
          <w:rFonts w:ascii="Gandhari Unicode" w:hAnsi="Gandhari Unicode" w:cs="e-Tamil OTC"/>
          <w:noProof/>
          <w:cs/>
          <w:lang w:val="en-GB"/>
        </w:rPr>
        <w:t xml:space="preserve"> வாறுசெல் வம்பல</w:t>
      </w:r>
    </w:p>
    <w:p w14:paraId="72AF76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ருவலிடு பதுக்கை யூரிற் றோன்றுங்</w:t>
      </w:r>
    </w:p>
    <w:p w14:paraId="50745D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கல்லுயர் நனந்தலை நல்ல கூறிப்</w:t>
      </w:r>
    </w:p>
    <w:p w14:paraId="1B250A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புணர்ந்துடன் போதல் பொருளென</w:t>
      </w:r>
    </w:p>
    <w:p w14:paraId="77224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வுணர்ந்தேன் மன்றவவ ருணரா வூங்கே.</w:t>
      </w:r>
    </w:p>
    <w:p w14:paraId="7949D481" w14:textId="77777777" w:rsidR="0074055C" w:rsidRPr="004D5A2F" w:rsidRDefault="0074055C">
      <w:pPr>
        <w:pStyle w:val="Textbody"/>
        <w:spacing w:after="29"/>
        <w:rPr>
          <w:rFonts w:ascii="Gandhari Unicode" w:hAnsi="Gandhari Unicode" w:cs="e-Tamil OTC"/>
          <w:noProof/>
          <w:lang w:val="en-GB"/>
        </w:rPr>
      </w:pPr>
    </w:p>
    <w:p w14:paraId="206A4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மாறுநின்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மாயநின்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றிறந்த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றெதிர்ந்த </w:t>
      </w:r>
      <w:r w:rsidRPr="004D5A2F">
        <w:rPr>
          <w:rFonts w:ascii="Gandhari Unicode" w:hAnsi="Gandhari Unicode" w:cs="e-Tamil OTC"/>
          <w:noProof/>
          <w:lang w:val="en-GB"/>
        </w:rPr>
        <w:t>G2, EA, AT, Cām.v, VP, ER</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வாறுசெல் வம்பல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வாறு செல்வமியல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புணர்ந்தென் </w:t>
      </w:r>
      <w:r w:rsidRPr="004D5A2F">
        <w:rPr>
          <w:rFonts w:ascii="Gandhari Unicode" w:hAnsi="Gandhari Unicode" w:cs="e-Tamil OTC"/>
          <w:noProof/>
          <w:lang w:val="en-GB"/>
        </w:rPr>
        <w:t>L1</w:t>
      </w:r>
    </w:p>
    <w:p w14:paraId="295B04C5" w14:textId="77777777" w:rsidR="0074055C" w:rsidRPr="004D5A2F" w:rsidRDefault="0074055C">
      <w:pPr>
        <w:pStyle w:val="Textbody"/>
        <w:spacing w:after="29"/>
        <w:rPr>
          <w:rFonts w:ascii="Gandhari Unicode" w:hAnsi="Gandhari Unicode" w:cs="e-Tamil OTC"/>
          <w:noProof/>
          <w:lang w:val="en-GB"/>
        </w:rPr>
      </w:pPr>
    </w:p>
    <w:p w14:paraId="23D2D3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viḷ</w:t>
      </w:r>
      <w:r w:rsidR="00AD0022" w:rsidRPr="004D5A2F">
        <w:rPr>
          <w:rFonts w:ascii="Gandhari Unicode" w:hAnsi="Gandhari Unicode" w:cs="e-Tamil OTC"/>
          <w:noProof/>
          <w:lang w:val="en-GB"/>
        </w:rPr>
        <w:t>imp*</w:t>
      </w:r>
      <w:r w:rsidRPr="004D5A2F">
        <w:rPr>
          <w:rFonts w:ascii="Gandhari Unicode" w:hAnsi="Gandhari Unicode" w:cs="e-Tamil OTC"/>
          <w:noProof/>
          <w:lang w:val="en-GB"/>
        </w:rPr>
        <w:t xml:space="preserve"> urīiya koṭum cilai maṟavar</w:t>
      </w:r>
    </w:p>
    <w:p w14:paraId="69FC6E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 vār vāḷi viṟal pakai pēṇār</w:t>
      </w:r>
    </w:p>
    <w:p w14:paraId="143513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māṟu niṉṟ</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iṟanta</w:t>
      </w:r>
      <w:r w:rsidRPr="004D5A2F">
        <w:rPr>
          <w:rFonts w:ascii="Gandhari Unicode" w:hAnsi="Gandhari Unicode" w:cs="e-Tamil OTC"/>
          <w:noProof/>
          <w:lang w:val="en-GB"/>
        </w:rPr>
        <w:t xml:space="preserve"> </w:t>
      </w:r>
      <w:r w:rsidR="00AD0022" w:rsidRPr="004D5A2F">
        <w:rPr>
          <w:rFonts w:ascii="Gandhari Unicode" w:hAnsi="Gandhari Unicode" w:cs="e-Tamil OTC"/>
          <w:noProof/>
          <w:lang w:val="en-GB"/>
        </w:rPr>
        <w:t>~</w:t>
      </w:r>
      <w:r w:rsidRPr="004D5A2F">
        <w:rPr>
          <w:rFonts w:ascii="Gandhari Unicode" w:hAnsi="Gandhari Unicode" w:cs="e-Tamil OTC"/>
          <w:noProof/>
          <w:lang w:val="en-GB"/>
        </w:rPr>
        <w:t>āṟu cel vampalar</w:t>
      </w:r>
    </w:p>
    <w:p w14:paraId="5347AC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uval iṭu patukkai </w:t>
      </w:r>
      <w:r w:rsidR="00AD0022" w:rsidRPr="004D5A2F">
        <w:rPr>
          <w:rFonts w:ascii="Gandhari Unicode" w:hAnsi="Gandhari Unicode" w:cs="e-Tamil OTC"/>
          <w:noProof/>
          <w:lang w:val="en-GB"/>
        </w:rPr>
        <w:t>~</w:t>
      </w:r>
      <w:r w:rsidRPr="004D5A2F">
        <w:rPr>
          <w:rFonts w:ascii="Gandhari Unicode" w:hAnsi="Gandhari Unicode" w:cs="e-Tamil OTC"/>
          <w:noProof/>
          <w:lang w:val="en-GB"/>
        </w:rPr>
        <w:t>ūriṉ tōṉṟum</w:t>
      </w:r>
    </w:p>
    <w:p w14:paraId="7F9F38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AD0022" w:rsidRPr="004D5A2F">
        <w:rPr>
          <w:rFonts w:ascii="Gandhari Unicode" w:hAnsi="Gandhari Unicode" w:cs="e-Tamil OTC"/>
          <w:noProof/>
          <w:lang w:val="en-GB"/>
        </w:rPr>
        <w:t>+</w:t>
      </w:r>
      <w:r w:rsidRPr="004D5A2F">
        <w:rPr>
          <w:rFonts w:ascii="Gandhari Unicode" w:hAnsi="Gandhari Unicode" w:cs="e-Tamil OTC"/>
          <w:noProof/>
          <w:lang w:val="en-GB"/>
        </w:rPr>
        <w:t>uyar naṉam talai nalla kūṟi</w:t>
      </w:r>
      <w:r w:rsidR="00AD0022" w:rsidRPr="004D5A2F">
        <w:rPr>
          <w:rFonts w:ascii="Gandhari Unicode" w:hAnsi="Gandhari Unicode" w:cs="e-Tamil OTC"/>
          <w:noProof/>
          <w:lang w:val="en-GB"/>
        </w:rPr>
        <w:t>+</w:t>
      </w:r>
    </w:p>
    <w:p w14:paraId="1A4743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w:t>
      </w:r>
      <w:r w:rsidR="00AD0022" w:rsidRPr="004D5A2F">
        <w:rPr>
          <w:rFonts w:ascii="Gandhari Unicode" w:hAnsi="Gandhari Unicode" w:cs="e-Tamil OTC"/>
          <w:noProof/>
          <w:lang w:val="en-GB"/>
        </w:rPr>
        <w:t>arnt*</w:t>
      </w:r>
      <w:r w:rsidRPr="004D5A2F">
        <w:rPr>
          <w:rFonts w:ascii="Gandhari Unicode" w:hAnsi="Gandhari Unicode" w:cs="e-Tamil OTC"/>
          <w:noProof/>
          <w:lang w:val="en-GB"/>
        </w:rPr>
        <w:t xml:space="preserve"> uṭaṉ pōtal poruḷ eṉa</w:t>
      </w:r>
    </w:p>
    <w:p w14:paraId="3AF7ED04" w14:textId="77777777" w:rsidR="0074055C" w:rsidRPr="004D5A2F" w:rsidRDefault="00AD0022">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uṇarntēṉ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maṉṟa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uṇ</w:t>
      </w:r>
      <w:r w:rsidRPr="004D5A2F">
        <w:rPr>
          <w:rFonts w:ascii="Gandhari Unicode" w:hAnsi="Gandhari Unicode" w:cs="e-Tamil OTC"/>
          <w:noProof/>
          <w:lang w:val="en-GB"/>
        </w:rPr>
        <w:t>arā-~</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44C760A" w14:textId="77777777" w:rsidR="0074055C" w:rsidRPr="004D5A2F" w:rsidRDefault="0074055C">
      <w:pPr>
        <w:pStyle w:val="Textbody"/>
        <w:spacing w:after="29" w:line="260" w:lineRule="exact"/>
        <w:rPr>
          <w:rFonts w:ascii="Gandhari Unicode" w:hAnsi="Gandhari Unicode" w:cs="e-Tamil OTC"/>
          <w:noProof/>
          <w:lang w:val="en-GB"/>
        </w:rPr>
      </w:pPr>
    </w:p>
    <w:p w14:paraId="14593155" w14:textId="77777777" w:rsidR="0074055C" w:rsidRPr="004D5A2F" w:rsidRDefault="0074055C">
      <w:pPr>
        <w:pStyle w:val="Textbody"/>
        <w:spacing w:after="29" w:line="260" w:lineRule="exact"/>
        <w:rPr>
          <w:rFonts w:ascii="Gandhari Unicode" w:hAnsi="Gandhari Unicode" w:cs="e-Tamil OTC"/>
          <w:noProof/>
          <w:lang w:val="en-GB"/>
        </w:rPr>
      </w:pPr>
    </w:p>
    <w:p w14:paraId="3CC6393C" w14:textId="77777777" w:rsidR="0074055C" w:rsidRPr="004D5A2F" w:rsidRDefault="0074055C">
      <w:pPr>
        <w:pStyle w:val="Textbody"/>
        <w:spacing w:after="29" w:line="260" w:lineRule="exact"/>
        <w:rPr>
          <w:rFonts w:ascii="Gandhari Unicode" w:hAnsi="Gandhari Unicode" w:cs="e-Tamil OTC"/>
          <w:noProof/>
          <w:lang w:val="en-GB"/>
        </w:rPr>
      </w:pPr>
    </w:p>
    <w:p w14:paraId="1B8E84D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rejoicing at the [prospect of] marriage.</w:t>
      </w:r>
    </w:p>
    <w:p w14:paraId="458B2856" w14:textId="77777777" w:rsidR="0074055C" w:rsidRPr="004D5A2F" w:rsidRDefault="0074055C">
      <w:pPr>
        <w:pStyle w:val="Textbody"/>
        <w:spacing w:after="29" w:line="260" w:lineRule="exact"/>
        <w:rPr>
          <w:rFonts w:ascii="Gandhari Unicode" w:hAnsi="Gandhari Unicode" w:cs="e-Tamil OTC"/>
          <w:noProof/>
          <w:lang w:val="en-GB"/>
        </w:rPr>
      </w:pPr>
    </w:p>
    <w:p w14:paraId="06974B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border unsheathed- bent/cruel bow bold-the(h.)</w:t>
      </w:r>
    </w:p>
    <w:p w14:paraId="752DBD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sharpness length arrow victory enmity esteem-not-they(h.)</w:t>
      </w:r>
    </w:p>
    <w:p w14:paraId="76D33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opposition stood died-</w:t>
      </w:r>
      <w:r w:rsidRPr="004D5A2F">
        <w:rPr>
          <w:rStyle w:val="FootnoteReference"/>
          <w:rFonts w:ascii="Gandhari Unicode" w:hAnsi="Gandhari Unicode" w:cs="e-Tamil OTC"/>
          <w:noProof/>
          <w:lang w:val="en-GB"/>
        </w:rPr>
        <w:footnoteReference w:id="412"/>
      </w:r>
      <w:r w:rsidRPr="004D5A2F">
        <w:rPr>
          <w:rFonts w:ascii="Gandhari Unicode" w:hAnsi="Gandhari Unicode" w:cs="e-Tamil OTC"/>
          <w:noProof/>
          <w:lang w:val="en-GB"/>
        </w:rPr>
        <w:t xml:space="preserve"> way go- traveller(h.)</w:t>
      </w:r>
    </w:p>
    <w:p w14:paraId="1FDAAD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place- leaf-heap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23470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height width place good-they(n.pl.) spoken</w:t>
      </w:r>
    </w:p>
    <w:p w14:paraId="76730D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united together going wealth say(inf.)</w:t>
      </w:r>
    </w:p>
    <w:p w14:paraId="36DB1E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I-realised</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he(h.) realise-not</w:t>
      </w:r>
      <w:r w:rsidRPr="004D5A2F">
        <w:rPr>
          <w:rStyle w:val="FootnoteReference"/>
          <w:rFonts w:ascii="Gandhari Unicode" w:hAnsi="Gandhari Unicode" w:cs="e-Tamil OTC"/>
          <w:noProof/>
          <w:lang w:val="en-GB"/>
        </w:rPr>
        <w:footnoteReference w:id="413"/>
      </w:r>
      <w:r w:rsidRPr="004D5A2F">
        <w:rPr>
          <w:rFonts w:ascii="Gandhari Unicode" w:hAnsi="Gandhari Unicode" w:cs="e-Tamil OTC"/>
          <w:noProof/>
          <w:lang w:val="en-GB"/>
        </w:rPr>
        <w:t xml:space="preserve"> 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1CDE79" w14:textId="77777777" w:rsidR="0074055C" w:rsidRPr="004D5A2F" w:rsidRDefault="0074055C">
      <w:pPr>
        <w:pStyle w:val="Textbody"/>
        <w:spacing w:after="29"/>
        <w:rPr>
          <w:rFonts w:ascii="Gandhari Unicode" w:hAnsi="Gandhari Unicode" w:cs="e-Tamil OTC"/>
          <w:noProof/>
          <w:lang w:val="en-GB"/>
        </w:rPr>
      </w:pPr>
    </w:p>
    <w:p w14:paraId="618F8433" w14:textId="77777777" w:rsidR="0074055C" w:rsidRPr="004D5A2F" w:rsidRDefault="0074055C">
      <w:pPr>
        <w:pStyle w:val="Textbody"/>
        <w:spacing w:after="29"/>
        <w:rPr>
          <w:rFonts w:ascii="Gandhari Unicode" w:hAnsi="Gandhari Unicode" w:cs="e-Tamil OTC"/>
          <w:noProof/>
          <w:lang w:val="en-GB"/>
        </w:rPr>
      </w:pPr>
    </w:p>
    <w:p w14:paraId="59CF73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I realised before he did [what actually deserves to be called] </w:t>
      </w:r>
      <w:r w:rsidR="00EC178C" w:rsidRPr="004D5A2F">
        <w:rPr>
          <w:rFonts w:ascii="Gandhari Unicode" w:hAnsi="Gandhari Unicode" w:cs="e-Tamil OTC"/>
          <w:noProof/>
          <w:lang w:val="en-GB"/>
        </w:rPr>
        <w:t>“</w:t>
      </w:r>
      <w:r w:rsidRPr="004D5A2F">
        <w:rPr>
          <w:rFonts w:ascii="Gandhari Unicode" w:hAnsi="Gandhari Unicode" w:cs="e-Tamil OTC"/>
          <w:noProof/>
          <w:lang w:val="en-GB"/>
        </w:rPr>
        <w:t>wealth</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069CCF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[namely] that he would speak good [words], unite [with her</w:t>
      </w:r>
    </w:p>
    <w:p w14:paraId="48C704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go away together</w:t>
      </w:r>
      <w:r w:rsidRPr="004D5A2F">
        <w:rPr>
          <w:rStyle w:val="FootnoteReference"/>
          <w:rFonts w:ascii="Gandhari Unicode" w:hAnsi="Gandhari Unicode" w:cs="e-Tamil OTC"/>
          <w:noProof/>
          <w:lang w:val="en-GB"/>
        </w:rPr>
        <w:footnoteReference w:id="414"/>
      </w:r>
      <w:r w:rsidRPr="004D5A2F">
        <w:rPr>
          <w:rFonts w:ascii="Gandhari Unicode" w:hAnsi="Gandhari Unicode" w:cs="e-Tamil OTC"/>
          <w:noProof/>
          <w:lang w:val="en-GB"/>
        </w:rPr>
        <w:t>, to the vast area in stony height,</w:t>
      </w:r>
    </w:p>
    <w:p w14:paraId="16042B7F"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like a village appear the [stone-]heaps</w:t>
      </w:r>
      <w:r w:rsidRPr="004D5A2F">
        <w:rPr>
          <w:rStyle w:val="FootnoteReference"/>
          <w:rFonts w:ascii="Gandhari Unicode" w:hAnsi="Gandhari Unicode" w:cs="e-Tamil OTC"/>
          <w:noProof/>
          <w:lang w:val="en-GB"/>
        </w:rPr>
        <w:footnoteReference w:id="415"/>
      </w:r>
      <w:r w:rsidRPr="004D5A2F">
        <w:rPr>
          <w:rFonts w:ascii="Gandhari Unicode" w:hAnsi="Gandhari Unicode" w:cs="e-Tamil OTC"/>
          <w:noProof/>
          <w:lang w:val="en-GB"/>
        </w:rPr>
        <w:t xml:space="preserve"> piled up with leaves</w:t>
      </w:r>
    </w:p>
    <w:p w14:paraId="390552D2"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for the travellers going the way who died after having resisted</w:t>
      </w:r>
    </w:p>
    <w:p w14:paraId="1C47182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those who without regard for the opposition to the victory</w:t>
      </w:r>
    </w:p>
    <w:p w14:paraId="6E769683"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[their] sharp, long arrows,</w:t>
      </w:r>
    </w:p>
    <w:p w14:paraId="56791394"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the bold ones with bent bows drawn on that border.</w:t>
      </w:r>
      <w:r w:rsidRPr="004D5A2F">
        <w:rPr>
          <w:rStyle w:val="FootnoteReference"/>
          <w:rFonts w:ascii="Gandhari Unicode" w:hAnsi="Gandhari Unicode" w:cs="e-Tamil OTC"/>
          <w:noProof/>
          <w:lang w:val="en-GB"/>
        </w:rPr>
        <w:footnoteReference w:id="416"/>
      </w:r>
    </w:p>
    <w:p w14:paraId="7DF0F57F"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2006F616"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461B6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கிழத்திக்குத் தோழி குறைமறாமல் கூறியது.</w:t>
      </w:r>
    </w:p>
    <w:p w14:paraId="237E8F07" w14:textId="77777777" w:rsidR="0074055C" w:rsidRPr="004D5A2F" w:rsidRDefault="0074055C">
      <w:pPr>
        <w:pStyle w:val="Textbody"/>
        <w:spacing w:after="29"/>
        <w:rPr>
          <w:rFonts w:ascii="Gandhari Unicode" w:hAnsi="Gandhari Unicode" w:cs="e-Tamil OTC"/>
          <w:noProof/>
          <w:lang w:val="en-GB"/>
        </w:rPr>
      </w:pPr>
    </w:p>
    <w:p w14:paraId="4941B1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சேர மெல்ல வந்துவந்</w:t>
      </w:r>
    </w:p>
    <w:p w14:paraId="78555A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தரிது வாய்விட் டினிய கூறி</w:t>
      </w:r>
    </w:p>
    <w:p w14:paraId="7D7602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வைக றோறு நிறம்பெயர்ந் துறையுமவன்</w:t>
      </w:r>
    </w:p>
    <w:p w14:paraId="33443F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w:t>
      </w:r>
      <w:r w:rsidRPr="004D5A2F">
        <w:rPr>
          <w:rFonts w:ascii="Gandhari Unicode" w:hAnsi="Gandhari Unicode" w:cs="e-Tamil OTC"/>
          <w:noProof/>
          <w:cs/>
          <w:lang w:val="en-GB"/>
        </w:rPr>
        <w:t xml:space="preserve"> னோக்க நினையாய் தோழி</w:t>
      </w:r>
    </w:p>
    <w:p w14:paraId="5C5591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யின்கடுங் </w:t>
      </w:r>
      <w:r w:rsidRPr="004D5A2F">
        <w:rPr>
          <w:rFonts w:ascii="Gandhari Unicode" w:hAnsi="Gandhari Unicode" w:cs="e-Tamil OTC"/>
          <w:noProof/>
          <w:u w:val="wave"/>
          <w:cs/>
          <w:lang w:val="en-GB"/>
        </w:rPr>
        <w:t>கள்ளி னகுதை</w:t>
      </w:r>
      <w:r w:rsidRPr="004D5A2F">
        <w:rPr>
          <w:rFonts w:ascii="Gandhari Unicode" w:hAnsi="Gandhari Unicode" w:cs="e-Tamil OTC"/>
          <w:noProof/>
          <w:cs/>
          <w:lang w:val="en-GB"/>
        </w:rPr>
        <w:t xml:space="preserve"> பின்றை</w:t>
      </w:r>
    </w:p>
    <w:p w14:paraId="59BDF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வெண்கடைச் சிறுகோ லகவன் மகளிர்</w:t>
      </w:r>
    </w:p>
    <w:p w14:paraId="68BAC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மடப்பிடிப் பரிசின் மானப்</w:t>
      </w:r>
    </w:p>
    <w:p w14:paraId="61241A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பிறிதொன்று குறித்ததவ னெடும்புற </w:t>
      </w:r>
      <w:r w:rsidRPr="004D5A2F">
        <w:rPr>
          <w:rFonts w:ascii="Gandhari Unicode" w:hAnsi="Gandhari Unicode" w:cs="e-Tamil OTC"/>
          <w:noProof/>
          <w:u w:val="wave"/>
          <w:cs/>
          <w:lang w:val="en-GB"/>
        </w:rPr>
        <w:t>னிலையே</w:t>
      </w:r>
      <w:r w:rsidRPr="004D5A2F">
        <w:rPr>
          <w:rFonts w:ascii="Gandhari Unicode" w:hAnsi="Gandhari Unicode" w:cs="e-Tamil OTC"/>
          <w:noProof/>
          <w:cs/>
          <w:lang w:val="en-GB"/>
        </w:rPr>
        <w:t>.</w:t>
      </w:r>
    </w:p>
    <w:p w14:paraId="41181BAD" w14:textId="77777777" w:rsidR="0074055C" w:rsidRPr="004D5A2F" w:rsidRDefault="0074055C">
      <w:pPr>
        <w:pStyle w:val="Textbody"/>
        <w:spacing w:after="29"/>
        <w:rPr>
          <w:rFonts w:ascii="Gandhari Unicode" w:hAnsi="Gandhari Unicode" w:cs="e-Tamil OTC"/>
          <w:noProof/>
          <w:lang w:val="en-GB"/>
        </w:rPr>
      </w:pPr>
    </w:p>
    <w:p w14:paraId="54EA8A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கள்ளி (கள்ளின்) னகுதை 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கள்ளி னஃதை பின்றை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களிற்றி ன</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குதை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களிற்றி னஃகுதை பின்றை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களிற்றி னகுதை (னஃதை) தந்தை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கள்ளி னகுதை தந்தை </w:t>
      </w:r>
      <w:r w:rsidRPr="004D5A2F">
        <w:rPr>
          <w:rFonts w:ascii="Gandhari Unicode" w:hAnsi="Gandhari Unicode" w:cs="e-Tamil OTC"/>
          <w:noProof/>
          <w:lang w:val="en-GB"/>
        </w:rPr>
        <w:t xml:space="preserve">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வேண்டைச்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யானப்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குறித்ததவ னெடும்புற னிலையே </w:t>
      </w:r>
      <w:r w:rsidRPr="004D5A2F">
        <w:rPr>
          <w:rFonts w:ascii="Gandhari Unicode" w:hAnsi="Gandhari Unicode" w:cs="e-Tamil OTC"/>
          <w:noProof/>
          <w:lang w:val="en-GB"/>
        </w:rPr>
        <w:t xml:space="preserve">C3v, Cām.; </w:t>
      </w:r>
      <w:r w:rsidRPr="004D5A2F">
        <w:rPr>
          <w:rFonts w:ascii="Gandhari Unicode" w:hAnsi="Gandhari Unicode" w:cs="e-Tamil OTC"/>
          <w:noProof/>
          <w:cs/>
          <w:lang w:val="en-GB"/>
        </w:rPr>
        <w:t xml:space="preserve">குறித்தவன் நெடும்புற நிலையே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குறித்ததவ னெடும்புற நிலையே </w:t>
      </w:r>
      <w:r w:rsidRPr="004D5A2F">
        <w:rPr>
          <w:rFonts w:ascii="Gandhari Unicode" w:hAnsi="Gandhari Unicode" w:cs="e-Tamil OTC"/>
          <w:noProof/>
          <w:lang w:val="en-GB"/>
        </w:rPr>
        <w:t>C2, G2, EA, AT, Cām.v</w:t>
      </w:r>
    </w:p>
    <w:p w14:paraId="44D105E1" w14:textId="77777777" w:rsidR="0074055C" w:rsidRPr="004D5A2F" w:rsidRDefault="0074055C">
      <w:pPr>
        <w:pStyle w:val="Textbody"/>
        <w:spacing w:after="29"/>
        <w:rPr>
          <w:rFonts w:ascii="Gandhari Unicode" w:hAnsi="Gandhari Unicode" w:cs="e-Tamil OTC"/>
          <w:noProof/>
          <w:lang w:val="en-GB"/>
        </w:rPr>
      </w:pPr>
    </w:p>
    <w:p w14:paraId="21DB62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cēra mella vantu vant</w:t>
      </w:r>
      <w:r w:rsidR="00F91EAB" w:rsidRPr="004D5A2F">
        <w:rPr>
          <w:rFonts w:ascii="Gandhari Unicode" w:hAnsi="Gandhari Unicode" w:cs="e-Tamil OTC"/>
          <w:noProof/>
          <w:lang w:val="en-GB"/>
        </w:rPr>
        <w:t>*</w:t>
      </w:r>
    </w:p>
    <w:p w14:paraId="7858F9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aritu vāy viṭṭ</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iṉiya kūṟi</w:t>
      </w:r>
    </w:p>
    <w:p w14:paraId="0874F9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vaikal-tōṟu niṟ</w:t>
      </w:r>
      <w:r w:rsidR="00F91EAB" w:rsidRPr="004D5A2F">
        <w:rPr>
          <w:rFonts w:ascii="Gandhari Unicode" w:hAnsi="Gandhari Unicode" w:cs="e-Tamil OTC"/>
          <w:noProof/>
          <w:lang w:val="en-GB"/>
        </w:rPr>
        <w:t>am peyarnt*</w:t>
      </w:r>
      <w:r w:rsidRPr="004D5A2F">
        <w:rPr>
          <w:rFonts w:ascii="Gandhari Unicode" w:hAnsi="Gandhari Unicode" w:cs="e-Tamil OTC"/>
          <w:noProof/>
          <w:lang w:val="en-GB"/>
        </w:rPr>
        <w:t xml:space="preserve"> uṟaiyum avaṉ</w:t>
      </w:r>
    </w:p>
    <w:p w14:paraId="0A90D8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paital</w:t>
      </w:r>
      <w:r w:rsidRPr="004D5A2F">
        <w:rPr>
          <w:rFonts w:ascii="Gandhari Unicode" w:hAnsi="Gandhari Unicode" w:cs="e-Tamil OTC"/>
          <w:noProof/>
          <w:lang w:val="en-GB"/>
        </w:rPr>
        <w:t xml:space="preserve"> nōkkam niṉaiyāy tōḻi</w:t>
      </w:r>
    </w:p>
    <w:p w14:paraId="71BC8F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 kaṭum </w:t>
      </w:r>
      <w:r w:rsidRPr="004D5A2F">
        <w:rPr>
          <w:rFonts w:ascii="Gandhari Unicode" w:hAnsi="Gandhari Unicode" w:cs="e-Tamil OTC"/>
          <w:i/>
          <w:iCs/>
          <w:noProof/>
          <w:lang w:val="en-GB"/>
        </w:rPr>
        <w:t>kaḷḷiṉ akutai</w:t>
      </w:r>
      <w:r w:rsidRPr="004D5A2F">
        <w:rPr>
          <w:rFonts w:ascii="Gandhari Unicode" w:hAnsi="Gandhari Unicode" w:cs="e-Tamil OTC"/>
          <w:noProof/>
          <w:lang w:val="en-GB"/>
        </w:rPr>
        <w:t xml:space="preserve"> piṉṟai</w:t>
      </w:r>
    </w:p>
    <w:p w14:paraId="69CCF3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kaṭai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ciṟu kōl akava</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makaḷir</w:t>
      </w:r>
    </w:p>
    <w:p w14:paraId="76964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maṭa</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piṭi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paricil māṉa</w:t>
      </w:r>
      <w:r w:rsidR="00F91EAB" w:rsidRPr="004D5A2F">
        <w:rPr>
          <w:rFonts w:ascii="Gandhari Unicode" w:hAnsi="Gandhari Unicode" w:cs="e-Tamil OTC"/>
          <w:noProof/>
          <w:lang w:val="en-GB"/>
        </w:rPr>
        <w:t>+</w:t>
      </w:r>
    </w:p>
    <w:p w14:paraId="7E70776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piṟ</w:t>
      </w:r>
      <w:r w:rsidR="00F91EAB" w:rsidRPr="004D5A2F">
        <w:rPr>
          <w:rFonts w:ascii="Gandhari Unicode" w:hAnsi="Gandhari Unicode" w:cs="e-Tamil OTC"/>
          <w:noProof/>
          <w:lang w:val="en-GB"/>
        </w:rPr>
        <w:t>it*</w:t>
      </w:r>
      <w:r w:rsidRPr="004D5A2F">
        <w:rPr>
          <w:rFonts w:ascii="Gandhari Unicode" w:hAnsi="Gandhari Unicode" w:cs="e-Tamil OTC"/>
          <w:noProof/>
          <w:lang w:val="en-GB"/>
        </w:rPr>
        <w:t xml:space="preserve"> oṉṟu kuṟ</w:t>
      </w:r>
      <w:r w:rsidR="00F91EAB" w:rsidRPr="004D5A2F">
        <w:rPr>
          <w:rFonts w:ascii="Gandhari Unicode" w:hAnsi="Gandhari Unicode" w:cs="e-Tamil OTC"/>
          <w:noProof/>
          <w:lang w:val="en-GB"/>
        </w:rPr>
        <w:t>ittat*</w:t>
      </w:r>
      <w:r w:rsidRPr="004D5A2F">
        <w:rPr>
          <w:rFonts w:ascii="Gandhari Unicode" w:hAnsi="Gandhari Unicode" w:cs="e-Tamil OTC"/>
          <w:noProof/>
          <w:lang w:val="en-GB"/>
        </w:rPr>
        <w:t xml:space="preserve"> avaṉ neṭum </w:t>
      </w:r>
      <w:r w:rsidRPr="004D5A2F">
        <w:rPr>
          <w:rFonts w:ascii="Gandhari Unicode" w:hAnsi="Gandhari Unicode" w:cs="e-Tamil OTC"/>
          <w:i/>
          <w:iCs/>
          <w:noProof/>
          <w:lang w:val="en-GB"/>
        </w:rPr>
        <w:t>puṟaṉ</w:t>
      </w:r>
      <w:r w:rsidRPr="004D5A2F">
        <w:rPr>
          <w:rFonts w:ascii="Gandhari Unicode" w:hAnsi="Gandhari Unicode" w:cs="e-Tamil OTC"/>
          <w:noProof/>
          <w:lang w:val="en-GB"/>
        </w:rPr>
        <w:t xml:space="preserve"> nilai</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3BA0E1D0" w14:textId="77777777" w:rsidR="0074055C" w:rsidRPr="004D5A2F" w:rsidRDefault="0074055C">
      <w:pPr>
        <w:pStyle w:val="Textbody"/>
        <w:spacing w:after="29" w:line="260" w:lineRule="exact"/>
        <w:rPr>
          <w:rFonts w:ascii="Gandhari Unicode" w:hAnsi="Gandhari Unicode" w:cs="e-Tamil OTC"/>
          <w:noProof/>
          <w:lang w:val="en-GB"/>
        </w:rPr>
      </w:pPr>
    </w:p>
    <w:p w14:paraId="2603C21B" w14:textId="77777777" w:rsidR="0074055C" w:rsidRPr="004D5A2F" w:rsidRDefault="0074055C">
      <w:pPr>
        <w:pStyle w:val="Textbody"/>
        <w:spacing w:after="29" w:line="260" w:lineRule="exact"/>
        <w:rPr>
          <w:rFonts w:ascii="Gandhari Unicode" w:hAnsi="Gandhari Unicode" w:cs="e-Tamil OTC"/>
          <w:noProof/>
          <w:lang w:val="en-GB"/>
        </w:rPr>
      </w:pPr>
    </w:p>
    <w:p w14:paraId="793A3B9B" w14:textId="77777777" w:rsidR="0074055C" w:rsidRPr="004D5A2F" w:rsidRDefault="0074055C">
      <w:pPr>
        <w:pStyle w:val="Textbody"/>
        <w:spacing w:after="29" w:line="260" w:lineRule="exact"/>
        <w:rPr>
          <w:rFonts w:ascii="Gandhari Unicode" w:hAnsi="Gandhari Unicode" w:cs="e-Tamil OTC"/>
          <w:noProof/>
          <w:lang w:val="en-GB"/>
        </w:rPr>
      </w:pPr>
    </w:p>
    <w:p w14:paraId="4A0D93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about not refusing the request.</w:t>
      </w:r>
    </w:p>
    <w:p w14:paraId="05D43EE1" w14:textId="77777777" w:rsidR="0074055C" w:rsidRPr="004D5A2F" w:rsidRDefault="0074055C">
      <w:pPr>
        <w:pStyle w:val="Textbody"/>
        <w:spacing w:after="29" w:line="260" w:lineRule="exact"/>
        <w:rPr>
          <w:rFonts w:ascii="Gandhari Unicode" w:hAnsi="Gandhari Unicode" w:cs="e-Tamil OTC"/>
          <w:noProof/>
          <w:lang w:val="en-GB"/>
        </w:rPr>
      </w:pPr>
    </w:p>
    <w:p w14:paraId="3A7CF82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join(inf.) gently come(abs.) come(abs.)</w:t>
      </w:r>
    </w:p>
    <w:p w14:paraId="6749F0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difficult-it mouth let(abs.) pleasant-they(n.pl.) spoken</w:t>
      </w:r>
    </w:p>
    <w:p w14:paraId="1AA103E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day-ever colour moved remaining- he</w:t>
      </w:r>
    </w:p>
    <w:p w14:paraId="2E1F0C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suffering look think(ipt.) friend</w:t>
      </w:r>
    </w:p>
    <w:p w14:paraId="78309A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Akutai behind</w:t>
      </w:r>
    </w:p>
    <w:p w14:paraId="7BB3F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limit little stalk Akaval woman(h.)</w:t>
      </w:r>
    </w:p>
    <w:p w14:paraId="422015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inexperience she-elephant </w:t>
      </w:r>
      <w:r w:rsidR="00681207" w:rsidRPr="004D5A2F">
        <w:rPr>
          <w:rFonts w:ascii="Gandhari Unicode" w:hAnsi="Gandhari Unicode" w:cs="e-Tamil OTC"/>
          <w:noProof/>
          <w:lang w:val="en-GB"/>
        </w:rPr>
        <w:t>present like</w:t>
      </w:r>
    </w:p>
    <w:p w14:paraId="63D4A1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other-it one-it it-intended he long back standing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4CA4F9" w14:textId="77777777" w:rsidR="0074055C" w:rsidRPr="004D5A2F" w:rsidRDefault="0074055C">
      <w:pPr>
        <w:pStyle w:val="Textbody"/>
        <w:spacing w:after="29"/>
        <w:rPr>
          <w:rFonts w:ascii="Gandhari Unicode" w:hAnsi="Gandhari Unicode" w:cs="e-Tamil OTC"/>
          <w:noProof/>
          <w:lang w:val="en-GB"/>
        </w:rPr>
      </w:pPr>
    </w:p>
    <w:p w14:paraId="6A61C6D6" w14:textId="77777777" w:rsidR="0074055C" w:rsidRPr="004D5A2F" w:rsidRDefault="0074055C">
      <w:pPr>
        <w:pStyle w:val="Textbody"/>
        <w:spacing w:after="29"/>
        <w:rPr>
          <w:rFonts w:ascii="Gandhari Unicode" w:hAnsi="Gandhari Unicode" w:cs="e-Tamil OTC"/>
          <w:noProof/>
          <w:lang w:val="en-GB"/>
        </w:rPr>
      </w:pPr>
    </w:p>
    <w:p w14:paraId="4415EC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Think of the suffering look, friend,</w:t>
      </w:r>
    </w:p>
    <w:p w14:paraId="182319F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of him who comes again and again, gently, to visit [our] street,</w:t>
      </w:r>
    </w:p>
    <w:p w14:paraId="15A77418"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rarely opens [his] mouth, speaks pleasant [things],</w:t>
      </w:r>
    </w:p>
    <w:p w14:paraId="541D7703" w14:textId="77777777" w:rsidR="0074055C" w:rsidRPr="004D5A2F" w:rsidRDefault="00CF70BD">
      <w:pPr>
        <w:pStyle w:val="Textbody"/>
        <w:tabs>
          <w:tab w:val="left" w:pos="263"/>
        </w:tabs>
        <w:spacing w:after="115"/>
        <w:rPr>
          <w:rFonts w:ascii="Gandhari Unicode" w:hAnsi="Gandhari Unicode" w:cs="e-Tamil OTC"/>
          <w:noProof/>
          <w:lang w:val="en-GB"/>
        </w:rPr>
      </w:pPr>
      <w:r w:rsidRPr="004D5A2F">
        <w:rPr>
          <w:rFonts w:ascii="Gandhari Unicode" w:hAnsi="Gandhari Unicode" w:cs="e-Tamil OTC"/>
          <w:noProof/>
          <w:lang w:val="en-GB"/>
        </w:rPr>
        <w:tab/>
        <w:t>[and] stays every day, [his] colour changed.</w:t>
      </w:r>
      <w:r w:rsidRPr="004D5A2F">
        <w:rPr>
          <w:rStyle w:val="FootnoteReference"/>
          <w:rFonts w:ascii="Gandhari Unicode" w:hAnsi="Gandhari Unicode" w:cs="e-Tamil OTC"/>
          <w:noProof/>
          <w:lang w:val="en-GB"/>
        </w:rPr>
        <w:footnoteReference w:id="417"/>
      </w:r>
    </w:p>
    <w:p w14:paraId="096B94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standing at [my] back means something different,</w:t>
      </w:r>
    </w:p>
    <w:p w14:paraId="7F1C32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the gift of a youthful</w:t>
      </w:r>
      <w:r w:rsidRPr="004D5A2F">
        <w:rPr>
          <w:rStyle w:val="FootnoteReference"/>
          <w:rFonts w:ascii="Gandhari Unicode" w:hAnsi="Gandhari Unicode" w:cs="e-Tamil OTC"/>
          <w:noProof/>
          <w:lang w:val="en-GB"/>
        </w:rPr>
        <w:footnoteReference w:id="418"/>
      </w:r>
      <w:r w:rsidRPr="004D5A2F">
        <w:rPr>
          <w:rFonts w:ascii="Gandhari Unicode" w:hAnsi="Gandhari Unicode" w:cs="e-Tamil OTC"/>
          <w:noProof/>
          <w:lang w:val="en-GB"/>
        </w:rPr>
        <w:t xml:space="preserve"> elephant cow</w:t>
      </w:r>
    </w:p>
    <w:p w14:paraId="77BDFF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the sooth-saying woman with the white-tipped small staff,</w:t>
      </w:r>
    </w:p>
    <w:p w14:paraId="4EED9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[standing] behind</w:t>
      </w:r>
      <w:r w:rsidRPr="004D5A2F">
        <w:rPr>
          <w:rStyle w:val="FootnoteReference"/>
          <w:rFonts w:ascii="Gandhari Unicode" w:hAnsi="Gandhari Unicode" w:cs="e-Tamil OTC"/>
          <w:noProof/>
          <w:lang w:val="en-GB"/>
        </w:rPr>
        <w:footnoteReference w:id="419"/>
      </w:r>
      <w:r w:rsidRPr="004D5A2F">
        <w:rPr>
          <w:rFonts w:ascii="Gandhari Unicode" w:hAnsi="Gandhari Unicode" w:cs="e-Tamil OTC"/>
          <w:noProof/>
          <w:lang w:val="en-GB"/>
        </w:rPr>
        <w:t xml:space="preserve"> Akutai of sweet, strong toddy.</w:t>
      </w:r>
    </w:p>
    <w:p w14:paraId="0B5A33BB" w14:textId="77777777" w:rsidR="0074055C" w:rsidRPr="004D5A2F" w:rsidRDefault="0074055C">
      <w:pPr>
        <w:pStyle w:val="Textbody"/>
        <w:spacing w:after="0"/>
        <w:rPr>
          <w:rFonts w:ascii="Gandhari Unicode" w:hAnsi="Gandhari Unicode" w:cs="e-Tamil OTC"/>
          <w:noProof/>
          <w:lang w:val="en-GB"/>
        </w:rPr>
      </w:pPr>
    </w:p>
    <w:p w14:paraId="1E7F34F3"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11F019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வெண்மணிப் பூதி: </w:t>
      </w:r>
      <w:r w:rsidRPr="004D5A2F">
        <w:rPr>
          <w:rFonts w:ascii="Gandhari Unicode" w:hAnsi="Gandhari Unicode"/>
          <w:i w:val="0"/>
          <w:iCs w:val="0"/>
          <w:color w:val="auto"/>
        </w:rPr>
        <w:t>SHE</w:t>
      </w:r>
    </w:p>
    <w:p w14:paraId="6D8D5B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சிறைப்புறமாகத் தோழிக்குக் கிழத்தி உரைத்தது.</w:t>
      </w:r>
    </w:p>
    <w:p w14:paraId="62EA96A0" w14:textId="77777777" w:rsidR="0074055C" w:rsidRPr="004D5A2F" w:rsidRDefault="0074055C">
      <w:pPr>
        <w:pStyle w:val="Textbody"/>
        <w:spacing w:after="29"/>
        <w:rPr>
          <w:rFonts w:ascii="Gandhari Unicode" w:hAnsi="Gandhari Unicode" w:cs="e-Tamil OTC"/>
          <w:noProof/>
          <w:lang w:val="en-GB"/>
        </w:rPr>
      </w:pPr>
    </w:p>
    <w:p w14:paraId="5CA16C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இதுமற்</w:t>
      </w:r>
      <w:r w:rsidRPr="004D5A2F">
        <w:rPr>
          <w:rFonts w:ascii="Gandhari Unicode" w:hAnsi="Gandhari Unicode" w:cs="e-Tamil OTC"/>
          <w:noProof/>
          <w:cs/>
          <w:lang w:val="en-GB"/>
        </w:rPr>
        <w:t xml:space="preserve"> றெவனோ தோழி முதுநீர்ப்</w:t>
      </w:r>
    </w:p>
    <w:p w14:paraId="37BA95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 திளைக்கும் புள்ளிமிழ் கான</w:t>
      </w:r>
    </w:p>
    <w:p w14:paraId="0C0234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லிணர்வீழ்</w:t>
      </w:r>
      <w:r w:rsidRPr="004D5A2F">
        <w:rPr>
          <w:rFonts w:ascii="Gandhari Unicode" w:hAnsi="Gandhari Unicode" w:cs="e-Tamil OTC"/>
          <w:noProof/>
          <w:cs/>
          <w:lang w:val="en-GB"/>
        </w:rPr>
        <w:t xml:space="preserve"> புன்னை யெக்கர் நீழற்</w:t>
      </w:r>
    </w:p>
    <w:p w14:paraId="4BAED3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புணர்குறி வாய்த்த ஞான்றைக் கொண்கற்</w:t>
      </w:r>
    </w:p>
    <w:p w14:paraId="0D075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மன்னெங் கண்ணே யவன்சொற்</w:t>
      </w:r>
    </w:p>
    <w:p w14:paraId="6ECB2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கேட்டன மன்னெஞ் செவியே மற்றவன்</w:t>
      </w:r>
    </w:p>
    <w:p w14:paraId="03B4E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மணப்பின் மாணல மெய்தித்</w:t>
      </w:r>
    </w:p>
    <w:p w14:paraId="4F4630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தணப்பின் </w:t>
      </w:r>
      <w:r w:rsidRPr="004D5A2F">
        <w:rPr>
          <w:rFonts w:ascii="Gandhari Unicode" w:hAnsi="Gandhari Unicode" w:cs="e-Tamil OTC"/>
          <w:noProof/>
          <w:u w:val="wave"/>
          <w:cs/>
          <w:lang w:val="en-GB"/>
        </w:rPr>
        <w:t>ஞெகிழ்பவென்</w:t>
      </w:r>
      <w:r w:rsidRPr="004D5A2F">
        <w:rPr>
          <w:rFonts w:ascii="Gandhari Unicode" w:hAnsi="Gandhari Unicode" w:cs="e-Tamil OTC"/>
          <w:noProof/>
          <w:cs/>
          <w:lang w:val="en-GB"/>
        </w:rPr>
        <w:t xml:space="preserve"> றடமென் றோளே.</w:t>
      </w:r>
    </w:p>
    <w:p w14:paraId="52D1FA47" w14:textId="77777777" w:rsidR="0074055C" w:rsidRPr="004D5A2F" w:rsidRDefault="0074055C">
      <w:pPr>
        <w:pStyle w:val="Textbody"/>
        <w:spacing w:after="29"/>
        <w:rPr>
          <w:rFonts w:ascii="Gandhari Unicode" w:hAnsi="Gandhari Unicode" w:cs="e-Tamil OTC"/>
          <w:noProof/>
          <w:lang w:val="en-GB"/>
        </w:rPr>
      </w:pPr>
    </w:p>
    <w:p w14:paraId="5C7B61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இதுமற்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இதுவுமற் </w:t>
      </w:r>
      <w:r w:rsidRPr="004D5A2F">
        <w:rPr>
          <w:rFonts w:ascii="Gandhari Unicode" w:hAnsi="Gandhari Unicode" w:cs="e-Tamil OTC"/>
          <w:noProof/>
          <w:lang w:val="en-GB"/>
        </w:rPr>
        <w:t xml:space="preserve">C2v+3v, Cām.v [line 1d-2c missing in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சேவிஇயன்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ஞெகிழ்பவெந் </w:t>
      </w:r>
      <w:r w:rsidRPr="004D5A2F">
        <w:rPr>
          <w:rFonts w:ascii="Gandhari Unicode" w:hAnsi="Gandhari Unicode" w:cs="e-Tamil OTC"/>
          <w:noProof/>
          <w:lang w:val="en-GB"/>
        </w:rPr>
        <w:t xml:space="preserve">G2, AT, VP, ER; </w:t>
      </w:r>
      <w:r w:rsidRPr="004D5A2F">
        <w:rPr>
          <w:rFonts w:ascii="Gandhari Unicode" w:hAnsi="Gandhari Unicode" w:cs="e-Tamil OTC"/>
          <w:noProof/>
          <w:cs/>
          <w:lang w:val="en-GB"/>
        </w:rPr>
        <w:t xml:space="preserve">ஞெகிழ்ப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C3</w:t>
      </w:r>
    </w:p>
    <w:p w14:paraId="045CAC7D" w14:textId="77777777" w:rsidR="0074055C" w:rsidRPr="004D5A2F" w:rsidRDefault="0074055C">
      <w:pPr>
        <w:pStyle w:val="Textbody"/>
        <w:spacing w:after="29"/>
        <w:rPr>
          <w:rFonts w:ascii="Gandhari Unicode" w:hAnsi="Gandhari Unicode" w:cs="e-Tamil OTC"/>
          <w:noProof/>
          <w:lang w:val="en-GB"/>
        </w:rPr>
      </w:pPr>
    </w:p>
    <w:p w14:paraId="7251F2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itu</w:t>
      </w:r>
      <w:r w:rsidRPr="004D5A2F">
        <w:rPr>
          <w:rFonts w:ascii="Gandhari Unicode" w:hAnsi="Gandhari Unicode" w:cs="e-Tamil OTC"/>
          <w:noProof/>
          <w:lang w:val="en-GB"/>
        </w:rPr>
        <w:t xml:space="preserve">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F91EAB" w:rsidRPr="004D5A2F">
        <w:rPr>
          <w:rFonts w:ascii="Gandhari Unicode" w:hAnsi="Gandhari Unicode" w:cs="e-Tamil OTC"/>
          <w:noProof/>
          <w:lang w:val="en-GB"/>
        </w:rPr>
        <w:t>-</w:t>
      </w:r>
      <w:r w:rsidRPr="004D5A2F">
        <w:rPr>
          <w:rFonts w:ascii="Gandhari Unicode" w:hAnsi="Gandhari Unicode" w:cs="e-Tamil OTC"/>
          <w:noProof/>
          <w:lang w:val="en-GB"/>
        </w:rPr>
        <w:t>ō tōḻi mutu nīr</w:t>
      </w:r>
      <w:r w:rsidR="00F91EAB" w:rsidRPr="004D5A2F">
        <w:rPr>
          <w:rFonts w:ascii="Gandhari Unicode" w:hAnsi="Gandhari Unicode" w:cs="e-Tamil OTC"/>
          <w:noProof/>
          <w:lang w:val="en-GB"/>
        </w:rPr>
        <w:t>+</w:t>
      </w:r>
    </w:p>
    <w:p w14:paraId="4CDD8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puṇari tiḷaikkum puḷ </w:t>
      </w:r>
      <w:r w:rsidR="00F91EAB" w:rsidRPr="004D5A2F">
        <w:rPr>
          <w:rFonts w:ascii="Gandhari Unicode" w:hAnsi="Gandhari Unicode" w:cs="e-Tamil OTC"/>
          <w:noProof/>
          <w:lang w:val="en-GB"/>
        </w:rPr>
        <w:t>+</w:t>
      </w:r>
      <w:r w:rsidRPr="004D5A2F">
        <w:rPr>
          <w:rFonts w:ascii="Gandhari Unicode" w:hAnsi="Gandhari Unicode" w:cs="e-Tamil OTC"/>
          <w:noProof/>
          <w:lang w:val="en-GB"/>
        </w:rPr>
        <w:t>imiḻ kāṉal</w:t>
      </w:r>
    </w:p>
    <w:p w14:paraId="6A1468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iṇar </w:t>
      </w:r>
      <w:r w:rsidRPr="004D5A2F">
        <w:rPr>
          <w:rFonts w:ascii="Gandhari Unicode" w:hAnsi="Gandhari Unicode" w:cs="e-Tamil OTC"/>
          <w:i/>
          <w:iCs/>
          <w:noProof/>
          <w:lang w:val="en-GB"/>
        </w:rPr>
        <w:t>vīḻ</w:t>
      </w:r>
      <w:r w:rsidRPr="004D5A2F">
        <w:rPr>
          <w:rFonts w:ascii="Gandhari Unicode" w:hAnsi="Gandhari Unicode" w:cs="e-Tamil OTC"/>
          <w:noProof/>
          <w:lang w:val="en-GB"/>
        </w:rPr>
        <w:t xml:space="preserve"> puṉṉai </w:t>
      </w:r>
      <w:r w:rsidR="00F91EAB" w:rsidRPr="004D5A2F">
        <w:rPr>
          <w:rFonts w:ascii="Gandhari Unicode" w:hAnsi="Gandhari Unicode" w:cs="e-Tamil OTC"/>
          <w:noProof/>
          <w:lang w:val="en-GB"/>
        </w:rPr>
        <w:t>~</w:t>
      </w:r>
      <w:r w:rsidRPr="004D5A2F">
        <w:rPr>
          <w:rFonts w:ascii="Gandhari Unicode" w:hAnsi="Gandhari Unicode" w:cs="e-Tamil OTC"/>
          <w:noProof/>
          <w:lang w:val="en-GB"/>
        </w:rPr>
        <w:t>ekkar nīḻal</w:t>
      </w:r>
    </w:p>
    <w:p w14:paraId="2BFA5F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puṇar kuṟi vāytta ñāṉṟai koṇkaṉ</w:t>
      </w:r>
    </w:p>
    <w:p w14:paraId="3F2F94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kaṇ</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avaṉ col</w:t>
      </w:r>
    </w:p>
    <w:p w14:paraId="1F52D1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cevi</w:t>
      </w:r>
      <w:r w:rsidR="00F91EAB" w:rsidRPr="004D5A2F">
        <w:rPr>
          <w:rFonts w:ascii="Gandhari Unicode" w:hAnsi="Gandhari Unicode" w:cs="e-Tamil OTC"/>
          <w:noProof/>
          <w:lang w:val="en-GB"/>
        </w:rPr>
        <w:t>-~</w:t>
      </w:r>
      <w:r w:rsidRPr="004D5A2F">
        <w:rPr>
          <w:rFonts w:ascii="Gandhari Unicode" w:hAnsi="Gandhari Unicode" w:cs="e-Tamil OTC"/>
          <w:noProof/>
          <w:lang w:val="en-GB"/>
        </w:rPr>
        <w:t>ē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avaṉ</w:t>
      </w:r>
    </w:p>
    <w:p w14:paraId="4731F8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maṇappiṉ māṇ nalam eyti</w:t>
      </w:r>
      <w:r w:rsidR="00F91EAB" w:rsidRPr="004D5A2F">
        <w:rPr>
          <w:rFonts w:ascii="Gandhari Unicode" w:hAnsi="Gandhari Unicode" w:cs="e-Tamil OTC"/>
          <w:noProof/>
          <w:lang w:val="en-GB"/>
        </w:rPr>
        <w:t>+</w:t>
      </w:r>
    </w:p>
    <w:p w14:paraId="632218E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taṇappiṉ ñekiḻpa </w:t>
      </w:r>
      <w:r w:rsidR="00F91EAB" w:rsidRPr="004D5A2F">
        <w:rPr>
          <w:rFonts w:ascii="Gandhari Unicode" w:hAnsi="Gandhari Unicode" w:cs="e-Tamil OTC"/>
          <w:noProof/>
          <w:lang w:val="en-GB"/>
        </w:rPr>
        <w:t>~</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taṭa me</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tōḷ</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2E212BC2" w14:textId="77777777" w:rsidR="0074055C" w:rsidRPr="004D5A2F" w:rsidRDefault="0074055C">
      <w:pPr>
        <w:pStyle w:val="Textbody"/>
        <w:spacing w:after="29" w:line="260" w:lineRule="exact"/>
        <w:rPr>
          <w:rFonts w:ascii="Gandhari Unicode" w:hAnsi="Gandhari Unicode" w:cs="e-Tamil OTC"/>
          <w:noProof/>
          <w:u w:val="single"/>
          <w:lang w:val="en-GB"/>
        </w:rPr>
      </w:pPr>
    </w:p>
    <w:p w14:paraId="499877E9" w14:textId="77777777" w:rsidR="0074055C" w:rsidRPr="004D5A2F" w:rsidRDefault="0074055C">
      <w:pPr>
        <w:pStyle w:val="Textbody"/>
        <w:spacing w:after="29" w:line="260" w:lineRule="exact"/>
        <w:rPr>
          <w:rFonts w:ascii="Gandhari Unicode" w:hAnsi="Gandhari Unicode" w:cs="e-Tamil OTC"/>
          <w:noProof/>
          <w:u w:val="single"/>
          <w:lang w:val="en-GB"/>
        </w:rPr>
      </w:pPr>
    </w:p>
    <w:p w14:paraId="793CF59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A69AC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while [he] is behind the hedge.</w:t>
      </w:r>
    </w:p>
    <w:p w14:paraId="3C8D17D1" w14:textId="77777777" w:rsidR="0074055C" w:rsidRPr="004D5A2F" w:rsidRDefault="0074055C">
      <w:pPr>
        <w:pStyle w:val="Textbody"/>
        <w:spacing w:after="29" w:line="260" w:lineRule="exact"/>
        <w:rPr>
          <w:rFonts w:ascii="Gandhari Unicode" w:hAnsi="Gandhari Unicode" w:cs="e-Tamil OTC"/>
          <w:noProof/>
          <w:lang w:val="en-GB"/>
        </w:rPr>
      </w:pPr>
    </w:p>
    <w:p w14:paraId="0BD77E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w:t>
      </w:r>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old water</w:t>
      </w:r>
    </w:p>
    <w:p w14:paraId="65098E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bubbling- bird buzz- seashore-grove</w:t>
      </w:r>
    </w:p>
    <w:p w14:paraId="3A99AB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cluster descend- Puṉṉai dune shade</w:t>
      </w:r>
      <w:r w:rsidRPr="004D5A2F">
        <w:rPr>
          <w:rFonts w:ascii="Gandhari Unicode" w:hAnsi="Gandhari Unicode" w:cs="e-Tamil OTC"/>
          <w:noProof/>
          <w:lang w:val="en-GB"/>
        </w:rPr>
        <w:tab/>
      </w:r>
    </w:p>
    <w:p w14:paraId="345755B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 sign reached- when man-from-the-sea</w:t>
      </w:r>
    </w:p>
    <w:p w14:paraId="157FC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they-saw(n.pl.)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word</w:t>
      </w:r>
    </w:p>
    <w:p w14:paraId="615714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they-heard(n.pl.)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ear</w:t>
      </w:r>
      <w:r w:rsidRPr="004D5A2F">
        <w:rPr>
          <w:rFonts w:ascii="Gandhari Unicode" w:hAnsi="Gandhari Unicode" w:cs="e-Tamil OTC"/>
          <w:noProof/>
          <w:position w:val="6"/>
          <w:lang w:val="en-GB"/>
        </w:rPr>
        <w:t>ē maṟṟu</w:t>
      </w:r>
      <w:r w:rsidRPr="004D5A2F">
        <w:rPr>
          <w:rFonts w:ascii="Gandhari Unicode" w:hAnsi="Gandhari Unicode" w:cs="e-Tamil OTC"/>
          <w:noProof/>
          <w:lang w:val="en-GB"/>
        </w:rPr>
        <w:t>he</w:t>
      </w:r>
    </w:p>
    <w:p w14:paraId="64B69F5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unite-if glory goodness reached</w:t>
      </w:r>
    </w:p>
    <w:p w14:paraId="4D0AAF7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 they-become-loose(n.pl.) my- broad soft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FADF58" w14:textId="77777777" w:rsidR="0074055C" w:rsidRPr="004D5A2F" w:rsidRDefault="0074055C">
      <w:pPr>
        <w:pStyle w:val="Textbody"/>
        <w:spacing w:after="0" w:line="260" w:lineRule="exact"/>
        <w:rPr>
          <w:rFonts w:ascii="Gandhari Unicode" w:hAnsi="Gandhari Unicode" w:cs="e-Tamil OTC"/>
          <w:noProof/>
          <w:lang w:val="en-GB"/>
        </w:rPr>
      </w:pPr>
    </w:p>
    <w:p w14:paraId="0C570EC2" w14:textId="77777777" w:rsidR="0074055C" w:rsidRPr="004D5A2F" w:rsidRDefault="0074055C">
      <w:pPr>
        <w:pStyle w:val="Textbody"/>
        <w:spacing w:after="0" w:line="260" w:lineRule="exact"/>
        <w:rPr>
          <w:rFonts w:ascii="Gandhari Unicode" w:hAnsi="Gandhari Unicode" w:cs="e-Tamil OTC"/>
          <w:noProof/>
          <w:lang w:val="en-GB"/>
        </w:rPr>
      </w:pPr>
    </w:p>
    <w:p w14:paraId="02DDEF8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Now, what [is] this, friend?</w:t>
      </w:r>
    </w:p>
    <w:p w14:paraId="173A2F9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At the time [I] reached the meeting point</w:t>
      </w:r>
      <w:r w:rsidRPr="004D5A2F">
        <w:rPr>
          <w:rStyle w:val="FootnoteReference"/>
          <w:rFonts w:ascii="Gandhari Unicode" w:hAnsi="Gandhari Unicode" w:cs="e-Tamil OTC"/>
          <w:noProof/>
          <w:lang w:val="en-GB"/>
        </w:rPr>
        <w:footnoteReference w:id="420"/>
      </w:r>
    </w:p>
    <w:p w14:paraId="2E3F58E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shade of the dunes, by the Puṉṉai tree, clusters descending,</w:t>
      </w:r>
    </w:p>
    <w:p w14:paraId="4F43034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in the seashore grove buzzing with birds, where the waves</w:t>
      </w:r>
    </w:p>
    <w:p w14:paraId="58E21881"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old water are jostling,</w:t>
      </w:r>
    </w:p>
    <w:p w14:paraId="74D2F8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our eyes indeed saw the man from the sea,</w:t>
      </w:r>
    </w:p>
    <w:p w14:paraId="5CA3D9A3"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our ears indeed heard his words.</w:t>
      </w:r>
    </w:p>
    <w:p w14:paraId="14E117B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Now if [he] unites with my broad, soft shoulders,</w:t>
      </w:r>
    </w:p>
    <w:p w14:paraId="1A575E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reach precious beauty; if he departs, they slacken.</w:t>
      </w:r>
    </w:p>
    <w:p w14:paraId="24C7EC36" w14:textId="77777777" w:rsidR="0074055C" w:rsidRPr="004D5A2F" w:rsidRDefault="0074055C">
      <w:pPr>
        <w:pStyle w:val="Textbody"/>
        <w:spacing w:after="0"/>
        <w:rPr>
          <w:rFonts w:ascii="Gandhari Unicode" w:hAnsi="Gandhari Unicode" w:cs="e-Tamil OTC"/>
          <w:noProof/>
          <w:lang w:val="en-GB"/>
        </w:rPr>
      </w:pPr>
    </w:p>
    <w:p w14:paraId="24BD8C1D"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6B50CB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3AB60D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இயற்கைப் புணர்ச்சி புணர்ந்த தலைமகன் பிரிவு அச்சமும் வன்பொறையும்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வன்புறையும்) கூறியது.</w:t>
      </w:r>
    </w:p>
    <w:p w14:paraId="752C9CA7" w14:textId="77777777" w:rsidR="0074055C" w:rsidRPr="004D5A2F" w:rsidRDefault="0074055C">
      <w:pPr>
        <w:pStyle w:val="Textbody"/>
        <w:spacing w:after="29"/>
        <w:rPr>
          <w:rFonts w:ascii="Gandhari Unicode" w:hAnsi="Gandhari Unicode" w:cs="e-Tamil OTC"/>
          <w:noProof/>
          <w:lang w:val="en-GB"/>
        </w:rPr>
      </w:pPr>
    </w:p>
    <w:p w14:paraId="4B829F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குவளை நாறுங் குவையிருங் கூந்த</w:t>
      </w:r>
    </w:p>
    <w:p w14:paraId="6D1B2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லாம்ப னாறுந் </w:t>
      </w:r>
      <w:r w:rsidRPr="004D5A2F">
        <w:rPr>
          <w:rFonts w:ascii="Gandhari Unicode" w:hAnsi="Gandhari Unicode" w:cs="e-Tamil OTC"/>
          <w:noProof/>
          <w:u w:val="wave"/>
          <w:cs/>
          <w:lang w:val="en-GB"/>
        </w:rPr>
        <w:t>தேம்பொதி துவர்வாய்க்</w:t>
      </w:r>
    </w:p>
    <w:p w14:paraId="4604C3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குண்டுநீர்த் தாமரைக் கொங்கி னன்ன</w:t>
      </w:r>
    </w:p>
    <w:p w14:paraId="3FD3C0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நுண்பஃ </w:t>
      </w:r>
      <w:r w:rsidRPr="004D5A2F">
        <w:rPr>
          <w:rFonts w:ascii="Gandhari Unicode" w:hAnsi="Gandhari Unicode" w:cs="e-Tamil OTC"/>
          <w:noProof/>
          <w:u w:val="wave"/>
          <w:cs/>
          <w:lang w:val="en-GB"/>
        </w:rPr>
        <w:t>றித்தி</w:t>
      </w:r>
      <w:r w:rsidRPr="004D5A2F">
        <w:rPr>
          <w:rFonts w:ascii="Gandhari Unicode" w:hAnsi="Gandhari Unicode" w:cs="e-Tamil OTC"/>
          <w:noProof/>
          <w:cs/>
          <w:lang w:val="en-GB"/>
        </w:rPr>
        <w:t xml:space="preserve"> மாஅ யோயே</w:t>
      </w:r>
    </w:p>
    <w:p w14:paraId="397F7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யஞ்ச லென்றவென் சொல்லஞ் சலையே</w:t>
      </w:r>
    </w:p>
    <w:p w14:paraId="6B3C91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குறுங்கா லன்னங் குவவுமணற் சேக்குங்</w:t>
      </w:r>
    </w:p>
    <w:p w14:paraId="0DB0ED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கடல்சூழ் </w:t>
      </w:r>
      <w:r w:rsidRPr="004D5A2F">
        <w:rPr>
          <w:rFonts w:ascii="Gandhari Unicode" w:hAnsi="Gandhari Unicode" w:cs="e-Tamil OTC"/>
          <w:noProof/>
          <w:u w:val="wave"/>
          <w:cs/>
          <w:lang w:val="en-GB"/>
        </w:rPr>
        <w:t>மண்டிலம்</w:t>
      </w:r>
      <w:r w:rsidRPr="004D5A2F">
        <w:rPr>
          <w:rFonts w:ascii="Gandhari Unicode" w:hAnsi="Gandhari Unicode" w:cs="e-Tamil OTC"/>
          <w:noProof/>
          <w:cs/>
          <w:lang w:val="en-GB"/>
        </w:rPr>
        <w:t xml:space="preserve"> பெறினும்</w:t>
      </w:r>
    </w:p>
    <w:p w14:paraId="578CD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விடல்சூ </w:t>
      </w:r>
      <w:r w:rsidRPr="004D5A2F">
        <w:rPr>
          <w:rFonts w:ascii="Gandhari Unicode" w:hAnsi="Gandhari Unicode" w:cs="e-Tamil OTC"/>
          <w:noProof/>
          <w:u w:val="wave"/>
          <w:cs/>
          <w:lang w:val="en-GB"/>
        </w:rPr>
        <w:t>ழலன்யா னின்னுடை</w:t>
      </w:r>
      <w:r w:rsidRPr="004D5A2F">
        <w:rPr>
          <w:rFonts w:ascii="Gandhari Unicode" w:hAnsi="Gandhari Unicode" w:cs="e-Tamil OTC"/>
          <w:noProof/>
          <w:cs/>
          <w:lang w:val="en-GB"/>
        </w:rPr>
        <w:t xml:space="preserve"> நட்பே.</w:t>
      </w:r>
    </w:p>
    <w:p w14:paraId="517269E7" w14:textId="77777777" w:rsidR="0074055C" w:rsidRPr="004D5A2F" w:rsidRDefault="0074055C">
      <w:pPr>
        <w:pStyle w:val="Textbody"/>
        <w:spacing w:after="29"/>
        <w:rPr>
          <w:rFonts w:ascii="Gandhari Unicode" w:hAnsi="Gandhari Unicode" w:cs="e-Tamil OTC"/>
          <w:noProof/>
          <w:lang w:val="en-GB"/>
        </w:rPr>
      </w:pPr>
    </w:p>
    <w:p w14:paraId="2D55B5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நாறுங் குவையிருங்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நாறு கையிருங்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தேம்பொதி துவர்வாய்க்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IV, Caṅ.;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Kūḻ., NV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 </w:t>
      </w:r>
      <w:r w:rsidRPr="004D5A2F">
        <w:rPr>
          <w:rFonts w:ascii="Gandhari Unicode" w:eastAsia="URW Palladio UNI" w:hAnsi="Gandhari Unicode" w:cs="e-Tamil OTC"/>
          <w:noProof/>
          <w:lang w:val="en-GB"/>
        </w:rPr>
        <w:t xml:space="preserve">C2+3v, G1+2, EA, Cām.; </w:t>
      </w:r>
      <w:r w:rsidRPr="004D5A2F">
        <w:rPr>
          <w:rFonts w:ascii="Gandhari Unicode" w:eastAsia="URW Palladio UNI" w:hAnsi="Gandhari Unicode" w:cs="e-Tamil OTC"/>
          <w:noProof/>
          <w:cs/>
          <w:lang w:val="en-GB"/>
        </w:rPr>
        <w:t xml:space="preserve">னன </w:t>
      </w:r>
      <w:r w:rsidRPr="004D5A2F">
        <w:rPr>
          <w:rFonts w:ascii="Gandhari Unicode" w:eastAsia="URW Palladio UNI" w:hAnsi="Gandhari Unicode" w:cs="e-Tamil OTC"/>
          <w:noProof/>
          <w:lang w:val="en-GB"/>
        </w:rPr>
        <w:t xml:space="preserve">L1, C1+3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C2+3v, G1v+2, Nacc.v, KKv, EA, Cām.;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Nacc., KK, I;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5ka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யஞ்ச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அஞ்ச </w:t>
      </w:r>
      <w:r w:rsidRPr="004D5A2F">
        <w:rPr>
          <w:rFonts w:ascii="Gandhari Unicode" w:hAnsi="Gandhari Unicode" w:cs="e-Tamil OTC"/>
          <w:noProof/>
          <w:lang w:val="en-GB"/>
        </w:rPr>
        <w:t>G2</w:t>
      </w:r>
      <w:r w:rsidRPr="004D5A2F">
        <w:rPr>
          <w:rStyle w:val="FootnoteReference"/>
          <w:rFonts w:ascii="Gandhari Unicode" w:hAnsi="Gandhari Unicode" w:cs="e-Tamil OTC"/>
          <w:noProof/>
          <w:lang w:val="en-GB"/>
        </w:rPr>
        <w:footnoteReference w:id="421"/>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லென்றவென் சொல்லஞ்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லென்ற வென்சொலஞ்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KK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G1+2, Nacc. EA; </w:t>
      </w:r>
      <w:r w:rsidRPr="004D5A2F">
        <w:rPr>
          <w:rFonts w:ascii="Gandhari Unicode" w:hAnsi="Gandhari Unicode" w:cs="e-Tamil OTC"/>
          <w:noProof/>
          <w:color w:val="000000"/>
          <w:cs/>
          <w:lang w:val="en-GB"/>
        </w:rPr>
        <w:t xml:space="preserve">ழிலனா னின்னுடை </w:t>
      </w:r>
      <w:r w:rsidRPr="004D5A2F">
        <w:rPr>
          <w:rFonts w:ascii="Gandhari Unicode" w:hAnsi="Gandhari Unicode" w:cs="e-Tamil OTC"/>
          <w:noProof/>
          <w:color w:val="000000"/>
          <w:lang w:val="en-GB"/>
        </w:rPr>
        <w:t>I</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ழலனே நின்னுடை </w:t>
      </w:r>
      <w:r w:rsidRPr="004D5A2F">
        <w:rPr>
          <w:rFonts w:ascii="Gandhari Unicode" w:hAnsi="Gandhari Unicode" w:cs="e-Tamil OTC"/>
          <w:noProof/>
          <w:lang w:val="en-GB"/>
        </w:rPr>
        <w:t>KK</w:t>
      </w:r>
    </w:p>
    <w:p w14:paraId="4C202578" w14:textId="77777777" w:rsidR="0074055C" w:rsidRPr="004D5A2F" w:rsidRDefault="0074055C">
      <w:pPr>
        <w:pStyle w:val="Textbody"/>
        <w:spacing w:after="29"/>
        <w:rPr>
          <w:rFonts w:ascii="Gandhari Unicode" w:hAnsi="Gandhari Unicode" w:cs="e-Tamil OTC"/>
          <w:noProof/>
          <w:lang w:val="en-GB"/>
        </w:rPr>
      </w:pPr>
    </w:p>
    <w:p w14:paraId="084A5B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kuvaḷai nāṟum kuvai </w:t>
      </w:r>
      <w:r w:rsidR="00F91EAB" w:rsidRPr="004D5A2F">
        <w:rPr>
          <w:rFonts w:ascii="Gandhari Unicode" w:hAnsi="Gandhari Unicode" w:cs="e-Tamil OTC"/>
          <w:noProof/>
          <w:lang w:val="en-GB"/>
        </w:rPr>
        <w:t>~</w:t>
      </w:r>
      <w:r w:rsidRPr="004D5A2F">
        <w:rPr>
          <w:rFonts w:ascii="Gandhari Unicode" w:hAnsi="Gandhari Unicode" w:cs="e-Tamil OTC"/>
          <w:noProof/>
          <w:lang w:val="en-GB"/>
        </w:rPr>
        <w:t>irum kūntal</w:t>
      </w:r>
    </w:p>
    <w:p w14:paraId="27963E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āmpal nāṟum </w:t>
      </w:r>
      <w:r w:rsidRPr="004D5A2F">
        <w:rPr>
          <w:rFonts w:ascii="Gandhari Unicode" w:hAnsi="Gandhari Unicode" w:cs="e-Tamil OTC"/>
          <w:i/>
          <w:iCs/>
          <w:noProof/>
          <w:lang w:val="en-GB"/>
        </w:rPr>
        <w:t>tēm</w:t>
      </w:r>
      <w:r w:rsidRPr="004D5A2F">
        <w:rPr>
          <w:rFonts w:ascii="Gandhari Unicode" w:hAnsi="Gandhari Unicode" w:cs="e-Tamil OTC"/>
          <w:noProof/>
          <w:lang w:val="en-GB"/>
        </w:rPr>
        <w:t xml:space="preserve"> poti </w:t>
      </w:r>
      <w:r w:rsidRPr="004D5A2F">
        <w:rPr>
          <w:rFonts w:ascii="Gandhari Unicode" w:hAnsi="Gandhari Unicode" w:cs="e-Tamil OTC"/>
          <w:i/>
          <w:iCs/>
          <w:noProof/>
          <w:lang w:val="en-GB"/>
        </w:rPr>
        <w:t>tuvar vāy</w:t>
      </w:r>
      <w:r w:rsidR="00F91EAB" w:rsidRPr="004D5A2F">
        <w:rPr>
          <w:rFonts w:ascii="Gandhari Unicode" w:hAnsi="Gandhari Unicode" w:cs="e-Tamil OTC"/>
          <w:i/>
          <w:iCs/>
          <w:noProof/>
          <w:lang w:val="en-GB"/>
        </w:rPr>
        <w:t>+</w:t>
      </w:r>
    </w:p>
    <w:p w14:paraId="49E0F6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tāmarai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koṅkiṉ aṉṉa</w:t>
      </w:r>
    </w:p>
    <w:p w14:paraId="566ACB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nuṇ pal </w:t>
      </w:r>
      <w:r w:rsidRPr="004D5A2F">
        <w:rPr>
          <w:rFonts w:ascii="Gandhari Unicode" w:hAnsi="Gandhari Unicode" w:cs="e-Tamil OTC"/>
          <w:i/>
          <w:iCs/>
          <w:noProof/>
          <w:lang w:val="en-GB"/>
        </w:rPr>
        <w:t>titti</w:t>
      </w:r>
      <w:r w:rsidRPr="004D5A2F">
        <w:rPr>
          <w:rFonts w:ascii="Gandhari Unicode" w:hAnsi="Gandhari Unicode" w:cs="e-Tamil OTC"/>
          <w:noProof/>
          <w:lang w:val="en-GB"/>
        </w:rPr>
        <w:t xml:space="preserve"> māayōy</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5A16AA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añcal eṉṟa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eṉ col </w:t>
      </w:r>
      <w:r w:rsidR="00D17E15" w:rsidRPr="004D5A2F">
        <w:rPr>
          <w:rFonts w:ascii="Gandhari Unicode" w:hAnsi="Gandhari Unicode" w:cs="e-Tamil OTC"/>
          <w:noProof/>
          <w:lang w:val="en-GB"/>
        </w:rPr>
        <w:t>+</w:t>
      </w:r>
      <w:r w:rsidRPr="004D5A2F">
        <w:rPr>
          <w:rFonts w:ascii="Gandhari Unicode" w:hAnsi="Gandhari Unicode" w:cs="e-Tamil OTC"/>
          <w:noProof/>
          <w:lang w:val="en-GB"/>
        </w:rPr>
        <w:t>añcalai</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328ACF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D17E15" w:rsidRPr="004D5A2F">
        <w:rPr>
          <w:rFonts w:ascii="Gandhari Unicode" w:hAnsi="Gandhari Unicode" w:cs="e-Tamil OTC"/>
          <w:noProof/>
          <w:lang w:val="en-GB"/>
        </w:rPr>
        <w:t>-</w:t>
      </w:r>
      <w:r w:rsidRPr="004D5A2F">
        <w:rPr>
          <w:rFonts w:ascii="Gandhari Unicode" w:hAnsi="Gandhari Unicode" w:cs="e-Tamil OTC"/>
          <w:noProof/>
          <w:lang w:val="en-GB"/>
        </w:rPr>
        <w:t>ē, kuṟum kāl aṉṉam kuvavu maṇal cēkkum</w:t>
      </w:r>
    </w:p>
    <w:p w14:paraId="125843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cūḻ </w:t>
      </w:r>
      <w:r w:rsidRPr="004D5A2F">
        <w:rPr>
          <w:rFonts w:ascii="Gandhari Unicode" w:hAnsi="Gandhari Unicode" w:cs="e-Tamil OTC"/>
          <w:i/>
          <w:iCs/>
          <w:noProof/>
          <w:lang w:val="en-GB"/>
        </w:rPr>
        <w:t>maṇṭilam</w:t>
      </w:r>
      <w:r w:rsidRPr="004D5A2F">
        <w:rPr>
          <w:rFonts w:ascii="Gandhari Unicode" w:hAnsi="Gandhari Unicode" w:cs="e-Tamil OTC"/>
          <w:noProof/>
          <w:lang w:val="en-GB"/>
        </w:rPr>
        <w:t xml:space="preserve"> peṟiṉum</w:t>
      </w:r>
    </w:p>
    <w:p w14:paraId="5F2AA4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viṭal </w:t>
      </w:r>
      <w:r w:rsidRPr="004D5A2F">
        <w:rPr>
          <w:rFonts w:ascii="Gandhari Unicode" w:hAnsi="Gandhari Unicode" w:cs="e-Tamil OTC"/>
          <w:i/>
          <w:iCs/>
          <w:noProof/>
          <w:lang w:val="en-GB"/>
        </w:rPr>
        <w:t>cūḻalaṉ yāṉ</w:t>
      </w:r>
      <w:r w:rsidRPr="004D5A2F">
        <w:rPr>
          <w:rFonts w:ascii="Gandhari Unicode" w:hAnsi="Gandhari Unicode" w:cs="e-Tamil OTC"/>
          <w:noProof/>
          <w:lang w:val="en-GB"/>
        </w:rPr>
        <w:t xml:space="preserve"> niṉ </w:t>
      </w:r>
      <w:r w:rsidR="00D17E15" w:rsidRPr="004D5A2F">
        <w:rPr>
          <w:rFonts w:ascii="Gandhari Unicode" w:hAnsi="Gandhari Unicode" w:cs="e-Tamil OTC"/>
          <w:noProof/>
          <w:lang w:val="en-GB"/>
        </w:rPr>
        <w:t>+</w:t>
      </w:r>
      <w:r w:rsidRPr="004D5A2F">
        <w:rPr>
          <w:rFonts w:ascii="Gandhari Unicode" w:hAnsi="Gandhari Unicode" w:cs="e-Tamil OTC"/>
          <w:noProof/>
          <w:lang w:val="en-GB"/>
        </w:rPr>
        <w:t>uṭai naṭp</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01ED7870" w14:textId="77777777" w:rsidR="0074055C" w:rsidRPr="004D5A2F" w:rsidRDefault="0074055C">
      <w:pPr>
        <w:pStyle w:val="Textbody"/>
        <w:spacing w:after="29" w:line="260" w:lineRule="exact"/>
        <w:rPr>
          <w:rFonts w:ascii="Gandhari Unicode" w:hAnsi="Gandhari Unicode" w:cs="e-Tamil OTC"/>
          <w:noProof/>
          <w:lang w:val="en-GB"/>
        </w:rPr>
      </w:pPr>
    </w:p>
    <w:p w14:paraId="0E321417" w14:textId="77777777" w:rsidR="0074055C" w:rsidRPr="004D5A2F" w:rsidRDefault="0074055C">
      <w:pPr>
        <w:pStyle w:val="Textbody"/>
        <w:spacing w:after="29" w:line="260" w:lineRule="exact"/>
        <w:rPr>
          <w:rFonts w:ascii="Gandhari Unicode" w:hAnsi="Gandhari Unicode" w:cs="e-Tamil OTC"/>
          <w:noProof/>
          <w:lang w:val="en-GB"/>
        </w:rPr>
      </w:pPr>
    </w:p>
    <w:p w14:paraId="3239811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as an encouragement and about the fear of separation, by HIM, who had experienced natural union [with her].</w:t>
      </w:r>
    </w:p>
    <w:p w14:paraId="631910F6" w14:textId="77777777" w:rsidR="0074055C" w:rsidRPr="004D5A2F" w:rsidRDefault="0074055C">
      <w:pPr>
        <w:pStyle w:val="Textbody"/>
        <w:spacing w:after="29" w:line="260" w:lineRule="exact"/>
        <w:rPr>
          <w:rFonts w:ascii="Gandhari Unicode" w:hAnsi="Gandhari Unicode" w:cs="e-Tamil OTC"/>
          <w:noProof/>
          <w:lang w:val="en-GB"/>
        </w:rPr>
      </w:pPr>
    </w:p>
    <w:p w14:paraId="53AC98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mass dark tresses</w:t>
      </w:r>
    </w:p>
    <w:p w14:paraId="1F63D00E" w14:textId="77777777" w:rsidR="0074055C" w:rsidRPr="004D5A2F" w:rsidRDefault="00037B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smelling- honey hoard coral mouth</w:t>
      </w:r>
    </w:p>
    <w:p w14:paraId="533163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depth water red-lotus pollen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like</w:t>
      </w:r>
    </w:p>
    <w:p w14:paraId="28B8A6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fine many beauty-spot black-you</w:t>
      </w:r>
      <w:r w:rsidRPr="004D5A2F">
        <w:rPr>
          <w:rFonts w:ascii="Gandhari Unicode" w:hAnsi="Gandhari Unicode" w:cs="e-Tamil OTC"/>
          <w:noProof/>
          <w:position w:val="6"/>
          <w:lang w:val="en-GB"/>
        </w:rPr>
        <w:t>ē</w:t>
      </w:r>
    </w:p>
    <w:p w14:paraId="4ED75A3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fear-not(ipt.) said- my- word you-don't-fear</w:t>
      </w:r>
      <w:r w:rsidRPr="004D5A2F">
        <w:rPr>
          <w:rFonts w:ascii="Gandhari Unicode" w:hAnsi="Gandhari Unicode" w:cs="e-Tamil OTC"/>
          <w:noProof/>
          <w:position w:val="6"/>
          <w:lang w:val="en-GB"/>
        </w:rPr>
        <w:t>ē</w:t>
      </w:r>
    </w:p>
    <w:p w14:paraId="36AC6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 short leg (white)-aquatic-bird heap sand resting-</w:t>
      </w:r>
    </w:p>
    <w:p w14:paraId="0FC9B0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surround- circle obtain-if-even</w:t>
      </w:r>
    </w:p>
    <w:p w14:paraId="4775A8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letting I-don't-consider I you- possess-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7E0E00F" w14:textId="77777777" w:rsidR="0074055C" w:rsidRPr="004D5A2F" w:rsidRDefault="0074055C">
      <w:pPr>
        <w:pStyle w:val="Textbody"/>
        <w:spacing w:after="29"/>
        <w:rPr>
          <w:rFonts w:ascii="Gandhari Unicode" w:hAnsi="Gandhari Unicode" w:cs="e-Tamil OTC"/>
          <w:noProof/>
          <w:lang w:val="en-GB"/>
        </w:rPr>
      </w:pPr>
    </w:p>
    <w:p w14:paraId="59005360" w14:textId="77777777" w:rsidR="0074055C" w:rsidRPr="004D5A2F" w:rsidRDefault="0074055C">
      <w:pPr>
        <w:pStyle w:val="Textbody"/>
        <w:spacing w:after="29"/>
        <w:rPr>
          <w:rFonts w:ascii="Gandhari Unicode" w:hAnsi="Gandhari Unicode" w:cs="e-Tamil OTC"/>
          <w:noProof/>
          <w:lang w:val="en-GB"/>
        </w:rPr>
      </w:pPr>
    </w:p>
    <w:p w14:paraId="7C8B5E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Dark one with beauty spots fine [and] many</w:t>
      </w:r>
    </w:p>
    <w:p w14:paraId="09C81D4E"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as the pollen of the red lotus in deep water,</w:t>
      </w:r>
    </w:p>
    <w:p w14:paraId="5D18E38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with a honey-hoarding coral mouth redolent of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1EDD4946"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 xml:space="preserve">with massed dark tresses, redolent 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2A50C1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p>
    <w:p w14:paraId="77258284" w14:textId="77777777" w:rsidR="0074055C" w:rsidRPr="004D5A2F" w:rsidRDefault="00EC178C">
      <w:pPr>
        <w:pStyle w:val="Textbody"/>
        <w:spacing w:after="72"/>
        <w:rPr>
          <w:rFonts w:ascii="Gandhari Unicode" w:hAnsi="Gandhari Unicode" w:cs="e-Tamil OTC"/>
          <w:noProof/>
          <w:lang w:val="en-GB"/>
        </w:rPr>
      </w:pPr>
      <w:r w:rsidRPr="004D5A2F">
        <w:rPr>
          <w:rFonts w:ascii="Gandhari Unicode" w:hAnsi="Gandhari Unicode" w:cs="e-Tamil OTC"/>
          <w:noProof/>
          <w:lang w:val="en-GB"/>
        </w:rPr>
        <w:t>don't fear my saying “</w:t>
      </w:r>
      <w:r w:rsidR="00CF70BD" w:rsidRPr="004D5A2F">
        <w:rPr>
          <w:rFonts w:ascii="Gandhari Unicode" w:hAnsi="Gandhari Unicode" w:cs="e-Tamil OTC"/>
          <w:noProof/>
          <w:lang w:val="en-GB"/>
        </w:rPr>
        <w:t>don't be afraid!</w:t>
      </w:r>
      <w:r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422"/>
      </w:r>
      <w:r w:rsidR="00CF70BD" w:rsidRPr="004D5A2F">
        <w:rPr>
          <w:rFonts w:ascii="Gandhari Unicode" w:hAnsi="Gandhari Unicode" w:cs="e-Tamil OTC"/>
          <w:noProof/>
          <w:lang w:val="en-GB"/>
        </w:rPr>
        <w:t xml:space="preserve"> </w:t>
      </w:r>
      <w:r w:rsidR="00CF70BD" w:rsidRPr="004D5A2F">
        <w:rPr>
          <w:rFonts w:ascii="Gandhari Unicode" w:eastAsia="URW Palladio UNI" w:hAnsi="Gandhari Unicode" w:cs="e-Tamil OTC"/>
          <w:noProof/>
          <w:lang w:val="en-GB"/>
        </w:rPr>
        <w:t>–</w:t>
      </w:r>
    </w:p>
    <w:p w14:paraId="750D02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me,</w:t>
      </w:r>
    </w:p>
    <w:p w14:paraId="0F2F893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even if I obtained the sea-girt orb,</w:t>
      </w:r>
    </w:p>
    <w:p w14:paraId="2DB0F5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short-legged geese are resting upon heaped sand</w:t>
      </w:r>
      <w:r w:rsidRPr="004D5A2F">
        <w:rPr>
          <w:rStyle w:val="FootnoteReference"/>
          <w:rFonts w:ascii="Gandhari Unicode" w:hAnsi="Gandhari Unicode" w:cs="e-Tamil OTC"/>
          <w:noProof/>
          <w:lang w:val="en-GB"/>
        </w:rPr>
        <w:footnoteReference w:id="423"/>
      </w:r>
      <w:r w:rsidRPr="004D5A2F">
        <w:rPr>
          <w:rFonts w:ascii="Gandhari Unicode" w:hAnsi="Gandhari Unicode" w:cs="e-Tamil OTC"/>
          <w:noProof/>
          <w:lang w:val="en-GB"/>
        </w:rPr>
        <w:t>,</w:t>
      </w:r>
    </w:p>
    <w:p w14:paraId="78C15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think of</w:t>
      </w:r>
      <w:r w:rsidRPr="004D5A2F">
        <w:rPr>
          <w:rStyle w:val="FootnoteReference"/>
          <w:rFonts w:ascii="Gandhari Unicode" w:hAnsi="Gandhari Unicode" w:cs="e-Tamil OTC"/>
          <w:noProof/>
          <w:lang w:val="en-GB"/>
        </w:rPr>
        <w:footnoteReference w:id="424"/>
      </w:r>
      <w:r w:rsidRPr="004D5A2F">
        <w:rPr>
          <w:rFonts w:ascii="Gandhari Unicode" w:hAnsi="Gandhari Unicode" w:cs="e-Tamil OTC"/>
          <w:noProof/>
          <w:lang w:val="en-GB"/>
        </w:rPr>
        <w:t xml:space="preserve"> letting go of your</w:t>
      </w:r>
      <w:r w:rsidRPr="004D5A2F">
        <w:rPr>
          <w:rStyle w:val="FootnoteReference"/>
          <w:rFonts w:ascii="Gandhari Unicode" w:hAnsi="Gandhari Unicode" w:cs="e-Tamil OTC"/>
          <w:noProof/>
          <w:lang w:val="en-GB"/>
        </w:rPr>
        <w:footnoteReference w:id="425"/>
      </w:r>
      <w:r w:rsidRPr="004D5A2F">
        <w:rPr>
          <w:rFonts w:ascii="Gandhari Unicode" w:hAnsi="Gandhari Unicode" w:cs="e-Tamil OTC"/>
          <w:noProof/>
          <w:lang w:val="en-GB"/>
        </w:rPr>
        <w:t xml:space="preserve"> friendship.</w:t>
      </w:r>
    </w:p>
    <w:p w14:paraId="2B6A9E67" w14:textId="77777777" w:rsidR="0074055C" w:rsidRPr="004D5A2F" w:rsidRDefault="0074055C">
      <w:pPr>
        <w:pStyle w:val="Textbody"/>
        <w:spacing w:after="0"/>
        <w:rPr>
          <w:rFonts w:ascii="Gandhari Unicode" w:hAnsi="Gandhari Unicode" w:cs="e-Tamil OTC"/>
          <w:noProof/>
          <w:lang w:val="en-GB"/>
        </w:rPr>
      </w:pPr>
    </w:p>
    <w:p w14:paraId="344B92EF"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250B98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குன்றியன(</w:t>
      </w:r>
      <w:r w:rsidR="0080405C"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7DEA87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294ACB3F" w14:textId="77777777" w:rsidR="0074055C" w:rsidRPr="004D5A2F" w:rsidRDefault="0074055C">
      <w:pPr>
        <w:pStyle w:val="Textbody"/>
        <w:spacing w:after="29"/>
        <w:rPr>
          <w:rFonts w:ascii="Gandhari Unicode" w:hAnsi="Gandhari Unicode" w:cs="e-Tamil OTC"/>
          <w:noProof/>
          <w:lang w:val="en-GB"/>
        </w:rPr>
      </w:pPr>
    </w:p>
    <w:p w14:paraId="3563F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முழவுமுத </w:t>
      </w:r>
      <w:r w:rsidRPr="004D5A2F">
        <w:rPr>
          <w:rFonts w:ascii="Gandhari Unicode" w:hAnsi="Gandhari Unicode" w:cs="e-Tamil OTC"/>
          <w:noProof/>
          <w:u w:val="wave"/>
          <w:cs/>
          <w:lang w:val="en-GB"/>
        </w:rPr>
        <w:t>லரைய</w:t>
      </w:r>
      <w:r w:rsidRPr="004D5A2F">
        <w:rPr>
          <w:rFonts w:ascii="Gandhari Unicode" w:hAnsi="Gandhari Unicode" w:cs="e-Tamil OTC"/>
          <w:noProof/>
          <w:cs/>
          <w:lang w:val="en-GB"/>
        </w:rPr>
        <w:t xml:space="preserve"> தடவுநிலைப் பெண்ணைக்</w:t>
      </w:r>
    </w:p>
    <w:p w14:paraId="5604A2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கொழுமட லிழைத்த </w:t>
      </w:r>
      <w:r w:rsidRPr="004D5A2F">
        <w:rPr>
          <w:rFonts w:ascii="Gandhari Unicode" w:hAnsi="Gandhari Unicode" w:cs="e-Tamil OTC"/>
          <w:noProof/>
          <w:u w:val="wave"/>
          <w:cs/>
          <w:lang w:val="en-GB"/>
        </w:rPr>
        <w:t>சிறுகோற்</w:t>
      </w:r>
      <w:r w:rsidRPr="004D5A2F">
        <w:rPr>
          <w:rFonts w:ascii="Gandhari Unicode" w:hAnsi="Gandhari Unicode" w:cs="e-Tamil OTC"/>
          <w:noProof/>
          <w:cs/>
          <w:lang w:val="en-GB"/>
        </w:rPr>
        <w:t xml:space="preserve"> குடம்பைக்</w:t>
      </w:r>
    </w:p>
    <w:p w14:paraId="0ACFDF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கருங்கா லன்றிற் காமர் கடுஞ்சூல்</w:t>
      </w:r>
    </w:p>
    <w:p w14:paraId="63AE37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வயவுப்பெடை யகவும் பானாட் கங்குன்</w:t>
      </w:r>
    </w:p>
    <w:p w14:paraId="2D8C0C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மன்றம் போழு </w:t>
      </w:r>
      <w:r w:rsidRPr="004D5A2F">
        <w:rPr>
          <w:rFonts w:ascii="Gandhari Unicode" w:hAnsi="Gandhari Unicode" w:cs="e-Tamil OTC"/>
          <w:noProof/>
          <w:u w:val="wave"/>
          <w:cs/>
          <w:lang w:val="en-GB"/>
        </w:rPr>
        <w:t>மினமணி</w:t>
      </w:r>
      <w:r w:rsidRPr="004D5A2F">
        <w:rPr>
          <w:rFonts w:ascii="Gandhari Unicode" w:hAnsi="Gandhari Unicode" w:cs="e-Tamil OTC"/>
          <w:noProof/>
          <w:cs/>
          <w:lang w:val="en-GB"/>
        </w:rPr>
        <w:t xml:space="preserve"> நெடுந்தேர்</w:t>
      </w:r>
    </w:p>
    <w:p w14:paraId="70B8B2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தாயினும் வருவது போலச்</w:t>
      </w:r>
    </w:p>
    <w:p w14:paraId="7891E6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செவிமுத லிசைக்கு மரவமொடு</w:t>
      </w:r>
    </w:p>
    <w:p w14:paraId="1053B5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துயிறுறந்</w:t>
      </w:r>
      <w:r w:rsidRPr="004D5A2F">
        <w:rPr>
          <w:rFonts w:ascii="Gandhari Unicode" w:hAnsi="Gandhari Unicode" w:cs="e-Tamil OTC"/>
          <w:noProof/>
          <w:cs/>
          <w:lang w:val="en-GB"/>
        </w:rPr>
        <w:t xml:space="preserve"> தனவா றோழியென் கண்ணே.</w:t>
      </w:r>
    </w:p>
    <w:p w14:paraId="76757F15" w14:textId="77777777" w:rsidR="0074055C" w:rsidRPr="004D5A2F" w:rsidRDefault="0074055C">
      <w:pPr>
        <w:pStyle w:val="Textbody"/>
        <w:spacing w:after="29"/>
        <w:rPr>
          <w:rFonts w:ascii="Gandhari Unicode" w:hAnsi="Gandhari Unicode" w:cs="e-Tamil OTC"/>
          <w:noProof/>
          <w:lang w:val="en-GB"/>
        </w:rPr>
      </w:pPr>
    </w:p>
    <w:p w14:paraId="14993C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முழவுமுத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முழவுத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லரைய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லசைய </w:t>
      </w:r>
      <w:r w:rsidRPr="004D5A2F">
        <w:rPr>
          <w:rFonts w:ascii="Gandhari Unicode" w:eastAsia="URW Palladio UNI" w:hAnsi="Gandhari Unicode" w:cs="e-Tamil OTC"/>
          <w:noProof/>
          <w:lang w:val="en-GB"/>
        </w:rPr>
        <w:t xml:space="preserve">L1, C1+3, G1v; </w:t>
      </w:r>
      <w:r w:rsidRPr="004D5A2F">
        <w:rPr>
          <w:rFonts w:ascii="Gandhari Unicode" w:eastAsia="URW Palladio UNI" w:hAnsi="Gandhari Unicode" w:cs="e-Tamil OTC"/>
          <w:noProof/>
          <w:cs/>
          <w:lang w:val="en-GB"/>
        </w:rPr>
        <w:t xml:space="preserve">வசைய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லசையக்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தடவுநிலைப்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கடவுநிலப் </w:t>
      </w:r>
      <w:r w:rsidRPr="004D5A2F">
        <w:rPr>
          <w:rFonts w:ascii="Gandhari Unicode" w:eastAsia="URW Palladio UNI" w:hAnsi="Gandhari Unicode" w:cs="e-Tamil OTC"/>
          <w:noProof/>
          <w:lang w:val="en-GB"/>
        </w:rPr>
        <w:t xml:space="preserve">C3, G1+2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சிறுகோற் </w:t>
      </w:r>
      <w:r w:rsidRPr="004D5A2F">
        <w:rPr>
          <w:rFonts w:ascii="Gandhari Unicode" w:hAnsi="Gandhari Unicode" w:cs="e-Tamil OTC"/>
          <w:noProof/>
          <w:lang w:val="en-GB"/>
        </w:rPr>
        <w:t>C2v+3v, Nacc., Cām.;</w:t>
      </w:r>
      <w:r w:rsidRPr="004D5A2F">
        <w:rPr>
          <w:rStyle w:val="FootnoteReference"/>
          <w:rFonts w:ascii="Gandhari Unicode" w:hAnsi="Gandhari Unicode" w:cs="e-Tamil OTC"/>
          <w:noProof/>
          <w:lang w:val="en-GB"/>
        </w:rPr>
        <w:footnoteReference w:id="426"/>
      </w:r>
      <w:r w:rsidRPr="004D5A2F">
        <w:rPr>
          <w:rFonts w:ascii="Gandhari Unicode" w:hAnsi="Gandhari Unicode" w:cs="e-Tamil OTC"/>
          <w:noProof/>
          <w:cs/>
          <w:lang w:val="en-GB"/>
        </w:rPr>
        <w:t xml:space="preserve"> சிறுபொற் </w:t>
      </w:r>
      <w:r w:rsidRPr="004D5A2F">
        <w:rPr>
          <w:rFonts w:ascii="Gandhari Unicode" w:hAnsi="Gandhari Unicode" w:cs="e-Tamil OTC"/>
          <w:noProof/>
          <w:lang w:val="en-GB"/>
        </w:rPr>
        <w:t xml:space="preserve">L1, C1+2+3, G1+2, Nacc.v,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லன்றிற் </w:t>
      </w:r>
      <w:r w:rsidRPr="004D5A2F">
        <w:rPr>
          <w:rFonts w:ascii="Gandhari Unicode" w:hAnsi="Gandhari Unicode" w:cs="e-Tamil OTC"/>
          <w:noProof/>
          <w:lang w:val="en-GB"/>
        </w:rPr>
        <w:t xml:space="preserve">G1v+2, EA, Cām.; </w:t>
      </w:r>
      <w:r w:rsidRPr="004D5A2F">
        <w:rPr>
          <w:rFonts w:ascii="Gandhari Unicode" w:hAnsi="Gandhari Unicode" w:cs="e-Tamil OTC"/>
          <w:noProof/>
          <w:cs/>
          <w:lang w:val="en-GB"/>
        </w:rPr>
        <w:t xml:space="preserve">லன்றில்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லன்றிக்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C2+3, G2, EA, ATv, Cām.;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L1, VP, ER;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போழு மணியுடை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போழின் மணியுடை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பொழின்மணி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துயிறுறந் தனவா </w:t>
      </w:r>
      <w:r w:rsidRPr="004D5A2F">
        <w:rPr>
          <w:rFonts w:ascii="Gandhari Unicode" w:hAnsi="Gandhari Unicode" w:cs="e-Tamil OTC"/>
          <w:noProof/>
          <w:lang w:val="en-GB"/>
        </w:rPr>
        <w:t xml:space="preserve">C2+3v, Nacc., Cām.; </w:t>
      </w:r>
      <w:r w:rsidRPr="004D5A2F">
        <w:rPr>
          <w:rFonts w:ascii="Gandhari Unicode" w:hAnsi="Gandhari Unicode" w:cs="e-Tamil OTC"/>
          <w:noProof/>
          <w:cs/>
          <w:lang w:val="en-GB"/>
        </w:rPr>
        <w:t xml:space="preserve">துயின்மறந் தனவாற் </w:t>
      </w:r>
      <w:r w:rsidRPr="004D5A2F">
        <w:rPr>
          <w:rFonts w:ascii="Gandhari Unicode" w:hAnsi="Gandhari Unicode" w:cs="e-Tamil OTC"/>
          <w:noProof/>
          <w:lang w:val="en-GB"/>
        </w:rPr>
        <w:t>L1, C1+3, G1+2, Pēr., Nacc.v, IV, EA, I, AT, Cām.v, VP</w:t>
      </w:r>
    </w:p>
    <w:p w14:paraId="55B75A21" w14:textId="77777777" w:rsidR="0074055C" w:rsidRPr="004D5A2F" w:rsidRDefault="0074055C">
      <w:pPr>
        <w:pStyle w:val="Textbody"/>
        <w:spacing w:after="29"/>
        <w:jc w:val="both"/>
        <w:rPr>
          <w:rFonts w:ascii="Gandhari Unicode" w:hAnsi="Gandhari Unicode" w:cs="e-Tamil OTC"/>
          <w:noProof/>
          <w:lang w:val="en-GB"/>
        </w:rPr>
      </w:pPr>
    </w:p>
    <w:p w14:paraId="760990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muḻavu mutal </w:t>
      </w:r>
      <w:r w:rsidRPr="004D5A2F">
        <w:rPr>
          <w:rFonts w:ascii="Gandhari Unicode" w:hAnsi="Gandhari Unicode" w:cs="e-Tamil OTC"/>
          <w:i/>
          <w:iCs/>
          <w:noProof/>
          <w:lang w:val="en-GB"/>
        </w:rPr>
        <w:t>araiya</w:t>
      </w:r>
      <w:r w:rsidRPr="004D5A2F">
        <w:rPr>
          <w:rFonts w:ascii="Gandhari Unicode" w:hAnsi="Gandhari Unicode" w:cs="e-Tamil OTC"/>
          <w:noProof/>
          <w:lang w:val="en-GB"/>
        </w:rPr>
        <w:t xml:space="preserve"> taṭavu nilai</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peṇṇai</w:t>
      </w:r>
      <w:r w:rsidR="00FB2D62" w:rsidRPr="004D5A2F">
        <w:rPr>
          <w:rFonts w:ascii="Gandhari Unicode" w:hAnsi="Gandhari Unicode" w:cs="e-Tamil OTC"/>
          <w:noProof/>
          <w:lang w:val="en-GB"/>
        </w:rPr>
        <w:t>+</w:t>
      </w:r>
    </w:p>
    <w:p w14:paraId="6809FE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koḻu maṭal iḻaitta ciṟu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kuṭampai</w:t>
      </w:r>
      <w:r w:rsidR="00FB2D62" w:rsidRPr="004D5A2F">
        <w:rPr>
          <w:rFonts w:ascii="Gandhari Unicode" w:hAnsi="Gandhari Unicode" w:cs="e-Tamil OTC"/>
          <w:noProof/>
          <w:lang w:val="en-GB"/>
        </w:rPr>
        <w:t>+</w:t>
      </w:r>
    </w:p>
    <w:p w14:paraId="627D5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aṉṟil kāmar kaṭum cūl</w:t>
      </w:r>
    </w:p>
    <w:p w14:paraId="7D6D14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vayavu</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peṭai </w:t>
      </w:r>
      <w:r w:rsidR="00FB2D62" w:rsidRPr="004D5A2F">
        <w:rPr>
          <w:rFonts w:ascii="Gandhari Unicode" w:hAnsi="Gandhari Unicode" w:cs="e-Tamil OTC"/>
          <w:noProof/>
          <w:lang w:val="en-GB"/>
        </w:rPr>
        <w:t>~</w:t>
      </w:r>
      <w:r w:rsidRPr="004D5A2F">
        <w:rPr>
          <w:rFonts w:ascii="Gandhari Unicode" w:hAnsi="Gandhari Unicode" w:cs="e-Tamil OTC"/>
          <w:noProof/>
          <w:lang w:val="en-GB"/>
        </w:rPr>
        <w:t>akavum pāl-nāḷ kaṅkul</w:t>
      </w:r>
    </w:p>
    <w:p w14:paraId="5CB145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maṉṟam pōḻum </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maṇi neṭum tēr</w:t>
      </w:r>
    </w:p>
    <w:p w14:paraId="17CE17B1" w14:textId="77777777" w:rsidR="0074055C" w:rsidRPr="004D5A2F" w:rsidRDefault="00FB2D6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vārāt*</w:t>
      </w:r>
      <w:r w:rsidR="00CF70BD" w:rsidRPr="004D5A2F">
        <w:rPr>
          <w:rFonts w:ascii="Gandhari Unicode" w:hAnsi="Gandhari Unicode" w:cs="e-Tamil OTC"/>
          <w:noProof/>
          <w:lang w:val="en-GB"/>
        </w:rPr>
        <w:t xml:space="preserve"> āyiṉum varuvatu pōla</w:t>
      </w:r>
      <w:r w:rsidRPr="004D5A2F">
        <w:rPr>
          <w:rFonts w:ascii="Gandhari Unicode" w:hAnsi="Gandhari Unicode" w:cs="e-Tamil OTC"/>
          <w:noProof/>
          <w:lang w:val="en-GB"/>
        </w:rPr>
        <w:t>+</w:t>
      </w:r>
    </w:p>
    <w:p w14:paraId="586FB0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cevi-mutal icaikkum aravamoṭu</w:t>
      </w:r>
    </w:p>
    <w:p w14:paraId="4FD5D7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tuyil </w:t>
      </w:r>
      <w:r w:rsidRPr="004D5A2F">
        <w:rPr>
          <w:rFonts w:ascii="Gandhari Unicode" w:hAnsi="Gandhari Unicode" w:cs="e-Tamil OTC"/>
          <w:i/>
          <w:iCs/>
          <w:noProof/>
          <w:lang w:val="en-GB"/>
        </w:rPr>
        <w:t>tuṟantaṉa</w:t>
      </w:r>
      <w:r w:rsidR="00FB2D62" w:rsidRPr="004D5A2F">
        <w:rPr>
          <w:rFonts w:ascii="Gandhari Unicode" w:hAnsi="Gandhari Unicode" w:cs="e-Tamil OTC"/>
          <w:i/>
          <w:iCs/>
          <w:noProof/>
          <w:lang w:val="en-GB"/>
        </w:rPr>
        <w:t>-~</w:t>
      </w:r>
      <w:r w:rsidRPr="004D5A2F">
        <w:rPr>
          <w:rFonts w:ascii="Gandhari Unicode" w:hAnsi="Gandhari Unicode" w:cs="e-Tamil OTC"/>
          <w:i/>
          <w:iCs/>
          <w:noProof/>
          <w:lang w:val="en-GB"/>
        </w:rPr>
        <w:t>āl</w:t>
      </w:r>
      <w:r w:rsidRPr="004D5A2F">
        <w:rPr>
          <w:rFonts w:ascii="Gandhari Unicode" w:hAnsi="Gandhari Unicode" w:cs="e-Tamil OTC"/>
          <w:noProof/>
          <w:lang w:val="en-GB"/>
        </w:rPr>
        <w:t xml:space="preserve"> tōḻi eṉ kaṇ</w:t>
      </w:r>
      <w:r w:rsidR="00FB2D62" w:rsidRPr="004D5A2F">
        <w:rPr>
          <w:rFonts w:ascii="Gandhari Unicode" w:hAnsi="Gandhari Unicode" w:cs="e-Tamil OTC"/>
          <w:noProof/>
          <w:lang w:val="en-GB"/>
        </w:rPr>
        <w:t>-+</w:t>
      </w:r>
      <w:r w:rsidRPr="004D5A2F">
        <w:rPr>
          <w:rFonts w:ascii="Gandhari Unicode" w:hAnsi="Gandhari Unicode" w:cs="e-Tamil OTC"/>
          <w:noProof/>
          <w:lang w:val="en-GB"/>
        </w:rPr>
        <w:t>ē.</w:t>
      </w:r>
    </w:p>
    <w:p w14:paraId="59CBBD8E" w14:textId="77777777" w:rsidR="0074055C" w:rsidRPr="004D5A2F" w:rsidRDefault="0074055C">
      <w:pPr>
        <w:pStyle w:val="Textbody"/>
        <w:spacing w:after="29" w:line="260" w:lineRule="exact"/>
        <w:jc w:val="both"/>
        <w:rPr>
          <w:rFonts w:ascii="Gandhari Unicode" w:hAnsi="Gandhari Unicode" w:cs="e-Tamil OTC"/>
          <w:noProof/>
          <w:lang w:val="en-GB"/>
        </w:rPr>
      </w:pPr>
    </w:p>
    <w:p w14:paraId="7833D6B6" w14:textId="77777777" w:rsidR="0074055C" w:rsidRPr="004D5A2F" w:rsidRDefault="0074055C">
      <w:pPr>
        <w:pStyle w:val="Textbody"/>
        <w:spacing w:after="29" w:line="260" w:lineRule="exact"/>
        <w:jc w:val="both"/>
        <w:rPr>
          <w:rFonts w:ascii="Gandhari Unicode" w:hAnsi="Gandhari Unicode" w:cs="e-Tamil OTC"/>
          <w:noProof/>
          <w:lang w:val="en-GB"/>
        </w:rPr>
      </w:pPr>
    </w:p>
    <w:p w14:paraId="77C0F40F" w14:textId="77777777" w:rsidR="0074055C" w:rsidRPr="004D5A2F" w:rsidRDefault="0074055C">
      <w:pPr>
        <w:pStyle w:val="Textbody"/>
        <w:spacing w:after="29" w:line="260" w:lineRule="exact"/>
        <w:jc w:val="both"/>
        <w:rPr>
          <w:rFonts w:ascii="Gandhari Unicode" w:hAnsi="Gandhari Unicode" w:cs="e-Tamil OTC"/>
          <w:noProof/>
          <w:lang w:val="en-GB"/>
        </w:rPr>
      </w:pPr>
    </w:p>
    <w:p w14:paraId="405FCBA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 you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the time for marriage was fixed.</w:t>
      </w:r>
    </w:p>
    <w:p w14:paraId="361578C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81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 base trunk</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breadth standing Palmyra-palm</w:t>
      </w:r>
    </w:p>
    <w:p w14:paraId="476E4E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rich Palmyra-stem made- little stalk nest</w:t>
      </w:r>
    </w:p>
    <w:p w14:paraId="6DD475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Aṉṟil(-bird) desire quick pregnancy</w:t>
      </w:r>
    </w:p>
    <w:p w14:paraId="0AA26F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pregnancy-longings she-bird calling- part-day night</w:t>
      </w:r>
    </w:p>
    <w:p w14:paraId="14A76E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group bell long chariot</w:t>
      </w:r>
    </w:p>
    <w:p w14:paraId="76574C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come-not-it if-even coming-it be-similar</w:t>
      </w:r>
    </w:p>
    <w:p w14:paraId="0E0E1D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ear(loc.) sounding- tone-with</w:t>
      </w:r>
    </w:p>
    <w:p w14:paraId="4E8C35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they-gave-up</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friend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FB59DD" w14:textId="77777777" w:rsidR="0074055C" w:rsidRPr="004D5A2F" w:rsidRDefault="0074055C">
      <w:pPr>
        <w:pStyle w:val="Textbody"/>
        <w:spacing w:after="29"/>
        <w:jc w:val="both"/>
        <w:rPr>
          <w:rFonts w:ascii="Gandhari Unicode" w:hAnsi="Gandhari Unicode" w:cs="e-Tamil OTC"/>
          <w:noProof/>
          <w:lang w:val="en-GB"/>
        </w:rPr>
      </w:pPr>
    </w:p>
    <w:p w14:paraId="0CB379C9" w14:textId="77777777" w:rsidR="0074055C" w:rsidRPr="004D5A2F" w:rsidRDefault="0074055C">
      <w:pPr>
        <w:pStyle w:val="Textbody"/>
        <w:spacing w:after="29"/>
        <w:jc w:val="both"/>
        <w:rPr>
          <w:rFonts w:ascii="Gandhari Unicode" w:hAnsi="Gandhari Unicode" w:cs="e-Tamil OTC"/>
          <w:noProof/>
          <w:lang w:val="en-GB"/>
        </w:rPr>
      </w:pPr>
    </w:p>
    <w:p w14:paraId="5C53C94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My eyes, they have indeed given up sleep, friend,</w:t>
      </w:r>
    </w:p>
    <w:p w14:paraId="155E2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note ringing in the ear</w:t>
      </w:r>
    </w:p>
    <w:p w14:paraId="573FDF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as if it came, even when it doesn't come,</w:t>
      </w:r>
    </w:p>
    <w:p w14:paraId="487FDDF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long chariot with various bells</w:t>
      </w:r>
      <w:r w:rsidRPr="004D5A2F">
        <w:rPr>
          <w:rStyle w:val="FootnoteReference"/>
          <w:rFonts w:ascii="Gandhari Unicode" w:hAnsi="Gandhari Unicode" w:cs="e-Tamil OTC"/>
          <w:noProof/>
          <w:lang w:val="en-GB"/>
        </w:rPr>
        <w:footnoteReference w:id="427"/>
      </w:r>
      <w:r w:rsidRPr="004D5A2F">
        <w:rPr>
          <w:rFonts w:ascii="Gandhari Unicode" w:hAnsi="Gandhari Unicode" w:cs="e-Tamil OTC"/>
          <w:noProof/>
          <w:lang w:val="en-GB"/>
        </w:rPr>
        <w:t>,</w:t>
      </w:r>
    </w:p>
    <w:p w14:paraId="6C72773C"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crossing the village common</w:t>
      </w:r>
    </w:p>
    <w:p w14:paraId="7E552F5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at night, when the she-bird</w:t>
      </w:r>
      <w:r w:rsidRPr="004D5A2F">
        <w:rPr>
          <w:rStyle w:val="FootnoteReference"/>
          <w:rFonts w:ascii="Gandhari Unicode" w:hAnsi="Gandhari Unicode" w:cs="e-Tamil OTC"/>
          <w:noProof/>
          <w:lang w:val="en-GB"/>
        </w:rPr>
        <w:footnoteReference w:id="428"/>
      </w:r>
      <w:r w:rsidRPr="004D5A2F">
        <w:rPr>
          <w:rFonts w:ascii="Gandhari Unicode" w:hAnsi="Gandhari Unicode" w:cs="e-Tamil OTC"/>
          <w:noProof/>
          <w:lang w:val="en-GB"/>
        </w:rPr>
        <w:t xml:space="preserve"> with pregnancy pangs calls,</w:t>
      </w:r>
    </w:p>
    <w:p w14:paraId="2505B78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heavily pregnant, desiring the black-legged Aṉṟil bird,</w:t>
      </w:r>
    </w:p>
    <w:p w14:paraId="675DB1CB"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nest of small stalks made from the rich stems</w:t>
      </w:r>
    </w:p>
    <w:p w14:paraId="107AA219"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broad-based Palmyra palm,</w:t>
      </w:r>
    </w:p>
    <w:p w14:paraId="4BA95B65"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trunk [like] the base of a drum.</w:t>
      </w:r>
      <w:r w:rsidRPr="004D5A2F">
        <w:rPr>
          <w:rStyle w:val="FootnoteReference"/>
          <w:rFonts w:ascii="Gandhari Unicode" w:hAnsi="Gandhari Unicode" w:cs="e-Tamil OTC"/>
          <w:noProof/>
          <w:lang w:val="en-GB"/>
        </w:rPr>
        <w:footnoteReference w:id="429"/>
      </w:r>
    </w:p>
    <w:p w14:paraId="3B240204" w14:textId="77777777" w:rsidR="0074055C" w:rsidRPr="004D5A2F" w:rsidRDefault="0074055C">
      <w:pPr>
        <w:pStyle w:val="Textbody"/>
        <w:spacing w:after="0"/>
        <w:jc w:val="both"/>
        <w:rPr>
          <w:rFonts w:ascii="Gandhari Unicode" w:hAnsi="Gandhari Unicode" w:cs="e-Tamil OTC"/>
          <w:noProof/>
          <w:lang w:val="en-GB"/>
        </w:rPr>
      </w:pPr>
    </w:p>
    <w:p w14:paraId="6F6E228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F2E7A8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மாங்குடி கீழார்: </w:t>
      </w:r>
      <w:r w:rsidRPr="004D5A2F">
        <w:rPr>
          <w:rFonts w:ascii="Gandhari Unicode" w:hAnsi="Gandhari Unicode"/>
          <w:i w:val="0"/>
          <w:iCs w:val="0"/>
          <w:color w:val="auto"/>
        </w:rPr>
        <w:t>SHE</w:t>
      </w:r>
    </w:p>
    <w:p w14:paraId="651FEB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வரைவிடைக் கவன்ற தோழிக்குக் கிழத்தி சொல்லியது.</w:t>
      </w:r>
    </w:p>
    <w:p w14:paraId="14A058B0" w14:textId="77777777" w:rsidR="0074055C" w:rsidRPr="004D5A2F" w:rsidRDefault="0074055C">
      <w:pPr>
        <w:pStyle w:val="Textbody"/>
        <w:spacing w:after="29"/>
        <w:jc w:val="both"/>
        <w:rPr>
          <w:rFonts w:ascii="Gandhari Unicode" w:hAnsi="Gandhari Unicode" w:cs="e-Tamil OTC"/>
          <w:noProof/>
          <w:lang w:val="en-GB"/>
        </w:rPr>
      </w:pPr>
    </w:p>
    <w:p w14:paraId="667704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உரைத்திசிற் றோழியது புரைத்தோ வன்றே</w:t>
      </w:r>
    </w:p>
    <w:p w14:paraId="7EF25F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யருந்துய ருழத்தலு மாற்றா மதன்றலைப்</w:t>
      </w:r>
    </w:p>
    <w:p w14:paraId="333B4D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பெரும்பிறி தாக லதனினு மஞ்சுது</w:t>
      </w:r>
    </w:p>
    <w:p w14:paraId="051021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w:t>
      </w:r>
      <w:r w:rsidRPr="004D5A2F">
        <w:rPr>
          <w:rFonts w:ascii="Gandhari Unicode" w:hAnsi="Gandhari Unicode" w:cs="e-Tamil OTC"/>
          <w:noProof/>
          <w:u w:val="wave"/>
          <w:cs/>
          <w:lang w:val="en-GB"/>
        </w:rPr>
        <w:t>வின்னு</w:t>
      </w:r>
      <w:r w:rsidRPr="004D5A2F">
        <w:rPr>
          <w:rFonts w:ascii="Gandhari Unicode" w:hAnsi="Gandhari Unicode" w:cs="e-Tamil OTC"/>
          <w:noProof/>
          <w:cs/>
          <w:lang w:val="en-GB"/>
        </w:rPr>
        <w:t xml:space="preserve"> நன்மலை நாடன்</w:t>
      </w:r>
    </w:p>
    <w:p w14:paraId="56EE08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பிரியா </w:t>
      </w:r>
      <w:r w:rsidRPr="004D5A2F">
        <w:rPr>
          <w:rFonts w:ascii="Gandhari Unicode" w:hAnsi="Gandhari Unicode" w:cs="e-Tamil OTC"/>
          <w:noProof/>
          <w:u w:val="wave"/>
          <w:cs/>
          <w:lang w:val="en-GB"/>
        </w:rPr>
        <w:t>நண்பின ரிருவரு</w:t>
      </w:r>
      <w:r w:rsidRPr="004D5A2F">
        <w:rPr>
          <w:rFonts w:ascii="Gandhari Unicode" w:hAnsi="Gandhari Unicode" w:cs="e-Tamil OTC"/>
          <w:noProof/>
          <w:cs/>
          <w:lang w:val="en-GB"/>
        </w:rPr>
        <w:t xml:space="preserve"> மென்னு</w:t>
      </w:r>
    </w:p>
    <w:p w14:paraId="04D90F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மலரதற் கஞ்சினன் கொல்லோ பலருடன்</w:t>
      </w:r>
    </w:p>
    <w:p w14:paraId="164177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றுஞ்சூர் யாமத் தானுமெ</w:t>
      </w:r>
    </w:p>
    <w:p w14:paraId="688801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னெஞ்சத் தல்லது வரவறி </w:t>
      </w:r>
      <w:r w:rsidRPr="004D5A2F">
        <w:rPr>
          <w:rFonts w:ascii="Gandhari Unicode" w:hAnsi="Gandhari Unicode" w:cs="e-Tamil OTC"/>
          <w:noProof/>
          <w:u w:val="wave"/>
          <w:cs/>
          <w:lang w:val="en-GB"/>
        </w:rPr>
        <w:t>யோனே</w:t>
      </w:r>
      <w:r w:rsidRPr="004D5A2F">
        <w:rPr>
          <w:rFonts w:ascii="Gandhari Unicode" w:hAnsi="Gandhari Unicode" w:cs="e-Tamil OTC"/>
          <w:noProof/>
          <w:cs/>
          <w:lang w:val="en-GB"/>
        </w:rPr>
        <w:t>.</w:t>
      </w:r>
    </w:p>
    <w:p w14:paraId="44A4E6E4" w14:textId="77777777" w:rsidR="0074055C" w:rsidRPr="004D5A2F" w:rsidRDefault="0074055C">
      <w:pPr>
        <w:pStyle w:val="Textbody"/>
        <w:spacing w:after="29"/>
        <w:jc w:val="both"/>
        <w:rPr>
          <w:rFonts w:ascii="Gandhari Unicode" w:hAnsi="Gandhari Unicode" w:cs="e-Tamil OTC"/>
          <w:noProof/>
          <w:lang w:val="en-GB"/>
        </w:rPr>
      </w:pPr>
    </w:p>
    <w:p w14:paraId="053A8F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C1+2+3, G1+2v, EA, Cām.; </w:t>
      </w:r>
      <w:r w:rsidRPr="004D5A2F">
        <w:rPr>
          <w:rFonts w:ascii="Gandhari Unicode" w:eastAsia="URW Palladio UNI" w:hAnsi="Gandhari Unicode" w:cs="e-Tamil OTC"/>
          <w:noProof/>
          <w:cs/>
          <w:lang w:val="en-GB"/>
        </w:rPr>
        <w:t xml:space="preserve">பிறி தாக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பெருமபிறி தாத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AT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வின்னு </w:t>
      </w:r>
      <w:r w:rsidRPr="004D5A2F">
        <w:rPr>
          <w:rFonts w:ascii="Gandhari Unicode" w:hAnsi="Gandhari Unicode" w:cs="e-Tamil OTC"/>
          <w:noProof/>
          <w:lang w:val="en-GB"/>
        </w:rPr>
        <w:t xml:space="preserve">C2v, G1v+2, EA, Cām.; </w:t>
      </w:r>
      <w:r w:rsidRPr="004D5A2F">
        <w:rPr>
          <w:rFonts w:ascii="Gandhari Unicode" w:hAnsi="Gandhari Unicode" w:cs="e-Tamil OTC"/>
          <w:noProof/>
          <w:cs/>
          <w:lang w:val="en-GB"/>
        </w:rPr>
        <w:t xml:space="preserve">வின்னும்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பின்னும் </w:t>
      </w:r>
      <w:r w:rsidRPr="004D5A2F">
        <w:rPr>
          <w:rFonts w:ascii="Gandhari Unicode" w:hAnsi="Gandhari Unicode" w:cs="e-Tamil OTC"/>
          <w:noProof/>
          <w:lang w:val="en-GB"/>
        </w:rPr>
        <w:t xml:space="preserve">C2+3v,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நண்பின ரிருவரு </w:t>
      </w:r>
      <w:r w:rsidRPr="004D5A2F">
        <w:rPr>
          <w:rFonts w:ascii="Gandhari Unicode" w:hAnsi="Gandhari Unicode" w:cs="e-Tamil OTC"/>
          <w:noProof/>
          <w:lang w:val="en-GB"/>
        </w:rPr>
        <w:t xml:space="preserve">C2+3v, Nacc.v, EA, Cām.; </w:t>
      </w:r>
      <w:r w:rsidRPr="004D5A2F">
        <w:rPr>
          <w:rFonts w:ascii="Gandhari Unicode" w:hAnsi="Gandhari Unicode" w:cs="e-Tamil OTC"/>
          <w:noProof/>
          <w:cs/>
          <w:lang w:val="en-GB"/>
        </w:rPr>
        <w:t xml:space="preserve">நண்பி னிருவரு </w:t>
      </w:r>
      <w:r w:rsidRPr="004D5A2F">
        <w:rPr>
          <w:rFonts w:ascii="Gandhari Unicode" w:hAnsi="Gandhari Unicode" w:cs="e-Tamil OTC"/>
          <w:noProof/>
          <w:lang w:val="en-GB"/>
        </w:rPr>
        <w:t xml:space="preserve">L1, C1+3, G1+2, Cām.v; </w:t>
      </w:r>
      <w:r w:rsidRPr="004D5A2F">
        <w:rPr>
          <w:rFonts w:ascii="Gandhari Unicode" w:hAnsi="Gandhari Unicode" w:cs="e-Tamil OTC"/>
          <w:noProof/>
          <w:cs/>
          <w:lang w:val="en-GB"/>
        </w:rPr>
        <w:t xml:space="preserve">வன்பின ரிருவரு </w:t>
      </w:r>
      <w:r w:rsidRPr="004D5A2F">
        <w:rPr>
          <w:rFonts w:ascii="Gandhari Unicode" w:hAnsi="Gandhari Unicode" w:cs="e-Tamil OTC"/>
          <w:noProof/>
          <w:lang w:val="en-GB"/>
        </w:rPr>
        <w:t xml:space="preserve">Nacc., Cām.v; </w:t>
      </w:r>
      <w:r w:rsidRPr="004D5A2F">
        <w:rPr>
          <w:rFonts w:ascii="Gandhari Unicode" w:hAnsi="Gandhari Unicode" w:cs="e-Tamil OTC"/>
          <w:noProof/>
          <w:cs/>
          <w:lang w:val="en-GB"/>
        </w:rPr>
        <w:t xml:space="preserve">வன்பி னருவரு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தானுமெ </w:t>
      </w:r>
      <w:r w:rsidRPr="004D5A2F">
        <w:rPr>
          <w:rFonts w:ascii="Gandhari Unicode" w:hAnsi="Gandhari Unicode" w:cs="e-Tamil OTC"/>
          <w:noProof/>
          <w:lang w:val="en-GB"/>
        </w:rPr>
        <w:t xml:space="preserve">C1+3, EA, Cām.; </w:t>
      </w:r>
      <w:r w:rsidRPr="004D5A2F">
        <w:rPr>
          <w:rFonts w:ascii="Gandhari Unicode" w:hAnsi="Gandhari Unicode" w:cs="e-Tamil OTC"/>
          <w:noProof/>
          <w:cs/>
          <w:lang w:val="en-GB"/>
        </w:rPr>
        <w:t xml:space="preserve">தானுமென் </w:t>
      </w:r>
      <w:r w:rsidRPr="004D5A2F">
        <w:rPr>
          <w:rFonts w:ascii="Gandhari Unicode" w:hAnsi="Gandhari Unicode" w:cs="e-Tamil OTC"/>
          <w:noProof/>
          <w:lang w:val="en-GB"/>
        </w:rPr>
        <w:t xml:space="preserve">L1, C2,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G1v, EA, I, Cām., VP, ER</w:t>
      </w:r>
    </w:p>
    <w:p w14:paraId="329541BE" w14:textId="77777777" w:rsidR="0074055C" w:rsidRPr="004D5A2F" w:rsidRDefault="0074055C">
      <w:pPr>
        <w:pStyle w:val="Textbody"/>
        <w:spacing w:after="29"/>
        <w:jc w:val="both"/>
        <w:rPr>
          <w:rFonts w:ascii="Gandhari Unicode" w:hAnsi="Gandhari Unicode" w:cs="e-Tamil OTC"/>
          <w:noProof/>
          <w:lang w:val="en-GB"/>
        </w:rPr>
      </w:pPr>
    </w:p>
    <w:p w14:paraId="2307ED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uraitticiṉ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atu puraitt</w:t>
      </w:r>
      <w:r w:rsidR="000F44C0" w:rsidRPr="004D5A2F">
        <w:rPr>
          <w:rFonts w:ascii="Gandhari Unicode" w:hAnsi="Gandhari Unicode" w:cs="e-Tamil OTC"/>
          <w:noProof/>
          <w:lang w:val="en-GB"/>
        </w:rPr>
        <w:t>*-</w:t>
      </w:r>
      <w:r w:rsidRPr="004D5A2F">
        <w:rPr>
          <w:rFonts w:ascii="Gandhari Unicode" w:hAnsi="Gandhari Unicode" w:cs="e-Tamil OTC"/>
          <w:noProof/>
          <w:lang w:val="en-GB"/>
        </w:rPr>
        <w:t>ō aṉṟ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0222479E" w14:textId="77777777" w:rsidR="0074055C" w:rsidRPr="004D5A2F" w:rsidRDefault="000F44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tuyar uḻattal</w:t>
      </w:r>
      <w:r w:rsidRPr="004D5A2F">
        <w:rPr>
          <w:rFonts w:ascii="Gandhari Unicode" w:hAnsi="Gandhari Unicode" w:cs="e-Tamil OTC"/>
          <w:noProof/>
          <w:lang w:val="en-GB"/>
        </w:rPr>
        <w:t>-</w:t>
      </w:r>
      <w:r w:rsidR="00CF70BD" w:rsidRPr="004D5A2F">
        <w:rPr>
          <w:rFonts w:ascii="Gandhari Unicode" w:hAnsi="Gandhari Unicode" w:cs="e-Tamil OTC"/>
          <w:noProof/>
          <w:lang w:val="en-GB"/>
        </w:rPr>
        <w:t>um āṟṟām ataṉ-talai</w:t>
      </w:r>
      <w:r w:rsidRPr="004D5A2F">
        <w:rPr>
          <w:rFonts w:ascii="Gandhari Unicode" w:hAnsi="Gandhari Unicode" w:cs="e-Tamil OTC"/>
          <w:noProof/>
          <w:lang w:val="en-GB"/>
        </w:rPr>
        <w:t>+</w:t>
      </w:r>
    </w:p>
    <w:p w14:paraId="782226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perum piṟ</w:t>
      </w:r>
      <w:r w:rsidR="000F44C0" w:rsidRPr="004D5A2F">
        <w:rPr>
          <w:rFonts w:ascii="Gandhari Unicode" w:hAnsi="Gandhari Unicode" w:cs="e-Tamil OTC"/>
          <w:noProof/>
          <w:lang w:val="en-GB"/>
        </w:rPr>
        <w:t>it*</w:t>
      </w:r>
      <w:r w:rsidRPr="004D5A2F">
        <w:rPr>
          <w:rFonts w:ascii="Gandhari Unicode" w:hAnsi="Gandhari Unicode" w:cs="e-Tamil OTC"/>
          <w:noProof/>
          <w:lang w:val="en-GB"/>
        </w:rPr>
        <w:t xml:space="preserve"> ākal ataṉiṉum añcutum</w:t>
      </w:r>
    </w:p>
    <w:p w14:paraId="51254B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aṉṉō </w:t>
      </w:r>
      <w:r w:rsidRPr="004D5A2F">
        <w:rPr>
          <w:rFonts w:ascii="Gandhari Unicode" w:hAnsi="Gandhari Unicode" w:cs="e-Tamil OTC"/>
          <w:i/>
          <w:iCs/>
          <w:noProof/>
          <w:lang w:val="en-GB"/>
        </w:rPr>
        <w:t>iṉṉum</w:t>
      </w:r>
      <w:r w:rsidRPr="004D5A2F">
        <w:rPr>
          <w:rFonts w:ascii="Gandhari Unicode" w:hAnsi="Gandhari Unicode" w:cs="e-Tamil OTC"/>
          <w:noProof/>
          <w:lang w:val="en-GB"/>
        </w:rPr>
        <w:t xml:space="preserve"> nal malai nāṭaṉ</w:t>
      </w:r>
    </w:p>
    <w:p w14:paraId="1ED2DA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piriyā </w:t>
      </w:r>
      <w:r w:rsidRPr="004D5A2F">
        <w:rPr>
          <w:rFonts w:ascii="Gandhari Unicode" w:hAnsi="Gandhari Unicode" w:cs="e-Tamil OTC"/>
          <w:i/>
          <w:iCs/>
          <w:noProof/>
          <w:lang w:val="en-GB"/>
        </w:rPr>
        <w:t>naṇpiṉar iruvar</w:t>
      </w:r>
      <w:r w:rsidR="000F44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eṉṉum</w:t>
      </w:r>
    </w:p>
    <w:p w14:paraId="1A2540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ataṟ</w:t>
      </w:r>
      <w:r w:rsidR="000F44C0" w:rsidRPr="004D5A2F">
        <w:rPr>
          <w:rFonts w:ascii="Gandhari Unicode" w:hAnsi="Gandhari Unicode" w:cs="e-Tamil OTC"/>
          <w:noProof/>
          <w:lang w:val="en-GB"/>
        </w:rPr>
        <w:t>k*</w:t>
      </w:r>
      <w:r w:rsidRPr="004D5A2F">
        <w:rPr>
          <w:rFonts w:ascii="Gandhari Unicode" w:hAnsi="Gandhari Unicode" w:cs="e-Tamil OTC"/>
          <w:noProof/>
          <w:lang w:val="en-GB"/>
        </w:rPr>
        <w:t xml:space="preserve"> añciṉaṉ</w:t>
      </w:r>
      <w:r w:rsidR="000F44C0" w:rsidRPr="004D5A2F">
        <w:rPr>
          <w:rFonts w:ascii="Gandhari Unicode" w:hAnsi="Gandhari Unicode" w:cs="e-Tamil OTC"/>
          <w:noProof/>
          <w:lang w:val="en-GB"/>
        </w:rPr>
        <w:t>-</w:t>
      </w:r>
      <w:r w:rsidRPr="004D5A2F">
        <w:rPr>
          <w:rFonts w:ascii="Gandhari Unicode" w:hAnsi="Gandhari Unicode" w:cs="e-Tamil OTC"/>
          <w:noProof/>
          <w:lang w:val="en-GB"/>
        </w:rPr>
        <w:t>kollō palar uṭaṉ</w:t>
      </w:r>
    </w:p>
    <w:p w14:paraId="221A65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tuñc</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ūr yāmattāṉ</w:t>
      </w:r>
      <w:r w:rsidR="000F44C0"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69B83AC1" w14:textId="77777777" w:rsidR="0074055C" w:rsidRPr="004D5A2F" w:rsidRDefault="000F44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neñcatt* allatu varav*</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aṟiyōṉ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5BB2E357" w14:textId="77777777" w:rsidR="0074055C" w:rsidRPr="004D5A2F" w:rsidRDefault="0074055C">
      <w:pPr>
        <w:pStyle w:val="Textbody"/>
        <w:spacing w:after="29" w:line="260" w:lineRule="exact"/>
        <w:jc w:val="both"/>
        <w:rPr>
          <w:rFonts w:ascii="Gandhari Unicode" w:hAnsi="Gandhari Unicode" w:cs="e-Tamil OTC"/>
          <w:noProof/>
          <w:lang w:val="en-GB"/>
        </w:rPr>
      </w:pPr>
    </w:p>
    <w:p w14:paraId="78C869A7" w14:textId="77777777" w:rsidR="0074055C" w:rsidRPr="004D5A2F" w:rsidRDefault="0074055C">
      <w:pPr>
        <w:pStyle w:val="Textbody"/>
        <w:spacing w:after="29" w:line="260" w:lineRule="exact"/>
        <w:jc w:val="both"/>
        <w:rPr>
          <w:rFonts w:ascii="Gandhari Unicode" w:hAnsi="Gandhari Unicode" w:cs="e-Tamil OTC"/>
          <w:noProof/>
          <w:lang w:val="en-GB"/>
        </w:rPr>
      </w:pPr>
    </w:p>
    <w:p w14:paraId="3B8A1ED5" w14:textId="77777777" w:rsidR="0074055C" w:rsidRPr="004D5A2F" w:rsidRDefault="0074055C">
      <w:pPr>
        <w:pStyle w:val="Textbody"/>
        <w:spacing w:after="29" w:line="260" w:lineRule="exact"/>
        <w:jc w:val="both"/>
        <w:rPr>
          <w:rFonts w:ascii="Gandhari Unicode" w:hAnsi="Gandhari Unicode" w:cs="e-Tamil OTC"/>
          <w:noProof/>
          <w:lang w:val="en-GB"/>
        </w:rPr>
      </w:pPr>
    </w:p>
    <w:p w14:paraId="3CCDB24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was anxious about the time of marriage.</w:t>
      </w:r>
    </w:p>
    <w:p w14:paraId="3A3C88DC" w14:textId="77777777" w:rsidR="0074055C" w:rsidRPr="004D5A2F" w:rsidRDefault="0074055C">
      <w:pPr>
        <w:pStyle w:val="Textbody"/>
        <w:spacing w:after="29" w:line="260" w:lineRule="exact"/>
        <w:jc w:val="both"/>
        <w:rPr>
          <w:rFonts w:ascii="Gandhari Unicode" w:hAnsi="Gandhari Unicode" w:cs="e-Tamil OTC"/>
          <w:noProof/>
          <w:lang w:val="en-GB"/>
        </w:rPr>
      </w:pPr>
    </w:p>
    <w:p w14:paraId="3F5B35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tell</w:t>
      </w:r>
      <w:r w:rsidRPr="004D5A2F">
        <w:rPr>
          <w:rFonts w:ascii="Gandhari Unicode" w:hAnsi="Gandhari Unicode" w:cs="e-Tamil OTC"/>
          <w:noProof/>
          <w:position w:val="6"/>
          <w:lang w:val="en-GB"/>
        </w:rPr>
        <w:t>ticiṉ</w:t>
      </w:r>
      <w:r w:rsidRPr="004D5A2F">
        <w:rPr>
          <w:rFonts w:ascii="Gandhari Unicode" w:hAnsi="Gandhari Unicode" w:cs="e-Tamil OTC"/>
          <w:noProof/>
          <w:lang w:val="en-GB"/>
        </w:rPr>
        <w:t xml:space="preserve"> friend that big-it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2922C6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 misery bearing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we-aren't-able that-top</w:t>
      </w:r>
    </w:p>
    <w:p w14:paraId="362FB4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other-it becoming that(obl.)</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we-fear(sub.)</w:t>
      </w:r>
    </w:p>
    <w:p w14:paraId="5F1D29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alas! 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 mountain land-he</w:t>
      </w:r>
    </w:p>
    <w:p w14:paraId="7CBCCF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separate-not friendship-they(h.) two-they(h.)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saying-</w:t>
      </w:r>
    </w:p>
    <w:p w14:paraId="7266FF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that(dat.) he-feared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many(h.) together</w:t>
      </w:r>
    </w:p>
    <w:p w14:paraId="746F13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village midnight(loc.)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645703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heart(obl.) besides coming know-not-he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2F0F1B" w14:textId="77777777" w:rsidR="0074055C" w:rsidRPr="004D5A2F" w:rsidRDefault="0074055C">
      <w:pPr>
        <w:pStyle w:val="Textbody"/>
        <w:spacing w:after="29"/>
        <w:jc w:val="both"/>
        <w:rPr>
          <w:rFonts w:ascii="Gandhari Unicode" w:hAnsi="Gandhari Unicode" w:cs="e-Tamil OTC"/>
          <w:noProof/>
          <w:lang w:val="en-GB"/>
        </w:rPr>
      </w:pPr>
    </w:p>
    <w:p w14:paraId="1D638070" w14:textId="77777777" w:rsidR="0074055C" w:rsidRPr="004D5A2F" w:rsidRDefault="0074055C">
      <w:pPr>
        <w:pStyle w:val="Textbody"/>
        <w:spacing w:after="29"/>
        <w:jc w:val="both"/>
        <w:rPr>
          <w:rFonts w:ascii="Gandhari Unicode" w:hAnsi="Gandhari Unicode" w:cs="e-Tamil OTC"/>
          <w:noProof/>
          <w:lang w:val="en-GB"/>
        </w:rPr>
      </w:pPr>
    </w:p>
    <w:p w14:paraId="0D4305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Tell [me], friend, [is] that great? No!</w:t>
      </w:r>
      <w:r w:rsidRPr="004D5A2F">
        <w:rPr>
          <w:rStyle w:val="FootnoteReference"/>
          <w:rFonts w:ascii="Gandhari Unicode" w:hAnsi="Gandhari Unicode" w:cs="e-Tamil OTC"/>
          <w:noProof/>
          <w:lang w:val="en-GB"/>
        </w:rPr>
        <w:footnoteReference w:id="430"/>
      </w:r>
    </w:p>
    <w:p w14:paraId="5F3518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cannot bear the heavy misery and on top of that</w:t>
      </w:r>
    </w:p>
    <w:p w14:paraId="1308D64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we fear more than that the coming of the great other</w:t>
      </w:r>
      <w:r w:rsidRPr="004D5A2F">
        <w:rPr>
          <w:rStyle w:val="FootnoteReference"/>
          <w:rFonts w:ascii="Gandhari Unicode" w:hAnsi="Gandhari Unicode" w:cs="e-Tamil OTC"/>
          <w:noProof/>
          <w:lang w:val="en-GB"/>
        </w:rPr>
        <w:footnoteReference w:id="431"/>
      </w:r>
      <w:r w:rsidRPr="004D5A2F">
        <w:rPr>
          <w:rFonts w:ascii="Gandhari Unicode" w:hAnsi="Gandhari Unicode" w:cs="e-Tamil OTC"/>
          <w:noProof/>
          <w:lang w:val="en-GB"/>
        </w:rPr>
        <w:t>.</w:t>
      </w:r>
    </w:p>
    <w:p w14:paraId="5511D19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And has now the man from a good mountain land</w:t>
      </w:r>
    </w:p>
    <w:p w14:paraId="27A164B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become afraid</w:t>
      </w:r>
      <w:r w:rsidRPr="004D5A2F">
        <w:rPr>
          <w:rStyle w:val="FootnoteReference"/>
          <w:rFonts w:ascii="Gandhari Unicode" w:hAnsi="Gandhari Unicode" w:cs="e-Tamil OTC"/>
          <w:noProof/>
          <w:lang w:val="en-GB"/>
        </w:rPr>
        <w:footnoteReference w:id="432"/>
      </w:r>
      <w:r w:rsidRPr="004D5A2F">
        <w:rPr>
          <w:rFonts w:ascii="Gandhari Unicode" w:hAnsi="Gandhari Unicode" w:cs="e-Tamil OTC"/>
          <w:noProof/>
          <w:lang w:val="en-GB"/>
        </w:rPr>
        <w:t>, because of that, gossip,</w:t>
      </w:r>
    </w:p>
    <w:p w14:paraId="75A2A848" w14:textId="77777777" w:rsidR="0074055C" w:rsidRPr="004D5A2F" w:rsidRDefault="00CF70BD">
      <w:pPr>
        <w:pStyle w:val="Textbody"/>
        <w:tabs>
          <w:tab w:val="left" w:pos="263"/>
        </w:tabs>
        <w:spacing w:after="72"/>
        <w:jc w:val="both"/>
        <w:rPr>
          <w:rFonts w:ascii="Gandhari Unicode" w:hAnsi="Gandhari Unicode" w:cs="e-Tamil OTC"/>
          <w:noProof/>
          <w:lang w:val="en-GB"/>
        </w:rPr>
      </w:pPr>
      <w:r w:rsidRPr="004D5A2F">
        <w:rPr>
          <w:rFonts w:ascii="Gandhari Unicode" w:hAnsi="Gandhari Unicode" w:cs="e-Tamil OTC"/>
          <w:noProof/>
          <w:lang w:val="en-GB"/>
        </w:rPr>
        <w:tab/>
        <w:t xml:space="preserve">which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the two of them [are] of inseparable friendship</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C1EDB7F"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At midnight too, into the village where many sleep together,</w:t>
      </w:r>
    </w:p>
    <w:p w14:paraId="46D795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knows nothing of coming, except into my heart.</w:t>
      </w:r>
    </w:p>
    <w:p w14:paraId="578AF9B7" w14:textId="77777777" w:rsidR="0074055C" w:rsidRPr="004D5A2F" w:rsidRDefault="0074055C">
      <w:pPr>
        <w:pStyle w:val="Textbody"/>
        <w:spacing w:after="0"/>
        <w:jc w:val="both"/>
        <w:rPr>
          <w:rFonts w:ascii="Gandhari Unicode" w:hAnsi="Gandhari Unicode" w:cs="e-Tamil OTC"/>
          <w:noProof/>
          <w:lang w:val="en-GB"/>
        </w:rPr>
      </w:pPr>
    </w:p>
    <w:p w14:paraId="099AB9E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0FDA6CE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303</w:t>
      </w:r>
      <w:r w:rsidRPr="004D5A2F">
        <w:rPr>
          <w:rFonts w:ascii="e-Tamil OTC" w:hAnsi="e-Tamil OTC" w:cs="e-Tamil OTC"/>
          <w:i w:val="0"/>
          <w:iCs w:val="0"/>
          <w:color w:val="auto"/>
          <w:cs/>
        </w:rPr>
        <w:t xml:space="preserve"> அம்மூவன்: </w:t>
      </w:r>
      <w:r w:rsidRPr="004D5A2F">
        <w:rPr>
          <w:rFonts w:ascii="Gandhari Unicode" w:hAnsi="Gandhari Unicode"/>
          <w:i w:val="0"/>
          <w:iCs w:val="0"/>
          <w:color w:val="auto"/>
        </w:rPr>
        <w:t>the confidante</w:t>
      </w:r>
    </w:p>
    <w:p w14:paraId="49914E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செறிப்பறிவுறீஇ வரைவு கடாயது.</w:t>
      </w:r>
    </w:p>
    <w:p w14:paraId="66770059" w14:textId="77777777" w:rsidR="0074055C" w:rsidRPr="004D5A2F" w:rsidRDefault="0074055C">
      <w:pPr>
        <w:pStyle w:val="Textbody"/>
        <w:spacing w:after="29"/>
        <w:jc w:val="both"/>
        <w:rPr>
          <w:rFonts w:ascii="Gandhari Unicode" w:hAnsi="Gandhari Unicode" w:cs="e-Tamil OTC"/>
          <w:noProof/>
          <w:lang w:val="en-GB"/>
        </w:rPr>
      </w:pPr>
    </w:p>
    <w:p w14:paraId="7E553E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கழிதேர்ந்</w:t>
      </w:r>
      <w:r w:rsidRPr="004D5A2F">
        <w:rPr>
          <w:rFonts w:ascii="Gandhari Unicode" w:hAnsi="Gandhari Unicode" w:cs="e-Tamil OTC"/>
          <w:noProof/>
          <w:cs/>
          <w:lang w:val="en-GB"/>
        </w:rPr>
        <w:t xml:space="preserve"> தசைஇய </w:t>
      </w:r>
      <w:r w:rsidRPr="004D5A2F">
        <w:rPr>
          <w:rFonts w:ascii="Gandhari Unicode" w:hAnsi="Gandhari Unicode" w:cs="e-Tamil OTC"/>
          <w:noProof/>
          <w:u w:val="wave"/>
          <w:cs/>
          <w:lang w:val="en-GB"/>
        </w:rPr>
        <w:t>கருங்கால்</w:t>
      </w:r>
      <w:r w:rsidRPr="004D5A2F">
        <w:rPr>
          <w:rFonts w:ascii="Gandhari Unicode" w:hAnsi="Gandhari Unicode" w:cs="e-Tamil OTC"/>
          <w:noProof/>
          <w:cs/>
          <w:lang w:val="en-GB"/>
        </w:rPr>
        <w:t xml:space="preserve"> வெண்குரு</w:t>
      </w:r>
    </w:p>
    <w:p w14:paraId="2750A0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கடைகரைத் தாழைக் குழீஇப் பெருங்கட</w:t>
      </w:r>
    </w:p>
    <w:p w14:paraId="5B31B0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லுடைதிரை</w:t>
      </w:r>
      <w:r w:rsidRPr="004D5A2F">
        <w:rPr>
          <w:rFonts w:ascii="Gandhari Unicode" w:hAnsi="Gandhari Unicode" w:cs="e-Tamil OTC"/>
          <w:noProof/>
          <w:cs/>
          <w:lang w:val="en-GB"/>
        </w:rPr>
        <w:t xml:space="preserve"> யொலியிற் றுஞ்சுந் துறைவ</w:t>
      </w:r>
    </w:p>
    <w:p w14:paraId="1C48E3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தொன்னிலை நெகிழ்ந்த வளைய ளீங்குப்</w:t>
      </w:r>
    </w:p>
    <w:p w14:paraId="334B1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பசந்தனண் மன்னென் றோழி யென்னொடு</w:t>
      </w:r>
    </w:p>
    <w:p w14:paraId="63E69E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மின்னிணர்ப் புன்னையம் புகர்நிழற்</w:t>
      </w:r>
    </w:p>
    <w:p w14:paraId="216A3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பொன்வரி யலவ னாட்டிய ஞான்றே.</w:t>
      </w:r>
    </w:p>
    <w:p w14:paraId="02025616" w14:textId="77777777" w:rsidR="0074055C" w:rsidRPr="004D5A2F" w:rsidRDefault="0074055C">
      <w:pPr>
        <w:pStyle w:val="Textbody"/>
        <w:spacing w:after="29"/>
        <w:jc w:val="both"/>
        <w:rPr>
          <w:rFonts w:ascii="Gandhari Unicode" w:hAnsi="Gandhari Unicode" w:cs="e-Tamil OTC"/>
          <w:noProof/>
          <w:lang w:val="en-GB"/>
        </w:rPr>
      </w:pPr>
    </w:p>
    <w:p w14:paraId="2EAD2F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கழிதேர்ந்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கழிசேர்ந்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கருங்கால்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குறுங்கால்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குழீஇப்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குழீப்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C1+2+3, G1+2,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துறைவர்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பசந்தனண்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பசந்தனன் </w:t>
      </w:r>
      <w:r w:rsidRPr="004D5A2F">
        <w:rPr>
          <w:rFonts w:ascii="Gandhari Unicode" w:hAnsi="Gandhari Unicode" w:cs="e-Tamil OTC"/>
          <w:noProof/>
          <w:lang w:val="en-GB"/>
        </w:rPr>
        <w:t>L1, C1+3, G1</w:t>
      </w:r>
    </w:p>
    <w:p w14:paraId="44F9CED7" w14:textId="77777777" w:rsidR="0074055C" w:rsidRPr="004D5A2F" w:rsidRDefault="0074055C">
      <w:pPr>
        <w:pStyle w:val="Textbody"/>
        <w:spacing w:after="29"/>
        <w:jc w:val="both"/>
        <w:rPr>
          <w:rFonts w:ascii="Gandhari Unicode" w:hAnsi="Gandhari Unicode" w:cs="e-Tamil OTC"/>
          <w:noProof/>
          <w:lang w:val="en-GB"/>
        </w:rPr>
      </w:pPr>
    </w:p>
    <w:p w14:paraId="3E80E7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w:t>
      </w:r>
      <w:r w:rsidR="000F44C0" w:rsidRPr="004D5A2F">
        <w:rPr>
          <w:rFonts w:ascii="Gandhari Unicode" w:hAnsi="Gandhari Unicode" w:cs="e-Tamil OTC"/>
          <w:i/>
          <w:iCs/>
          <w:noProof/>
          <w:lang w:val="en-GB"/>
        </w:rPr>
        <w:t>tērnt*</w:t>
      </w:r>
      <w:r w:rsidRPr="004D5A2F">
        <w:rPr>
          <w:rFonts w:ascii="Gandhari Unicode" w:hAnsi="Gandhari Unicode" w:cs="e-Tamil OTC"/>
          <w:noProof/>
          <w:lang w:val="en-GB"/>
        </w:rPr>
        <w:t xml:space="preserve"> acaiiya </w:t>
      </w:r>
      <w:r w:rsidRPr="004D5A2F">
        <w:rPr>
          <w:rFonts w:ascii="Gandhari Unicode" w:hAnsi="Gandhari Unicode" w:cs="e-Tamil OTC"/>
          <w:i/>
          <w:iCs/>
          <w:noProof/>
          <w:lang w:val="en-GB"/>
        </w:rPr>
        <w:t>karum</w:t>
      </w:r>
      <w:r w:rsidRPr="004D5A2F">
        <w:rPr>
          <w:rFonts w:ascii="Gandhari Unicode" w:hAnsi="Gandhari Unicode" w:cs="e-Tamil OTC"/>
          <w:noProof/>
          <w:lang w:val="en-GB"/>
        </w:rPr>
        <w:t xml:space="preserve"> kāl veḷ kuruk</w:t>
      </w:r>
      <w:r w:rsidR="000F44C0" w:rsidRPr="004D5A2F">
        <w:rPr>
          <w:rFonts w:ascii="Gandhari Unicode" w:hAnsi="Gandhari Unicode" w:cs="e-Tamil OTC"/>
          <w:noProof/>
          <w:lang w:val="en-GB"/>
        </w:rPr>
        <w:t>*</w:t>
      </w:r>
    </w:p>
    <w:p w14:paraId="724C20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aṭai karai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kuḻīi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perum kaṭal</w:t>
      </w:r>
    </w:p>
    <w:p w14:paraId="6D8FE9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uṭai </w:t>
      </w:r>
      <w:r w:rsidRPr="004D5A2F">
        <w:rPr>
          <w:rFonts w:ascii="Gandhari Unicode" w:hAnsi="Gandhari Unicode" w:cs="e-Tamil OTC"/>
          <w:i/>
          <w:iCs/>
          <w:noProof/>
          <w:lang w:val="en-GB"/>
        </w:rPr>
        <w:t>tirai</w:t>
      </w:r>
      <w:r w:rsidRPr="004D5A2F">
        <w:rPr>
          <w:rFonts w:ascii="Gandhari Unicode" w:hAnsi="Gandhari Unicode" w:cs="e-Tamil OTC"/>
          <w:noProof/>
          <w:lang w:val="en-GB"/>
        </w:rPr>
        <w:t xml:space="preserve"> </w:t>
      </w:r>
      <w:r w:rsidR="000F44C0" w:rsidRPr="004D5A2F">
        <w:rPr>
          <w:rFonts w:ascii="Gandhari Unicode" w:hAnsi="Gandhari Unicode" w:cs="e-Tamil OTC"/>
          <w:noProof/>
          <w:lang w:val="en-GB"/>
        </w:rPr>
        <w:t>~</w:t>
      </w:r>
      <w:r w:rsidRPr="004D5A2F">
        <w:rPr>
          <w:rFonts w:ascii="Gandhari Unicode" w:hAnsi="Gandhari Unicode" w:cs="e-Tamil OTC"/>
          <w:noProof/>
          <w:lang w:val="en-GB"/>
        </w:rPr>
        <w:t>oliyiṉ tuñcum tuṟaiva</w:t>
      </w:r>
    </w:p>
    <w:p w14:paraId="45108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nilai nekiḻnta vaḷaiyaḷ īṅku</w:t>
      </w:r>
      <w:r w:rsidR="000F44C0" w:rsidRPr="004D5A2F">
        <w:rPr>
          <w:rFonts w:ascii="Gandhari Unicode" w:hAnsi="Gandhari Unicode" w:cs="e-Tamil OTC"/>
          <w:noProof/>
          <w:lang w:val="en-GB"/>
        </w:rPr>
        <w:t>+</w:t>
      </w:r>
    </w:p>
    <w:p w14:paraId="25833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pacantaṉaḷ</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maṉ </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eṉ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eṉṉoṭu</w:t>
      </w:r>
    </w:p>
    <w:p w14:paraId="352105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miṉṉ</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iṇar puṉṉaiyam pukar niḻal</w:t>
      </w:r>
    </w:p>
    <w:p w14:paraId="4EC9F89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poṉ vari </w:t>
      </w:r>
      <w:r w:rsidR="000F44C0" w:rsidRPr="004D5A2F">
        <w:rPr>
          <w:rFonts w:ascii="Gandhari Unicode" w:hAnsi="Gandhari Unicode" w:cs="e-Tamil OTC"/>
          <w:noProof/>
          <w:lang w:val="en-GB"/>
        </w:rPr>
        <w:t>~</w:t>
      </w:r>
      <w:r w:rsidRPr="004D5A2F">
        <w:rPr>
          <w:rFonts w:ascii="Gandhari Unicode" w:hAnsi="Gandhari Unicode" w:cs="e-Tamil OTC"/>
          <w:noProof/>
          <w:lang w:val="en-GB"/>
        </w:rPr>
        <w:t>alavaṉ āṭṭiya ñāṉṟ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3553858A" w14:textId="77777777" w:rsidR="0074055C" w:rsidRPr="004D5A2F" w:rsidRDefault="0074055C">
      <w:pPr>
        <w:pStyle w:val="Textbody"/>
        <w:spacing w:after="29" w:line="260" w:lineRule="exact"/>
        <w:jc w:val="both"/>
        <w:rPr>
          <w:rFonts w:ascii="Gandhari Unicode" w:hAnsi="Gandhari Unicode" w:cs="e-Tamil OTC"/>
          <w:noProof/>
          <w:lang w:val="en-GB"/>
        </w:rPr>
      </w:pPr>
    </w:p>
    <w:p w14:paraId="6036C530" w14:textId="77777777" w:rsidR="0074055C" w:rsidRPr="004D5A2F" w:rsidRDefault="0074055C">
      <w:pPr>
        <w:pStyle w:val="Textbody"/>
        <w:spacing w:after="29" w:line="260" w:lineRule="exact"/>
        <w:jc w:val="both"/>
        <w:rPr>
          <w:rFonts w:ascii="Gandhari Unicode" w:hAnsi="Gandhari Unicode" w:cs="e-Tamil OTC"/>
          <w:noProof/>
          <w:lang w:val="en-GB"/>
        </w:rPr>
      </w:pPr>
    </w:p>
    <w:p w14:paraId="3037BC46" w14:textId="77777777" w:rsidR="0074055C" w:rsidRPr="004D5A2F" w:rsidRDefault="0074055C">
      <w:pPr>
        <w:pStyle w:val="Textbody"/>
        <w:spacing w:after="29" w:line="260" w:lineRule="exact"/>
        <w:jc w:val="both"/>
        <w:rPr>
          <w:rFonts w:ascii="Gandhari Unicode" w:hAnsi="Gandhari Unicode" w:cs="e-Tamil OTC"/>
          <w:noProof/>
          <w:lang w:val="en-GB"/>
        </w:rPr>
      </w:pPr>
    </w:p>
    <w:p w14:paraId="653E8A3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Inquiring about marriage [and] informing about confinement.</w:t>
      </w:r>
    </w:p>
    <w:p w14:paraId="2B4A4AEF" w14:textId="77777777" w:rsidR="0074055C" w:rsidRPr="004D5A2F" w:rsidRDefault="0074055C">
      <w:pPr>
        <w:pStyle w:val="Textbody"/>
        <w:spacing w:after="29" w:line="260" w:lineRule="exact"/>
        <w:jc w:val="both"/>
        <w:rPr>
          <w:rFonts w:ascii="Gandhari Unicode" w:hAnsi="Gandhari Unicode" w:cs="e-Tamil OTC"/>
          <w:noProof/>
          <w:lang w:val="en-GB"/>
        </w:rPr>
      </w:pPr>
    </w:p>
    <w:p w14:paraId="5C298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searched rested- black leg white wader</w:t>
      </w:r>
    </w:p>
    <w:p w14:paraId="4042B0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 shore Tāḻai(-tree) crowded big sea</w:t>
      </w:r>
    </w:p>
    <w:p w14:paraId="596F5F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break- wave 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 ghat-he(voc.)</w:t>
      </w:r>
    </w:p>
    <w:p w14:paraId="20BA7D2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state loosened- bangle-she(f.) here</w:t>
      </w:r>
    </w:p>
    <w:p w14:paraId="2D5F56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she-became-pale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my- friend me-with</w:t>
      </w:r>
    </w:p>
    <w:p w14:paraId="3D8240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flash- cluster 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spot shade</w:t>
      </w:r>
    </w:p>
    <w:p w14:paraId="48FADA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line crab driven-away- when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973E94" w14:textId="77777777" w:rsidR="0074055C" w:rsidRPr="004D5A2F" w:rsidRDefault="0074055C">
      <w:pPr>
        <w:pStyle w:val="Textbody"/>
        <w:spacing w:after="29"/>
        <w:jc w:val="both"/>
        <w:rPr>
          <w:rFonts w:ascii="Gandhari Unicode" w:hAnsi="Gandhari Unicode" w:cs="e-Tamil OTC"/>
          <w:noProof/>
          <w:lang w:val="en-GB"/>
        </w:rPr>
      </w:pPr>
    </w:p>
    <w:p w14:paraId="7748A115" w14:textId="77777777" w:rsidR="0074055C" w:rsidRPr="004D5A2F" w:rsidRDefault="0074055C">
      <w:pPr>
        <w:pStyle w:val="Textbody"/>
        <w:spacing w:after="29"/>
        <w:jc w:val="both"/>
        <w:rPr>
          <w:rFonts w:ascii="Gandhari Unicode" w:hAnsi="Gandhari Unicode" w:cs="e-Tamil OTC"/>
          <w:noProof/>
          <w:lang w:val="en-GB"/>
        </w:rPr>
      </w:pPr>
    </w:p>
    <w:p w14:paraId="3858A35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ghat, where the black-legged white egrets,</w:t>
      </w:r>
    </w:p>
    <w:p w14:paraId="3B7FB64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have come to rest after searching the backwaters, are sleeping</w:t>
      </w:r>
    </w:p>
    <w:p w14:paraId="2D814C1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sound of breaking waves from the great sea,</w:t>
      </w:r>
    </w:p>
    <w:p w14:paraId="5450D6F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crowded on the Tāḻai trees on the setting shore,</w:t>
      </w:r>
    </w:p>
    <w:p w14:paraId="3C53759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with bangles which have loosened from [their] old state here,</w:t>
      </w:r>
    </w:p>
    <w:p w14:paraId="68D2A34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friend, became pale indeed,</w:t>
      </w:r>
    </w:p>
    <w:p w14:paraId="73CEC5F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since she chased golden-striped crabs with me</w:t>
      </w:r>
    </w:p>
    <w:p w14:paraId="5E8C7EA6"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spotty shade of the Puṉṉai trees with flashing clusters.</w:t>
      </w:r>
    </w:p>
    <w:p w14:paraId="4EE386E3" w14:textId="77777777" w:rsidR="0074055C" w:rsidRPr="004D5A2F" w:rsidRDefault="0074055C">
      <w:pPr>
        <w:pStyle w:val="Textbody"/>
        <w:spacing w:after="0"/>
        <w:jc w:val="both"/>
        <w:rPr>
          <w:rFonts w:ascii="Gandhari Unicode" w:hAnsi="Gandhari Unicode" w:cs="e-Tamil OTC"/>
          <w:noProof/>
          <w:lang w:val="en-GB"/>
        </w:rPr>
      </w:pPr>
    </w:p>
    <w:p w14:paraId="09BA917A"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56BB515"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கணக்காயன் தத்தன்: </w:t>
      </w:r>
      <w:r w:rsidRPr="004D5A2F">
        <w:rPr>
          <w:rFonts w:ascii="Gandhari Unicode" w:hAnsi="Gandhari Unicode"/>
          <w:i w:val="0"/>
          <w:iCs w:val="0"/>
          <w:color w:val="auto"/>
        </w:rPr>
        <w:t>SHE</w:t>
      </w:r>
    </w:p>
    <w:p w14:paraId="200ED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744A871D" w14:textId="77777777" w:rsidR="0074055C" w:rsidRPr="004D5A2F" w:rsidRDefault="0074055C">
      <w:pPr>
        <w:pStyle w:val="Textbody"/>
        <w:spacing w:after="29"/>
        <w:jc w:val="both"/>
        <w:rPr>
          <w:rFonts w:ascii="Gandhari Unicode" w:hAnsi="Gandhari Unicode" w:cs="e-Tamil OTC"/>
          <w:noProof/>
          <w:lang w:val="en-GB"/>
        </w:rPr>
      </w:pPr>
    </w:p>
    <w:p w14:paraId="6A2E48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கொல்வினைப்</w:t>
      </w:r>
      <w:r w:rsidRPr="004D5A2F">
        <w:rPr>
          <w:rFonts w:ascii="Gandhari Unicode" w:hAnsi="Gandhari Unicode" w:cs="e-Tamil OTC"/>
          <w:noProof/>
          <w:cs/>
          <w:lang w:val="en-GB"/>
        </w:rPr>
        <w:t xml:space="preserve"> பொலிந்த கூர்வா யெறியுளி</w:t>
      </w:r>
    </w:p>
    <w:p w14:paraId="0CAD2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முகம்பட மடுத்த </w:t>
      </w:r>
      <w:r w:rsidRPr="004D5A2F">
        <w:rPr>
          <w:rFonts w:ascii="Gandhari Unicode" w:hAnsi="Gandhari Unicode" w:cs="e-Tamil OTC"/>
          <w:noProof/>
          <w:u w:val="wave"/>
          <w:cs/>
          <w:lang w:val="en-GB"/>
        </w:rPr>
        <w:t>முளிவெதிர்</w:t>
      </w:r>
      <w:r w:rsidRPr="004D5A2F">
        <w:rPr>
          <w:rFonts w:ascii="Gandhari Unicode" w:hAnsi="Gandhari Unicode" w:cs="e-Tamil OTC"/>
          <w:noProof/>
          <w:cs/>
          <w:lang w:val="en-GB"/>
        </w:rPr>
        <w:t xml:space="preserve"> நோன்காழ்</w:t>
      </w:r>
    </w:p>
    <w:p w14:paraId="6A27E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தாங்கரு </w:t>
      </w:r>
      <w:r w:rsidRPr="004D5A2F">
        <w:rPr>
          <w:rFonts w:ascii="Gandhari Unicode" w:hAnsi="Gandhari Unicode" w:cs="e-Tamil OTC"/>
          <w:noProof/>
          <w:u w:val="wave"/>
          <w:cs/>
          <w:lang w:val="en-GB"/>
        </w:rPr>
        <w:t>நீர்ச்சுரத்</w:t>
      </w:r>
      <w:r w:rsidRPr="004D5A2F">
        <w:rPr>
          <w:rFonts w:ascii="Gandhari Unicode" w:hAnsi="Gandhari Unicode" w:cs="e-Tamil OTC"/>
          <w:noProof/>
          <w:cs/>
          <w:lang w:val="en-GB"/>
        </w:rPr>
        <w:t xml:space="preserve"> தெறிந்து வாங்குவிசைக்</w:t>
      </w:r>
    </w:p>
    <w:p w14:paraId="17C35D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கொடுந்திமிற் பரதவர் கோட்டுமீ னெறிய</w:t>
      </w:r>
    </w:p>
    <w:p w14:paraId="3CE6C1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நெடுங்கரை யிருந்த குறுங்கா லன்னத்து</w:t>
      </w:r>
    </w:p>
    <w:p w14:paraId="7B9B43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வெண்டோ டிரியும் வீததை கானற்</w:t>
      </w:r>
    </w:p>
    <w:p w14:paraId="0E7BD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கைதையந் தண்புனற் சேர்ப்பனொடு</w:t>
      </w:r>
    </w:p>
    <w:p w14:paraId="410A2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செய்தன மன்றவோர்</w:t>
      </w:r>
      <w:r w:rsidRPr="004D5A2F">
        <w:rPr>
          <w:rFonts w:ascii="Gandhari Unicode" w:hAnsi="Gandhari Unicode" w:cs="e-Tamil OTC"/>
          <w:noProof/>
          <w:cs/>
          <w:lang w:val="en-GB"/>
        </w:rPr>
        <w:t xml:space="preserve"> பகைதரு நட்பே.</w:t>
      </w:r>
    </w:p>
    <w:p w14:paraId="3ED3749C" w14:textId="77777777" w:rsidR="0074055C" w:rsidRPr="004D5A2F" w:rsidRDefault="0074055C">
      <w:pPr>
        <w:pStyle w:val="Textbody"/>
        <w:spacing w:after="29"/>
        <w:jc w:val="both"/>
        <w:rPr>
          <w:rFonts w:ascii="Gandhari Unicode" w:hAnsi="Gandhari Unicode" w:cs="e-Tamil OTC"/>
          <w:noProof/>
          <w:lang w:val="en-GB"/>
        </w:rPr>
      </w:pPr>
    </w:p>
    <w:p w14:paraId="512D55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கொல்வினைப்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தொல்வினைப்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முளிவெதிர்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முனிவெதிர் </w:t>
      </w:r>
      <w:r w:rsidRPr="004D5A2F">
        <w:rPr>
          <w:rFonts w:ascii="Gandhari Unicode" w:hAnsi="Gandhari Unicode" w:cs="e-Tamil OTC"/>
          <w:noProof/>
          <w:lang w:val="en-GB"/>
        </w:rPr>
        <w:t xml:space="preserve">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நீர்ச்சுரத் தெறிந்து </w:t>
      </w:r>
      <w:r w:rsidRPr="004D5A2F">
        <w:rPr>
          <w:rFonts w:ascii="Gandhari Unicode" w:hAnsi="Gandhari Unicode" w:cs="e-Tamil OTC"/>
          <w:noProof/>
          <w:lang w:val="en-GB"/>
        </w:rPr>
        <w:t xml:space="preserve">C2, G2, Cām.; </w:t>
      </w:r>
      <w:r w:rsidRPr="004D5A2F">
        <w:rPr>
          <w:rFonts w:ascii="Gandhari Unicode" w:hAnsi="Gandhari Unicode" w:cs="e-Tamil OTC"/>
          <w:noProof/>
          <w:cs/>
          <w:lang w:val="en-GB"/>
        </w:rPr>
        <w:t xml:space="preserve">நீர்சுரத் தெறிந்து </w:t>
      </w:r>
      <w:r w:rsidRPr="004D5A2F">
        <w:rPr>
          <w:rFonts w:ascii="Gandhari Unicode" w:hAnsi="Gandhari Unicode" w:cs="e-Tamil OTC"/>
          <w:noProof/>
          <w:lang w:val="en-GB"/>
        </w:rPr>
        <w:t xml:space="preserve">EA, AT; </w:t>
      </w:r>
      <w:r w:rsidRPr="004D5A2F">
        <w:rPr>
          <w:rFonts w:ascii="Gandhari Unicode" w:hAnsi="Gandhari Unicode" w:cs="e-Tamil OTC"/>
          <w:noProof/>
          <w:cs/>
          <w:lang w:val="en-GB"/>
        </w:rPr>
        <w:t xml:space="preserve">வாய்நீர் சுரத்தெறிந்து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கோட்டுமீ னெறிய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கோட்டு மீனெறி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கைதையந்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கையதையந்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செறுதன் மறையோர் </w:t>
      </w:r>
      <w:r w:rsidRPr="004D5A2F">
        <w:rPr>
          <w:rFonts w:ascii="Gandhari Unicode" w:hAnsi="Gandhari Unicode" w:cs="e-Tamil OTC"/>
          <w:noProof/>
          <w:lang w:val="en-GB"/>
        </w:rPr>
        <w:t>G1</w:t>
      </w:r>
    </w:p>
    <w:p w14:paraId="5325698E" w14:textId="77777777" w:rsidR="0074055C" w:rsidRPr="004D5A2F" w:rsidRDefault="0074055C">
      <w:pPr>
        <w:pStyle w:val="Textbody"/>
        <w:spacing w:after="29"/>
        <w:jc w:val="both"/>
        <w:rPr>
          <w:rFonts w:ascii="Gandhari Unicode" w:hAnsi="Gandhari Unicode" w:cs="e-Tamil OTC"/>
          <w:noProof/>
          <w:lang w:val="en-GB"/>
        </w:rPr>
      </w:pPr>
    </w:p>
    <w:p w14:paraId="5D4F5A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kol</w:t>
      </w:r>
      <w:r w:rsidRPr="004D5A2F">
        <w:rPr>
          <w:rFonts w:ascii="Gandhari Unicode" w:hAnsi="Gandhari Unicode" w:cs="e-Tamil OTC"/>
          <w:noProof/>
          <w:lang w:val="en-GB"/>
        </w:rPr>
        <w:t xml:space="preserve"> viṉai</w:t>
      </w:r>
      <w:r w:rsidR="00E21A21" w:rsidRPr="004D5A2F">
        <w:rPr>
          <w:rFonts w:ascii="Gandhari Unicode" w:hAnsi="Gandhari Unicode" w:cs="e-Tamil OTC"/>
          <w:noProof/>
          <w:lang w:val="en-GB"/>
        </w:rPr>
        <w:t>+</w:t>
      </w:r>
      <w:r w:rsidRPr="004D5A2F">
        <w:rPr>
          <w:rFonts w:ascii="Gandhari Unicode" w:hAnsi="Gandhari Unicode" w:cs="e-Tamil OTC"/>
          <w:noProof/>
          <w:lang w:val="en-GB"/>
        </w:rPr>
        <w:t xml:space="preserve"> polinta kūr vāy eṟi </w:t>
      </w:r>
      <w:r w:rsidR="00E21A21" w:rsidRPr="004D5A2F">
        <w:rPr>
          <w:rFonts w:ascii="Gandhari Unicode" w:hAnsi="Gandhari Unicode" w:cs="e-Tamil OTC"/>
          <w:noProof/>
          <w:lang w:val="en-GB"/>
        </w:rPr>
        <w:t>~</w:t>
      </w:r>
      <w:r w:rsidRPr="004D5A2F">
        <w:rPr>
          <w:rFonts w:ascii="Gandhari Unicode" w:hAnsi="Gandhari Unicode" w:cs="e-Tamil OTC"/>
          <w:noProof/>
          <w:lang w:val="en-GB"/>
        </w:rPr>
        <w:t>uḷi</w:t>
      </w:r>
    </w:p>
    <w:p w14:paraId="484FF2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mukam paṭa maṭutta </w:t>
      </w: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vetir nōṉ kāḻ</w:t>
      </w:r>
    </w:p>
    <w:p w14:paraId="3E1B2C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tāṅ</w:t>
      </w:r>
      <w:r w:rsidR="00E21A21" w:rsidRPr="004D5A2F">
        <w:rPr>
          <w:rFonts w:ascii="Gandhari Unicode" w:hAnsi="Gandhari Unicode" w:cs="e-Tamil OTC"/>
          <w:noProof/>
          <w:lang w:val="en-GB"/>
        </w:rPr>
        <w:t>k*</w:t>
      </w:r>
      <w:r w:rsidRPr="004D5A2F">
        <w:rPr>
          <w:rFonts w:ascii="Gandhari Unicode" w:hAnsi="Gandhari Unicode" w:cs="e-Tamil OTC"/>
          <w:noProof/>
          <w:lang w:val="en-GB"/>
        </w:rPr>
        <w:t xml:space="preserve"> aru </w:t>
      </w:r>
      <w:r w:rsidRPr="004D5A2F">
        <w:rPr>
          <w:rFonts w:ascii="Gandhari Unicode" w:hAnsi="Gandhari Unicode" w:cs="e-Tamil OTC"/>
          <w:i/>
          <w:iCs/>
          <w:noProof/>
          <w:lang w:val="en-GB"/>
        </w:rPr>
        <w:t>nīr</w:t>
      </w:r>
      <w:r w:rsidR="00E21A21" w:rsidRPr="004D5A2F">
        <w:rPr>
          <w:rFonts w:ascii="Gandhari Unicode" w:hAnsi="Gandhari Unicode" w:cs="e-Tamil OTC"/>
          <w:noProof/>
          <w:lang w:val="en-GB"/>
        </w:rPr>
        <w:t xml:space="preserve"> curatt*</w:t>
      </w:r>
      <w:r w:rsidRPr="004D5A2F">
        <w:rPr>
          <w:rFonts w:ascii="Gandhari Unicode" w:hAnsi="Gandhari Unicode" w:cs="e-Tamil OTC"/>
          <w:noProof/>
          <w:lang w:val="en-GB"/>
        </w:rPr>
        <w:t xml:space="preserve"> eṟintu vāṅku vicai</w:t>
      </w:r>
      <w:r w:rsidR="008013B9" w:rsidRPr="004D5A2F">
        <w:rPr>
          <w:rFonts w:ascii="Gandhari Unicode" w:hAnsi="Gandhari Unicode" w:cs="e-Tamil OTC"/>
          <w:noProof/>
          <w:lang w:val="en-GB"/>
        </w:rPr>
        <w:t>+</w:t>
      </w:r>
    </w:p>
    <w:p w14:paraId="3379BA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timil paratavar kōṭṭu mīṉ eṟiya</w:t>
      </w:r>
    </w:p>
    <w:p w14:paraId="5FE41F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karai </w:t>
      </w:r>
      <w:r w:rsidR="008013B9" w:rsidRPr="004D5A2F">
        <w:rPr>
          <w:rFonts w:ascii="Gandhari Unicode" w:hAnsi="Gandhari Unicode" w:cs="e-Tamil OTC"/>
          <w:noProof/>
          <w:lang w:val="en-GB"/>
        </w:rPr>
        <w:t>~</w:t>
      </w:r>
      <w:r w:rsidRPr="004D5A2F">
        <w:rPr>
          <w:rFonts w:ascii="Gandhari Unicode" w:hAnsi="Gandhari Unicode" w:cs="e-Tamil OTC"/>
          <w:noProof/>
          <w:lang w:val="en-GB"/>
        </w:rPr>
        <w:t>irunta kuṟum kāl aṉṉattu</w:t>
      </w:r>
    </w:p>
    <w:p w14:paraId="4D9C3E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ṭōṭ</w:t>
      </w:r>
      <w:r w:rsidR="008013B9" w:rsidRPr="004D5A2F">
        <w:rPr>
          <w:rFonts w:ascii="Gandhari Unicode" w:hAnsi="Gandhari Unicode" w:cs="e-Tamil OTC"/>
          <w:noProof/>
          <w:lang w:val="en-GB"/>
        </w:rPr>
        <w:t>*</w:t>
      </w:r>
      <w:r w:rsidRPr="004D5A2F">
        <w:rPr>
          <w:rFonts w:ascii="Gandhari Unicode" w:hAnsi="Gandhari Unicode" w:cs="e-Tamil OTC"/>
          <w:noProof/>
          <w:lang w:val="en-GB"/>
        </w:rPr>
        <w:t xml:space="preserve"> iriyum vī tatai kāṉal</w:t>
      </w:r>
    </w:p>
    <w:p w14:paraId="7E23A248" w14:textId="77777777" w:rsidR="0074055C" w:rsidRPr="004D5A2F" w:rsidRDefault="009249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kaitaiyam</w:t>
      </w:r>
      <w:r w:rsidR="00CF70BD" w:rsidRPr="004D5A2F">
        <w:rPr>
          <w:rFonts w:ascii="Gandhari Unicode" w:hAnsi="Gandhari Unicode" w:cs="e-Tamil OTC"/>
          <w:noProof/>
          <w:lang w:val="en-GB"/>
        </w:rPr>
        <w:t xml:space="preserve"> taṇ puṉal cērppaṉoṭu</w:t>
      </w:r>
    </w:p>
    <w:p w14:paraId="38159EB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ceytaṉ</w:t>
      </w:r>
      <w:r w:rsidR="008013B9" w:rsidRPr="004D5A2F">
        <w:rPr>
          <w:rFonts w:ascii="Gandhari Unicode" w:hAnsi="Gandhari Unicode" w:cs="e-Tamil OTC"/>
          <w:i/>
          <w:iCs/>
          <w:noProof/>
          <w:lang w:val="en-GB"/>
        </w:rPr>
        <w:t>am-</w:t>
      </w:r>
      <w:r w:rsidRPr="004D5A2F">
        <w:rPr>
          <w:rFonts w:ascii="Gandhari Unicode" w:hAnsi="Gandhari Unicode" w:cs="e-Tamil OTC"/>
          <w:i/>
          <w:iCs/>
          <w:noProof/>
          <w:lang w:val="en-GB"/>
        </w:rPr>
        <w:t xml:space="preserve">maṉṟa </w:t>
      </w:r>
      <w:r w:rsidR="008013B9" w:rsidRPr="004D5A2F">
        <w:rPr>
          <w:rFonts w:ascii="Gandhari Unicode" w:hAnsi="Gandhari Unicode" w:cs="e-Tamil OTC"/>
          <w:i/>
          <w:iCs/>
          <w:noProof/>
          <w:lang w:val="en-GB"/>
        </w:rPr>
        <w:t>~</w:t>
      </w:r>
      <w:r w:rsidRPr="004D5A2F">
        <w:rPr>
          <w:rFonts w:ascii="Gandhari Unicode" w:hAnsi="Gandhari Unicode" w:cs="e-Tamil OTC"/>
          <w:i/>
          <w:iCs/>
          <w:noProof/>
          <w:lang w:val="en-GB"/>
        </w:rPr>
        <w:t>ōr</w:t>
      </w:r>
      <w:r w:rsidRPr="004D5A2F">
        <w:rPr>
          <w:rFonts w:ascii="Gandhari Unicode" w:hAnsi="Gandhari Unicode" w:cs="e-Tamil OTC"/>
          <w:noProof/>
          <w:lang w:val="en-GB"/>
        </w:rPr>
        <w:t xml:space="preserve"> pakai taru naṭp</w:t>
      </w:r>
      <w:r w:rsidR="008013B9" w:rsidRPr="004D5A2F">
        <w:rPr>
          <w:rFonts w:ascii="Gandhari Unicode" w:hAnsi="Gandhari Unicode" w:cs="e-Tamil OTC"/>
          <w:noProof/>
          <w:lang w:val="en-GB"/>
        </w:rPr>
        <w:t>*-</w:t>
      </w:r>
      <w:r w:rsidRPr="004D5A2F">
        <w:rPr>
          <w:rFonts w:ascii="Gandhari Unicode" w:hAnsi="Gandhari Unicode" w:cs="e-Tamil OTC"/>
          <w:noProof/>
          <w:lang w:val="en-GB"/>
        </w:rPr>
        <w:t>ē.</w:t>
      </w:r>
    </w:p>
    <w:p w14:paraId="307798CB" w14:textId="77777777" w:rsidR="0074055C" w:rsidRPr="004D5A2F" w:rsidRDefault="0074055C">
      <w:pPr>
        <w:pStyle w:val="Textbody"/>
        <w:spacing w:after="29" w:line="260" w:lineRule="exact"/>
        <w:jc w:val="both"/>
        <w:rPr>
          <w:rFonts w:ascii="Gandhari Unicode" w:hAnsi="Gandhari Unicode" w:cs="e-Tamil OTC"/>
          <w:noProof/>
          <w:lang w:val="en-GB"/>
        </w:rPr>
      </w:pPr>
    </w:p>
    <w:p w14:paraId="772D7F4E" w14:textId="77777777" w:rsidR="0074055C" w:rsidRPr="004D5A2F" w:rsidRDefault="0074055C">
      <w:pPr>
        <w:pStyle w:val="Textbody"/>
        <w:spacing w:after="29" w:line="260" w:lineRule="exact"/>
        <w:jc w:val="both"/>
        <w:rPr>
          <w:rFonts w:ascii="Gandhari Unicode" w:hAnsi="Gandhari Unicode" w:cs="e-Tamil OTC"/>
          <w:noProof/>
          <w:lang w:val="en-GB"/>
        </w:rPr>
      </w:pPr>
    </w:p>
    <w:p w14:paraId="2779D231" w14:textId="77777777" w:rsidR="0074055C" w:rsidRPr="004D5A2F" w:rsidRDefault="0074055C">
      <w:pPr>
        <w:pStyle w:val="Textbody"/>
        <w:spacing w:after="29" w:line="260" w:lineRule="exact"/>
        <w:jc w:val="both"/>
        <w:rPr>
          <w:rFonts w:ascii="Gandhari Unicode" w:hAnsi="Gandhari Unicode" w:cs="e-Tamil OTC"/>
          <w:noProof/>
          <w:lang w:val="en-GB"/>
        </w:rPr>
      </w:pPr>
    </w:p>
    <w:p w14:paraId="078169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0AADF411" w14:textId="77777777" w:rsidR="0074055C" w:rsidRPr="004D5A2F" w:rsidRDefault="0074055C">
      <w:pPr>
        <w:pStyle w:val="Textbody"/>
        <w:spacing w:after="29" w:line="260" w:lineRule="exact"/>
        <w:jc w:val="both"/>
        <w:rPr>
          <w:rFonts w:ascii="Gandhari Unicode" w:hAnsi="Gandhari Unicode" w:cs="e-Tamil OTC"/>
          <w:noProof/>
          <w:lang w:val="en-GB"/>
        </w:rPr>
      </w:pPr>
    </w:p>
    <w:p w14:paraId="4E78F3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kill- work prospered- sharpness mouth throw- chisel</w:t>
      </w:r>
    </w:p>
    <w:p w14:paraId="1123B3E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face happen(inf.) gored-</w:t>
      </w:r>
      <w:r w:rsidRPr="004D5A2F">
        <w:rPr>
          <w:rStyle w:val="FootnoteReference"/>
          <w:rFonts w:ascii="Gandhari Unicode" w:hAnsi="Gandhari Unicode" w:cs="e-Tamil OTC"/>
          <w:noProof/>
          <w:lang w:val="en-GB"/>
        </w:rPr>
        <w:footnoteReference w:id="433"/>
      </w:r>
      <w:r w:rsidRPr="004D5A2F">
        <w:rPr>
          <w:rFonts w:ascii="Gandhari Unicode" w:hAnsi="Gandhari Unicode" w:cs="e-Tamil OTC"/>
          <w:noProof/>
          <w:lang w:val="en-GB"/>
        </w:rPr>
        <w:t xml:space="preserve"> dry- bamboo endure- core</w:t>
      </w:r>
    </w:p>
    <w:p w14:paraId="21BA46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endure- difficult water desert(obl.) thrown drag- speed</w:t>
      </w:r>
    </w:p>
    <w:p w14:paraId="023B9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w:t>
      </w:r>
      <w:r w:rsidR="006A0398" w:rsidRPr="004D5A2F">
        <w:rPr>
          <w:rFonts w:ascii="Gandhari Unicode" w:hAnsi="Gandhari Unicode" w:cs="e-Tamil OTC"/>
          <w:noProof/>
          <w:lang w:val="en-GB"/>
        </w:rPr>
        <w:t>nt boat fisherman(h.) horn-</w:t>
      </w:r>
      <w:r w:rsidRPr="004D5A2F">
        <w:rPr>
          <w:rFonts w:ascii="Gandhari Unicode" w:hAnsi="Gandhari Unicode" w:cs="e-Tamil OTC"/>
          <w:noProof/>
          <w:lang w:val="en-GB"/>
        </w:rPr>
        <w:t xml:space="preserve"> fish throw(inf.)</w:t>
      </w:r>
    </w:p>
    <w:p w14:paraId="4230B5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shore been- short leg (white)-aquatic-bird(obl.)</w:t>
      </w:r>
    </w:p>
    <w:p w14:paraId="61A6C2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mass retreating- blossom be-full- seashore-grove</w:t>
      </w:r>
    </w:p>
    <w:p w14:paraId="558B2B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Kaitai(-tree)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cool flood coast-he-with</w:t>
      </w:r>
    </w:p>
    <w:p w14:paraId="57090F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we-made</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one enmity give-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1952207" w14:textId="77777777" w:rsidR="0074055C" w:rsidRPr="004D5A2F" w:rsidRDefault="0074055C">
      <w:pPr>
        <w:pStyle w:val="Textbody"/>
        <w:spacing w:after="29"/>
        <w:jc w:val="both"/>
        <w:rPr>
          <w:rFonts w:ascii="Gandhari Unicode" w:hAnsi="Gandhari Unicode" w:cs="e-Tamil OTC"/>
          <w:noProof/>
          <w:lang w:val="en-GB"/>
        </w:rPr>
      </w:pPr>
    </w:p>
    <w:p w14:paraId="21472842" w14:textId="77777777" w:rsidR="0074055C" w:rsidRPr="004D5A2F" w:rsidRDefault="0074055C">
      <w:pPr>
        <w:pStyle w:val="Textbody"/>
        <w:spacing w:after="29"/>
        <w:jc w:val="both"/>
        <w:rPr>
          <w:rFonts w:ascii="Gandhari Unicode" w:hAnsi="Gandhari Unicode" w:cs="e-Tamil OTC"/>
          <w:noProof/>
          <w:lang w:val="en-GB"/>
        </w:rPr>
      </w:pPr>
    </w:p>
    <w:p w14:paraId="41E02AE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Friendship that gives only enmity we made indeed</w:t>
      </w:r>
    </w:p>
    <w:p w14:paraId="4FDB430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cool-flooded Kaitai tree coast</w:t>
      </w:r>
    </w:p>
    <w:p w14:paraId="29A72C3A"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full of blossoms, where the white multitude</w:t>
      </w:r>
    </w:p>
    <w:p w14:paraId="0D5867E4" w14:textId="77777777" w:rsidR="0074055C" w:rsidRPr="004D5A2F" w:rsidRDefault="00CF70BD">
      <w:pPr>
        <w:pStyle w:val="Textbody"/>
        <w:tabs>
          <w:tab w:val="left" w:pos="413"/>
        </w:tabs>
        <w:spacing w:after="28"/>
        <w:jc w:val="both"/>
        <w:rPr>
          <w:rFonts w:ascii="Gandhari Unicode" w:hAnsi="Gandhari Unicode" w:cs="e-Tamil OTC"/>
          <w:noProof/>
          <w:lang w:val="en-GB"/>
        </w:rPr>
      </w:pPr>
      <w:r w:rsidRPr="004D5A2F">
        <w:rPr>
          <w:rFonts w:ascii="Gandhari Unicode" w:hAnsi="Gandhari Unicode" w:cs="e-Tamil OTC"/>
          <w:noProof/>
          <w:lang w:val="en-GB"/>
        </w:rPr>
        <w:tab/>
        <w:t>of short-legged geese perched on the long shore is retreating,</w:t>
      </w:r>
    </w:p>
    <w:p w14:paraId="13965FDC" w14:textId="77777777" w:rsidR="0074055C" w:rsidRPr="004D5A2F" w:rsidRDefault="00CF70BD">
      <w:pPr>
        <w:pStyle w:val="Textbody"/>
        <w:tabs>
          <w:tab w:val="left" w:pos="1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6A0398" w:rsidRPr="004D5A2F">
        <w:rPr>
          <w:rFonts w:ascii="Gandhari Unicode" w:hAnsi="Gandhari Unicode" w:cs="e-Tamil OTC"/>
          <w:noProof/>
          <w:lang w:val="en-GB"/>
        </w:rPr>
        <w:t>as the fishermen throw up sword</w:t>
      </w:r>
      <w:r w:rsidRPr="004D5A2F">
        <w:rPr>
          <w:rFonts w:ascii="Gandhari Unicode" w:hAnsi="Gandhari Unicode" w:cs="e-Tamil OTC"/>
          <w:noProof/>
          <w:lang w:val="en-GB"/>
        </w:rPr>
        <w:t>fish</w:t>
      </w:r>
      <w:r w:rsidRPr="004D5A2F">
        <w:rPr>
          <w:rStyle w:val="FootnoteReference"/>
          <w:rFonts w:ascii="Gandhari Unicode" w:hAnsi="Gandhari Unicode" w:cs="e-Tamil OTC"/>
          <w:noProof/>
          <w:lang w:val="en-GB"/>
        </w:rPr>
        <w:footnoteReference w:id="434"/>
      </w:r>
      <w:r w:rsidRPr="004D5A2F">
        <w:rPr>
          <w:rFonts w:ascii="Gandhari Unicode" w:hAnsi="Gandhari Unicode" w:cs="e-Tamil OTC"/>
          <w:noProof/>
          <w:lang w:val="en-GB"/>
        </w:rPr>
        <w:t>, with [their] curved boats,</w:t>
      </w:r>
    </w:p>
    <w:p w14:paraId="0AE8401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quick in thrusting [and] dragging</w:t>
      </w:r>
      <w:r w:rsidRPr="004D5A2F">
        <w:rPr>
          <w:rStyle w:val="FootnoteReference"/>
          <w:rFonts w:ascii="Gandhari Unicode" w:hAnsi="Gandhari Unicode" w:cs="e-Tamil OTC"/>
          <w:noProof/>
          <w:lang w:val="en-GB"/>
        </w:rPr>
        <w:footnoteReference w:id="435"/>
      </w:r>
      <w:r w:rsidRPr="004D5A2F">
        <w:rPr>
          <w:rFonts w:ascii="Gandhari Unicode" w:hAnsi="Gandhari Unicode" w:cs="e-Tamil OTC"/>
          <w:noProof/>
          <w:lang w:val="en-GB"/>
        </w:rPr>
        <w:t xml:space="preserve"> in the water desert</w:t>
      </w:r>
    </w:p>
    <w:p w14:paraId="0AEF323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endure,</w:t>
      </w:r>
    </w:p>
    <w:p w14:paraId="1565E729"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tough rods of dried bamboo joined top-wise,</w:t>
      </w:r>
    </w:p>
    <w:p w14:paraId="0161C373"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sharp-edged thrusting blades, suitable for the work of killing.</w:t>
      </w:r>
      <w:r w:rsidRPr="004D5A2F">
        <w:rPr>
          <w:rStyle w:val="FootnoteReference"/>
          <w:rFonts w:ascii="Gandhari Unicode" w:hAnsi="Gandhari Unicode" w:cs="e-Tamil OTC"/>
          <w:noProof/>
          <w:lang w:val="en-GB"/>
        </w:rPr>
        <w:footnoteReference w:id="436"/>
      </w:r>
    </w:p>
    <w:p w14:paraId="1E93C50E" w14:textId="77777777" w:rsidR="0074055C" w:rsidRPr="004D5A2F" w:rsidRDefault="0074055C">
      <w:pPr>
        <w:pStyle w:val="Textbody"/>
        <w:spacing w:after="0"/>
        <w:jc w:val="both"/>
        <w:rPr>
          <w:rFonts w:ascii="Gandhari Unicode" w:hAnsi="Gandhari Unicode" w:cs="e-Tamil OTC"/>
          <w:noProof/>
          <w:lang w:val="en-GB"/>
        </w:rPr>
      </w:pPr>
    </w:p>
    <w:p w14:paraId="25FB7F5B"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C51A029"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குப்பை கோழியார்: </w:t>
      </w:r>
      <w:r w:rsidRPr="004D5A2F">
        <w:rPr>
          <w:rFonts w:ascii="Gandhari Unicode" w:hAnsi="Gandhari Unicode"/>
          <w:i w:val="0"/>
          <w:iCs w:val="0"/>
          <w:color w:val="auto"/>
        </w:rPr>
        <w:t>SHE</w:t>
      </w:r>
    </w:p>
    <w:p w14:paraId="227A1B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காப்புமிகுதிக்கண் தோழி அறத்தொடு நிற்பாளாகத் தனது ஆற்றாமை தோன்றத் தலைமகள்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தலைவி) தன்னுள்ளே கூறியது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சொல்லியது).</w:t>
      </w:r>
    </w:p>
    <w:p w14:paraId="4188590A" w14:textId="77777777" w:rsidR="0074055C" w:rsidRPr="004D5A2F" w:rsidRDefault="0074055C">
      <w:pPr>
        <w:pStyle w:val="Textbody"/>
        <w:spacing w:after="29"/>
        <w:jc w:val="both"/>
        <w:rPr>
          <w:rFonts w:ascii="Gandhari Unicode" w:hAnsi="Gandhari Unicode" w:cs="e-Tamil OTC"/>
          <w:noProof/>
          <w:lang w:val="en-GB"/>
        </w:rPr>
      </w:pPr>
    </w:p>
    <w:p w14:paraId="26CCB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கண்டர வந்த காம </w:t>
      </w:r>
      <w:r w:rsidRPr="004D5A2F">
        <w:rPr>
          <w:rFonts w:ascii="Gandhari Unicode" w:hAnsi="Gandhari Unicode" w:cs="e-Tamil OTC"/>
          <w:noProof/>
          <w:u w:val="wave"/>
          <w:cs/>
          <w:lang w:val="en-GB"/>
        </w:rPr>
        <w:t>வொள்ளெரி</w:t>
      </w:r>
    </w:p>
    <w:p w14:paraId="161D20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யென்புற நலியினு மவரொடு பேணிச்</w:t>
      </w:r>
    </w:p>
    <w:p w14:paraId="766DA7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சென்றுநா முயங்கற் கருங்காட் சியமே</w:t>
      </w:r>
    </w:p>
    <w:p w14:paraId="67ACBA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வந்தஞர் களைதலை யவராற் றலரே</w:t>
      </w:r>
    </w:p>
    <w:p w14:paraId="687E01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யுய்த்தனர் விடாஅர் பிரித்திடை களையார்</w:t>
      </w:r>
    </w:p>
    <w:p w14:paraId="44FB2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குப்பைக் கோழித் தனிப்போர் போல</w:t>
      </w:r>
    </w:p>
    <w:p w14:paraId="72456D2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விளிவாங்கு விளியி னல்லது</w:t>
      </w:r>
    </w:p>
    <w:p w14:paraId="6C7A76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களைவோ </w:t>
      </w:r>
      <w:r w:rsidRPr="004D5A2F">
        <w:rPr>
          <w:rFonts w:ascii="Gandhari Unicode" w:hAnsi="Gandhari Unicode" w:cs="e-Tamil OTC"/>
          <w:noProof/>
          <w:u w:val="wave"/>
          <w:cs/>
          <w:lang w:val="en-GB"/>
        </w:rPr>
        <w:t>ரிலையா</w:t>
      </w:r>
      <w:r w:rsidRPr="004D5A2F">
        <w:rPr>
          <w:rFonts w:ascii="Gandhari Unicode" w:hAnsi="Gandhari Unicode" w:cs="e-Tamil OTC"/>
          <w:noProof/>
          <w:cs/>
          <w:lang w:val="en-GB"/>
        </w:rPr>
        <w:t xml:space="preserve"> னுற்ற நோயே.</w:t>
      </w:r>
    </w:p>
    <w:p w14:paraId="312C37F8" w14:textId="77777777" w:rsidR="0074055C" w:rsidRPr="004D5A2F" w:rsidRDefault="0074055C">
      <w:pPr>
        <w:pStyle w:val="Textbody"/>
        <w:spacing w:after="29"/>
        <w:jc w:val="both"/>
        <w:rPr>
          <w:rFonts w:ascii="Gandhari Unicode" w:hAnsi="Gandhari Unicode" w:cs="e-Tamil OTC"/>
          <w:noProof/>
          <w:lang w:val="en-GB"/>
        </w:rPr>
      </w:pPr>
    </w:p>
    <w:p w14:paraId="086BE0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தாம்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யுய்த்தனர் விடாஅர்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யுத்தனர் விடாஅர்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யுத்தனர் விடார்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களையார் </w:t>
      </w:r>
      <w:r w:rsidRPr="004D5A2F">
        <w:rPr>
          <w:rFonts w:ascii="Gandhari Unicode" w:hAnsi="Gandhari Unicode" w:cs="e-Tamil OTC"/>
          <w:noProof/>
          <w:lang w:val="en-GB"/>
        </w:rPr>
        <w:t xml:space="preserve">C1+2+3v, EA, Cām.; </w:t>
      </w:r>
      <w:r w:rsidRPr="004D5A2F">
        <w:rPr>
          <w:rFonts w:ascii="Gandhari Unicode" w:hAnsi="Gandhari Unicode" w:cs="e-Tamil OTC"/>
          <w:noProof/>
          <w:cs/>
          <w:lang w:val="en-GB"/>
        </w:rPr>
        <w:t xml:space="preserve">களைஇயார்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களைஅயார்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L1, C1+2+3v, EA, Cām.; </w:t>
      </w:r>
      <w:r w:rsidRPr="004D5A2F">
        <w:rPr>
          <w:rFonts w:ascii="Gandhari Unicode" w:hAnsi="Gandhari Unicode" w:cs="e-Tamil OTC"/>
          <w:noProof/>
          <w:cs/>
          <w:lang w:val="en-GB"/>
        </w:rPr>
        <w:t xml:space="preserve">பொல்லி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பொலிவிளி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G1+2v; </w:t>
      </w:r>
      <w:r w:rsidRPr="004D5A2F">
        <w:rPr>
          <w:rFonts w:ascii="Gandhari Unicode" w:hAnsi="Gandhari Unicode" w:cs="e-Tamil OTC"/>
          <w:noProof/>
          <w:cs/>
          <w:lang w:val="en-GB"/>
        </w:rPr>
        <w:t xml:space="preserve">பொதுவினி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bookmarkStart w:id="25" w:name="DDE_LINK39"/>
      <w:r w:rsidRPr="004D5A2F">
        <w:rPr>
          <w:rFonts w:ascii="Gandhari Unicode" w:hAnsi="Gandhari Unicode" w:cs="e-Tamil OTC"/>
          <w:noProof/>
          <w:cs/>
          <w:lang w:val="en-GB"/>
        </w:rPr>
        <w:t>ரி</w:t>
      </w:r>
      <w:bookmarkEnd w:id="25"/>
      <w:r w:rsidRPr="004D5A2F">
        <w:rPr>
          <w:rFonts w:ascii="Gandhari Unicode" w:hAnsi="Gandhari Unicode" w:cs="e-Tamil OTC"/>
          <w:noProof/>
          <w:cs/>
          <w:lang w:val="en-GB"/>
        </w:rPr>
        <w:t xml:space="preserve">லையா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ரில்லையா </w:t>
      </w:r>
      <w:r w:rsidRPr="004D5A2F">
        <w:rPr>
          <w:rFonts w:ascii="Gandhari Unicode" w:hAnsi="Gandhari Unicode" w:cs="e-Tamil OTC"/>
          <w:noProof/>
          <w:lang w:val="en-GB"/>
        </w:rPr>
        <w:t xml:space="preserve">L1, C2+3,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னோயே </w:t>
      </w:r>
      <w:r w:rsidRPr="004D5A2F">
        <w:rPr>
          <w:rFonts w:ascii="Gandhari Unicode" w:hAnsi="Gandhari Unicode" w:cs="e-Tamil OTC"/>
          <w:noProof/>
          <w:lang w:val="en-GB"/>
        </w:rPr>
        <w:t>L1</w:t>
      </w:r>
    </w:p>
    <w:p w14:paraId="2D7F9DC8" w14:textId="77777777" w:rsidR="0074055C" w:rsidRPr="004D5A2F" w:rsidRDefault="0074055C">
      <w:pPr>
        <w:pStyle w:val="Textbody"/>
        <w:spacing w:after="29"/>
        <w:jc w:val="both"/>
        <w:rPr>
          <w:rFonts w:ascii="Gandhari Unicode" w:hAnsi="Gandhari Unicode" w:cs="e-Tamil OTC"/>
          <w:noProof/>
          <w:lang w:val="en-GB"/>
        </w:rPr>
      </w:pPr>
    </w:p>
    <w:p w14:paraId="13D4BE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tara vanta kāmam </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w:t>
      </w:r>
      <w:r w:rsidR="006D3692" w:rsidRPr="004D5A2F">
        <w:rPr>
          <w:rFonts w:ascii="Gandhari Unicode" w:hAnsi="Gandhari Unicode" w:cs="e-Tamil OTC"/>
          <w:noProof/>
          <w:lang w:val="en-GB"/>
        </w:rPr>
        <w:t>+</w:t>
      </w:r>
      <w:r w:rsidRPr="004D5A2F">
        <w:rPr>
          <w:rFonts w:ascii="Gandhari Unicode" w:hAnsi="Gandhari Unicode" w:cs="e-Tamil OTC"/>
          <w:noProof/>
          <w:lang w:val="en-GB"/>
        </w:rPr>
        <w:t>eri</w:t>
      </w:r>
    </w:p>
    <w:p w14:paraId="639FDABA"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uṟa naliyiṉum avaroṭu pēṇi</w:t>
      </w:r>
      <w:r w:rsidRPr="004D5A2F">
        <w:rPr>
          <w:rFonts w:ascii="Gandhari Unicode" w:hAnsi="Gandhari Unicode" w:cs="e-Tamil OTC"/>
          <w:noProof/>
          <w:lang w:val="en-GB"/>
        </w:rPr>
        <w:t>+</w:t>
      </w:r>
    </w:p>
    <w:p w14:paraId="0696F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ceṉṟu nām muyaṅkaṟ</w:t>
      </w:r>
      <w:r w:rsidR="006D3692" w:rsidRPr="004D5A2F">
        <w:rPr>
          <w:rFonts w:ascii="Gandhari Unicode" w:hAnsi="Gandhari Unicode" w:cs="e-Tamil OTC"/>
          <w:noProof/>
          <w:lang w:val="en-GB"/>
        </w:rPr>
        <w:t>k*</w:t>
      </w:r>
      <w:r w:rsidRPr="004D5A2F">
        <w:rPr>
          <w:rFonts w:ascii="Gandhari Unicode" w:hAnsi="Gandhari Unicode" w:cs="e-Tamil OTC"/>
          <w:noProof/>
          <w:lang w:val="en-GB"/>
        </w:rPr>
        <w:t xml:space="preserve"> arum kāṭ</w:t>
      </w:r>
      <w:r w:rsidR="006D3692" w:rsidRPr="004D5A2F">
        <w:rPr>
          <w:rFonts w:ascii="Gandhari Unicode" w:hAnsi="Gandhari Unicode" w:cs="e-Tamil OTC"/>
          <w:noProof/>
          <w:lang w:val="en-GB"/>
        </w:rPr>
        <w:t>ci</w:t>
      </w:r>
      <w:r w:rsidRPr="004D5A2F">
        <w:rPr>
          <w:rFonts w:ascii="Gandhari Unicode" w:hAnsi="Gandhari Unicode" w:cs="e-Tamil OTC"/>
          <w:noProof/>
          <w:lang w:val="en-GB"/>
        </w:rPr>
        <w:t>yam</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696CCED0"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w:t>
      </w:r>
      <w:r w:rsidR="00CF70BD" w:rsidRPr="004D5A2F">
        <w:rPr>
          <w:rFonts w:ascii="Gandhari Unicode" w:hAnsi="Gandhari Unicode" w:cs="e-Tamil OTC"/>
          <w:noProof/>
          <w:lang w:val="en-GB"/>
        </w:rPr>
        <w:t xml:space="preserve"> añar kaḷaitalai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āṟṟalar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E46DDF4"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uyttaṉar viṭāar piritt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kaḷaiyār</w:t>
      </w:r>
    </w:p>
    <w:p w14:paraId="4FBD8B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kuppai kōḻi taṉi pōr pōla</w:t>
      </w:r>
    </w:p>
    <w:p w14:paraId="35A4EC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viḷiv</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āṅku viḷiyiṉ allatu</w:t>
      </w:r>
    </w:p>
    <w:p w14:paraId="12FFA38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kaḷaivōr </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yāṉ uṟṟa nōy</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74307955" w14:textId="77777777" w:rsidR="0074055C" w:rsidRPr="004D5A2F" w:rsidRDefault="0074055C">
      <w:pPr>
        <w:pStyle w:val="Textbody"/>
        <w:spacing w:after="29" w:line="260" w:lineRule="exact"/>
        <w:jc w:val="both"/>
        <w:rPr>
          <w:rFonts w:ascii="Gandhari Unicode" w:hAnsi="Gandhari Unicode" w:cs="e-Tamil OTC"/>
          <w:noProof/>
          <w:lang w:val="en-GB"/>
        </w:rPr>
      </w:pPr>
    </w:p>
    <w:p w14:paraId="02AB9A2F" w14:textId="77777777" w:rsidR="0074055C" w:rsidRPr="004D5A2F" w:rsidRDefault="0074055C">
      <w:pPr>
        <w:pStyle w:val="Textbody"/>
        <w:spacing w:after="29" w:line="260" w:lineRule="exact"/>
        <w:jc w:val="both"/>
        <w:rPr>
          <w:rFonts w:ascii="Gandhari Unicode" w:hAnsi="Gandhari Unicode" w:cs="e-Tamil OTC"/>
          <w:noProof/>
          <w:lang w:val="en-GB"/>
        </w:rPr>
      </w:pPr>
    </w:p>
    <w:p w14:paraId="0C46AA8F" w14:textId="77777777" w:rsidR="0074055C" w:rsidRPr="004D5A2F" w:rsidRDefault="0074055C">
      <w:pPr>
        <w:pStyle w:val="Textbody"/>
        <w:spacing w:after="29" w:line="260" w:lineRule="exact"/>
        <w:jc w:val="both"/>
        <w:rPr>
          <w:rFonts w:ascii="Gandhari Unicode" w:hAnsi="Gandhari Unicode" w:cs="e-Tamil OTC"/>
          <w:noProof/>
          <w:lang w:val="en-GB"/>
        </w:rPr>
      </w:pPr>
    </w:p>
    <w:p w14:paraId="0E09ED3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herself by HER, so that her lack of strength appeared, while the confidante stood firm in duty, during an increase in guarding.</w:t>
      </w:r>
    </w:p>
    <w:p w14:paraId="2DDF4453" w14:textId="77777777" w:rsidR="0074055C" w:rsidRPr="004D5A2F" w:rsidRDefault="0074055C">
      <w:pPr>
        <w:pStyle w:val="Textbody"/>
        <w:spacing w:after="29" w:line="260" w:lineRule="exact"/>
        <w:jc w:val="both"/>
        <w:rPr>
          <w:rFonts w:ascii="Gandhari Unicode" w:hAnsi="Gandhari Unicode" w:cs="e-Tamil OTC"/>
          <w:noProof/>
          <w:lang w:val="en-GB"/>
        </w:rPr>
      </w:pPr>
    </w:p>
    <w:p w14:paraId="694CE2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give(inf.) come- desire bright flame</w:t>
      </w:r>
    </w:p>
    <w:p w14:paraId="45986A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bone have(inf.) afflict-if-even he(h.)-with esteemed</w:t>
      </w:r>
    </w:p>
    <w:p w14:paraId="03397C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gone we embracing(dat.) difficult sight-we</w:t>
      </w:r>
      <w:r w:rsidRPr="004D5A2F">
        <w:rPr>
          <w:rFonts w:ascii="Gandhari Unicode" w:hAnsi="Gandhari Unicode" w:cs="e-Tamil OTC"/>
          <w:noProof/>
          <w:position w:val="6"/>
          <w:lang w:val="en-GB"/>
        </w:rPr>
        <w:t>ē</w:t>
      </w:r>
    </w:p>
    <w:p w14:paraId="4F6AEEF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come(abs.) sorrow removing(acc.) he(h.) able-not-he(h.)</w:t>
      </w:r>
      <w:r w:rsidRPr="004D5A2F">
        <w:rPr>
          <w:rFonts w:ascii="Gandhari Unicode" w:hAnsi="Gandhari Unicode" w:cs="e-Tamil OTC"/>
          <w:noProof/>
          <w:position w:val="6"/>
          <w:lang w:val="en-GB"/>
        </w:rPr>
        <w:t>ē</w:t>
      </w:r>
    </w:p>
    <w:p w14:paraId="545EE5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he-sent(h.) let-not-he(h.) separated middle remove-not-he(h.)</w:t>
      </w:r>
    </w:p>
    <w:p w14:paraId="57A6D42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heap fowl solitude battle be-similar</w:t>
      </w:r>
    </w:p>
    <w:p w14:paraId="362541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perishing there perish-if besides</w:t>
      </w:r>
    </w:p>
    <w:p w14:paraId="4E45C5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removing-he(h.) not I had- pain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5C57CCA" w14:textId="77777777" w:rsidR="0074055C" w:rsidRPr="004D5A2F" w:rsidRDefault="0074055C">
      <w:pPr>
        <w:pStyle w:val="Textbody"/>
        <w:spacing w:after="29"/>
        <w:jc w:val="both"/>
        <w:rPr>
          <w:rFonts w:ascii="Gandhari Unicode" w:hAnsi="Gandhari Unicode" w:cs="e-Tamil OTC"/>
          <w:noProof/>
          <w:lang w:val="en-GB"/>
        </w:rPr>
      </w:pPr>
    </w:p>
    <w:p w14:paraId="64513DBA" w14:textId="77777777" w:rsidR="0074055C" w:rsidRPr="004D5A2F" w:rsidRDefault="0074055C">
      <w:pPr>
        <w:pStyle w:val="Textbody"/>
        <w:spacing w:after="29"/>
        <w:jc w:val="both"/>
        <w:rPr>
          <w:rFonts w:ascii="Gandhari Unicode" w:hAnsi="Gandhari Unicode" w:cs="e-Tamil OTC"/>
          <w:noProof/>
          <w:lang w:val="en-GB"/>
        </w:rPr>
      </w:pPr>
    </w:p>
    <w:p w14:paraId="1BB9FB7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though the bright flame of desire,</w:t>
      </w:r>
    </w:p>
    <w:p w14:paraId="48EFBC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came as the eye brought [it] on,</w:t>
      </w:r>
    </w:p>
    <w:p w14:paraId="3023FDCC"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afflicts [us] to the bone, having developed esteem towards him,</w:t>
      </w:r>
      <w:r w:rsidRPr="004D5A2F">
        <w:rPr>
          <w:rStyle w:val="FootnoteReference"/>
          <w:rFonts w:ascii="Gandhari Unicode" w:hAnsi="Gandhari Unicode" w:cs="e-Tamil OTC"/>
          <w:noProof/>
          <w:lang w:val="en-GB"/>
        </w:rPr>
        <w:footnoteReference w:id="437"/>
      </w:r>
    </w:p>
    <w:p w14:paraId="6FCC535F"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we [are] a rare sight [difficult] to embrace.</w:t>
      </w:r>
      <w:r w:rsidRPr="004D5A2F">
        <w:rPr>
          <w:rStyle w:val="FootnoteReference"/>
          <w:rFonts w:ascii="Gandhari Unicode" w:hAnsi="Gandhari Unicode" w:cs="e-Tamil OTC"/>
          <w:noProof/>
          <w:lang w:val="en-GB"/>
        </w:rPr>
        <w:footnoteReference w:id="438"/>
      </w:r>
    </w:p>
    <w:p w14:paraId="0CA762AB" w14:textId="77777777" w:rsidR="0074055C" w:rsidRPr="004D5A2F" w:rsidRDefault="00CF70BD">
      <w:pPr>
        <w:pStyle w:val="Textbody"/>
        <w:spacing w:after="113"/>
        <w:jc w:val="both"/>
        <w:rPr>
          <w:rFonts w:ascii="Gandhari Unicode" w:hAnsi="Gandhari Unicode" w:cs="e-Tamil OTC"/>
          <w:noProof/>
          <w:lang w:val="en-GB"/>
        </w:rPr>
      </w:pPr>
      <w:r w:rsidRPr="004D5A2F">
        <w:rPr>
          <w:rFonts w:ascii="Gandhari Unicode" w:hAnsi="Gandhari Unicode" w:cs="e-Tamil OTC"/>
          <w:noProof/>
          <w:lang w:val="en-GB"/>
        </w:rPr>
        <w:t>He is not able to come [and] remove [my] sorrow.</w:t>
      </w:r>
    </w:p>
    <w:p w14:paraId="0C80F7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 one is there to remove the pain I have,</w:t>
      </w:r>
    </w:p>
    <w:p w14:paraId="4A9207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not it perishes</w:t>
      </w:r>
      <w:r w:rsidRPr="004D5A2F">
        <w:rPr>
          <w:rStyle w:val="FootnoteReference"/>
          <w:rFonts w:ascii="Gandhari Unicode" w:hAnsi="Gandhari Unicode" w:cs="e-Tamil OTC"/>
          <w:noProof/>
          <w:lang w:val="en-GB"/>
        </w:rPr>
        <w:footnoteReference w:id="439"/>
      </w:r>
      <w:r w:rsidRPr="004D5A2F">
        <w:rPr>
          <w:rFonts w:ascii="Gandhari Unicode" w:hAnsi="Gandhari Unicode" w:cs="e-Tamil OTC"/>
          <w:noProof/>
          <w:lang w:val="en-GB"/>
        </w:rPr>
        <w:t xml:space="preserve"> [then and] there,</w:t>
      </w:r>
      <w:r w:rsidRPr="004D5A2F">
        <w:rPr>
          <w:rStyle w:val="FootnoteReference"/>
          <w:rFonts w:ascii="Gandhari Unicode" w:hAnsi="Gandhari Unicode" w:cs="e-Tamil OTC"/>
          <w:noProof/>
          <w:lang w:val="en-GB"/>
        </w:rPr>
        <w:footnoteReference w:id="440"/>
      </w:r>
    </w:p>
    <w:p w14:paraId="5F482D3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cocks in a lone battle over a heap:</w:t>
      </w:r>
    </w:p>
    <w:p w14:paraId="6EFBE12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 who has sent [them and] does not leave [them] off,</w:t>
      </w:r>
    </w:p>
    <w:p w14:paraId="4FF8D8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doesn't separate [and] in between remove [them].</w:t>
      </w:r>
      <w:r w:rsidRPr="004D5A2F">
        <w:rPr>
          <w:rStyle w:val="FootnoteReference"/>
          <w:rFonts w:ascii="Gandhari Unicode" w:hAnsi="Gandhari Unicode" w:cs="e-Tamil OTC"/>
          <w:noProof/>
          <w:lang w:val="en-GB"/>
        </w:rPr>
        <w:footnoteReference w:id="441"/>
      </w:r>
    </w:p>
    <w:p w14:paraId="188735F0" w14:textId="77777777" w:rsidR="0074055C" w:rsidRPr="004D5A2F" w:rsidRDefault="0074055C">
      <w:pPr>
        <w:pStyle w:val="Textbody"/>
        <w:spacing w:after="0"/>
        <w:jc w:val="both"/>
        <w:rPr>
          <w:rFonts w:ascii="Gandhari Unicode" w:hAnsi="Gandhari Unicode" w:cs="e-Tamil OTC"/>
          <w:b/>
          <w:noProof/>
          <w:lang w:val="en-GB"/>
        </w:rPr>
      </w:pPr>
    </w:p>
    <w:p w14:paraId="162CFF8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753682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35CFB4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காப்புமிகுதியால் நெஞ்சு மிக்கது வாய் சேர்ந்து கிழத்தி உரைத்தது.</w:t>
      </w:r>
    </w:p>
    <w:p w14:paraId="7C47ABA6" w14:textId="77777777" w:rsidR="0074055C" w:rsidRPr="004D5A2F" w:rsidRDefault="0074055C">
      <w:pPr>
        <w:pStyle w:val="Textbody"/>
        <w:spacing w:after="29"/>
        <w:jc w:val="both"/>
        <w:rPr>
          <w:rFonts w:ascii="Gandhari Unicode" w:hAnsi="Gandhari Unicode" w:cs="e-Tamil OTC"/>
          <w:noProof/>
          <w:lang w:val="en-GB"/>
        </w:rPr>
      </w:pPr>
    </w:p>
    <w:p w14:paraId="64910B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மெல்லிய வினிய மேவரு தகுந</w:t>
      </w:r>
    </w:p>
    <w:p w14:paraId="2B6A3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விவைமொழி யாமெனச் சொல்லினு மவைநீ</w:t>
      </w:r>
    </w:p>
    <w:p w14:paraId="257D1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மறத்தியோ வாழியென் னெஞ்சே பலவுடன்</w:t>
      </w:r>
    </w:p>
    <w:p w14:paraId="4A92F8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w:t>
      </w:r>
      <w:r w:rsidRPr="004D5A2F">
        <w:rPr>
          <w:rFonts w:ascii="Gandhari Unicode" w:hAnsi="Gandhari Unicode" w:cs="e-Tamil OTC"/>
          <w:noProof/>
          <w:u w:val="wave"/>
          <w:cs/>
          <w:lang w:val="en-GB"/>
        </w:rPr>
        <w:t>மாஅத்துத்</w:t>
      </w:r>
      <w:r w:rsidRPr="004D5A2F">
        <w:rPr>
          <w:rFonts w:ascii="Gandhari Unicode" w:hAnsi="Gandhari Unicode" w:cs="e-Tamil OTC"/>
          <w:noProof/>
          <w:cs/>
          <w:lang w:val="en-GB"/>
        </w:rPr>
        <w:t xml:space="preserve"> தாதமர் பூவின்</w:t>
      </w:r>
    </w:p>
    <w:p w14:paraId="03664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வண்டுவீழ் பயருங்</w:t>
      </w:r>
      <w:r w:rsidRPr="004D5A2F">
        <w:rPr>
          <w:rFonts w:ascii="Gandhari Unicode" w:hAnsi="Gandhari Unicode" w:cs="e-Tamil OTC"/>
          <w:noProof/>
          <w:cs/>
          <w:lang w:val="en-GB"/>
        </w:rPr>
        <w:t xml:space="preserve"> கானற்</w:t>
      </w:r>
    </w:p>
    <w:p w14:paraId="064F00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றண்கடற்</w:t>
      </w:r>
      <w:r w:rsidRPr="004D5A2F">
        <w:rPr>
          <w:rFonts w:ascii="Gandhari Unicode" w:hAnsi="Gandhari Unicode" w:cs="e-Tamil OTC"/>
          <w:noProof/>
          <w:cs/>
          <w:lang w:val="en-GB"/>
        </w:rPr>
        <w:t xml:space="preserve"> சேர்ப்பனைக் கண்ட பின்னே.</w:t>
      </w:r>
    </w:p>
    <w:p w14:paraId="1FD97431" w14:textId="77777777" w:rsidR="0074055C" w:rsidRPr="004D5A2F" w:rsidRDefault="0074055C">
      <w:pPr>
        <w:pStyle w:val="Textbody"/>
        <w:spacing w:after="29"/>
        <w:jc w:val="both"/>
        <w:rPr>
          <w:rFonts w:ascii="Gandhari Unicode" w:hAnsi="Gandhari Unicode" w:cs="e-Tamil OTC"/>
          <w:noProof/>
          <w:lang w:val="en-GB"/>
        </w:rPr>
      </w:pPr>
    </w:p>
    <w:p w14:paraId="744B4D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யாமெனச்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யாமென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வாழியென்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வாழியெ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காமர் மாஅத்துத்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காமர் மராஅத்துத்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காமர் மாஅத்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காமர் மாத்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காமர்த்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வண்டு (றுண்டு) வீழ்வ பயருங் </w:t>
      </w:r>
      <w:r w:rsidRPr="004D5A2F">
        <w:rPr>
          <w:rFonts w:ascii="Gandhari Unicode" w:hAnsi="Gandhari Unicode" w:cs="e-Tamil OTC"/>
          <w:noProof/>
          <w:lang w:val="en-GB"/>
        </w:rPr>
        <w:t xml:space="preserve">L1, C1v+1()+3, Cām.v; </w:t>
      </w:r>
      <w:r w:rsidRPr="004D5A2F">
        <w:rPr>
          <w:rFonts w:ascii="Gandhari Unicode" w:hAnsi="Gandhari Unicode" w:cs="e-Tamil OTC"/>
          <w:noProof/>
          <w:cs/>
          <w:lang w:val="en-GB"/>
        </w:rPr>
        <w:t xml:space="preserve">வண்டு வீழ்வ பயிருங்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L1, C1+3, G1+2, Cām.v, ER</w:t>
      </w:r>
    </w:p>
    <w:p w14:paraId="07FC1372" w14:textId="77777777" w:rsidR="0074055C" w:rsidRPr="004D5A2F" w:rsidRDefault="0074055C">
      <w:pPr>
        <w:pStyle w:val="Textbody"/>
        <w:spacing w:after="29"/>
        <w:jc w:val="both"/>
        <w:rPr>
          <w:rFonts w:ascii="Gandhari Unicode" w:hAnsi="Gandhari Unicode" w:cs="e-Tamil OTC"/>
          <w:noProof/>
          <w:lang w:val="en-GB"/>
        </w:rPr>
      </w:pPr>
    </w:p>
    <w:p w14:paraId="6C82A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6D3692" w:rsidRPr="004D5A2F">
        <w:rPr>
          <w:rFonts w:ascii="Gandhari Unicode" w:hAnsi="Gandhari Unicode" w:cs="e-Tamil OTC"/>
          <w:noProof/>
          <w:lang w:val="en-GB"/>
        </w:rPr>
        <w:t>~</w:t>
      </w:r>
      <w:r w:rsidRPr="004D5A2F">
        <w:rPr>
          <w:rFonts w:ascii="Gandhari Unicode" w:hAnsi="Gandhari Unicode" w:cs="e-Tamil OTC"/>
          <w:noProof/>
          <w:lang w:val="en-GB"/>
        </w:rPr>
        <w:t>iṉiya mēvaru takuna</w:t>
      </w:r>
    </w:p>
    <w:p w14:paraId="6C52131E"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ivai moḻiyām eṉa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colliṉum avai nī</w:t>
      </w:r>
    </w:p>
    <w:p w14:paraId="23B466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maṟatti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ō vāḻi </w:t>
      </w:r>
      <w:r w:rsidR="006D3692" w:rsidRPr="004D5A2F">
        <w:rPr>
          <w:rFonts w:ascii="Gandhari Unicode" w:hAnsi="Gandhari Unicode" w:cs="e-Tamil OTC"/>
          <w:noProof/>
          <w:lang w:val="en-GB"/>
        </w:rPr>
        <w:t>~</w:t>
      </w:r>
      <w:r w:rsidRPr="004D5A2F">
        <w:rPr>
          <w:rFonts w:ascii="Gandhari Unicode" w:hAnsi="Gandhari Unicode" w:cs="e-Tamil OTC"/>
          <w:noProof/>
          <w:lang w:val="en-GB"/>
        </w:rPr>
        <w:t>eṉ neñc</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ē pala </w:t>
      </w:r>
      <w:r w:rsidR="006D3692"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5ABDC5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kāmar </w:t>
      </w:r>
      <w:r w:rsidRPr="004D5A2F">
        <w:rPr>
          <w:rFonts w:ascii="Gandhari Unicode" w:hAnsi="Gandhari Unicode" w:cs="e-Tamil OTC"/>
          <w:i/>
          <w:iCs/>
          <w:noProof/>
          <w:lang w:val="en-GB"/>
        </w:rPr>
        <w:t>māattu</w:t>
      </w:r>
      <w:r w:rsidR="006D3692" w:rsidRPr="004D5A2F">
        <w:rPr>
          <w:rFonts w:ascii="Gandhari Unicode" w:hAnsi="Gandhari Unicode" w:cs="e-Tamil OTC"/>
          <w:i/>
          <w:iCs/>
          <w:noProof/>
          <w:lang w:val="en-GB"/>
        </w:rPr>
        <w:t>+</w:t>
      </w:r>
      <w:r w:rsidR="006D3692" w:rsidRPr="004D5A2F">
        <w:rPr>
          <w:rFonts w:ascii="Gandhari Unicode" w:hAnsi="Gandhari Unicode" w:cs="e-Tamil OTC"/>
          <w:noProof/>
          <w:lang w:val="en-GB"/>
        </w:rPr>
        <w:t xml:space="preserve"> tāt*</w:t>
      </w:r>
      <w:r w:rsidRPr="004D5A2F">
        <w:rPr>
          <w:rFonts w:ascii="Gandhari Unicode" w:hAnsi="Gandhari Unicode" w:cs="e-Tamil OTC"/>
          <w:noProof/>
          <w:lang w:val="en-GB"/>
        </w:rPr>
        <w:t xml:space="preserve"> amar pūviṉ</w:t>
      </w:r>
    </w:p>
    <w:p w14:paraId="3D42C9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w:t>
      </w:r>
      <w:r w:rsidRPr="004D5A2F">
        <w:rPr>
          <w:rFonts w:ascii="Gandhari Unicode" w:hAnsi="Gandhari Unicode" w:cs="e-Tamil OTC"/>
          <w:i/>
          <w:iCs/>
          <w:noProof/>
          <w:lang w:val="en-GB"/>
        </w:rPr>
        <w:t>vīḻ payarum</w:t>
      </w:r>
      <w:r w:rsidRPr="004D5A2F">
        <w:rPr>
          <w:rFonts w:ascii="Gandhari Unicode" w:hAnsi="Gandhari Unicode" w:cs="e-Tamil OTC"/>
          <w:noProof/>
          <w:lang w:val="en-GB"/>
        </w:rPr>
        <w:t xml:space="preserve"> kāṉal</w:t>
      </w:r>
    </w:p>
    <w:p w14:paraId="462BF40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cērppaṉai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kaṇṭa piṉ</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1F3C7021" w14:textId="77777777" w:rsidR="0074055C" w:rsidRPr="004D5A2F" w:rsidRDefault="0074055C">
      <w:pPr>
        <w:pStyle w:val="Textbody"/>
        <w:spacing w:after="29" w:line="260" w:lineRule="exact"/>
        <w:jc w:val="both"/>
        <w:rPr>
          <w:rFonts w:ascii="Gandhari Unicode" w:hAnsi="Gandhari Unicode" w:cs="e-Tamil OTC"/>
          <w:noProof/>
          <w:lang w:val="en-GB"/>
        </w:rPr>
      </w:pPr>
    </w:p>
    <w:p w14:paraId="6CA66A71" w14:textId="77777777" w:rsidR="0074055C" w:rsidRPr="004D5A2F" w:rsidRDefault="0074055C">
      <w:pPr>
        <w:pStyle w:val="Textbody"/>
        <w:spacing w:after="29" w:line="260" w:lineRule="exact"/>
        <w:jc w:val="both"/>
        <w:rPr>
          <w:rFonts w:ascii="Gandhari Unicode" w:hAnsi="Gandhari Unicode" w:cs="e-Tamil OTC"/>
          <w:noProof/>
          <w:lang w:val="en-GB"/>
        </w:rPr>
      </w:pPr>
    </w:p>
    <w:p w14:paraId="474E63B1" w14:textId="77777777" w:rsidR="0074055C" w:rsidRPr="004D5A2F" w:rsidRDefault="0074055C">
      <w:pPr>
        <w:pStyle w:val="Textbody"/>
        <w:spacing w:after="29" w:line="260" w:lineRule="exact"/>
        <w:jc w:val="both"/>
        <w:rPr>
          <w:rFonts w:ascii="Gandhari Unicode" w:hAnsi="Gandhari Unicode" w:cs="e-Tamil OTC"/>
          <w:noProof/>
          <w:lang w:val="en-GB"/>
        </w:rPr>
      </w:pPr>
    </w:p>
    <w:p w14:paraId="255353D8"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talking incoherently of what is excessive in [her] heart because of the increase in guarding.</w:t>
      </w:r>
    </w:p>
    <w:p w14:paraId="08C45772" w14:textId="77777777" w:rsidR="0074055C" w:rsidRPr="004D5A2F" w:rsidRDefault="0074055C">
      <w:pPr>
        <w:pStyle w:val="Textbody"/>
        <w:spacing w:after="28" w:line="260" w:lineRule="exact"/>
        <w:jc w:val="both"/>
        <w:rPr>
          <w:rFonts w:ascii="Gandhari Unicode" w:hAnsi="Gandhari Unicode" w:cs="e-Tamil OTC"/>
          <w:noProof/>
          <w:lang w:val="en-GB"/>
        </w:rPr>
      </w:pPr>
    </w:p>
    <w:p w14:paraId="6F5B58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pleasant-they(n.pl.) wish- come- fitting-they(n.pl.)</w:t>
      </w:r>
    </w:p>
    <w:p w14:paraId="1E7046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these(n.pl.) speak-not-we say(inf.) utter-if-even those(n.pl.) you</w:t>
      </w:r>
    </w:p>
    <w:p w14:paraId="5448EA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you-forget(sub.)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many(n.pl.) together</w:t>
      </w:r>
    </w:p>
    <w:p w14:paraId="0C669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mango-tree(obl.) pollen abide- flower</w:t>
      </w:r>
      <w:r w:rsidRPr="004D5A2F">
        <w:rPr>
          <w:rFonts w:ascii="Gandhari Unicode" w:hAnsi="Gandhari Unicode" w:cs="e-Tamil OTC"/>
          <w:noProof/>
          <w:position w:val="6"/>
          <w:lang w:val="en-GB"/>
        </w:rPr>
        <w:t>iṉ</w:t>
      </w:r>
    </w:p>
    <w:p w14:paraId="55E6C3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descended engaging- seashore-grove</w:t>
      </w:r>
    </w:p>
    <w:p w14:paraId="10F8B6B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sea coast-he(acc.) seen- after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772F6" w14:textId="77777777" w:rsidR="0074055C" w:rsidRPr="004D5A2F" w:rsidRDefault="0074055C">
      <w:pPr>
        <w:pStyle w:val="Textbody"/>
        <w:spacing w:after="0"/>
        <w:jc w:val="both"/>
        <w:rPr>
          <w:rFonts w:ascii="Gandhari Unicode" w:hAnsi="Gandhari Unicode" w:cs="e-Tamil OTC"/>
          <w:noProof/>
          <w:lang w:val="en-GB"/>
        </w:rPr>
      </w:pPr>
    </w:p>
    <w:p w14:paraId="57521C56" w14:textId="77777777" w:rsidR="0074055C" w:rsidRPr="004D5A2F" w:rsidRDefault="0074055C">
      <w:pPr>
        <w:pStyle w:val="Textbody"/>
        <w:spacing w:after="29"/>
        <w:jc w:val="both"/>
        <w:rPr>
          <w:rFonts w:ascii="Gandhari Unicode" w:hAnsi="Gandhari Unicode" w:cs="e-Tamil OTC"/>
          <w:noProof/>
          <w:lang w:val="en-GB"/>
        </w:rPr>
      </w:pPr>
    </w:p>
    <w:p w14:paraId="0415E8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1.</w:t>
      </w:r>
    </w:p>
    <w:p w14:paraId="577EDD9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[I/you]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don't say [to ourselves] these</w:t>
      </w:r>
    </w:p>
    <w:p w14:paraId="3907EC75"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Pr="004D5A2F">
        <w:rPr>
          <w:rStyle w:val="FootnoteReference"/>
          <w:rFonts w:ascii="Gandhari Unicode" w:hAnsi="Gandhari Unicode" w:cs="e-Tamil OTC"/>
          <w:noProof/>
          <w:lang w:val="en-GB"/>
        </w:rPr>
        <w:footnoteReference w:id="442"/>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00070EF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would you forget those [words], live, my heart</w:t>
      </w:r>
    </w:p>
    <w:p w14:paraId="29D6A22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bookmarkStart w:id="26" w:name="DDE_LINK44"/>
      <w:r w:rsidRPr="004D5A2F">
        <w:rPr>
          <w:rFonts w:ascii="Gandhari Unicode" w:eastAsia="URW Palladio UNI" w:hAnsi="Gandhari Unicode" w:cs="e-Tamil OTC"/>
          <w:noProof/>
          <w:lang w:val="en-GB"/>
        </w:rPr>
        <w:t>–</w:t>
      </w:r>
      <w:bookmarkEnd w:id="26"/>
      <w:r w:rsidRPr="004D5A2F">
        <w:rPr>
          <w:rFonts w:ascii="Gandhari Unicode" w:hAnsi="Gandhari Unicode" w:cs="e-Tamil OTC"/>
          <w:noProof/>
          <w:lang w:val="en-GB"/>
        </w:rPr>
        <w:t xml:space="preserve"> after having seen the man from the coast of the cool sea</w:t>
      </w:r>
    </w:p>
    <w:p w14:paraId="2A178C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647167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pollen-bearing</w:t>
      </w:r>
      <w:r w:rsidRPr="004D5A2F">
        <w:rPr>
          <w:rStyle w:val="FootnoteReference"/>
          <w:rFonts w:ascii="Gandhari Unicode" w:hAnsi="Gandhari Unicode" w:cs="e-Tamil OTC"/>
          <w:noProof/>
          <w:lang w:val="en-GB"/>
        </w:rPr>
        <w:footnoteReference w:id="443"/>
      </w:r>
      <w:r w:rsidRPr="004D5A2F">
        <w:rPr>
          <w:rFonts w:ascii="Gandhari Unicode" w:hAnsi="Gandhari Unicode" w:cs="e-Tamil OTC"/>
          <w:noProof/>
          <w:lang w:val="en-GB"/>
        </w:rPr>
        <w:t xml:space="preserve"> flowers of desirable mango trees,</w:t>
      </w:r>
    </w:p>
    <w:p w14:paraId="6D982E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r w:rsidRPr="004D5A2F">
        <w:rPr>
          <w:rStyle w:val="FootnoteReference"/>
          <w:rFonts w:ascii="Gandhari Unicode" w:hAnsi="Gandhari Unicode" w:cs="e-Tamil OTC"/>
          <w:noProof/>
          <w:lang w:val="en-GB"/>
        </w:rPr>
        <w:footnoteReference w:id="444"/>
      </w:r>
    </w:p>
    <w:p w14:paraId="023760C2" w14:textId="77777777" w:rsidR="0074055C" w:rsidRPr="004D5A2F" w:rsidRDefault="0074055C">
      <w:pPr>
        <w:pStyle w:val="Textbody"/>
        <w:spacing w:after="0"/>
        <w:jc w:val="both"/>
        <w:rPr>
          <w:rFonts w:ascii="Gandhari Unicode" w:hAnsi="Gandhari Unicode" w:cs="e-Tamil OTC"/>
          <w:noProof/>
          <w:lang w:val="en-GB"/>
        </w:rPr>
      </w:pPr>
    </w:p>
    <w:p w14:paraId="2187A428" w14:textId="77777777" w:rsidR="0074055C" w:rsidRPr="004D5A2F" w:rsidRDefault="0074055C">
      <w:pPr>
        <w:pStyle w:val="Textbody"/>
        <w:spacing w:after="0"/>
        <w:jc w:val="both"/>
        <w:rPr>
          <w:rFonts w:ascii="Gandhari Unicode" w:hAnsi="Gandhari Unicode" w:cs="e-Tamil OTC"/>
          <w:noProof/>
          <w:lang w:val="en-GB"/>
        </w:rPr>
      </w:pPr>
    </w:p>
    <w:p w14:paraId="6BB156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w:t>
      </w:r>
    </w:p>
    <w:p w14:paraId="0D4D2715"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won't say [to him] these</w:t>
      </w:r>
    </w:p>
    <w:p w14:paraId="63E10CCB" w14:textId="77777777" w:rsidR="0074055C" w:rsidRPr="004D5A2F" w:rsidRDefault="00CF70BD">
      <w:pPr>
        <w:pStyle w:val="Textbody"/>
        <w:tabs>
          <w:tab w:val="left" w:pos="300"/>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4BB4C27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will you forget those [words], live, my heart</w:t>
      </w:r>
    </w:p>
    <w:p w14:paraId="7095B06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once you have seen the man from the coast of the cool sea</w:t>
      </w:r>
    </w:p>
    <w:p w14:paraId="399CBFA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4D711C8B" w14:textId="77777777" w:rsidR="0074055C" w:rsidRPr="004D5A2F" w:rsidRDefault="00CF70BD">
      <w:pPr>
        <w:pStyle w:val="Textbody"/>
        <w:tabs>
          <w:tab w:val="left" w:pos="26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pollen-bearing flowers of desirable mango trees, many together?</w:t>
      </w:r>
    </w:p>
    <w:p w14:paraId="0760E727" w14:textId="77777777" w:rsidR="00AF17C8" w:rsidRPr="004D5A2F" w:rsidRDefault="00AF17C8">
      <w:pPr>
        <w:pStyle w:val="Textbody"/>
        <w:spacing w:after="0"/>
        <w:jc w:val="both"/>
        <w:rPr>
          <w:rFonts w:ascii="Gandhari Unicode" w:hAnsi="Gandhari Unicode" w:cs="e-Tamil OTC"/>
          <w:b/>
          <w:noProof/>
          <w:lang w:val="en-GB"/>
        </w:rPr>
      </w:pPr>
    </w:p>
    <w:p w14:paraId="2B9070CD" w14:textId="77777777" w:rsidR="00AF17C8" w:rsidRPr="004D5A2F" w:rsidRDefault="00AF17C8">
      <w:pPr>
        <w:rPr>
          <w:rFonts w:ascii="Gandhari Unicode" w:hAnsi="Gandhari Unicode" w:cs="e-Tamil OTC"/>
          <w:b/>
        </w:rPr>
      </w:pPr>
      <w:r w:rsidRPr="004D5A2F">
        <w:rPr>
          <w:rFonts w:ascii="Gandhari Unicode" w:hAnsi="Gandhari Unicode" w:cs="e-Tamil OTC"/>
          <w:b/>
        </w:rPr>
        <w:br w:type="page"/>
      </w:r>
    </w:p>
    <w:p w14:paraId="5F4433B3"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கடம்பனூர்ச் சாண்டிலியன்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சாண்டலியன்): </w:t>
      </w:r>
      <w:r w:rsidRPr="004D5A2F">
        <w:rPr>
          <w:rFonts w:ascii="Gandhari Unicode" w:hAnsi="Gandhari Unicode"/>
          <w:i w:val="0"/>
          <w:iCs w:val="0"/>
          <w:color w:val="auto"/>
        </w:rPr>
        <w:t>SHE</w:t>
      </w:r>
    </w:p>
    <w:p w14:paraId="568041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கடுஞ்சொல் சொல்லிய தோழிக்குக் கிழத்தி சொல்லியது.</w:t>
      </w:r>
    </w:p>
    <w:p w14:paraId="116F0503" w14:textId="77777777" w:rsidR="0074055C" w:rsidRPr="004D5A2F" w:rsidRDefault="0074055C">
      <w:pPr>
        <w:pStyle w:val="Textbody"/>
        <w:spacing w:after="29"/>
        <w:jc w:val="both"/>
        <w:rPr>
          <w:rFonts w:ascii="Gandhari Unicode" w:hAnsi="Gandhari Unicode" w:cs="e-Tamil OTC"/>
          <w:noProof/>
          <w:lang w:val="en-GB"/>
        </w:rPr>
      </w:pPr>
    </w:p>
    <w:p w14:paraId="6B1FE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வளையுடைத் தனைய தாகிப் பலர்தொழச்</w:t>
      </w:r>
    </w:p>
    <w:p w14:paraId="43389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செவ்வாய் வானத் தையெனத் தோன்றி</w:t>
      </w:r>
    </w:p>
    <w:p w14:paraId="6CBB22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யின்னம்</w:t>
      </w:r>
      <w:r w:rsidRPr="004D5A2F">
        <w:rPr>
          <w:rFonts w:ascii="Gandhari Unicode" w:hAnsi="Gandhari Unicode" w:cs="e-Tamil OTC"/>
          <w:noProof/>
          <w:cs/>
          <w:lang w:val="en-GB"/>
        </w:rPr>
        <w:t xml:space="preserve"> பிறந்தன்று பிறையே </w:t>
      </w:r>
      <w:r w:rsidRPr="004D5A2F">
        <w:rPr>
          <w:rFonts w:ascii="Gandhari Unicode" w:hAnsi="Gandhari Unicode" w:cs="e-Tamil OTC"/>
          <w:noProof/>
          <w:u w:val="wave"/>
          <w:cs/>
          <w:lang w:val="en-GB"/>
        </w:rPr>
        <w:t>யன்னோ</w:t>
      </w:r>
    </w:p>
    <w:p w14:paraId="622023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மறந்தனர் கொல்லோ தாமே களிறுதன்</w:t>
      </w:r>
    </w:p>
    <w:p w14:paraId="060F96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னுயங்குநடை மடப்பிடி வருத்த நோனாது</w:t>
      </w:r>
    </w:p>
    <w:p w14:paraId="1EFEAD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நிலையுயர் </w:t>
      </w:r>
      <w:r w:rsidRPr="004D5A2F">
        <w:rPr>
          <w:rFonts w:ascii="Gandhari Unicode" w:hAnsi="Gandhari Unicode" w:cs="e-Tamil OTC"/>
          <w:noProof/>
          <w:u w:val="wave"/>
          <w:cs/>
          <w:lang w:val="en-GB"/>
        </w:rPr>
        <w:t>யாஅந் தொலையக்</w:t>
      </w:r>
      <w:r w:rsidRPr="004D5A2F">
        <w:rPr>
          <w:rFonts w:ascii="Gandhari Unicode" w:hAnsi="Gandhari Unicode" w:cs="e-Tamil OTC"/>
          <w:noProof/>
          <w:cs/>
          <w:lang w:val="en-GB"/>
        </w:rPr>
        <w:t xml:space="preserve"> குத்தி</w:t>
      </w:r>
    </w:p>
    <w:p w14:paraId="2B6248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வெண்ணார் கொண்டு கைசுவைத் தண்ணாந்</w:t>
      </w:r>
    </w:p>
    <w:p w14:paraId="749041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தழுங்க னெஞ்சமொடு முழங்கு</w:t>
      </w:r>
    </w:p>
    <w:p w14:paraId="5D3B56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மத்த நீளிடை யழப்பிரிந் தோரே.</w:t>
      </w:r>
    </w:p>
    <w:p w14:paraId="487D29F8" w14:textId="77777777" w:rsidR="0074055C" w:rsidRPr="004D5A2F" w:rsidRDefault="0074055C">
      <w:pPr>
        <w:pStyle w:val="Textbody"/>
        <w:spacing w:after="29"/>
        <w:jc w:val="both"/>
        <w:rPr>
          <w:rFonts w:ascii="Gandhari Unicode" w:hAnsi="Gandhari Unicode" w:cs="e-Tamil OTC"/>
          <w:noProof/>
          <w:lang w:val="en-GB"/>
        </w:rPr>
      </w:pPr>
    </w:p>
    <w:p w14:paraId="04BFF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தையெனத்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தையென்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யின்னம்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யின்னாப்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யன்னோய்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யந்நோய்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நன்னோய்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தாமெக்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யாஅந் தொலையக்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யாஅத் துலையக் </w:t>
      </w:r>
      <w:r w:rsidRPr="004D5A2F">
        <w:rPr>
          <w:rFonts w:ascii="Gandhari Unicode" w:hAnsi="Gandhari Unicode" w:cs="e-Tamil OTC"/>
          <w:noProof/>
          <w:lang w:val="en-GB"/>
        </w:rPr>
        <w:t xml:space="preserve">C2v, G2, EA, I, AT, Cām.v;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யா துலையக்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வெண்ணார்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கைசுவைத்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னெஞ்சமொடு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நெஞ்சமொடு </w:t>
      </w:r>
      <w:r w:rsidRPr="004D5A2F">
        <w:rPr>
          <w:rFonts w:ascii="Gandhari Unicode" w:hAnsi="Gandhari Unicode" w:cs="e-Tamil OTC"/>
          <w:noProof/>
          <w:lang w:val="en-GB"/>
        </w:rPr>
        <w:t>L1</w:t>
      </w:r>
    </w:p>
    <w:p w14:paraId="5479E66A" w14:textId="77777777" w:rsidR="0074055C" w:rsidRPr="004D5A2F" w:rsidRDefault="0074055C">
      <w:pPr>
        <w:pStyle w:val="Textbody"/>
        <w:spacing w:after="29"/>
        <w:jc w:val="both"/>
        <w:rPr>
          <w:rFonts w:ascii="Gandhari Unicode" w:hAnsi="Gandhari Unicode" w:cs="e-Tamil OTC"/>
          <w:noProof/>
          <w:lang w:val="en-GB"/>
        </w:rPr>
      </w:pPr>
    </w:p>
    <w:p w14:paraId="63894B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 </w:t>
      </w:r>
      <w:r w:rsidR="005A4EDF" w:rsidRPr="004D5A2F">
        <w:rPr>
          <w:rFonts w:ascii="Gandhari Unicode" w:hAnsi="Gandhari Unicode" w:cs="e-Tamil OTC"/>
          <w:noProof/>
          <w:lang w:val="en-GB"/>
        </w:rPr>
        <w:t>~</w:t>
      </w:r>
      <w:r w:rsidRPr="004D5A2F">
        <w:rPr>
          <w:rFonts w:ascii="Gandhari Unicode" w:hAnsi="Gandhari Unicode" w:cs="e-Tamil OTC"/>
          <w:noProof/>
          <w:lang w:val="en-GB"/>
        </w:rPr>
        <w:t>uṭ</w:t>
      </w:r>
      <w:r w:rsidR="005A4EDF" w:rsidRPr="004D5A2F">
        <w:rPr>
          <w:rFonts w:ascii="Gandhari Unicode" w:hAnsi="Gandhari Unicode" w:cs="e-Tamil OTC"/>
          <w:noProof/>
          <w:lang w:val="en-GB"/>
        </w:rPr>
        <w:t>aitt*</w:t>
      </w:r>
      <w:r w:rsidRPr="004D5A2F">
        <w:rPr>
          <w:rFonts w:ascii="Gandhari Unicode" w:hAnsi="Gandhari Unicode" w:cs="e-Tamil OTC"/>
          <w:noProof/>
          <w:lang w:val="en-GB"/>
        </w:rPr>
        <w:t xml:space="preserve"> aṉ</w:t>
      </w:r>
      <w:r w:rsidR="005A4EDF" w:rsidRPr="004D5A2F">
        <w:rPr>
          <w:rFonts w:ascii="Gandhari Unicode" w:hAnsi="Gandhari Unicode" w:cs="e-Tamil OTC"/>
          <w:noProof/>
          <w:lang w:val="en-GB"/>
        </w:rPr>
        <w:t>aiyat*</w:t>
      </w:r>
      <w:r w:rsidRPr="004D5A2F">
        <w:rPr>
          <w:rFonts w:ascii="Gandhari Unicode" w:hAnsi="Gandhari Unicode" w:cs="e-Tamil OTC"/>
          <w:noProof/>
          <w:lang w:val="en-GB"/>
        </w:rPr>
        <w:t xml:space="preserve"> āki palar toḻa</w:t>
      </w:r>
      <w:r w:rsidR="005A4EDF" w:rsidRPr="004D5A2F">
        <w:rPr>
          <w:rFonts w:ascii="Gandhari Unicode" w:hAnsi="Gandhari Unicode" w:cs="e-Tamil OTC"/>
          <w:noProof/>
          <w:lang w:val="en-GB"/>
        </w:rPr>
        <w:t>+</w:t>
      </w:r>
    </w:p>
    <w:p w14:paraId="250FE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vāy vāṉ</w:t>
      </w:r>
      <w:r w:rsidR="005A4EDF" w:rsidRPr="004D5A2F">
        <w:rPr>
          <w:rFonts w:ascii="Gandhari Unicode" w:hAnsi="Gandhari Unicode" w:cs="e-Tamil OTC"/>
          <w:noProof/>
          <w:lang w:val="en-GB"/>
        </w:rPr>
        <w:t>att*</w:t>
      </w:r>
      <w:r w:rsidRPr="004D5A2F">
        <w:rPr>
          <w:rFonts w:ascii="Gandhari Unicode" w:hAnsi="Gandhari Unicode" w:cs="e-Tamil OTC"/>
          <w:noProof/>
          <w:lang w:val="en-GB"/>
        </w:rPr>
        <w:t xml:space="preserve"> aiyeṉa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tōṉṟi</w:t>
      </w:r>
    </w:p>
    <w:p w14:paraId="6E645AC4" w14:textId="77777777" w:rsidR="0074055C" w:rsidRPr="004D5A2F" w:rsidRDefault="005A4ED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iṉṉam</w:t>
      </w:r>
      <w:r w:rsidR="00CF70BD" w:rsidRPr="004D5A2F">
        <w:rPr>
          <w:rFonts w:ascii="Gandhari Unicode" w:hAnsi="Gandhari Unicode" w:cs="e-Tamil OTC"/>
          <w:noProof/>
          <w:lang w:val="en-GB"/>
        </w:rPr>
        <w:t xml:space="preserve"> piṟantaṉṟu piṟai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r w:rsidR="00CF70BD" w:rsidRPr="004D5A2F">
        <w:rPr>
          <w:rFonts w:ascii="Gandhari Unicode" w:hAnsi="Gandhari Unicode" w:cs="e-Tamil OTC"/>
          <w:i/>
          <w:iCs/>
          <w:noProof/>
          <w:lang w:val="en-GB"/>
        </w:rPr>
        <w:t>aṉṉō</w:t>
      </w:r>
    </w:p>
    <w:p w14:paraId="1AFB09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maṟantaṉar</w:t>
      </w:r>
      <w:r w:rsidR="005A4EDF" w:rsidRPr="004D5A2F">
        <w:rPr>
          <w:rFonts w:ascii="Gandhari Unicode" w:hAnsi="Gandhari Unicode" w:cs="e-Tamil OTC"/>
          <w:noProof/>
          <w:lang w:val="en-GB"/>
        </w:rPr>
        <w:t>-</w:t>
      </w:r>
      <w:r w:rsidRPr="004D5A2F">
        <w:rPr>
          <w:rFonts w:ascii="Gandhari Unicode" w:hAnsi="Gandhari Unicode" w:cs="e-Tamil OTC"/>
          <w:noProof/>
          <w:lang w:val="en-GB"/>
        </w:rPr>
        <w:t>kollō tām</w:t>
      </w:r>
      <w:r w:rsidR="005A4EDF" w:rsidRPr="004D5A2F">
        <w:rPr>
          <w:rFonts w:ascii="Gandhari Unicode" w:hAnsi="Gandhari Unicode" w:cs="e-Tamil OTC"/>
          <w:noProof/>
          <w:lang w:val="en-GB"/>
        </w:rPr>
        <w:t>-</w:t>
      </w:r>
      <w:r w:rsidRPr="004D5A2F">
        <w:rPr>
          <w:rFonts w:ascii="Gandhari Unicode" w:hAnsi="Gandhari Unicode" w:cs="e-Tamil OTC"/>
          <w:noProof/>
          <w:lang w:val="en-GB"/>
        </w:rPr>
        <w:t>ē kaḷiṟu taṉ</w:t>
      </w:r>
    </w:p>
    <w:p w14:paraId="2B9B62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uyaṅku naṭai maṭa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piṭi varuttam nōṉātu</w:t>
      </w:r>
    </w:p>
    <w:p w14:paraId="03285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nilai </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yāam tolaiya</w:t>
      </w:r>
      <w:r w:rsidR="005A4EDF"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kutti</w:t>
      </w:r>
    </w:p>
    <w:p w14:paraId="3EE1C6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nār koṇṭu kai cuvaitt</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aṇṇānt</w:t>
      </w:r>
      <w:r w:rsidR="005A4EDF" w:rsidRPr="004D5A2F">
        <w:rPr>
          <w:rFonts w:ascii="Gandhari Unicode" w:hAnsi="Gandhari Unicode" w:cs="e-Tamil OTC"/>
          <w:noProof/>
          <w:lang w:val="en-GB"/>
        </w:rPr>
        <w:t>*</w:t>
      </w:r>
    </w:p>
    <w:p w14:paraId="767E22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aḻuṅkal neñcamoṭu muḻaṅkum</w:t>
      </w:r>
    </w:p>
    <w:p w14:paraId="5FF3A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attam nīḷ iṭai </w:t>
      </w:r>
      <w:r w:rsidR="005A4EDF" w:rsidRPr="004D5A2F">
        <w:rPr>
          <w:rFonts w:ascii="Gandhari Unicode" w:hAnsi="Gandhari Unicode" w:cs="e-Tamil OTC"/>
          <w:noProof/>
          <w:lang w:val="en-GB"/>
        </w:rPr>
        <w:t>~</w:t>
      </w:r>
      <w:r w:rsidRPr="004D5A2F">
        <w:rPr>
          <w:rFonts w:ascii="Gandhari Unicode" w:hAnsi="Gandhari Unicode" w:cs="e-Tamil OTC"/>
          <w:noProof/>
          <w:lang w:val="en-GB"/>
        </w:rPr>
        <w:t>aḻa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pirintōr</w:t>
      </w:r>
      <w:r w:rsidR="005A4EDF"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445"/>
      </w:r>
    </w:p>
    <w:p w14:paraId="2072659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FB121F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2971943E"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550E43F"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spoke harsh words in the time of separation.</w:t>
      </w:r>
    </w:p>
    <w:p w14:paraId="0B50F093" w14:textId="77777777" w:rsidR="0074055C" w:rsidRPr="004D5A2F" w:rsidRDefault="0074055C">
      <w:pPr>
        <w:pStyle w:val="Textbody"/>
        <w:spacing w:after="29" w:line="259" w:lineRule="exact"/>
        <w:jc w:val="both"/>
        <w:rPr>
          <w:rFonts w:ascii="Gandhari Unicode" w:hAnsi="Gandhari Unicode" w:cs="e-Tamil OTC"/>
          <w:noProof/>
          <w:lang w:val="en-GB"/>
        </w:rPr>
      </w:pPr>
    </w:p>
    <w:p w14:paraId="3B29E6E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bangle broken such-it become(abs.) many(h.) worship(inf.)</w:t>
      </w:r>
    </w:p>
    <w:p w14:paraId="518C324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red mouth sky- wonderfully appeared</w:t>
      </w:r>
    </w:p>
    <w:p w14:paraId="0A712855"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also-now it-was-born crescent-moon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224FF40"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he-forgot(h.)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elephant-bull self-</w:t>
      </w:r>
    </w:p>
    <w:p w14:paraId="506100D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weaken- gait inexperience she-elephant suffering endure-not</w:t>
      </w:r>
    </w:p>
    <w:p w14:paraId="3469C944"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standing height Yām-tree get-lost(inf.) pierced</w:t>
      </w:r>
    </w:p>
    <w:p w14:paraId="595B000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white bark taken hand tasted looked-up</w:t>
      </w:r>
    </w:p>
    <w:p w14:paraId="131D13F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noise/affliction heart-with thundering-</w:t>
      </w:r>
    </w:p>
    <w:p w14:paraId="5D92C0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road be-long- way cry(inf.)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F54757" w14:textId="77777777" w:rsidR="0074055C" w:rsidRPr="004D5A2F" w:rsidRDefault="0074055C">
      <w:pPr>
        <w:pStyle w:val="Textbody"/>
        <w:spacing w:after="29" w:line="259" w:lineRule="exact"/>
        <w:jc w:val="both"/>
        <w:rPr>
          <w:rFonts w:ascii="Gandhari Unicode" w:hAnsi="Gandhari Unicode" w:cs="e-Tamil OTC"/>
          <w:noProof/>
          <w:lang w:val="en-GB"/>
        </w:rPr>
      </w:pPr>
    </w:p>
    <w:p w14:paraId="19BEC6CD" w14:textId="77777777" w:rsidR="0074055C" w:rsidRPr="004D5A2F" w:rsidRDefault="0074055C">
      <w:pPr>
        <w:pStyle w:val="Textbody"/>
        <w:spacing w:after="29"/>
        <w:jc w:val="both"/>
        <w:rPr>
          <w:rFonts w:ascii="Gandhari Unicode" w:hAnsi="Gandhari Unicode" w:cs="e-Tamil OTC"/>
          <w:noProof/>
          <w:lang w:val="en-GB"/>
        </w:rPr>
      </w:pPr>
    </w:p>
    <w:p w14:paraId="46DD530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Just as a broken bangle, for many to worship,</w:t>
      </w:r>
    </w:p>
    <w:p w14:paraId="33C81CD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appearing, wonderfully</w:t>
      </w:r>
      <w:r w:rsidRPr="004D5A2F">
        <w:rPr>
          <w:rStyle w:val="FootnoteReference"/>
          <w:rFonts w:ascii="Gandhari Unicode" w:hAnsi="Gandhari Unicode" w:cs="e-Tamil OTC"/>
          <w:noProof/>
          <w:lang w:val="en-GB"/>
        </w:rPr>
        <w:footnoteReference w:id="446"/>
      </w:r>
      <w:r w:rsidRPr="004D5A2F">
        <w:rPr>
          <w:rFonts w:ascii="Gandhari Unicode" w:hAnsi="Gandhari Unicode" w:cs="e-Tamil OTC"/>
          <w:noProof/>
          <w:lang w:val="en-GB"/>
        </w:rPr>
        <w:t>, in the red mouth, the sky,</w:t>
      </w:r>
    </w:p>
    <w:p w14:paraId="1F0785BA"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now also the crescent moon has been born.</w:t>
      </w:r>
      <w:r w:rsidRPr="004D5A2F">
        <w:rPr>
          <w:rStyle w:val="FootnoteReference"/>
          <w:rFonts w:ascii="Gandhari Unicode" w:hAnsi="Gandhari Unicode" w:cs="e-Tamil OTC"/>
          <w:noProof/>
          <w:lang w:val="en-GB"/>
        </w:rPr>
        <w:footnoteReference w:id="447"/>
      </w:r>
      <w:r w:rsidRPr="004D5A2F">
        <w:rPr>
          <w:rFonts w:ascii="Gandhari Unicode" w:hAnsi="Gandhari Unicode" w:cs="e-Tamil OTC"/>
          <w:noProof/>
          <w:lang w:val="en-GB"/>
        </w:rPr>
        <w:t xml:space="preserve"> Alas!</w:t>
      </w:r>
    </w:p>
    <w:p w14:paraId="7EA202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Has he forgotten, he,</w:t>
      </w:r>
    </w:p>
    <w:p w14:paraId="284E1D2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who separated, so that [I] cry, for the long way on the road,</w:t>
      </w:r>
    </w:p>
    <w:p w14:paraId="57C0A3A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elephant bull is thundering, with an afflicted heart,</w:t>
      </w:r>
    </w:p>
    <w:p w14:paraId="145312A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not enduring the suffering of his youthful female</w:t>
      </w:r>
    </w:p>
    <w:p w14:paraId="51FED04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weakened gait,</w:t>
      </w:r>
    </w:p>
    <w:p w14:paraId="378A190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piercing to death the Yām tree high of base,</w:t>
      </w:r>
    </w:p>
    <w:p w14:paraId="47EFE3F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taking the white bark, tasting it with [its] trunk [and] looking up?</w:t>
      </w:r>
    </w:p>
    <w:p w14:paraId="59091ED8" w14:textId="77777777" w:rsidR="0074055C" w:rsidRPr="004D5A2F" w:rsidRDefault="0074055C">
      <w:pPr>
        <w:pStyle w:val="Textbody"/>
        <w:spacing w:after="0"/>
        <w:jc w:val="both"/>
        <w:rPr>
          <w:rFonts w:ascii="Gandhari Unicode" w:hAnsi="Gandhari Unicode" w:cs="e-Tamil OTC"/>
          <w:b/>
          <w:noProof/>
          <w:lang w:val="en-GB"/>
        </w:rPr>
      </w:pPr>
    </w:p>
    <w:p w14:paraId="4DF1337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94F29E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பெருந்தோள் குறுஞ்சாத்தன்: </w:t>
      </w:r>
      <w:r w:rsidRPr="004D5A2F">
        <w:rPr>
          <w:rFonts w:ascii="Gandhari Unicode" w:hAnsi="Gandhari Unicode"/>
          <w:i w:val="0"/>
          <w:iCs w:val="0"/>
          <w:color w:val="auto"/>
        </w:rPr>
        <w:t>the confidante / SHE</w:t>
      </w:r>
    </w:p>
    <w:p w14:paraId="2D0751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 வன்சொல் சொல்லி வற்புறுத்தியது.</w:t>
      </w:r>
    </w:p>
    <w:p w14:paraId="0CBDE454" w14:textId="77777777" w:rsidR="0074055C" w:rsidRPr="004D5A2F" w:rsidRDefault="0074055C">
      <w:pPr>
        <w:pStyle w:val="Textbody"/>
        <w:spacing w:after="29"/>
        <w:jc w:val="both"/>
        <w:rPr>
          <w:rFonts w:ascii="Gandhari Unicode" w:hAnsi="Gandhari Unicode" w:cs="e-Tamil OTC"/>
          <w:noProof/>
          <w:lang w:val="en-GB"/>
        </w:rPr>
      </w:pPr>
    </w:p>
    <w:p w14:paraId="6BED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 வாழைச் சுரிநுகும் </w:t>
      </w:r>
      <w:r w:rsidRPr="004D5A2F">
        <w:rPr>
          <w:rFonts w:ascii="Gandhari Unicode" w:hAnsi="Gandhari Unicode" w:cs="e-Tamil OTC"/>
          <w:noProof/>
          <w:u w:val="wave"/>
          <w:cs/>
          <w:lang w:val="en-GB"/>
        </w:rPr>
        <w:t>பினைய</w:t>
      </w:r>
    </w:p>
    <w:p w14:paraId="012EB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வணங்குடை </w:t>
      </w:r>
      <w:r w:rsidRPr="004D5A2F">
        <w:rPr>
          <w:rFonts w:ascii="Gandhari Unicode" w:hAnsi="Gandhari Unicode" w:cs="e-Tamil OTC"/>
          <w:noProof/>
          <w:u w:val="wave"/>
          <w:cs/>
          <w:lang w:val="en-GB"/>
        </w:rPr>
        <w:t>யருந்தலை</w:t>
      </w:r>
      <w:r w:rsidRPr="004D5A2F">
        <w:rPr>
          <w:rFonts w:ascii="Gandhari Unicode" w:hAnsi="Gandhari Unicode" w:cs="e-Tamil OTC"/>
          <w:noProof/>
          <w:cs/>
          <w:lang w:val="en-GB"/>
        </w:rPr>
        <w:t xml:space="preserve"> நீவலின் மதனழிந்து</w:t>
      </w:r>
    </w:p>
    <w:p w14:paraId="78E5D9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மயங்குதுய ருற்ற மையல் வேழ</w:t>
      </w:r>
    </w:p>
    <w:p w14:paraId="24D687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முயங்குயிர் மடப்பிடி </w:t>
      </w:r>
      <w:r w:rsidRPr="004D5A2F">
        <w:rPr>
          <w:rFonts w:ascii="Gandhari Unicode" w:hAnsi="Gandhari Unicode" w:cs="e-Tamil OTC"/>
          <w:noProof/>
          <w:u w:val="wave"/>
          <w:cs/>
          <w:lang w:val="en-GB"/>
        </w:rPr>
        <w:t>யுலைபுறந்</w:t>
      </w:r>
      <w:r w:rsidRPr="004D5A2F">
        <w:rPr>
          <w:rFonts w:ascii="Gandhari Unicode" w:hAnsi="Gandhari Unicode" w:cs="e-Tamil OTC"/>
          <w:noProof/>
          <w:cs/>
          <w:lang w:val="en-GB"/>
        </w:rPr>
        <w:t xml:space="preserve"> தைவர</w:t>
      </w:r>
    </w:p>
    <w:p w14:paraId="550DAA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வாமிழி சிலம்பி னரிதுகண் படுக்கு</w:t>
      </w:r>
    </w:p>
    <w:p w14:paraId="0857F3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மாமலை நாடன் கேண்மை</w:t>
      </w:r>
    </w:p>
    <w:p w14:paraId="312175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காமந் </w:t>
      </w:r>
      <w:r w:rsidRPr="004D5A2F">
        <w:rPr>
          <w:rFonts w:ascii="Gandhari Unicode" w:hAnsi="Gandhari Unicode" w:cs="e-Tamil OTC"/>
          <w:noProof/>
          <w:u w:val="wave"/>
          <w:cs/>
          <w:lang w:val="en-GB"/>
        </w:rPr>
        <w:t>தருவதோர்</w:t>
      </w:r>
      <w:r w:rsidRPr="004D5A2F">
        <w:rPr>
          <w:rFonts w:ascii="Gandhari Unicode" w:hAnsi="Gandhari Unicode" w:cs="e-Tamil OTC"/>
          <w:noProof/>
          <w:cs/>
          <w:lang w:val="en-GB"/>
        </w:rPr>
        <w:t xml:space="preserve"> கைதாழ்ந் தன்றே.</w:t>
      </w:r>
    </w:p>
    <w:p w14:paraId="6B977476" w14:textId="77777777" w:rsidR="0074055C" w:rsidRPr="004D5A2F" w:rsidRDefault="0074055C">
      <w:pPr>
        <w:pStyle w:val="Textbody"/>
        <w:spacing w:after="29"/>
        <w:jc w:val="both"/>
        <w:rPr>
          <w:rFonts w:ascii="Gandhari Unicode" w:hAnsi="Gandhari Unicode" w:cs="e-Tamil OTC"/>
          <w:noProof/>
          <w:lang w:val="en-GB"/>
        </w:rPr>
      </w:pPr>
    </w:p>
    <w:p w14:paraId="2C5BCE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L1, C1+3, G1v+2, EA, I, AT, Cām.v; </w:t>
      </w:r>
      <w:r w:rsidRPr="004D5A2F">
        <w:rPr>
          <w:rFonts w:ascii="Gandhari Unicode" w:hAnsi="Gandhari Unicode" w:cs="e-Tamil OTC"/>
          <w:noProof/>
          <w:cs/>
          <w:lang w:val="en-GB"/>
        </w:rPr>
        <w:t xml:space="preserve">வாழைச் சுரிநுகும்பு பிணிய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G2, EA, I, AT, Cām.v, VP, ER</w:t>
      </w:r>
      <w:r w:rsidRPr="004D5A2F">
        <w:rPr>
          <w:rStyle w:val="FootnoteReference"/>
          <w:rFonts w:ascii="Gandhari Unicode" w:hAnsi="Gandhari Unicode" w:cs="e-Tamil OTC"/>
          <w:noProof/>
          <w:lang w:val="en-GB"/>
        </w:rPr>
        <w:footnoteReference w:id="4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முயங்குயிர்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முழங்குயிர்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யுலைபுறந்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யுலையுறந் </w:t>
      </w:r>
      <w:r w:rsidRPr="004D5A2F">
        <w:rPr>
          <w:rFonts w:ascii="Gandhari Unicode" w:hAnsi="Gandhari Unicode" w:cs="e-Tamil OTC"/>
          <w:noProof/>
          <w:lang w:val="en-GB"/>
        </w:rPr>
        <w:t xml:space="preserve">C1+3, G2v; </w:t>
      </w:r>
      <w:r w:rsidRPr="004D5A2F">
        <w:rPr>
          <w:rFonts w:ascii="Gandhari Unicode" w:hAnsi="Gandhari Unicode" w:cs="e-Tamil OTC"/>
          <w:noProof/>
          <w:cs/>
          <w:lang w:val="en-GB"/>
        </w:rPr>
        <w:t xml:space="preserve">யுலையுரந்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L1(), C1: </w:t>
      </w:r>
      <w:bookmarkStart w:id="27" w:name="DDE_LINK75"/>
      <w:r w:rsidRPr="004D5A2F">
        <w:rPr>
          <w:rFonts w:ascii="Gandhari Unicode" w:hAnsi="Gandhari Unicode" w:cs="e-Tamil OTC"/>
          <w:noProof/>
          <w:cs/>
          <w:lang w:val="en-GB"/>
        </w:rPr>
        <w:t>படுக்</w:t>
      </w:r>
      <w:r w:rsidRPr="004D5A2F">
        <w:rPr>
          <w:rFonts w:ascii="Gandhari Unicode" w:hAnsi="Gandhari Unicode" w:cs="e-Tamil OTC"/>
          <w:noProof/>
          <w:lang w:val="en-GB"/>
        </w:rPr>
        <w:t>_</w:t>
      </w:r>
      <w:r w:rsidRPr="004D5A2F">
        <w:rPr>
          <w:rFonts w:ascii="Gandhari Unicode" w:hAnsi="Gandhari Unicode" w:cs="e-Tamil OTC"/>
          <w:b/>
          <w:bCs/>
          <w:noProof/>
          <w:lang w:val="en-GB"/>
        </w:rPr>
        <w:t xml:space="preserve"> </w:t>
      </w:r>
      <w:r w:rsidRPr="004D5A2F">
        <w:rPr>
          <w:rFonts w:ascii="Gandhari Unicode" w:hAnsi="Gandhari Unicode" w:cs="e-Tamil OTC"/>
          <w:noProof/>
          <w:lang w:val="en-GB"/>
        </w:rPr>
        <w:t>|</w:t>
      </w:r>
      <w:bookmarkEnd w:id="27"/>
      <w:r w:rsidRPr="004D5A2F">
        <w:rPr>
          <w:rFonts w:ascii="Gandhari Unicode" w:hAnsi="Gandhari Unicode" w:cs="e-Tamil OTC"/>
          <w:noProof/>
          <w:lang w:val="en-GB"/>
        </w:rPr>
        <w:t xml:space="preserve"> __</w:t>
      </w:r>
      <w:r w:rsidRPr="004D5A2F">
        <w:rPr>
          <w:rFonts w:ascii="Gandhari Unicode" w:hAnsi="Gandhari Unicode" w:cs="e-Tamil OTC"/>
          <w:noProof/>
          <w:cs/>
          <w:lang w:val="en-GB"/>
        </w:rPr>
        <w:t>மலை நாடன் (கேண்)</w:t>
      </w:r>
      <w:r w:rsidRPr="004D5A2F">
        <w:rPr>
          <w:rFonts w:ascii="Gandhari Unicode" w:hAnsi="Gandhari Unicode" w:cs="e-Tamil OTC"/>
          <w:noProof/>
          <w:lang w:val="en-GB"/>
        </w:rPr>
        <w:t>___</w:t>
      </w:r>
      <w:r w:rsidRPr="004D5A2F">
        <w:rPr>
          <w:rFonts w:ascii="Gandhari Unicode" w:hAnsi="Gandhari Unicode" w:cs="e-Tamil OTC"/>
          <w:noProof/>
          <w:cs/>
          <w:lang w:val="en-GB"/>
        </w:rPr>
        <w:t>மை</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படுக் </w:t>
      </w:r>
      <w:r w:rsidRPr="004D5A2F">
        <w:rPr>
          <w:rFonts w:ascii="Gandhari Unicode" w:hAnsi="Gandhari Unicode" w:cs="e-Tamil OTC"/>
          <w:noProof/>
          <w:lang w:val="en-GB"/>
        </w:rPr>
        <w:t xml:space="preserve">_______________ </w:t>
      </w:r>
      <w:r w:rsidRPr="004D5A2F">
        <w:rPr>
          <w:rFonts w:ascii="Gandhari Unicode" w:hAnsi="Gandhari Unicode" w:cs="e-Tamil OTC"/>
          <w:noProof/>
          <w:cs/>
          <w:lang w:val="en-GB"/>
        </w:rPr>
        <w:t>ருவதோர...</w:t>
      </w:r>
      <w:r w:rsidRPr="004D5A2F">
        <w:rPr>
          <w:rFonts w:ascii="Gandhari Unicode" w:hAnsi="Gandhari Unicode" w:cs="e-Tamil OTC"/>
          <w:noProof/>
          <w:lang w:val="en-GB"/>
        </w:rPr>
        <w:t xml:space="preserve">; G1: </w:t>
      </w:r>
      <w:r w:rsidRPr="004D5A2F">
        <w:rPr>
          <w:rFonts w:ascii="Gandhari Unicode" w:hAnsi="Gandhari Unicode" w:cs="e-Tamil OTC"/>
          <w:noProof/>
          <w:cs/>
          <w:lang w:val="en-GB"/>
        </w:rPr>
        <w:t>படுக்</w:t>
      </w:r>
      <w:r w:rsidRPr="004D5A2F">
        <w:rPr>
          <w:rFonts w:ascii="Gandhari Unicode" w:hAnsi="Gandhari Unicode" w:cs="e-Tamil OTC"/>
          <w:b/>
          <w:bCs/>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கெண்மை காமந்...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தருவதோர்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தகுவதோர்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தாழ்வதோர் </w:t>
      </w:r>
      <w:r w:rsidRPr="004D5A2F">
        <w:rPr>
          <w:rFonts w:ascii="Gandhari Unicode" w:hAnsi="Gandhari Unicode" w:cs="e-Tamil OTC"/>
          <w:noProof/>
          <w:lang w:val="en-GB"/>
        </w:rPr>
        <w:t>L1</w:t>
      </w:r>
    </w:p>
    <w:p w14:paraId="59053390" w14:textId="77777777" w:rsidR="0074055C" w:rsidRPr="004D5A2F" w:rsidRDefault="0074055C">
      <w:pPr>
        <w:pStyle w:val="Textbody"/>
        <w:spacing w:after="29"/>
        <w:jc w:val="both"/>
        <w:rPr>
          <w:rFonts w:ascii="Gandhari Unicode" w:hAnsi="Gandhari Unicode" w:cs="e-Tamil OTC"/>
          <w:noProof/>
          <w:lang w:val="en-GB"/>
        </w:rPr>
      </w:pPr>
    </w:p>
    <w:p w14:paraId="3797F6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cōlai vāḻ</w:t>
      </w:r>
      <w:r w:rsidR="00D32837" w:rsidRPr="004D5A2F">
        <w:rPr>
          <w:rFonts w:ascii="Gandhari Unicode" w:hAnsi="Gandhari Unicode" w:cs="e-Tamil OTC"/>
          <w:noProof/>
          <w:lang w:val="en-GB"/>
        </w:rPr>
        <w:t>ai curi nukump*</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iṉaiya</w:t>
      </w:r>
    </w:p>
    <w:p w14:paraId="5BE6C7DD"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aṇaṅ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arum</w:t>
      </w:r>
      <w:r w:rsidR="00CF70BD" w:rsidRPr="004D5A2F">
        <w:rPr>
          <w:rFonts w:ascii="Gandhari Unicode" w:hAnsi="Gandhari Unicode" w:cs="e-Tamil OTC"/>
          <w:noProof/>
          <w:lang w:val="en-GB"/>
        </w:rPr>
        <w:t xml:space="preserve"> talai nīvaliṉ mataṉ aḻintu</w:t>
      </w:r>
    </w:p>
    <w:p w14:paraId="3F8E56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tuyar uṟṟa maiyal vēḻam</w:t>
      </w:r>
    </w:p>
    <w:p w14:paraId="52ABB2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w:t>
      </w:r>
      <w:r w:rsidR="00D32837" w:rsidRPr="004D5A2F">
        <w:rPr>
          <w:rFonts w:ascii="Gandhari Unicode" w:hAnsi="Gandhari Unicode" w:cs="e-Tamil OTC"/>
          <w:noProof/>
          <w:lang w:val="en-GB"/>
        </w:rPr>
        <w:t>k*</w:t>
      </w:r>
      <w:r w:rsidRPr="004D5A2F">
        <w:rPr>
          <w:rFonts w:ascii="Gandhari Unicode" w:hAnsi="Gandhari Unicode" w:cs="e-Tamil OTC"/>
          <w:noProof/>
          <w:lang w:val="en-GB"/>
        </w:rPr>
        <w:t xml:space="preserve"> uyir maṭa</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 piṭi </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ulai </w:t>
      </w:r>
      <w:r w:rsidRPr="004D5A2F">
        <w:rPr>
          <w:rFonts w:ascii="Gandhari Unicode" w:hAnsi="Gandhari Unicode" w:cs="e-Tamil OTC"/>
          <w:i/>
          <w:iCs/>
          <w:noProof/>
          <w:lang w:val="en-GB"/>
        </w:rPr>
        <w:t>puṟam</w:t>
      </w:r>
      <w:r w:rsidRPr="004D5A2F">
        <w:rPr>
          <w:rFonts w:ascii="Gandhari Unicode" w:hAnsi="Gandhari Unicode" w:cs="e-Tamil OTC"/>
          <w:noProof/>
          <w:lang w:val="en-GB"/>
        </w:rPr>
        <w:t xml:space="preserve"> taivara</w:t>
      </w:r>
    </w:p>
    <w:p w14:paraId="1FD97E07"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ām iḻi cilampiṉ aritu kaṇ paṭukkum</w:t>
      </w:r>
    </w:p>
    <w:p w14:paraId="75C490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 malai nāṭaṉ kēṇmai</w:t>
      </w:r>
    </w:p>
    <w:p w14:paraId="10F9EC9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kāmam </w:t>
      </w:r>
      <w:r w:rsidR="00D32837" w:rsidRPr="004D5A2F">
        <w:rPr>
          <w:rFonts w:ascii="Gandhari Unicode" w:hAnsi="Gandhari Unicode" w:cs="e-Tamil OTC"/>
          <w:i/>
          <w:iCs/>
          <w:noProof/>
          <w:lang w:val="en-GB"/>
        </w:rPr>
        <w:t>taruvat*</w:t>
      </w:r>
      <w:r w:rsidRPr="004D5A2F">
        <w:rPr>
          <w:rFonts w:ascii="Gandhari Unicode" w:hAnsi="Gandhari Unicode" w:cs="e-Tamil OTC"/>
          <w:noProof/>
          <w:lang w:val="en-GB"/>
        </w:rPr>
        <w:t xml:space="preserve"> ōr kai tāḻntaṉṟ</w:t>
      </w:r>
      <w:r w:rsidR="00D32837" w:rsidRPr="004D5A2F">
        <w:rPr>
          <w:rFonts w:ascii="Gandhari Unicode" w:hAnsi="Gandhari Unicode" w:cs="e-Tamil OTC"/>
          <w:noProof/>
          <w:lang w:val="en-GB"/>
        </w:rPr>
        <w:t>*-</w:t>
      </w:r>
      <w:r w:rsidRPr="004D5A2F">
        <w:rPr>
          <w:rFonts w:ascii="Gandhari Unicode" w:hAnsi="Gandhari Unicode" w:cs="e-Tamil OTC"/>
          <w:noProof/>
          <w:lang w:val="en-GB"/>
        </w:rPr>
        <w:t>ē.</w:t>
      </w:r>
    </w:p>
    <w:p w14:paraId="5EF6DBD6" w14:textId="77777777" w:rsidR="0074055C" w:rsidRPr="004D5A2F" w:rsidRDefault="0074055C">
      <w:pPr>
        <w:pStyle w:val="Textbody"/>
        <w:spacing w:after="29" w:line="260" w:lineRule="exact"/>
        <w:jc w:val="both"/>
        <w:rPr>
          <w:rFonts w:ascii="Gandhari Unicode" w:hAnsi="Gandhari Unicode" w:cs="e-Tamil OTC"/>
          <w:noProof/>
          <w:lang w:val="en-GB"/>
        </w:rPr>
      </w:pPr>
    </w:p>
    <w:p w14:paraId="3F5C7F4D" w14:textId="77777777" w:rsidR="0074055C" w:rsidRPr="004D5A2F" w:rsidRDefault="0074055C">
      <w:pPr>
        <w:pStyle w:val="Textbody"/>
        <w:spacing w:after="29" w:line="260" w:lineRule="exact"/>
        <w:jc w:val="both"/>
        <w:rPr>
          <w:rFonts w:ascii="Gandhari Unicode" w:hAnsi="Gandhari Unicode" w:cs="e-Tamil OTC"/>
          <w:noProof/>
          <w:lang w:val="en-GB"/>
        </w:rPr>
      </w:pPr>
    </w:p>
    <w:p w14:paraId="5A8C8FA7" w14:textId="77777777" w:rsidR="0074055C" w:rsidRPr="004D5A2F" w:rsidRDefault="0074055C">
      <w:pPr>
        <w:pStyle w:val="Textbody"/>
        <w:spacing w:after="29" w:line="260" w:lineRule="exact"/>
        <w:jc w:val="both"/>
        <w:rPr>
          <w:rFonts w:ascii="Gandhari Unicode" w:hAnsi="Gandhari Unicode" w:cs="e-Tamil OTC"/>
          <w:noProof/>
          <w:lang w:val="en-GB"/>
        </w:rPr>
      </w:pPr>
    </w:p>
    <w:p w14:paraId="5D6FDB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Encouraging HER, speaking strong words at the time of marriage.</w:t>
      </w:r>
    </w:p>
    <w:p w14:paraId="2756C549" w14:textId="77777777" w:rsidR="0074055C" w:rsidRPr="004D5A2F" w:rsidRDefault="0074055C">
      <w:pPr>
        <w:pStyle w:val="Textbody"/>
        <w:spacing w:after="29" w:line="260" w:lineRule="exact"/>
        <w:jc w:val="both"/>
        <w:rPr>
          <w:rFonts w:ascii="Gandhari Unicode" w:hAnsi="Gandhari Unicode" w:cs="e-Tamil OTC"/>
          <w:noProof/>
          <w:lang w:val="en-GB"/>
        </w:rPr>
      </w:pPr>
    </w:p>
    <w:p w14:paraId="46DB559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wood banana-tree curve- banana-leaf despair(inf.)</w:t>
      </w:r>
    </w:p>
    <w:p w14:paraId="676F540D" w14:textId="77777777" w:rsidR="0074055C" w:rsidRPr="004D5A2F" w:rsidRDefault="006D5500">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lang w:val="en-GB"/>
        </w:rPr>
        <w:t xml:space="preserve"> possess- difficult head stroking</w:t>
      </w:r>
      <w:r w:rsidR="00CF70BD" w:rsidRPr="004D5A2F">
        <w:rPr>
          <w:rFonts w:ascii="Gandhari Unicode" w:hAnsi="Gandhari Unicode" w:cs="e-Tamil OTC"/>
          <w:noProof/>
          <w:position w:val="6"/>
          <w:lang w:val="en-GB"/>
        </w:rPr>
        <w:t>iṉ</w:t>
      </w:r>
      <w:r w:rsidR="00CF70BD" w:rsidRPr="004D5A2F">
        <w:rPr>
          <w:rFonts w:ascii="Gandhari Unicode" w:hAnsi="Gandhari Unicode" w:cs="e-Tamil OTC"/>
          <w:noProof/>
          <w:lang w:val="en-GB"/>
        </w:rPr>
        <w:t xml:space="preserve"> rut perished</w:t>
      </w:r>
    </w:p>
    <w:p w14:paraId="34F85A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misery had- madness elephant-bull</w:t>
      </w:r>
    </w:p>
    <w:p w14:paraId="36B5C4C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weaken- life inexperience she-elephant be-ruined- back rub(inf.)</w:t>
      </w:r>
    </w:p>
    <w:p w14:paraId="764B21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fall- 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difficult-it eye letting-happen-</w:t>
      </w:r>
    </w:p>
    <w:p w14:paraId="3B4CF9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mountain land-he intimacy</w:t>
      </w:r>
    </w:p>
    <w:p w14:paraId="1307E8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giving-it one hand it-hung-down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6BECBF" w14:textId="77777777" w:rsidR="0074055C" w:rsidRPr="004D5A2F" w:rsidRDefault="0074055C">
      <w:pPr>
        <w:pStyle w:val="Textbody"/>
        <w:spacing w:after="29"/>
        <w:jc w:val="both"/>
        <w:rPr>
          <w:rFonts w:ascii="Gandhari Unicode" w:hAnsi="Gandhari Unicode" w:cs="e-Tamil OTC"/>
          <w:noProof/>
          <w:lang w:val="en-GB"/>
        </w:rPr>
      </w:pPr>
    </w:p>
    <w:p w14:paraId="146624BF" w14:textId="77777777" w:rsidR="0074055C" w:rsidRPr="004D5A2F" w:rsidRDefault="0074055C">
      <w:pPr>
        <w:pStyle w:val="Textbody"/>
        <w:spacing w:after="29"/>
        <w:jc w:val="both"/>
        <w:rPr>
          <w:rFonts w:ascii="Gandhari Unicode" w:hAnsi="Gandhari Unicode" w:cs="e-Tamil OTC"/>
          <w:noProof/>
          <w:lang w:val="en-GB"/>
        </w:rPr>
      </w:pPr>
    </w:p>
    <w:p w14:paraId="2D9C60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Bringing only</w:t>
      </w:r>
      <w:r w:rsidRPr="004D5A2F">
        <w:rPr>
          <w:rStyle w:val="FootnoteReference"/>
          <w:rFonts w:ascii="Gandhari Unicode" w:hAnsi="Gandhari Unicode" w:cs="e-Tamil OTC"/>
          <w:noProof/>
          <w:lang w:val="en-GB"/>
        </w:rPr>
        <w:footnoteReference w:id="449"/>
      </w:r>
      <w:r w:rsidRPr="004D5A2F">
        <w:rPr>
          <w:rFonts w:ascii="Gandhari Unicode" w:hAnsi="Gandhari Unicode" w:cs="e-Tamil OTC"/>
          <w:noProof/>
          <w:lang w:val="en-GB"/>
        </w:rPr>
        <w:t xml:space="preserve"> desire [now] it has lowered [its] hand</w:t>
      </w:r>
      <w:r w:rsidRPr="004D5A2F">
        <w:rPr>
          <w:rStyle w:val="FootnoteReference"/>
          <w:rFonts w:ascii="Gandhari Unicode" w:hAnsi="Gandhari Unicode" w:cs="e-Tamil OTC"/>
          <w:noProof/>
          <w:lang w:val="en-GB"/>
        </w:rPr>
        <w:footnoteReference w:id="450"/>
      </w:r>
      <w:r w:rsidRPr="004D5A2F">
        <w:rPr>
          <w:rFonts w:ascii="Gandhari Unicode" w:hAnsi="Gandhari Unicode" w:cs="e-Tamil OTC"/>
          <w:noProof/>
          <w:lang w:val="en-GB"/>
        </w:rPr>
        <w:t>,</w:t>
      </w:r>
    </w:p>
    <w:p w14:paraId="63232977"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the friendship of the man from the land of big mountains,</w:t>
      </w:r>
    </w:p>
    <w:p w14:paraId="56FAA92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proud elephant bull rarely</w:t>
      </w:r>
      <w:r w:rsidRPr="004D5A2F">
        <w:rPr>
          <w:rStyle w:val="FootnoteReference"/>
          <w:rFonts w:ascii="Gandhari Unicode" w:hAnsi="Gandhari Unicode" w:cs="e-Tamil OTC"/>
          <w:noProof/>
          <w:lang w:val="en-GB"/>
        </w:rPr>
        <w:footnoteReference w:id="451"/>
      </w:r>
      <w:r w:rsidRPr="004D5A2F">
        <w:rPr>
          <w:rFonts w:ascii="Gandhari Unicode" w:hAnsi="Gandhari Unicode" w:cs="e-Tamil OTC"/>
          <w:noProof/>
          <w:lang w:val="en-GB"/>
        </w:rPr>
        <w:t xml:space="preserve"> closes [his] eyes,</w:t>
      </w:r>
    </w:p>
    <w:p w14:paraId="693703D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mountain slope where the water is falling,</w:t>
      </w:r>
    </w:p>
    <w:p w14:paraId="7E9C544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beset by confusing misery</w:t>
      </w:r>
    </w:p>
    <w:p w14:paraId="4E5A38E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[his] rutting vigour has perished from a curved leaf</w:t>
      </w:r>
    </w:p>
    <w:p w14:paraId="7646D6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banana tree</w:t>
      </w:r>
    </w:p>
    <w:p w14:paraId="1692924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in the woods stroking [his] desperately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difficult head,</w:t>
      </w:r>
    </w:p>
    <w:p w14:paraId="1001734D"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youthful female with weakened breath</w:t>
      </w:r>
      <w:r w:rsidRPr="004D5A2F">
        <w:rPr>
          <w:rStyle w:val="FootnoteReference"/>
          <w:rFonts w:ascii="Gandhari Unicode" w:hAnsi="Gandhari Unicode" w:cs="e-Tamil OTC"/>
          <w:noProof/>
          <w:lang w:val="en-GB"/>
        </w:rPr>
        <w:footnoteReference w:id="452"/>
      </w:r>
    </w:p>
    <w:p w14:paraId="22B1007B"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rubs [his] ruined back.</w:t>
      </w:r>
      <w:r w:rsidRPr="004D5A2F">
        <w:rPr>
          <w:rStyle w:val="FootnoteReference"/>
          <w:rFonts w:ascii="Gandhari Unicode" w:hAnsi="Gandhari Unicode" w:cs="e-Tamil OTC"/>
          <w:noProof/>
          <w:lang w:val="en-GB"/>
        </w:rPr>
        <w:footnoteReference w:id="453"/>
      </w:r>
    </w:p>
    <w:p w14:paraId="7B6C284D" w14:textId="77777777" w:rsidR="0074055C" w:rsidRPr="004D5A2F" w:rsidRDefault="0074055C">
      <w:pPr>
        <w:pStyle w:val="Textbody"/>
        <w:spacing w:after="0"/>
        <w:jc w:val="both"/>
        <w:rPr>
          <w:rFonts w:ascii="Gandhari Unicode" w:hAnsi="Gandhari Unicode" w:cs="e-Tamil OTC"/>
          <w:noProof/>
          <w:lang w:val="en-GB"/>
        </w:rPr>
      </w:pPr>
    </w:p>
    <w:p w14:paraId="7F5305F5" w14:textId="77777777" w:rsidR="0074055C" w:rsidRPr="004D5A2F" w:rsidRDefault="0074055C">
      <w:pPr>
        <w:pStyle w:val="Textbody"/>
        <w:spacing w:after="0"/>
        <w:jc w:val="both"/>
        <w:rPr>
          <w:rFonts w:ascii="Gandhari Unicode" w:hAnsi="Gandhari Unicode" w:cs="e-Tamil OTC"/>
          <w:noProof/>
          <w:lang w:val="en-GB"/>
        </w:rPr>
      </w:pPr>
    </w:p>
    <w:p w14:paraId="2F188F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C369F1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6+7b The friendship ... resulted in the singular habit of inducing desire.</w:t>
      </w:r>
      <w:r w:rsidRPr="004D5A2F">
        <w:rPr>
          <w:rStyle w:val="FootnoteReference"/>
          <w:rFonts w:ascii="Gandhari Unicode" w:hAnsi="Gandhari Unicode" w:cs="e-Tamil OTC"/>
          <w:noProof/>
          <w:lang w:val="en-GB"/>
        </w:rPr>
        <w:footnoteReference w:id="454"/>
      </w:r>
    </w:p>
    <w:p w14:paraId="36828D4D" w14:textId="77777777" w:rsidR="0074055C" w:rsidRPr="004D5A2F" w:rsidRDefault="0074055C">
      <w:pPr>
        <w:pStyle w:val="Textbody"/>
        <w:spacing w:after="0"/>
        <w:jc w:val="both"/>
        <w:rPr>
          <w:rFonts w:ascii="Gandhari Unicode" w:hAnsi="Gandhari Unicode" w:cs="e-Tamil OTC"/>
          <w:b/>
          <w:noProof/>
          <w:lang w:val="en-GB"/>
        </w:rPr>
      </w:pPr>
    </w:p>
    <w:p w14:paraId="4973892E"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0628B1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உறையூர்ச் சல்லியன் குமாரன்: </w:t>
      </w:r>
      <w:r w:rsidRPr="004D5A2F">
        <w:rPr>
          <w:rFonts w:ascii="Gandhari Unicode" w:hAnsi="Gandhari Unicode"/>
          <w:i w:val="0"/>
          <w:iCs w:val="0"/>
          <w:color w:val="auto"/>
        </w:rPr>
        <w:t>the confidante / SHE</w:t>
      </w:r>
    </w:p>
    <w:p w14:paraId="0F7FD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கிழவற்குத் தோழி வாயில் நேர்ந்தது.</w:t>
      </w:r>
    </w:p>
    <w:p w14:paraId="3747B69D" w14:textId="77777777" w:rsidR="0074055C" w:rsidRPr="004D5A2F" w:rsidRDefault="0074055C">
      <w:pPr>
        <w:pStyle w:val="Textbody"/>
        <w:spacing w:after="29"/>
        <w:jc w:val="both"/>
        <w:rPr>
          <w:rFonts w:ascii="Gandhari Unicode" w:hAnsi="Gandhari Unicode" w:cs="e-Tamil OTC"/>
          <w:noProof/>
          <w:lang w:val="en-GB"/>
        </w:rPr>
      </w:pPr>
    </w:p>
    <w:p w14:paraId="553579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மாக்கடஞ் செய்வினை முடிமார்</w:t>
      </w:r>
    </w:p>
    <w:p w14:paraId="7F8AD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சுரும்புண மலர்ந்த வாசங் </w:t>
      </w:r>
      <w:r w:rsidRPr="004D5A2F">
        <w:rPr>
          <w:rFonts w:ascii="Gandhari Unicode" w:hAnsi="Gandhari Unicode" w:cs="e-Tamil OTC"/>
          <w:noProof/>
          <w:u w:val="wave"/>
          <w:cs/>
          <w:lang w:val="en-GB"/>
        </w:rPr>
        <w:t>கீழ்ப்பட</w:t>
      </w:r>
    </w:p>
    <w:p w14:paraId="0BA600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நீடின</w:t>
      </w:r>
      <w:r w:rsidRPr="004D5A2F">
        <w:rPr>
          <w:rFonts w:ascii="Gandhari Unicode" w:hAnsi="Gandhari Unicode" w:cs="e-Tamil OTC"/>
          <w:noProof/>
          <w:cs/>
          <w:lang w:val="en-GB"/>
        </w:rPr>
        <w:t xml:space="preserve"> வரம்பின் </w:t>
      </w:r>
      <w:r w:rsidRPr="004D5A2F">
        <w:rPr>
          <w:rFonts w:ascii="Gandhari Unicode" w:hAnsi="Gandhari Unicode" w:cs="e-Tamil OTC"/>
          <w:noProof/>
          <w:u w:val="wave"/>
          <w:cs/>
          <w:lang w:val="en-GB"/>
        </w:rPr>
        <w:t>வாடிய</w:t>
      </w:r>
      <w:r w:rsidRPr="004D5A2F">
        <w:rPr>
          <w:rFonts w:ascii="Gandhari Unicode" w:hAnsi="Gandhari Unicode" w:cs="e-Tamil OTC"/>
          <w:noProof/>
          <w:cs/>
          <w:lang w:val="en-GB"/>
        </w:rPr>
        <w:t xml:space="preserve"> விடினுங்</w:t>
      </w:r>
    </w:p>
    <w:p w14:paraId="7A661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கொடியரோ</w:t>
      </w:r>
      <w:r w:rsidRPr="004D5A2F">
        <w:rPr>
          <w:rFonts w:ascii="Gandhari Unicode" w:hAnsi="Gandhari Unicode" w:cs="e-Tamil OTC"/>
          <w:noProof/>
          <w:cs/>
          <w:lang w:val="en-GB"/>
        </w:rPr>
        <w:t xml:space="preserve"> நிலம்பெயர்ந் துறைவே மென்னாது</w:t>
      </w:r>
    </w:p>
    <w:p w14:paraId="39B2F7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பெயர்த்துங் கடிந்த செறுவிற் பூக்கு</w:t>
      </w:r>
    </w:p>
    <w:p w14:paraId="21BEE1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நின்னூர் நெய்த </w:t>
      </w:r>
      <w:r w:rsidRPr="004D5A2F">
        <w:rPr>
          <w:rFonts w:ascii="Gandhari Unicode" w:hAnsi="Gandhari Unicode" w:cs="e-Tamil OTC"/>
          <w:noProof/>
          <w:u w:val="wave"/>
          <w:cs/>
          <w:lang w:val="en-GB"/>
        </w:rPr>
        <w:t>லனையேம் பெரும</w:t>
      </w:r>
    </w:p>
    <w:p w14:paraId="32F061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நீயெமக் கின்னா தனபல செய்யினு</w:t>
      </w:r>
    </w:p>
    <w:p w14:paraId="4ACDED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நின்னின் றமைதல் வல்லா </w:t>
      </w:r>
      <w:r w:rsidRPr="004D5A2F">
        <w:rPr>
          <w:rFonts w:ascii="Gandhari Unicode" w:hAnsi="Gandhari Unicode" w:cs="e-Tamil OTC"/>
          <w:noProof/>
          <w:u w:val="wave"/>
          <w:cs/>
          <w:lang w:val="en-GB"/>
        </w:rPr>
        <w:t>மாறே</w:t>
      </w:r>
      <w:r w:rsidRPr="004D5A2F">
        <w:rPr>
          <w:rFonts w:ascii="Gandhari Unicode" w:hAnsi="Gandhari Unicode" w:cs="e-Tamil OTC"/>
          <w:noProof/>
          <w:cs/>
          <w:lang w:val="en-GB"/>
        </w:rPr>
        <w:t>.</w:t>
      </w:r>
    </w:p>
    <w:p w14:paraId="592B3FA7" w14:textId="77777777" w:rsidR="0074055C" w:rsidRPr="004D5A2F" w:rsidRDefault="0074055C">
      <w:pPr>
        <w:pStyle w:val="Textbody"/>
        <w:spacing w:after="29"/>
        <w:jc w:val="both"/>
        <w:rPr>
          <w:rFonts w:ascii="Gandhari Unicode" w:hAnsi="Gandhari Unicode" w:cs="e-Tamil OTC"/>
          <w:noProof/>
          <w:lang w:val="en-GB"/>
        </w:rPr>
      </w:pPr>
    </w:p>
    <w:p w14:paraId="6B35D9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கீழ்ப்பட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கீழ்ப்ப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நீடிய </w:t>
      </w:r>
      <w:r w:rsidRPr="004D5A2F">
        <w:rPr>
          <w:rFonts w:ascii="Gandhari Unicode" w:hAnsi="Gandhari Unicode" w:cs="e-Tamil OTC"/>
          <w:noProof/>
          <w:lang w:val="en-GB"/>
        </w:rPr>
        <w:t xml:space="preserve">PP, 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L1, C1+3, G1+2, EA, AT, Cām.v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வாடிய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கொடியரேர்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PP,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நினதூர்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செய்த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I, VP;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லன்னையம் பெருநீ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லனையை பெரும </w:t>
      </w:r>
      <w:r w:rsidRPr="004D5A2F">
        <w:rPr>
          <w:rFonts w:ascii="Gandhari Unicode" w:hAnsi="Gandhari Unicode" w:cs="e-Tamil OTC"/>
          <w:noProof/>
          <w:lang w:val="en-GB"/>
        </w:rPr>
        <w:t xml:space="preserve">ATv; </w:t>
      </w:r>
      <w:r w:rsidRPr="004D5A2F">
        <w:rPr>
          <w:rFonts w:ascii="Gandhari Unicode" w:hAnsi="Gandhari Unicode" w:cs="e-Tamil OTC"/>
          <w:noProof/>
          <w:cs/>
          <w:lang w:val="en-GB"/>
        </w:rPr>
        <w:t xml:space="preserve">லனையை யெம்பெரும நீயெமக் </w:t>
      </w:r>
      <w:r w:rsidRPr="004D5A2F">
        <w:rPr>
          <w:rFonts w:ascii="Gandhari Unicode" w:hAnsi="Gandhari Unicode" w:cs="e-Tamil OTC"/>
          <w:noProof/>
          <w:lang w:val="en-GB"/>
        </w:rPr>
        <w:t xml:space="preserve">C2,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w:t>
      </w:r>
      <w:r w:rsidRPr="004D5A2F">
        <w:rPr>
          <w:rFonts w:ascii="Gandhari Unicode" w:hAnsi="Gandhari Unicode" w:cs="e-Tamil OTC"/>
          <w:noProof/>
          <w:cs/>
          <w:lang w:val="en-GB"/>
        </w:rPr>
        <w:t xml:space="preserve"> நீயெமக் கின்னா தனபல செய்யினு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கின்னா கியபல செய்யினு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யெக்கின் னாகிய பலசெயினு </w:t>
      </w:r>
      <w:r w:rsidRPr="004D5A2F">
        <w:rPr>
          <w:rFonts w:ascii="Gandhari Unicode" w:hAnsi="Gandhari Unicode" w:cs="e-Tamil OTC"/>
          <w:noProof/>
          <w:lang w:val="en-GB"/>
        </w:rPr>
        <w:t xml:space="preserve">L1, C1, Cām.v; </w:t>
      </w:r>
      <w:r w:rsidRPr="004D5A2F">
        <w:rPr>
          <w:rFonts w:ascii="Gandhari Unicode" w:hAnsi="Gandhari Unicode" w:cs="e-Tamil OTC"/>
          <w:noProof/>
          <w:cs/>
          <w:lang w:val="en-GB"/>
        </w:rPr>
        <w:t xml:space="preserve">யெமக்கின் னாகிய (னாதன்) பலசெயினு </w:t>
      </w:r>
      <w:r w:rsidRPr="004D5A2F">
        <w:rPr>
          <w:rFonts w:ascii="Gandhari Unicode" w:hAnsi="Gandhari Unicode" w:cs="e-Tamil OTC"/>
          <w:noProof/>
          <w:lang w:val="en-GB"/>
        </w:rPr>
        <w:t>C3+3v(), G1</w:t>
      </w:r>
      <w:r w:rsidRPr="004D5A2F">
        <w:rPr>
          <w:rStyle w:val="FootnoteReference"/>
          <w:rFonts w:ascii="Gandhari Unicode" w:hAnsi="Gandhari Unicode" w:cs="e-Tamil OTC"/>
          <w:noProof/>
          <w:lang w:val="en-GB"/>
        </w:rPr>
        <w:footnoteReference w:id="45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வல்லா மாற்றே </w:t>
      </w:r>
      <w:r w:rsidRPr="004D5A2F">
        <w:rPr>
          <w:rFonts w:ascii="Gandhari Unicode" w:hAnsi="Gandhari Unicode" w:cs="e-Tamil OTC"/>
          <w:noProof/>
          <w:lang w:val="en-GB"/>
        </w:rPr>
        <w:t xml:space="preserve">C1+2v+3, G1, Cām.v; </w:t>
      </w:r>
      <w:r w:rsidRPr="004D5A2F">
        <w:rPr>
          <w:rFonts w:ascii="Gandhari Unicode" w:hAnsi="Gandhari Unicode" w:cs="e-Tamil OTC"/>
          <w:noProof/>
          <w:cs/>
          <w:lang w:val="en-GB"/>
        </w:rPr>
        <w:t xml:space="preserve">வல்லர் மாற்றே </w:t>
      </w:r>
      <w:r w:rsidRPr="004D5A2F">
        <w:rPr>
          <w:rFonts w:ascii="Gandhari Unicode" w:hAnsi="Gandhari Unicode" w:cs="e-Tamil OTC"/>
          <w:noProof/>
          <w:lang w:val="en-GB"/>
        </w:rPr>
        <w:t>L1</w:t>
      </w:r>
    </w:p>
    <w:p w14:paraId="0BF87D1B" w14:textId="77777777" w:rsidR="0074055C" w:rsidRPr="004D5A2F" w:rsidRDefault="0074055C">
      <w:pPr>
        <w:pStyle w:val="Textbody"/>
        <w:spacing w:after="29"/>
        <w:jc w:val="both"/>
        <w:rPr>
          <w:rFonts w:ascii="Gandhari Unicode" w:hAnsi="Gandhari Unicode" w:cs="e-Tamil OTC"/>
          <w:noProof/>
          <w:lang w:val="en-GB"/>
        </w:rPr>
      </w:pPr>
    </w:p>
    <w:p w14:paraId="56E41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 viṉai mākkaḷ tam cey viṉai muṭimār</w:t>
      </w:r>
    </w:p>
    <w:p w14:paraId="089159B7" w14:textId="77777777" w:rsidR="0074055C" w:rsidRPr="004D5A2F" w:rsidRDefault="00C362C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curump*</w:t>
      </w:r>
      <w:r w:rsidR="00CF70BD" w:rsidRPr="004D5A2F">
        <w:rPr>
          <w:rFonts w:ascii="Gandhari Unicode" w:hAnsi="Gandhari Unicode" w:cs="e-Tamil OTC"/>
          <w:noProof/>
          <w:lang w:val="en-GB"/>
        </w:rPr>
        <w:t xml:space="preserve"> uṇa malarnta vācam </w:t>
      </w:r>
      <w:r w:rsidR="00CF70BD" w:rsidRPr="004D5A2F">
        <w:rPr>
          <w:rFonts w:ascii="Gandhari Unicode" w:hAnsi="Gandhari Unicode" w:cs="e-Tamil OTC"/>
          <w:i/>
          <w:iCs/>
          <w:noProof/>
          <w:lang w:val="en-GB"/>
        </w:rPr>
        <w:t>kīḻpaṭa</w:t>
      </w:r>
    </w:p>
    <w:p w14:paraId="4B2B70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nīṭiṉa</w:t>
      </w:r>
      <w:r w:rsidRPr="004D5A2F">
        <w:rPr>
          <w:rFonts w:ascii="Gandhari Unicode" w:hAnsi="Gandhari Unicode" w:cs="e-Tamil OTC"/>
          <w:noProof/>
          <w:lang w:val="en-GB"/>
        </w:rPr>
        <w:t xml:space="preserve"> varampiṉ </w:t>
      </w:r>
      <w:r w:rsidRPr="004D5A2F">
        <w:rPr>
          <w:rFonts w:ascii="Gandhari Unicode" w:hAnsi="Gandhari Unicode" w:cs="e-Tamil OTC"/>
          <w:i/>
          <w:iCs/>
          <w:noProof/>
          <w:lang w:val="en-GB"/>
        </w:rPr>
        <w:t>vāṭiya</w:t>
      </w:r>
      <w:r w:rsidRPr="004D5A2F">
        <w:rPr>
          <w:rFonts w:ascii="Gandhari Unicode" w:hAnsi="Gandhari Unicode" w:cs="e-Tamil OTC"/>
          <w:noProof/>
          <w:lang w:val="en-GB"/>
        </w:rPr>
        <w:t xml:space="preserve"> viṭiṉum</w:t>
      </w:r>
    </w:p>
    <w:p w14:paraId="5C8074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koṭiyar</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00C362C8" w:rsidRPr="004D5A2F">
        <w:rPr>
          <w:rFonts w:ascii="Gandhari Unicode" w:hAnsi="Gandhari Unicode" w:cs="e-Tamil OTC"/>
          <w:noProof/>
          <w:lang w:val="en-GB"/>
        </w:rPr>
        <w:t xml:space="preserve"> nilam peyarnt*</w:t>
      </w:r>
      <w:r w:rsidRPr="004D5A2F">
        <w:rPr>
          <w:rFonts w:ascii="Gandhari Unicode" w:hAnsi="Gandhari Unicode" w:cs="e-Tamil OTC"/>
          <w:noProof/>
          <w:lang w:val="en-GB"/>
        </w:rPr>
        <w:t xml:space="preserve"> uṟaivēm eṉṉātu</w:t>
      </w:r>
    </w:p>
    <w:p w14:paraId="47099D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peyarttum kaṭinta ceṟuviṉ pūkkum</w:t>
      </w:r>
    </w:p>
    <w:p w14:paraId="56D97F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ūr neytal </w:t>
      </w:r>
      <w:r w:rsidRPr="004D5A2F">
        <w:rPr>
          <w:rFonts w:ascii="Gandhari Unicode" w:hAnsi="Gandhari Unicode" w:cs="e-Tamil OTC"/>
          <w:i/>
          <w:iCs/>
          <w:noProof/>
          <w:lang w:val="en-GB"/>
        </w:rPr>
        <w:t>aṉaiyēm peruma</w:t>
      </w:r>
    </w:p>
    <w:p w14:paraId="710934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C362C8" w:rsidRPr="004D5A2F">
        <w:rPr>
          <w:rFonts w:ascii="Gandhari Unicode" w:hAnsi="Gandhari Unicode" w:cs="e-Tamil OTC"/>
          <w:noProof/>
          <w:lang w:val="en-GB"/>
        </w:rPr>
        <w:t>~emakk*</w:t>
      </w:r>
      <w:r w:rsidRPr="004D5A2F">
        <w:rPr>
          <w:rFonts w:ascii="Gandhari Unicode" w:hAnsi="Gandhari Unicode" w:cs="e-Tamil OTC"/>
          <w:noProof/>
          <w:lang w:val="en-GB"/>
        </w:rPr>
        <w:t xml:space="preserve"> iṉṉātaṉa pala ceyyiṉum</w:t>
      </w:r>
    </w:p>
    <w:p w14:paraId="093CF3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iṉṟ</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vallā-māṟ</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25AFA99" w14:textId="77777777" w:rsidR="0074055C" w:rsidRPr="004D5A2F" w:rsidRDefault="0074055C">
      <w:pPr>
        <w:pStyle w:val="Textbody"/>
        <w:spacing w:after="29" w:line="260" w:lineRule="exact"/>
        <w:jc w:val="both"/>
        <w:rPr>
          <w:rFonts w:ascii="Gandhari Unicode" w:hAnsi="Gandhari Unicode" w:cs="e-Tamil OTC"/>
          <w:noProof/>
          <w:lang w:val="en-GB"/>
        </w:rPr>
      </w:pPr>
    </w:p>
    <w:p w14:paraId="774C7F4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granting the door to HIM, who came after having separated from the other woman/courtesan.</w:t>
      </w:r>
    </w:p>
    <w:p w14:paraId="4CBB630B" w14:textId="77777777" w:rsidR="0074055C" w:rsidRPr="004D5A2F" w:rsidRDefault="0074055C">
      <w:pPr>
        <w:pStyle w:val="Textbody"/>
        <w:spacing w:after="29" w:line="260" w:lineRule="exact"/>
        <w:jc w:val="both"/>
        <w:rPr>
          <w:rFonts w:ascii="Gandhari Unicode" w:hAnsi="Gandhari Unicode" w:cs="e-Tamil OTC"/>
          <w:noProof/>
          <w:lang w:val="en-GB"/>
        </w:rPr>
      </w:pPr>
    </w:p>
    <w:p w14:paraId="4BD379D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hand work people self(pl.)- do- work complete(inf.)</w:t>
      </w:r>
    </w:p>
    <w:p w14:paraId="0AF5BC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bee eat(inf.) blossomed- fragrance succumb(inf.)</w:t>
      </w:r>
    </w:p>
    <w:p w14:paraId="1043648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prolonged- border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fade(inf.) let-if-even</w:t>
      </w:r>
    </w:p>
    <w:p w14:paraId="047445E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cruel-he(h.)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ground moved we-remain say-not</w:t>
      </w:r>
    </w:p>
    <w:p w14:paraId="7BAA142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again chased-away- 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flowering-</w:t>
      </w:r>
    </w:p>
    <w:p w14:paraId="46D4956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your- village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such-we great-one(voc.)</w:t>
      </w:r>
    </w:p>
    <w:p w14:paraId="6473897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us(dat.) pleasant-not-they(n.pl.) many(n.pl.) make-if-even</w:t>
      </w:r>
    </w:p>
    <w:p w14:paraId="3F6DBB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not-it becoming-still able-not-because</w:t>
      </w:r>
      <w:r w:rsidRPr="004D5A2F">
        <w:rPr>
          <w:rStyle w:val="FootnoteReference"/>
          <w:rFonts w:ascii="Gandhari Unicode" w:hAnsi="Gandhari Unicode" w:cs="e-Tamil OTC"/>
          <w:noProof/>
          <w:lang w:val="en-GB"/>
        </w:rPr>
        <w:footnoteReference w:id="456"/>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C3CCB4" w14:textId="77777777" w:rsidR="0074055C" w:rsidRPr="004D5A2F" w:rsidRDefault="0074055C">
      <w:pPr>
        <w:pStyle w:val="Textbody"/>
        <w:spacing w:after="29"/>
        <w:jc w:val="both"/>
        <w:rPr>
          <w:rFonts w:ascii="Gandhari Unicode" w:hAnsi="Gandhari Unicode" w:cs="e-Tamil OTC"/>
          <w:noProof/>
          <w:lang w:val="en-GB"/>
        </w:rPr>
      </w:pPr>
    </w:p>
    <w:p w14:paraId="4590FE97" w14:textId="77777777" w:rsidR="0074055C" w:rsidRPr="004D5A2F" w:rsidRDefault="0074055C">
      <w:pPr>
        <w:pStyle w:val="Textbody"/>
        <w:spacing w:after="29"/>
        <w:jc w:val="both"/>
        <w:rPr>
          <w:rFonts w:ascii="Gandhari Unicode" w:hAnsi="Gandhari Unicode" w:cs="e-Tamil OTC"/>
          <w:noProof/>
          <w:lang w:val="en-GB"/>
        </w:rPr>
      </w:pPr>
    </w:p>
    <w:p w14:paraId="6683C197"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we are not able to be content without you,</w:t>
      </w:r>
    </w:p>
    <w:p w14:paraId="67A6BCC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even if you do to us many unkind [things],</w:t>
      </w:r>
    </w:p>
    <w:p w14:paraId="02A53953"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o great one, we [are] like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in your village,</w:t>
      </w:r>
    </w:p>
    <w:p w14:paraId="1794D18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flowering in the field, chased away [ever] again,without saying</w:t>
      </w:r>
    </w:p>
    <w:p w14:paraId="43365673" w14:textId="77777777" w:rsidR="0074055C" w:rsidRPr="004D5A2F" w:rsidRDefault="00CF70BD">
      <w:pPr>
        <w:pStyle w:val="Textbody"/>
        <w:tabs>
          <w:tab w:val="left" w:pos="138"/>
        </w:tabs>
        <w:spacing w:after="28"/>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as for [these] cruel ones, we move away</w:t>
      </w:r>
      <w:r w:rsidRPr="004D5A2F">
        <w:rPr>
          <w:rStyle w:val="FootnoteReference"/>
          <w:rFonts w:ascii="Gandhari Unicode" w:hAnsi="Gandhari Unicode" w:cs="e-Tamil OTC"/>
          <w:noProof/>
          <w:lang w:val="en-GB"/>
        </w:rPr>
        <w:footnoteReference w:id="457"/>
      </w:r>
      <w:r w:rsidR="00EC178C" w:rsidRPr="004D5A2F">
        <w:rPr>
          <w:rFonts w:ascii="Gandhari Unicode" w:hAnsi="Gandhari Unicode" w:cs="e-Tamil OTC"/>
          <w:noProof/>
          <w:lang w:val="en-GB"/>
        </w:rPr>
        <w:t xml:space="preserve"> from [their] ground.”</w:t>
      </w:r>
      <w:r w:rsidRPr="004D5A2F">
        <w:rPr>
          <w:rFonts w:ascii="Gandhari Unicode" w:hAnsi="Gandhari Unicode" w:cs="e-Tamil OTC"/>
          <w:noProof/>
          <w:lang w:val="en-GB"/>
        </w:rPr>
        <w:t>,</w:t>
      </w:r>
    </w:p>
    <w:p w14:paraId="169F4BA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[they] let it fade on the long [field] borders,</w:t>
      </w:r>
    </w:p>
    <w:p w14:paraId="7826F3C7" w14:textId="77777777" w:rsidR="0074055C" w:rsidRPr="004D5A2F" w:rsidRDefault="00CF70BD">
      <w:pPr>
        <w:pStyle w:val="Textbody"/>
        <w:tabs>
          <w:tab w:val="left" w:pos="3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fragrance gives way, flourished for bees to eat,</w:t>
      </w:r>
    </w:p>
    <w:p w14:paraId="09630186" w14:textId="77777777" w:rsidR="0074055C" w:rsidRPr="004D5A2F" w:rsidRDefault="00CF70BD">
      <w:pPr>
        <w:pStyle w:val="Textbody"/>
        <w:tabs>
          <w:tab w:val="left" w:pos="5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when the busy</w:t>
      </w:r>
      <w:r w:rsidRPr="004D5A2F">
        <w:rPr>
          <w:rStyle w:val="FootnoteReference"/>
          <w:rFonts w:ascii="Gandhari Unicode" w:hAnsi="Gandhari Unicode" w:cs="e-Tamil OTC"/>
          <w:noProof/>
          <w:lang w:val="en-GB"/>
        </w:rPr>
        <w:footnoteReference w:id="458"/>
      </w:r>
      <w:r w:rsidRPr="004D5A2F">
        <w:rPr>
          <w:rFonts w:ascii="Gandhari Unicode" w:hAnsi="Gandhari Unicode" w:cs="e-Tamil OTC"/>
          <w:noProof/>
          <w:lang w:val="en-GB"/>
        </w:rPr>
        <w:t xml:space="preserve"> people complete [their] daily work</w:t>
      </w:r>
      <w:r w:rsidRPr="004D5A2F">
        <w:rPr>
          <w:rStyle w:val="FootnoteReference"/>
          <w:rFonts w:ascii="Gandhari Unicode" w:hAnsi="Gandhari Unicode" w:cs="e-Tamil OTC"/>
          <w:noProof/>
          <w:lang w:val="en-GB"/>
        </w:rPr>
        <w:footnoteReference w:id="459"/>
      </w:r>
      <w:r w:rsidRPr="004D5A2F">
        <w:rPr>
          <w:rFonts w:ascii="Gandhari Unicode" w:hAnsi="Gandhari Unicode" w:cs="e-Tamil OTC"/>
          <w:noProof/>
          <w:lang w:val="en-GB"/>
        </w:rPr>
        <w:t>.</w:t>
      </w:r>
    </w:p>
    <w:p w14:paraId="363E1845" w14:textId="77777777" w:rsidR="0074055C" w:rsidRPr="004D5A2F" w:rsidRDefault="0074055C">
      <w:pPr>
        <w:pStyle w:val="Textbody"/>
        <w:spacing w:after="0"/>
        <w:jc w:val="both"/>
        <w:rPr>
          <w:rFonts w:ascii="Gandhari Unicode" w:hAnsi="Gandhari Unicode" w:cs="e-Tamil OTC"/>
          <w:noProof/>
          <w:lang w:val="en-GB"/>
        </w:rPr>
      </w:pPr>
    </w:p>
    <w:p w14:paraId="0735D773"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7971C16"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3B1D52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முனிந்து கிழத்தி தோழிக்கு உரைத்தது.</w:t>
      </w:r>
    </w:p>
    <w:p w14:paraId="6EF308E2" w14:textId="77777777" w:rsidR="0074055C" w:rsidRPr="004D5A2F" w:rsidRDefault="0074055C">
      <w:pPr>
        <w:pStyle w:val="Textbody"/>
        <w:spacing w:after="29"/>
        <w:jc w:val="both"/>
        <w:rPr>
          <w:rFonts w:ascii="Gandhari Unicode" w:hAnsi="Gandhari Unicode" w:cs="e-Tamil OTC"/>
          <w:noProof/>
          <w:lang w:val="en-GB"/>
        </w:rPr>
      </w:pPr>
    </w:p>
    <w:p w14:paraId="7CA8C7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புள்ளும் புலம்பின பூவுங் கூம்பின</w:t>
      </w:r>
    </w:p>
    <w:p w14:paraId="71EC0E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கானலும் </w:t>
      </w:r>
      <w:r w:rsidRPr="004D5A2F">
        <w:rPr>
          <w:rFonts w:ascii="Gandhari Unicode" w:hAnsi="Gandhari Unicode" w:cs="e-Tamil OTC"/>
          <w:noProof/>
          <w:u w:val="wave"/>
          <w:cs/>
          <w:lang w:val="en-GB"/>
        </w:rPr>
        <w:t>புலம்புநனி யுடைத்தே</w:t>
      </w:r>
      <w:r w:rsidRPr="004D5A2F">
        <w:rPr>
          <w:rFonts w:ascii="Gandhari Unicode" w:hAnsi="Gandhari Unicode" w:cs="e-Tamil OTC"/>
          <w:noProof/>
          <w:cs/>
          <w:lang w:val="en-GB"/>
        </w:rPr>
        <w:t xml:space="preserve"> வானமு</w:t>
      </w:r>
    </w:p>
    <w:p w14:paraId="07FE22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 போலு மம்மர்த் தாகி</w:t>
      </w:r>
    </w:p>
    <w:p w14:paraId="3B8731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கழியப் புல்லென் றன்றே</w:t>
      </w:r>
    </w:p>
    <w:p w14:paraId="4C72C19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யின்னு </w:t>
      </w:r>
      <w:r w:rsidRPr="004D5A2F">
        <w:rPr>
          <w:rFonts w:ascii="Gandhari Unicode" w:hAnsi="Gandhari Unicode" w:cs="e-Tamil OTC"/>
          <w:noProof/>
          <w:u w:val="wave"/>
          <w:cs/>
          <w:lang w:val="en-GB"/>
        </w:rPr>
        <w:t>முளெனே</w:t>
      </w:r>
      <w:r w:rsidRPr="004D5A2F">
        <w:rPr>
          <w:rFonts w:ascii="Gandhari Unicode" w:hAnsi="Gandhari Unicode" w:cs="e-Tamil OTC"/>
          <w:noProof/>
          <w:cs/>
          <w:lang w:val="en-GB"/>
        </w:rPr>
        <w:t xml:space="preserve"> தோழி </w:t>
      </w:r>
      <w:r w:rsidRPr="004D5A2F">
        <w:rPr>
          <w:rFonts w:ascii="Gandhari Unicode" w:hAnsi="Gandhari Unicode" w:cs="e-Tamil OTC"/>
          <w:noProof/>
          <w:u w:val="wave"/>
          <w:cs/>
          <w:lang w:val="en-GB"/>
        </w:rPr>
        <w:t>யிந்நிலை</w:t>
      </w:r>
    </w:p>
    <w:p w14:paraId="697A1C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தண்ணிய கமழு ஞாழற்</w:t>
      </w:r>
    </w:p>
    <w:p w14:paraId="0C91B4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றண்ணந் </w:t>
      </w:r>
      <w:r w:rsidRPr="004D5A2F">
        <w:rPr>
          <w:rFonts w:ascii="Gandhari Unicode" w:hAnsi="Gandhari Unicode" w:cs="e-Tamil OTC"/>
          <w:noProof/>
          <w:u w:val="wave"/>
          <w:cs/>
          <w:lang w:val="en-GB"/>
        </w:rPr>
        <w:t>துறைவர்க்</w:t>
      </w:r>
      <w:r w:rsidRPr="004D5A2F">
        <w:rPr>
          <w:rFonts w:ascii="Gandhari Unicode" w:hAnsi="Gandhari Unicode" w:cs="e-Tamil OTC"/>
          <w:noProof/>
          <w:cs/>
          <w:lang w:val="en-GB"/>
        </w:rPr>
        <w:t xml:space="preserve"> </w:t>
      </w:r>
      <w:bookmarkStart w:id="28" w:name="DDE_LINK40"/>
      <w:r w:rsidRPr="004D5A2F">
        <w:rPr>
          <w:rFonts w:ascii="Gandhari Unicode" w:hAnsi="Gandhari Unicode" w:cs="e-Tamil OTC"/>
          <w:noProof/>
          <w:cs/>
          <w:lang w:val="en-GB"/>
        </w:rPr>
        <w:t>குரைக்குநர்ப்</w:t>
      </w:r>
      <w:bookmarkEnd w:id="28"/>
      <w:r w:rsidRPr="004D5A2F">
        <w:rPr>
          <w:rFonts w:ascii="Gandhari Unicode" w:hAnsi="Gandhari Unicode" w:cs="e-Tamil OTC"/>
          <w:noProof/>
          <w:cs/>
          <w:lang w:val="en-GB"/>
        </w:rPr>
        <w:t xml:space="preserve"> பெறினே.</w:t>
      </w:r>
    </w:p>
    <w:p w14:paraId="4CD78C8B" w14:textId="77777777" w:rsidR="0074055C" w:rsidRPr="004D5A2F" w:rsidRDefault="0074055C">
      <w:pPr>
        <w:pStyle w:val="Textbody"/>
        <w:spacing w:after="29"/>
        <w:jc w:val="both"/>
        <w:rPr>
          <w:rFonts w:ascii="Gandhari Unicode" w:hAnsi="Gandhari Unicode" w:cs="e-Tamil OTC"/>
          <w:noProof/>
          <w:lang w:val="en-GB"/>
        </w:rPr>
      </w:pPr>
    </w:p>
    <w:p w14:paraId="043788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புலம்புநனி யுடைத்தே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புலம்புபெரி துடைத்தே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வானமும்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கழியப்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கழிய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லின்னு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C1+2+3v, G1+2, Cām.;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L1, C3, EA, I, Cām.v;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யிந்நிலை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யின்னிலை </w:t>
      </w:r>
      <w:r w:rsidRPr="004D5A2F">
        <w:rPr>
          <w:rFonts w:ascii="Gandhari Unicode" w:hAnsi="Gandhari Unicode" w:cs="e-Tamil OTC"/>
          <w:noProof/>
          <w:lang w:val="en-GB"/>
        </w:rPr>
        <w:t xml:space="preserve">L1, C2v+3, G1; </w:t>
      </w:r>
      <w:r w:rsidRPr="004D5A2F">
        <w:rPr>
          <w:rFonts w:ascii="Gandhari Unicode" w:hAnsi="Gandhari Unicode" w:cs="e-Tamil OTC"/>
          <w:noProof/>
          <w:cs/>
          <w:lang w:val="en-GB"/>
        </w:rPr>
        <w:t xml:space="preserve">முன்னிலை(த்) </w:t>
      </w:r>
      <w:r w:rsidRPr="004D5A2F">
        <w:rPr>
          <w:rFonts w:ascii="Gandhari Unicode" w:hAnsi="Gandhari Unicode" w:cs="e-Tamil OTC"/>
          <w:noProof/>
          <w:lang w:val="en-GB"/>
        </w:rPr>
        <w:t xml:space="preserve">C2v+3v(), Cām.v; /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7b </w:t>
      </w:r>
      <w:r w:rsidRPr="004D5A2F">
        <w:rPr>
          <w:rFonts w:ascii="Gandhari Unicode" w:hAnsi="Gandhari Unicode" w:cs="e-Tamil OTC"/>
          <w:noProof/>
          <w:cs/>
          <w:lang w:val="en-GB"/>
        </w:rPr>
        <w:t xml:space="preserve">துறைவர்க்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துறையவர்க்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துறையவற்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துறைவற் </w:t>
      </w:r>
      <w:r w:rsidRPr="004D5A2F">
        <w:rPr>
          <w:rFonts w:ascii="Gandhari Unicode" w:hAnsi="Gandhari Unicode" w:cs="e-Tamil OTC"/>
          <w:noProof/>
          <w:lang w:val="en-GB"/>
        </w:rPr>
        <w:t xml:space="preserve">L1, C1, G1,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குரைக்குநர்ப்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குரைக்குநர் </w:t>
      </w:r>
      <w:r w:rsidRPr="004D5A2F">
        <w:rPr>
          <w:rFonts w:ascii="Gandhari Unicode" w:hAnsi="Gandhari Unicode" w:cs="e-Tamil OTC"/>
          <w:noProof/>
          <w:lang w:val="en-GB"/>
        </w:rPr>
        <w:t>EA</w:t>
      </w:r>
    </w:p>
    <w:p w14:paraId="616F7AAA" w14:textId="77777777" w:rsidR="0074055C" w:rsidRPr="004D5A2F" w:rsidRDefault="0074055C">
      <w:pPr>
        <w:pStyle w:val="Textbody"/>
        <w:spacing w:after="29"/>
        <w:jc w:val="both"/>
        <w:rPr>
          <w:rFonts w:ascii="Gandhari Unicode" w:hAnsi="Gandhari Unicode" w:cs="e-Tamil OTC"/>
          <w:noProof/>
          <w:lang w:val="en-GB"/>
        </w:rPr>
      </w:pPr>
    </w:p>
    <w:p w14:paraId="0CC1A9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puḷ</w:t>
      </w:r>
      <w:r w:rsidR="00C362C8" w:rsidRPr="004D5A2F">
        <w:rPr>
          <w:rFonts w:ascii="Gandhari Unicode" w:hAnsi="Gandhari Unicode" w:cs="e-Tamil OTC"/>
          <w:noProof/>
          <w:lang w:val="en-GB"/>
        </w:rPr>
        <w:t>-+</w:t>
      </w:r>
      <w:r w:rsidRPr="004D5A2F">
        <w:rPr>
          <w:rFonts w:ascii="Gandhari Unicode" w:hAnsi="Gandhari Unicode" w:cs="e-Tamil OTC"/>
          <w:noProof/>
          <w:lang w:val="en-GB"/>
        </w:rPr>
        <w:t>um pulampiṉa pū</w:t>
      </w:r>
      <w:r w:rsidR="00C362C8" w:rsidRPr="004D5A2F">
        <w:rPr>
          <w:rFonts w:ascii="Gandhari Unicode" w:hAnsi="Gandhari Unicode" w:cs="e-Tamil OTC"/>
          <w:noProof/>
          <w:lang w:val="en-GB"/>
        </w:rPr>
        <w:t>-~</w:t>
      </w:r>
      <w:r w:rsidRPr="004D5A2F">
        <w:rPr>
          <w:rFonts w:ascii="Gandhari Unicode" w:hAnsi="Gandhari Unicode" w:cs="e-Tamil OTC"/>
          <w:noProof/>
          <w:lang w:val="en-GB"/>
        </w:rPr>
        <w:t>um kūmpiṉa</w:t>
      </w:r>
    </w:p>
    <w:p w14:paraId="7C9309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kāṉal</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um pulampu </w:t>
      </w:r>
      <w:r w:rsidRPr="004D5A2F">
        <w:rPr>
          <w:rFonts w:ascii="Gandhari Unicode" w:hAnsi="Gandhari Unicode" w:cs="e-Tamil OTC"/>
          <w:i/>
          <w:iCs/>
          <w:noProof/>
          <w:lang w:val="en-GB"/>
        </w:rPr>
        <w:t>naṉi</w:t>
      </w:r>
      <w:r w:rsidRPr="004D5A2F">
        <w:rPr>
          <w:rFonts w:ascii="Gandhari Unicode" w:hAnsi="Gandhari Unicode" w:cs="e-Tamil OTC"/>
          <w:noProof/>
          <w:lang w:val="en-GB"/>
        </w:rPr>
        <w:t xml:space="preserve"> uṭaitt</w:t>
      </w:r>
      <w:r w:rsidR="00C362C8" w:rsidRPr="004D5A2F">
        <w:rPr>
          <w:rFonts w:ascii="Gandhari Unicode" w:hAnsi="Gandhari Unicode" w:cs="e-Tamil OTC"/>
          <w:noProof/>
          <w:lang w:val="en-GB"/>
        </w:rPr>
        <w:t>*-</w:t>
      </w:r>
      <w:r w:rsidRPr="004D5A2F">
        <w:rPr>
          <w:rFonts w:ascii="Gandhari Unicode" w:hAnsi="Gandhari Unicode" w:cs="e-Tamil OTC"/>
          <w:noProof/>
          <w:lang w:val="en-GB"/>
        </w:rPr>
        <w:t>ē vāṉam</w:t>
      </w:r>
      <w:r w:rsidR="00C362C8" w:rsidRPr="004D5A2F">
        <w:rPr>
          <w:rFonts w:ascii="Gandhari Unicode" w:hAnsi="Gandhari Unicode" w:cs="e-Tamil OTC"/>
          <w:noProof/>
          <w:lang w:val="en-GB"/>
        </w:rPr>
        <w:t>-</w:t>
      </w:r>
      <w:r w:rsidRPr="004D5A2F">
        <w:rPr>
          <w:rFonts w:ascii="Gandhari Unicode" w:hAnsi="Gandhari Unicode" w:cs="e-Tamil OTC"/>
          <w:noProof/>
          <w:lang w:val="en-GB"/>
        </w:rPr>
        <w:t>um</w:t>
      </w:r>
    </w:p>
    <w:p w14:paraId="2FDC73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w:t>
      </w:r>
      <w:r w:rsidR="00C362C8" w:rsidRPr="004D5A2F">
        <w:rPr>
          <w:rFonts w:ascii="Gandhari Unicode" w:hAnsi="Gandhari Unicode" w:cs="e-Tamil OTC"/>
          <w:noProof/>
          <w:lang w:val="en-GB"/>
        </w:rPr>
        <w:t>-+ē pōlum mammartt*</w:t>
      </w:r>
      <w:r w:rsidRPr="004D5A2F">
        <w:rPr>
          <w:rFonts w:ascii="Gandhari Unicode" w:hAnsi="Gandhari Unicode" w:cs="e-Tamil OTC"/>
          <w:noProof/>
          <w:lang w:val="en-GB"/>
        </w:rPr>
        <w:t xml:space="preserve"> āki</w:t>
      </w:r>
    </w:p>
    <w:p w14:paraId="373C9A7C" w14:textId="77777777" w:rsidR="0074055C" w:rsidRPr="004D5A2F" w:rsidRDefault="0012150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ellai kaḻiya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pulleṉṟaṉṟ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AFF65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w:t>
      </w:r>
      <w:r w:rsidR="00121508"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uḷeṉ</w:t>
      </w:r>
      <w:r w:rsidR="0012150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tōḻi </w:t>
      </w:r>
      <w:r w:rsidR="00121508" w:rsidRPr="004D5A2F">
        <w:rPr>
          <w:rFonts w:ascii="Gandhari Unicode" w:hAnsi="Gandhari Unicode" w:cs="e-Tamil OTC"/>
          <w:noProof/>
          <w:lang w:val="en-GB"/>
        </w:rPr>
        <w:t>~</w:t>
      </w:r>
      <w:r w:rsidRPr="004D5A2F">
        <w:rPr>
          <w:rFonts w:ascii="Gandhari Unicode" w:hAnsi="Gandhari Unicode" w:cs="e-Tamil OTC"/>
          <w:i/>
          <w:iCs/>
          <w:noProof/>
          <w:lang w:val="en-GB"/>
        </w:rPr>
        <w:t>i</w:t>
      </w:r>
      <w:r w:rsidR="00121508" w:rsidRPr="004D5A2F">
        <w:rPr>
          <w:rFonts w:ascii="Gandhari Unicode" w:hAnsi="Gandhari Unicode" w:cs="e-Tamil OTC"/>
          <w:i/>
          <w:iCs/>
          <w:noProof/>
          <w:lang w:val="en-GB"/>
        </w:rPr>
        <w:t>+</w:t>
      </w:r>
      <w:r w:rsidRPr="004D5A2F">
        <w:rPr>
          <w:rFonts w:ascii="Gandhari Unicode" w:hAnsi="Gandhari Unicode" w:cs="e-Tamil OTC"/>
          <w:noProof/>
          <w:lang w:val="en-GB"/>
        </w:rPr>
        <w:t xml:space="preserve"> nilai</w:t>
      </w:r>
    </w:p>
    <w:p w14:paraId="22F54D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taṇṇiya kamaḻum ñāḻal</w:t>
      </w:r>
    </w:p>
    <w:p w14:paraId="37A9ECC8" w14:textId="77777777" w:rsidR="0074055C" w:rsidRPr="004D5A2F" w:rsidRDefault="00CF70BD">
      <w:pPr>
        <w:pStyle w:val="Textbody"/>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taṇṇam </w:t>
      </w:r>
      <w:r w:rsidRPr="004D5A2F">
        <w:rPr>
          <w:rFonts w:ascii="Gandhari Unicode" w:hAnsi="Gandhari Unicode" w:cs="e-Tamil OTC"/>
          <w:i/>
          <w:iCs/>
          <w:noProof/>
          <w:lang w:val="en-GB"/>
        </w:rPr>
        <w:t>tuṟ</w:t>
      </w:r>
      <w:r w:rsidR="00121508" w:rsidRPr="004D5A2F">
        <w:rPr>
          <w:rFonts w:ascii="Gandhari Unicode" w:hAnsi="Gandhari Unicode" w:cs="e-Tamil OTC"/>
          <w:i/>
          <w:iCs/>
          <w:noProof/>
          <w:lang w:val="en-GB"/>
        </w:rPr>
        <w:t>aivarkk*</w:t>
      </w:r>
      <w:r w:rsidRPr="004D5A2F">
        <w:rPr>
          <w:rFonts w:ascii="Gandhari Unicode" w:hAnsi="Gandhari Unicode" w:cs="e-Tamil OTC"/>
          <w:noProof/>
          <w:lang w:val="en-GB"/>
        </w:rPr>
        <w:t xml:space="preserve"> uraikkunar peṟiṉ</w:t>
      </w:r>
      <w:r w:rsidR="00121508" w:rsidRPr="004D5A2F">
        <w:rPr>
          <w:rFonts w:ascii="Gandhari Unicode" w:hAnsi="Gandhari Unicode" w:cs="e-Tamil OTC"/>
          <w:noProof/>
          <w:lang w:val="en-GB"/>
        </w:rPr>
        <w:t>-</w:t>
      </w:r>
      <w:r w:rsidRPr="004D5A2F">
        <w:rPr>
          <w:rFonts w:ascii="Gandhari Unicode" w:hAnsi="Gandhari Unicode" w:cs="e-Tamil OTC"/>
          <w:noProof/>
          <w:lang w:val="en-GB"/>
        </w:rPr>
        <w:t>ē.</w:t>
      </w:r>
    </w:p>
    <w:p w14:paraId="0CED759F"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0CC61AC0"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26FCDDE4"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4DD938C3" w14:textId="77777777" w:rsidR="0074055C" w:rsidRPr="004D5A2F" w:rsidRDefault="00CF70BD">
      <w:pPr>
        <w:pStyle w:val="Textbody"/>
        <w:pageBreakBefore/>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being fed up with [awaiting] the time of marriage.</w:t>
      </w:r>
    </w:p>
    <w:p w14:paraId="21636EE1" w14:textId="77777777" w:rsidR="0074055C" w:rsidRPr="004D5A2F" w:rsidRDefault="0074055C">
      <w:pPr>
        <w:pStyle w:val="Textbody"/>
        <w:spacing w:after="29" w:line="280" w:lineRule="exact"/>
        <w:jc w:val="both"/>
        <w:rPr>
          <w:rFonts w:ascii="Gandhari Unicode" w:hAnsi="Gandhari Unicode" w:cs="e-Tamil OTC"/>
          <w:noProof/>
          <w:lang w:val="en-GB"/>
        </w:rPr>
      </w:pPr>
    </w:p>
    <w:p w14:paraId="7EA15FA3"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bird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they-lamented(n.pl.) flower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they-closed(n.pl.)</w:t>
      </w:r>
    </w:p>
    <w:p w14:paraId="0FDEEF5F"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seashore-grove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 abundant possess-it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w:t>
      </w:r>
      <w:r w:rsidRPr="004D5A2F">
        <w:rPr>
          <w:rFonts w:ascii="Gandhari Unicode" w:hAnsi="Gandhari Unicode" w:cs="e-Tamil OTC"/>
          <w:noProof/>
          <w:position w:val="6"/>
          <w:lang w:val="en-GB"/>
        </w:rPr>
        <w:t>um</w:t>
      </w:r>
    </w:p>
    <w:p w14:paraId="7691CC6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delusion-it become(abs.)</w:t>
      </w:r>
    </w:p>
    <w:p w14:paraId="525C6549"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daylight pass-by(inf.) grass said not-so-it/it-said</w:t>
      </w:r>
      <w:r w:rsidRPr="004D5A2F">
        <w:rPr>
          <w:rFonts w:ascii="Gandhari Unicode" w:hAnsi="Gandhari Unicode" w:cs="e-Tamil OTC"/>
          <w:noProof/>
          <w:position w:val="6"/>
          <w:lang w:val="en-GB"/>
        </w:rPr>
        <w:t>ē</w:t>
      </w:r>
    </w:p>
    <w:p w14:paraId="3DA68CBE"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I-am</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this- state</w:t>
      </w:r>
    </w:p>
    <w:p w14:paraId="39722C17"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cool-they(n.pl.) smelling- Ñāḻal-tree</w:t>
      </w:r>
    </w:p>
    <w:p w14:paraId="6C124AB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 ghat-he(h.dat.) telling-he/they(h.)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CA3371" w14:textId="77777777" w:rsidR="0074055C" w:rsidRPr="004D5A2F" w:rsidRDefault="0074055C">
      <w:pPr>
        <w:pStyle w:val="Textbody"/>
        <w:spacing w:after="29"/>
        <w:jc w:val="both"/>
        <w:rPr>
          <w:rFonts w:ascii="Gandhari Unicode" w:hAnsi="Gandhari Unicode" w:cs="e-Tamil OTC"/>
          <w:noProof/>
          <w:lang w:val="en-GB"/>
        </w:rPr>
      </w:pPr>
    </w:p>
    <w:p w14:paraId="2C24366A" w14:textId="77777777" w:rsidR="0074055C" w:rsidRPr="004D5A2F" w:rsidRDefault="0074055C">
      <w:pPr>
        <w:pStyle w:val="Textbody"/>
        <w:spacing w:after="29"/>
        <w:jc w:val="both"/>
        <w:rPr>
          <w:rFonts w:ascii="Gandhari Unicode" w:hAnsi="Gandhari Unicode" w:cs="e-Tamil OTC"/>
          <w:noProof/>
          <w:lang w:val="en-GB"/>
        </w:rPr>
      </w:pPr>
    </w:p>
    <w:p w14:paraId="04485B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The birds began to lament and the flowers closed</w:t>
      </w:r>
    </w:p>
    <w:p w14:paraId="66E9F81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the seashore grove is filled with loneliness.</w:t>
      </w:r>
    </w:p>
    <w:p w14:paraId="38DE66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sky too,</w:t>
      </w:r>
    </w:p>
    <w:p w14:paraId="47003A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just like us</w:t>
      </w:r>
      <w:r w:rsidRPr="004D5A2F">
        <w:rPr>
          <w:rStyle w:val="FootnoteReference"/>
          <w:rFonts w:ascii="Gandhari Unicode" w:hAnsi="Gandhari Unicode" w:cs="e-Tamil OTC"/>
          <w:noProof/>
          <w:lang w:val="en-GB"/>
        </w:rPr>
        <w:footnoteReference w:id="460"/>
      </w:r>
      <w:r w:rsidRPr="004D5A2F">
        <w:rPr>
          <w:rFonts w:ascii="Gandhari Unicode" w:hAnsi="Gandhari Unicode" w:cs="e-Tamil OTC"/>
          <w:noProof/>
          <w:lang w:val="en-GB"/>
        </w:rPr>
        <w:t>, has become difuse</w:t>
      </w:r>
    </w:p>
    <w:p w14:paraId="6ECC7EE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empty as the daylight passes.</w:t>
      </w:r>
    </w:p>
    <w:p w14:paraId="362CE0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now I am, friend.</w:t>
      </w:r>
    </w:p>
    <w:p w14:paraId="72C06D5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 state,</w:t>
      </w:r>
    </w:p>
    <w:p w14:paraId="5B2F0F6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only</w:t>
      </w:r>
      <w:r w:rsidRPr="004D5A2F">
        <w:rPr>
          <w:rStyle w:val="FootnoteReference"/>
          <w:rFonts w:ascii="Gandhari Unicode" w:hAnsi="Gandhari Unicode" w:cs="e-Tamil OTC"/>
          <w:noProof/>
          <w:lang w:val="en-GB"/>
        </w:rPr>
        <w:footnoteReference w:id="461"/>
      </w:r>
      <w:r w:rsidRPr="004D5A2F">
        <w:rPr>
          <w:rFonts w:ascii="Gandhari Unicode" w:hAnsi="Gandhari Unicode" w:cs="e-Tamil OTC"/>
          <w:noProof/>
          <w:lang w:val="en-GB"/>
        </w:rPr>
        <w:t xml:space="preserve"> someone told the man from the cool ghat</w:t>
      </w:r>
    </w:p>
    <w:p w14:paraId="376F8F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of cool</w:t>
      </w:r>
      <w:r w:rsidRPr="004D5A2F">
        <w:rPr>
          <w:rStyle w:val="FootnoteReference"/>
          <w:rFonts w:ascii="Gandhari Unicode" w:hAnsi="Gandhari Unicode" w:cs="e-Tamil OTC"/>
          <w:noProof/>
          <w:lang w:val="en-GB"/>
        </w:rPr>
        <w:footnoteReference w:id="462"/>
      </w:r>
      <w:r w:rsidRPr="004D5A2F">
        <w:rPr>
          <w:rFonts w:ascii="Gandhari Unicode" w:hAnsi="Gandhari Unicode" w:cs="e-Tamil OTC"/>
          <w:noProof/>
          <w:lang w:val="en-GB"/>
        </w:rPr>
        <w:t xml:space="preserve"> [and] fragrant Ñāḻal trees.</w:t>
      </w:r>
    </w:p>
    <w:p w14:paraId="4DD79577" w14:textId="77777777" w:rsidR="0074055C" w:rsidRPr="004D5A2F" w:rsidRDefault="0074055C">
      <w:pPr>
        <w:pStyle w:val="Textbody"/>
        <w:spacing w:after="0"/>
        <w:jc w:val="both"/>
        <w:rPr>
          <w:rFonts w:ascii="Gandhari Unicode" w:hAnsi="Gandhari Unicode" w:cs="e-Tamil OTC"/>
          <w:noProof/>
          <w:lang w:val="en-GB"/>
        </w:rPr>
      </w:pPr>
    </w:p>
    <w:p w14:paraId="628DE2CD"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842B3E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சேந்தன்கீரன்: </w:t>
      </w:r>
      <w:r w:rsidRPr="004D5A2F">
        <w:rPr>
          <w:rFonts w:ascii="Gandhari Unicode" w:hAnsi="Gandhari Unicode"/>
          <w:i w:val="0"/>
          <w:iCs w:val="0"/>
          <w:color w:val="auto"/>
        </w:rPr>
        <w:t>SHE</w:t>
      </w:r>
    </w:p>
    <w:p w14:paraId="31FB9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அஞ்சிய தலைமகள் தலைமகன் சிறைப்புறத்தானாகத் தோழிக்குச்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சொல்லுவாளாயச்) சொற்றது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சொல்லியது).</w:t>
      </w:r>
    </w:p>
    <w:p w14:paraId="1CDCAEB9" w14:textId="77777777" w:rsidR="0074055C" w:rsidRPr="004D5A2F" w:rsidRDefault="0074055C">
      <w:pPr>
        <w:pStyle w:val="Textbody"/>
        <w:spacing w:after="29"/>
        <w:jc w:val="both"/>
        <w:rPr>
          <w:rFonts w:ascii="Gandhari Unicode" w:hAnsi="Gandhari Unicode" w:cs="e-Tamil OTC"/>
          <w:noProof/>
          <w:lang w:val="en-GB"/>
        </w:rPr>
      </w:pPr>
    </w:p>
    <w:p w14:paraId="59279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அலர்யாங்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தோழி பெருங்கடற்</w:t>
      </w:r>
    </w:p>
    <w:p w14:paraId="5FD28E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புலவுநா றகன்றுறை வலவன் றாங்கவு</w:t>
      </w:r>
    </w:p>
    <w:p w14:paraId="2BA4F0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நில்லாது கழிந்த கல்லென் கடுந்தேர்</w:t>
      </w:r>
    </w:p>
    <w:p w14:paraId="71B783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யான்கண் </w:t>
      </w:r>
      <w:r w:rsidRPr="004D5A2F">
        <w:rPr>
          <w:rFonts w:ascii="Gandhari Unicode" w:hAnsi="Gandhari Unicode" w:cs="e-Tamil OTC"/>
          <w:noProof/>
          <w:u w:val="wave"/>
          <w:cs/>
          <w:lang w:val="en-GB"/>
        </w:rPr>
        <w:t>டன்றோ விலனே</w:t>
      </w:r>
      <w:r w:rsidRPr="004D5A2F">
        <w:rPr>
          <w:rFonts w:ascii="Gandhari Unicode" w:hAnsi="Gandhari Unicode" w:cs="e-Tamil OTC"/>
          <w:noProof/>
          <w:cs/>
          <w:lang w:val="en-GB"/>
        </w:rPr>
        <w:t xml:space="preserve"> பானா</w:t>
      </w:r>
    </w:p>
    <w:p w14:paraId="282A7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ளோங்கல் வெண்மணற் றாழ்ந்த புன்னைத்</w:t>
      </w:r>
    </w:p>
    <w:p w14:paraId="00E80C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தாதுசேர் நிகர்மலர் கொய்யு</w:t>
      </w:r>
    </w:p>
    <w:p w14:paraId="613910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 மெல்லா முடன்கண் டன்றே.</w:t>
      </w:r>
    </w:p>
    <w:p w14:paraId="6537BED9" w14:textId="77777777" w:rsidR="0074055C" w:rsidRPr="004D5A2F" w:rsidRDefault="0074055C">
      <w:pPr>
        <w:pStyle w:val="Textbody"/>
        <w:spacing w:after="29"/>
        <w:jc w:val="both"/>
        <w:rPr>
          <w:rFonts w:ascii="Gandhari Unicode" w:hAnsi="Gandhari Unicode" w:cs="e-Tamil OTC"/>
          <w:noProof/>
          <w:lang w:val="en-GB"/>
        </w:rPr>
      </w:pPr>
    </w:p>
    <w:p w14:paraId="26A178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கொல்வ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யான்கண் டன்றோ </w:t>
      </w:r>
      <w:bookmarkStart w:id="29" w:name="DDE_LINK37"/>
      <w:r w:rsidRPr="004D5A2F">
        <w:rPr>
          <w:rFonts w:ascii="Gandhari Unicode" w:hAnsi="Gandhari Unicode" w:cs="e-Tamil OTC"/>
          <w:noProof/>
          <w:cs/>
          <w:lang w:val="en-GB"/>
        </w:rPr>
        <w:t>விலனே</w:t>
      </w:r>
      <w:bookmarkEnd w:id="29"/>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C1+2+3, G1, Cām.v, ER; </w:t>
      </w:r>
      <w:r w:rsidRPr="004D5A2F">
        <w:rPr>
          <w:rFonts w:ascii="Gandhari Unicode" w:hAnsi="Gandhari Unicode" w:cs="e-Tamil OTC"/>
          <w:noProof/>
          <w:cs/>
          <w:lang w:val="en-GB"/>
        </w:rPr>
        <w:t xml:space="preserve">யான்கண் டன்றோ விலன்றோ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 xml:space="preserve">C2v, G2, EA;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C3v, AT, Cām.</w:t>
      </w:r>
      <w:r w:rsidRPr="004D5A2F">
        <w:rPr>
          <w:rStyle w:val="FootnoteReference"/>
          <w:rFonts w:ascii="Gandhari Unicode" w:hAnsi="Gandhari Unicode" w:cs="e-Tamil OTC"/>
          <w:noProof/>
          <w:lang w:val="en-GB"/>
        </w:rPr>
        <w:footnoteReference w:id="46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முடன்கண்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உடன்கண் </w:t>
      </w:r>
      <w:r w:rsidRPr="004D5A2F">
        <w:rPr>
          <w:rFonts w:ascii="Gandhari Unicode" w:hAnsi="Gandhari Unicode" w:cs="e-Tamil OTC"/>
          <w:noProof/>
          <w:lang w:val="en-GB"/>
        </w:rPr>
        <w:t>C3</w:t>
      </w:r>
    </w:p>
    <w:p w14:paraId="1B910A46" w14:textId="77777777" w:rsidR="0074055C" w:rsidRPr="004D5A2F" w:rsidRDefault="0074055C">
      <w:pPr>
        <w:pStyle w:val="Textbody"/>
        <w:spacing w:after="29"/>
        <w:jc w:val="both"/>
        <w:rPr>
          <w:rFonts w:ascii="Gandhari Unicode" w:hAnsi="Gandhari Unicode" w:cs="e-Tamil OTC"/>
          <w:noProof/>
          <w:lang w:val="en-GB"/>
        </w:rPr>
      </w:pPr>
    </w:p>
    <w:p w14:paraId="2643F3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yāṅk</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oḻiva</w:t>
      </w:r>
      <w:r w:rsidRPr="004D5A2F">
        <w:rPr>
          <w:rFonts w:ascii="Gandhari Unicode" w:hAnsi="Gandhari Unicode" w:cs="e-Tamil OTC"/>
          <w:noProof/>
          <w:lang w:val="en-GB"/>
        </w:rPr>
        <w:t xml:space="preserve"> tōḻi perum</w:t>
      </w:r>
      <w:r w:rsidR="00DE7A68" w:rsidRPr="004D5A2F">
        <w:rPr>
          <w:rFonts w:ascii="Gandhari Unicode" w:hAnsi="Gandhari Unicode" w:cs="e-Tamil OTC"/>
          <w:noProof/>
          <w:lang w:val="en-GB"/>
        </w:rPr>
        <w:t xml:space="preserve"> </w:t>
      </w:r>
      <w:r w:rsidRPr="004D5A2F">
        <w:rPr>
          <w:rFonts w:ascii="Gandhari Unicode" w:hAnsi="Gandhari Unicode" w:cs="e-Tamil OTC"/>
          <w:noProof/>
          <w:lang w:val="en-GB"/>
        </w:rPr>
        <w:t>kaṭal</w:t>
      </w:r>
    </w:p>
    <w:p w14:paraId="17D8A8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pulavu nāṟ</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akal tuṟai valavaṉ tāṅka</w:t>
      </w:r>
      <w:r w:rsidR="00DE7A68" w:rsidRPr="004D5A2F">
        <w:rPr>
          <w:rFonts w:ascii="Gandhari Unicode" w:hAnsi="Gandhari Unicode" w:cs="e-Tamil OTC"/>
          <w:noProof/>
          <w:lang w:val="en-GB"/>
        </w:rPr>
        <w:t>-~</w:t>
      </w:r>
      <w:r w:rsidRPr="004D5A2F">
        <w:rPr>
          <w:rFonts w:ascii="Gandhari Unicode" w:hAnsi="Gandhari Unicode" w:cs="e-Tamil OTC"/>
          <w:noProof/>
          <w:lang w:val="en-GB"/>
        </w:rPr>
        <w:t>um</w:t>
      </w:r>
    </w:p>
    <w:p w14:paraId="6DB51D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nillātu kaḻinta kalleṉ kaṭum tēr</w:t>
      </w:r>
    </w:p>
    <w:p w14:paraId="5844F1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w:t>
      </w:r>
      <w:r w:rsidRPr="004D5A2F">
        <w:rPr>
          <w:rFonts w:ascii="Gandhari Unicode" w:hAnsi="Gandhari Unicode" w:cs="e-Tamil OTC"/>
          <w:i/>
          <w:iCs/>
          <w:noProof/>
          <w:lang w:val="en-GB"/>
        </w:rPr>
        <w:t>kaṇṭaṉṟ</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ō ilaṉ</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pāl-nāḷ</w:t>
      </w:r>
    </w:p>
    <w:p w14:paraId="67FA45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ōṅkal veḷ maṇal tāḻnta puṉṉai</w:t>
      </w:r>
      <w:r w:rsidR="00DE7A68" w:rsidRPr="004D5A2F">
        <w:rPr>
          <w:rFonts w:ascii="Gandhari Unicode" w:hAnsi="Gandhari Unicode" w:cs="e-Tamil OTC"/>
          <w:noProof/>
          <w:lang w:val="en-GB"/>
        </w:rPr>
        <w:t>+</w:t>
      </w:r>
    </w:p>
    <w:p w14:paraId="07497D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tātu cēr nikar malar koyyum</w:t>
      </w:r>
    </w:p>
    <w:p w14:paraId="295B63A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āyam ellām uṭaṉ kaṇṭaṉṟ</w:t>
      </w:r>
      <w:r w:rsidR="00DE7A68" w:rsidRPr="004D5A2F">
        <w:rPr>
          <w:rFonts w:ascii="Gandhari Unicode" w:hAnsi="Gandhari Unicode" w:cs="e-Tamil OTC"/>
          <w:noProof/>
          <w:lang w:val="en-GB"/>
        </w:rPr>
        <w:t>*-</w:t>
      </w:r>
      <w:r w:rsidRPr="004D5A2F">
        <w:rPr>
          <w:rFonts w:ascii="Gandhari Unicode" w:hAnsi="Gandhari Unicode" w:cs="e-Tamil OTC"/>
          <w:noProof/>
          <w:lang w:val="en-GB"/>
        </w:rPr>
        <w:t>ē.</w:t>
      </w:r>
    </w:p>
    <w:p w14:paraId="3209E138" w14:textId="77777777" w:rsidR="0074055C" w:rsidRPr="004D5A2F" w:rsidRDefault="0074055C">
      <w:pPr>
        <w:pStyle w:val="Textbody"/>
        <w:spacing w:after="29" w:line="260" w:lineRule="exact"/>
        <w:jc w:val="both"/>
        <w:rPr>
          <w:rFonts w:ascii="Gandhari Unicode" w:hAnsi="Gandhari Unicode" w:cs="e-Tamil OTC"/>
          <w:noProof/>
          <w:lang w:val="en-GB"/>
        </w:rPr>
      </w:pPr>
    </w:p>
    <w:p w14:paraId="4011F0FE" w14:textId="77777777" w:rsidR="0074055C" w:rsidRPr="004D5A2F" w:rsidRDefault="0074055C">
      <w:pPr>
        <w:pStyle w:val="Textbody"/>
        <w:spacing w:after="29" w:line="260" w:lineRule="exact"/>
        <w:jc w:val="both"/>
        <w:rPr>
          <w:rFonts w:ascii="Gandhari Unicode" w:hAnsi="Gandhari Unicode" w:cs="e-Tamil OTC"/>
          <w:noProof/>
          <w:lang w:val="en-GB"/>
        </w:rPr>
      </w:pPr>
    </w:p>
    <w:p w14:paraId="0B571D57" w14:textId="77777777" w:rsidR="0074055C" w:rsidRPr="004D5A2F" w:rsidRDefault="0074055C">
      <w:pPr>
        <w:pStyle w:val="Textbody"/>
        <w:spacing w:after="29" w:line="260" w:lineRule="exact"/>
        <w:jc w:val="both"/>
        <w:rPr>
          <w:rFonts w:ascii="Gandhari Unicode" w:hAnsi="Gandhari Unicode" w:cs="e-Tamil OTC"/>
          <w:noProof/>
          <w:lang w:val="en-GB"/>
        </w:rPr>
      </w:pPr>
    </w:p>
    <w:p w14:paraId="280D36A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who is afraid of gossip, as if talking to the confidante, while HE is behind the hedge.</w:t>
      </w:r>
    </w:p>
    <w:p w14:paraId="1DF63FF2" w14:textId="77777777" w:rsidR="0074055C" w:rsidRPr="004D5A2F" w:rsidRDefault="0074055C">
      <w:pPr>
        <w:pStyle w:val="Textbody"/>
        <w:spacing w:after="29" w:line="260" w:lineRule="exact"/>
        <w:jc w:val="both"/>
        <w:rPr>
          <w:rFonts w:ascii="Gandhari Unicode" w:hAnsi="Gandhari Unicode" w:cs="e-Tamil OTC"/>
          <w:noProof/>
          <w:lang w:val="en-GB"/>
        </w:rPr>
      </w:pPr>
    </w:p>
    <w:p w14:paraId="0AFFDE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how staying-behind-they(n.pl.) friend big sea</w:t>
      </w:r>
    </w:p>
    <w:p w14:paraId="151678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smell-of-fish smell- widen- ghat charioteer endure(inf.)</w:t>
      </w:r>
      <w:r w:rsidRPr="004D5A2F">
        <w:rPr>
          <w:rFonts w:ascii="Gandhari Unicode" w:hAnsi="Gandhari Unicode" w:cs="e-Tamil OTC"/>
          <w:noProof/>
          <w:position w:val="6"/>
          <w:lang w:val="en-GB"/>
        </w:rPr>
        <w:t>um</w:t>
      </w:r>
    </w:p>
    <w:p w14:paraId="1A0FAA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stand-not passed-by- 'kal'-say- quick chariot</w:t>
      </w:r>
    </w:p>
    <w:p w14:paraId="66196BB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seen-it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part-day</w:t>
      </w:r>
    </w:p>
    <w:p w14:paraId="784650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becoming-high white sand hung-down- Puṉṉai(-tree)</w:t>
      </w:r>
    </w:p>
    <w:p w14:paraId="3C8A41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pollen join- lustre blossom plucking-</w:t>
      </w:r>
    </w:p>
    <w:p w14:paraId="1F11A5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attendant all together it-saw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043ABE" w14:textId="77777777" w:rsidR="0074055C" w:rsidRPr="004D5A2F" w:rsidRDefault="0074055C">
      <w:pPr>
        <w:pStyle w:val="Textbody"/>
        <w:spacing w:after="29"/>
        <w:jc w:val="both"/>
        <w:rPr>
          <w:rFonts w:ascii="Gandhari Unicode" w:hAnsi="Gandhari Unicode" w:cs="e-Tamil OTC"/>
          <w:noProof/>
          <w:lang w:val="en-GB"/>
        </w:rPr>
      </w:pPr>
    </w:p>
    <w:p w14:paraId="544E2CF7" w14:textId="77777777" w:rsidR="0074055C" w:rsidRPr="004D5A2F" w:rsidRDefault="0074055C">
      <w:pPr>
        <w:pStyle w:val="Textbody"/>
        <w:spacing w:after="29"/>
        <w:jc w:val="both"/>
        <w:rPr>
          <w:rFonts w:ascii="Gandhari Unicode" w:hAnsi="Gandhari Unicode" w:cs="e-Tamil OTC"/>
          <w:noProof/>
          <w:lang w:val="en-GB"/>
        </w:rPr>
      </w:pPr>
    </w:p>
    <w:p w14:paraId="561FE46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will gossip cease</w:t>
      </w:r>
      <w:r w:rsidRPr="004D5A2F">
        <w:rPr>
          <w:rStyle w:val="FootnoteReference"/>
          <w:rFonts w:ascii="Gandhari Unicode" w:hAnsi="Gandhari Unicode" w:cs="e-Tamil OTC"/>
          <w:noProof/>
          <w:lang w:val="en-GB"/>
        </w:rPr>
        <w:footnoteReference w:id="464"/>
      </w:r>
      <w:r w:rsidRPr="004D5A2F">
        <w:rPr>
          <w:rFonts w:ascii="Gandhari Unicode" w:hAnsi="Gandhari Unicode" w:cs="e-Tamil OTC"/>
          <w:noProof/>
          <w:lang w:val="en-GB"/>
        </w:rPr>
        <w:t>, friend?</w:t>
      </w:r>
    </w:p>
    <w:p w14:paraId="208B6BF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great sea,</w:t>
      </w:r>
    </w:p>
    <w:p w14:paraId="1FB99CF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seeing the rattling, quick chariot</w:t>
      </w:r>
    </w:p>
    <w:p w14:paraId="2EC6F54A"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which passed by without stopping,</w:t>
      </w:r>
    </w:p>
    <w:p w14:paraId="21BCD7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although</w:t>
      </w:r>
      <w:r w:rsidRPr="004D5A2F">
        <w:rPr>
          <w:rStyle w:val="FootnoteReference"/>
          <w:rFonts w:ascii="Gandhari Unicode" w:hAnsi="Gandhari Unicode" w:cs="e-Tamil OTC"/>
          <w:noProof/>
          <w:lang w:val="en-GB"/>
        </w:rPr>
        <w:footnoteReference w:id="465"/>
      </w:r>
      <w:r w:rsidRPr="004D5A2F">
        <w:rPr>
          <w:rFonts w:ascii="Gandhari Unicode" w:hAnsi="Gandhari Unicode" w:cs="e-Tamil OTC"/>
          <w:noProof/>
          <w:lang w:val="en-GB"/>
        </w:rPr>
        <w:t xml:space="preserve"> the charioteer restrained [it]</w:t>
      </w:r>
    </w:p>
    <w:p w14:paraId="64A9C4E2"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wide ghat smelling of fish</w:t>
      </w:r>
    </w:p>
    <w:p w14:paraId="5FF2FA2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not me.</w:t>
      </w:r>
    </w:p>
    <w:p w14:paraId="077475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 midday it was visible</w:t>
      </w:r>
      <w:r w:rsidRPr="004D5A2F">
        <w:rPr>
          <w:rStyle w:val="FootnoteReference"/>
          <w:rFonts w:ascii="Gandhari Unicode" w:hAnsi="Gandhari Unicode" w:cs="e-Tamil OTC"/>
          <w:noProof/>
          <w:lang w:val="en-GB"/>
        </w:rPr>
        <w:footnoteReference w:id="466"/>
      </w:r>
      <w:r w:rsidRPr="004D5A2F">
        <w:rPr>
          <w:rFonts w:ascii="Gandhari Unicode" w:hAnsi="Gandhari Unicode" w:cs="e-Tamil OTC"/>
          <w:noProof/>
          <w:lang w:val="en-GB"/>
        </w:rPr>
        <w:t xml:space="preserve"> for all the girl companions,</w:t>
      </w:r>
    </w:p>
    <w:p w14:paraId="19D2515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plucking lustrous blossoms joined with pollen</w:t>
      </w:r>
    </w:p>
    <w:p w14:paraId="3486A5D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Puṉṉai tree which hung down into the rising white sands.</w:t>
      </w:r>
    </w:p>
    <w:p w14:paraId="2C94BD90" w14:textId="77777777" w:rsidR="0074055C" w:rsidRPr="004D5A2F" w:rsidRDefault="0074055C">
      <w:pPr>
        <w:pStyle w:val="Textbody"/>
        <w:spacing w:after="0"/>
        <w:jc w:val="both"/>
        <w:rPr>
          <w:rFonts w:ascii="Gandhari Unicode" w:hAnsi="Gandhari Unicode" w:cs="e-Tamil OTC"/>
          <w:noProof/>
          <w:lang w:val="en-GB"/>
        </w:rPr>
      </w:pPr>
    </w:p>
    <w:p w14:paraId="61390757"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3DB802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76CF3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நீங்குகின்ற தலைமகன் தன்னெஞ்சிற்கு வரைவுடைமை வேட்பக் கூறியது.</w:t>
      </w:r>
    </w:p>
    <w:p w14:paraId="07A00C95" w14:textId="77777777" w:rsidR="0074055C" w:rsidRPr="004D5A2F" w:rsidRDefault="0074055C">
      <w:pPr>
        <w:pStyle w:val="Textbody"/>
        <w:spacing w:after="29"/>
        <w:jc w:val="both"/>
        <w:rPr>
          <w:rFonts w:ascii="Gandhari Unicode" w:hAnsi="Gandhari Unicode" w:cs="e-Tamil OTC"/>
          <w:noProof/>
          <w:lang w:val="en-GB"/>
        </w:rPr>
      </w:pPr>
    </w:p>
    <w:p w14:paraId="220F63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இரண்டறி </w:t>
      </w:r>
      <w:r w:rsidRPr="004D5A2F">
        <w:rPr>
          <w:rFonts w:ascii="Gandhari Unicode" w:hAnsi="Gandhari Unicode" w:cs="e-Tamil OTC"/>
          <w:noProof/>
          <w:u w:val="wave"/>
          <w:cs/>
          <w:lang w:val="en-GB"/>
        </w:rPr>
        <w:t>கள்விநங்</w:t>
      </w:r>
      <w:r w:rsidRPr="004D5A2F">
        <w:rPr>
          <w:rFonts w:ascii="Gandhari Unicode" w:hAnsi="Gandhari Unicode" w:cs="e-Tamil OTC"/>
          <w:noProof/>
          <w:cs/>
          <w:lang w:val="en-GB"/>
        </w:rPr>
        <w:t xml:space="preserve"> காத லோளே</w:t>
      </w:r>
    </w:p>
    <w:p w14:paraId="4372C2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முரண்கொ டுப்பிற் செவ்வேன் மலையன்</w:t>
      </w:r>
    </w:p>
    <w:p w14:paraId="24A504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முள்ளூர்க் கான </w:t>
      </w:r>
      <w:r w:rsidRPr="004D5A2F">
        <w:rPr>
          <w:rFonts w:ascii="Gandhari Unicode" w:hAnsi="Gandhari Unicode" w:cs="e-Tamil OTC"/>
          <w:noProof/>
          <w:u w:val="wave"/>
          <w:cs/>
          <w:lang w:val="en-GB"/>
        </w:rPr>
        <w:t>நாற</w:t>
      </w:r>
      <w:r w:rsidRPr="004D5A2F">
        <w:rPr>
          <w:rFonts w:ascii="Gandhari Unicode" w:hAnsi="Gandhari Unicode" w:cs="e-Tamil OTC"/>
          <w:noProof/>
          <w:cs/>
          <w:lang w:val="en-GB"/>
        </w:rPr>
        <w:t xml:space="preserve"> வந்து</w:t>
      </w:r>
    </w:p>
    <w:p w14:paraId="69A4E6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நள்ளென்</w:t>
      </w:r>
      <w:r w:rsidRPr="004D5A2F">
        <w:rPr>
          <w:rFonts w:ascii="Gandhari Unicode" w:hAnsi="Gandhari Unicode" w:cs="e-Tamil OTC"/>
          <w:noProof/>
          <w:cs/>
          <w:lang w:val="en-GB"/>
        </w:rPr>
        <w:t xml:space="preserve"> கங்கு னம்மோ </w:t>
      </w:r>
      <w:r w:rsidRPr="004D5A2F">
        <w:rPr>
          <w:rFonts w:ascii="Gandhari Unicode" w:hAnsi="Gandhari Unicode" w:cs="e-Tamil OTC"/>
          <w:noProof/>
          <w:u w:val="wave"/>
          <w:cs/>
          <w:lang w:val="en-GB"/>
        </w:rPr>
        <w:t>ரன்னள்</w:t>
      </w:r>
    </w:p>
    <w:p w14:paraId="7619AB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கூந்தல் வேய்ந்த விரவுமல ருதிர்த்துச்</w:t>
      </w:r>
    </w:p>
    <w:p w14:paraId="51E785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சாந்துளர் நறுங்கதுப் பெண்ணெய் நீவி</w:t>
      </w:r>
    </w:p>
    <w:p w14:paraId="39F23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யமரா </w:t>
      </w:r>
      <w:r w:rsidRPr="004D5A2F">
        <w:rPr>
          <w:rFonts w:ascii="Gandhari Unicode" w:hAnsi="Gandhari Unicode" w:cs="e-Tamil OTC"/>
          <w:noProof/>
          <w:u w:val="wave"/>
          <w:cs/>
          <w:lang w:val="en-GB"/>
        </w:rPr>
        <w:t>முகத்த</w:t>
      </w:r>
      <w:r w:rsidRPr="004D5A2F">
        <w:rPr>
          <w:rFonts w:ascii="Gandhari Unicode" w:hAnsi="Gandhari Unicode" w:cs="e-Tamil OTC"/>
          <w:noProof/>
          <w:cs/>
          <w:lang w:val="en-GB"/>
        </w:rPr>
        <w:t xml:space="preserve"> ளாகித்</w:t>
      </w:r>
    </w:p>
    <w:p w14:paraId="1B8F87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w:t>
      </w:r>
      <w:r w:rsidRPr="004D5A2F">
        <w:rPr>
          <w:rFonts w:ascii="Gandhari Unicode" w:hAnsi="Gandhari Unicode" w:cs="e-Tamil OTC"/>
          <w:noProof/>
          <w:cs/>
          <w:lang w:val="en-GB"/>
        </w:rPr>
        <w:t xml:space="preserve"> ரன்னள் வைகறை யானே.</w:t>
      </w:r>
    </w:p>
    <w:p w14:paraId="6C5FFC7F" w14:textId="77777777" w:rsidR="0074055C" w:rsidRPr="004D5A2F" w:rsidRDefault="0074055C">
      <w:pPr>
        <w:pStyle w:val="Textbody"/>
        <w:spacing w:after="29"/>
        <w:jc w:val="both"/>
        <w:rPr>
          <w:rFonts w:ascii="Gandhari Unicode" w:hAnsi="Gandhari Unicode" w:cs="e-Tamil OTC"/>
          <w:noProof/>
          <w:lang w:val="en-GB"/>
        </w:rPr>
      </w:pPr>
    </w:p>
    <w:p w14:paraId="396698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C2v+3v, G2v, Nacc.,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C1+3, G1, Iḷ., Pēr., EA, I, AT, Cām.v; </w:t>
      </w:r>
      <w:r w:rsidRPr="004D5A2F">
        <w:rPr>
          <w:rFonts w:ascii="Gandhari Unicode" w:hAnsi="Gandhari Unicode" w:cs="e-Tamil OTC"/>
          <w:noProof/>
          <w:cs/>
          <w:lang w:val="en-GB"/>
        </w:rPr>
        <w:t xml:space="preserve">களவினள்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C2+3v,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நண்ணுற </w:t>
      </w:r>
      <w:r w:rsidRPr="004D5A2F">
        <w:rPr>
          <w:rFonts w:ascii="Gandhari Unicode" w:hAnsi="Gandhari Unicode" w:cs="e-Tamil OTC"/>
          <w:noProof/>
          <w:lang w:val="en-GB"/>
        </w:rPr>
        <w:t xml:space="preserve">Iḷ., Cām.v, VP; </w:t>
      </w:r>
      <w:r w:rsidRPr="004D5A2F">
        <w:rPr>
          <w:rFonts w:ascii="Gandhari Unicode" w:hAnsi="Gandhari Unicode" w:cs="e-Tamil OTC"/>
          <w:noProof/>
          <w:cs/>
          <w:lang w:val="en-GB"/>
        </w:rPr>
        <w:t xml:space="preserve">நள்ளுற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நள்ளென்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நள்ளெனக்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L1, C3, G1, IV, PP</w:t>
      </w:r>
    </w:p>
    <w:p w14:paraId="2FEDF86D" w14:textId="77777777" w:rsidR="0074055C" w:rsidRPr="004D5A2F" w:rsidRDefault="0074055C">
      <w:pPr>
        <w:pStyle w:val="Textbody"/>
        <w:spacing w:after="29"/>
        <w:jc w:val="both"/>
        <w:rPr>
          <w:rFonts w:ascii="Gandhari Unicode" w:hAnsi="Gandhari Unicode" w:cs="e-Tamil OTC"/>
          <w:noProof/>
          <w:lang w:val="en-GB"/>
        </w:rPr>
      </w:pPr>
    </w:p>
    <w:p w14:paraId="57602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iraṇṭ</w:t>
      </w:r>
      <w:r w:rsidR="001A0D38" w:rsidRPr="004D5A2F">
        <w:rPr>
          <w:rFonts w:ascii="Gandhari Unicode" w:hAnsi="Gandhari Unicode" w:cs="e-Tamil OTC"/>
          <w:noProof/>
          <w:lang w:val="en-GB"/>
        </w:rPr>
        <w:t>*</w:t>
      </w:r>
      <w:r w:rsidRPr="004D5A2F">
        <w:rPr>
          <w:rFonts w:ascii="Gandhari Unicode" w:hAnsi="Gandhari Unicode" w:cs="e-Tamil OTC"/>
          <w:noProof/>
          <w:lang w:val="en-GB"/>
        </w:rPr>
        <w:t xml:space="preserve"> aṟi </w:t>
      </w:r>
      <w:r w:rsidRPr="004D5A2F">
        <w:rPr>
          <w:rFonts w:ascii="Gandhari Unicode" w:hAnsi="Gandhari Unicode" w:cs="e-Tamil OTC"/>
          <w:i/>
          <w:iCs/>
          <w:noProof/>
          <w:lang w:val="en-GB"/>
        </w:rPr>
        <w:t>kaḷvi</w:t>
      </w:r>
      <w:r w:rsidRPr="004D5A2F">
        <w:rPr>
          <w:rFonts w:ascii="Gandhari Unicode" w:hAnsi="Gandhari Unicode" w:cs="e-Tamil OTC"/>
          <w:noProof/>
          <w:lang w:val="en-GB"/>
        </w:rPr>
        <w:t xml:space="preserve"> nam kātalōḷ</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1F93B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muraṇ koḷ tuppi</w:t>
      </w:r>
      <w:r w:rsidR="001A0D38" w:rsidRPr="004D5A2F">
        <w:rPr>
          <w:rFonts w:ascii="Gandhari Unicode" w:hAnsi="Gandhari Unicode" w:cs="e-Tamil OTC"/>
          <w:noProof/>
          <w:lang w:val="en-GB"/>
        </w:rPr>
        <w:t>ṉ ce+</w:t>
      </w:r>
      <w:r w:rsidRPr="004D5A2F">
        <w:rPr>
          <w:rFonts w:ascii="Gandhari Unicode" w:hAnsi="Gandhari Unicode" w:cs="e-Tamil OTC"/>
          <w:noProof/>
          <w:lang w:val="en-GB"/>
        </w:rPr>
        <w:t xml:space="preserve"> vēl malaiyaṉ</w:t>
      </w:r>
    </w:p>
    <w:p w14:paraId="006F01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muḷḷūr kāṉam </w:t>
      </w:r>
      <w:r w:rsidRPr="004D5A2F">
        <w:rPr>
          <w:rFonts w:ascii="Gandhari Unicode" w:hAnsi="Gandhari Unicode" w:cs="e-Tamil OTC"/>
          <w:i/>
          <w:iCs/>
          <w:noProof/>
          <w:lang w:val="en-GB"/>
        </w:rPr>
        <w:t>nāṟa</w:t>
      </w:r>
      <w:r w:rsidRPr="004D5A2F">
        <w:rPr>
          <w:rFonts w:ascii="Gandhari Unicode" w:hAnsi="Gandhari Unicode" w:cs="e-Tamil OTC"/>
          <w:noProof/>
          <w:lang w:val="en-GB"/>
        </w:rPr>
        <w:t xml:space="preserve"> vantu</w:t>
      </w:r>
    </w:p>
    <w:p w14:paraId="3D9107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naḷḷeṉ</w:t>
      </w:r>
      <w:r w:rsidRPr="004D5A2F">
        <w:rPr>
          <w:rFonts w:ascii="Gandhari Unicode" w:hAnsi="Gandhari Unicode" w:cs="e-Tamil OTC"/>
          <w:noProof/>
          <w:lang w:val="en-GB"/>
        </w:rPr>
        <w:t xml:space="preserve"> kaṅkul nam ōr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aṉṉaḷ</w:t>
      </w:r>
    </w:p>
    <w:p w14:paraId="7FDCFC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kūntal vēynta viravu malar utirttu</w:t>
      </w:r>
      <w:r w:rsidR="001A0D38" w:rsidRPr="004D5A2F">
        <w:rPr>
          <w:rFonts w:ascii="Gandhari Unicode" w:hAnsi="Gandhari Unicode" w:cs="e-Tamil OTC"/>
          <w:noProof/>
          <w:lang w:val="en-GB"/>
        </w:rPr>
        <w:t>+</w:t>
      </w:r>
    </w:p>
    <w:p w14:paraId="5BE009EE"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cānt*</w:t>
      </w:r>
      <w:r w:rsidR="00CF70BD" w:rsidRPr="004D5A2F">
        <w:rPr>
          <w:rFonts w:ascii="Gandhari Unicode" w:hAnsi="Gandhari Unicode" w:cs="e-Tamil OTC"/>
          <w:noProof/>
          <w:lang w:val="en-GB"/>
        </w:rPr>
        <w:t xml:space="preserve"> uḷar naṟ</w:t>
      </w:r>
      <w:r w:rsidRPr="004D5A2F">
        <w:rPr>
          <w:rFonts w:ascii="Gandhari Unicode" w:hAnsi="Gandhari Unicode" w:cs="e-Tamil OTC"/>
          <w:noProof/>
          <w:lang w:val="en-GB"/>
        </w:rPr>
        <w:t>um katupp*</w:t>
      </w:r>
      <w:r w:rsidR="00CF70BD" w:rsidRPr="004D5A2F">
        <w:rPr>
          <w:rFonts w:ascii="Gandhari Unicode" w:hAnsi="Gandhari Unicode" w:cs="e-Tamil OTC"/>
          <w:noProof/>
          <w:lang w:val="en-GB"/>
        </w:rPr>
        <w:t xml:space="preserve"> eṇṇey nīvi</w:t>
      </w:r>
    </w:p>
    <w:p w14:paraId="3CE9D6CA"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amarā </w:t>
      </w:r>
      <w:r w:rsidR="00CF70BD" w:rsidRPr="004D5A2F">
        <w:rPr>
          <w:rFonts w:ascii="Gandhari Unicode" w:hAnsi="Gandhari Unicode" w:cs="e-Tamil OTC"/>
          <w:i/>
          <w:iCs/>
          <w:noProof/>
          <w:lang w:val="en-GB"/>
        </w:rPr>
        <w:t>mukattaḷ</w:t>
      </w:r>
      <w:r w:rsidR="00CF70BD" w:rsidRPr="004D5A2F">
        <w:rPr>
          <w:rFonts w:ascii="Gandhari Unicode" w:hAnsi="Gandhari Unicode" w:cs="e-Tamil OTC"/>
          <w:noProof/>
          <w:lang w:val="en-GB"/>
        </w:rPr>
        <w:t xml:space="preserve"> āki</w:t>
      </w:r>
      <w:r w:rsidRPr="004D5A2F">
        <w:rPr>
          <w:rFonts w:ascii="Gandhari Unicode" w:hAnsi="Gandhari Unicode" w:cs="e-Tamil OTC"/>
          <w:noProof/>
          <w:lang w:val="en-GB"/>
        </w:rPr>
        <w:t>+</w:t>
      </w:r>
    </w:p>
    <w:p w14:paraId="71E1C95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tamar ō</w:t>
      </w:r>
      <w:r w:rsidRPr="004D5A2F">
        <w:rPr>
          <w:rFonts w:ascii="Gandhari Unicode" w:hAnsi="Gandhari Unicode" w:cs="e-Tamil OTC"/>
          <w:i/>
          <w:iCs/>
          <w:noProof/>
          <w:lang w:val="en-GB"/>
        </w:rPr>
        <w:t>r</w:t>
      </w:r>
      <w:r w:rsidR="00EC178C" w:rsidRPr="004D5A2F">
        <w:rPr>
          <w:rFonts w:ascii="Gandhari Unicode" w:hAnsi="Gandhari Unicode" w:cs="e-Tamil OTC"/>
          <w:i/>
          <w:iCs/>
          <w:noProof/>
          <w:lang w:val="en-GB"/>
        </w:rPr>
        <w:t>*</w:t>
      </w:r>
      <w:r w:rsidRPr="004D5A2F">
        <w:rPr>
          <w:rFonts w:ascii="Gandhari Unicode" w:hAnsi="Gandhari Unicode" w:cs="e-Tamil OTC"/>
          <w:noProof/>
          <w:lang w:val="en-GB"/>
        </w:rPr>
        <w:t xml:space="preserve"> aṉṉaḷ vaikaṟaiyāṉ</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7DF6E7A6" w14:textId="77777777" w:rsidR="0074055C" w:rsidRPr="004D5A2F" w:rsidRDefault="0074055C">
      <w:pPr>
        <w:pStyle w:val="Textbody"/>
        <w:spacing w:after="29" w:line="260" w:lineRule="exact"/>
        <w:jc w:val="both"/>
        <w:rPr>
          <w:rFonts w:ascii="Gandhari Unicode" w:hAnsi="Gandhari Unicode" w:cs="e-Tamil OTC"/>
          <w:noProof/>
          <w:lang w:val="en-GB"/>
        </w:rPr>
      </w:pPr>
    </w:p>
    <w:p w14:paraId="0421B6AE" w14:textId="77777777" w:rsidR="0074055C" w:rsidRPr="004D5A2F" w:rsidRDefault="0074055C">
      <w:pPr>
        <w:pStyle w:val="Textbody"/>
        <w:spacing w:after="29" w:line="260" w:lineRule="exact"/>
        <w:jc w:val="both"/>
        <w:rPr>
          <w:rFonts w:ascii="Gandhari Unicode" w:hAnsi="Gandhari Unicode" w:cs="e-Tamil OTC"/>
          <w:noProof/>
          <w:lang w:val="en-GB"/>
        </w:rPr>
      </w:pPr>
    </w:p>
    <w:p w14:paraId="1C69EFEE" w14:textId="77777777" w:rsidR="0074055C" w:rsidRPr="004D5A2F" w:rsidRDefault="0074055C">
      <w:pPr>
        <w:pStyle w:val="Textbody"/>
        <w:spacing w:after="29" w:line="260" w:lineRule="exact"/>
        <w:jc w:val="both"/>
        <w:rPr>
          <w:rFonts w:ascii="Gandhari Unicode" w:hAnsi="Gandhari Unicode" w:cs="e-Tamil OTC"/>
          <w:noProof/>
          <w:lang w:val="en-GB"/>
        </w:rPr>
      </w:pPr>
    </w:p>
    <w:p w14:paraId="272632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while [he?] wanted the possession of marriage, to his heart, by HIM, who leaves [her] after having come to the night tryst.</w:t>
      </w:r>
    </w:p>
    <w:p w14:paraId="7F6116A8" w14:textId="77777777" w:rsidR="0074055C" w:rsidRPr="004D5A2F" w:rsidRDefault="0074055C">
      <w:pPr>
        <w:pStyle w:val="Textbody"/>
        <w:spacing w:after="29" w:line="260" w:lineRule="exact"/>
        <w:jc w:val="both"/>
        <w:rPr>
          <w:rFonts w:ascii="Gandhari Unicode" w:hAnsi="Gandhari Unicode" w:cs="e-Tamil OTC"/>
          <w:noProof/>
          <w:lang w:val="en-GB"/>
        </w:rPr>
      </w:pPr>
    </w:p>
    <w:p w14:paraId="4AAF3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two know- robberess our(obl.) lady-love</w:t>
      </w:r>
      <w:r w:rsidRPr="004D5A2F">
        <w:rPr>
          <w:rFonts w:ascii="Gandhari Unicode" w:hAnsi="Gandhari Unicode" w:cs="e-Tamil OTC"/>
          <w:noProof/>
          <w:position w:val="6"/>
          <w:lang w:val="en-GB"/>
        </w:rPr>
        <w:t>ē</w:t>
      </w:r>
    </w:p>
    <w:p w14:paraId="3E0903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antagonism take- vigour/coral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spear Malaiyaṉ</w:t>
      </w:r>
    </w:p>
    <w:p w14:paraId="7AE6DF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Muḷḷūr(-mountain) forest be-fragrant(inf.) come(abs.)</w:t>
      </w:r>
    </w:p>
    <w:p w14:paraId="061EC8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middle-say- night our(obl.) one-like-she</w:t>
      </w:r>
    </w:p>
    <w:p w14:paraId="65FA32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hair covered- mix- blossom thrown-off</w:t>
      </w:r>
    </w:p>
    <w:p w14:paraId="4A7B4B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sandal-paste smooth- fragrant tresses sesame-oil applied</w:t>
      </w:r>
    </w:p>
    <w:p w14:paraId="77083D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settled(-not) face-she become(abs.)</w:t>
      </w:r>
    </w:p>
    <w:p w14:paraId="12311E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 one-like-she dawn(loc.)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6A47BF" w14:textId="77777777" w:rsidR="0074055C" w:rsidRPr="004D5A2F" w:rsidRDefault="0074055C">
      <w:pPr>
        <w:pStyle w:val="Textbody"/>
        <w:spacing w:after="29"/>
        <w:jc w:val="both"/>
        <w:rPr>
          <w:rFonts w:ascii="Gandhari Unicode" w:hAnsi="Gandhari Unicode" w:cs="e-Tamil OTC"/>
          <w:noProof/>
          <w:lang w:val="en-GB"/>
        </w:rPr>
      </w:pPr>
    </w:p>
    <w:p w14:paraId="654F2AAC" w14:textId="77777777" w:rsidR="0074055C" w:rsidRPr="004D5A2F" w:rsidRDefault="0074055C">
      <w:pPr>
        <w:pStyle w:val="Textbody"/>
        <w:spacing w:after="29"/>
        <w:jc w:val="both"/>
        <w:rPr>
          <w:rFonts w:ascii="Gandhari Unicode" w:hAnsi="Gandhari Unicode" w:cs="e-Tamil OTC"/>
          <w:noProof/>
          <w:lang w:val="en-GB"/>
        </w:rPr>
      </w:pPr>
    </w:p>
    <w:p w14:paraId="292502D8"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 double-faced robberess</w:t>
      </w:r>
      <w:r w:rsidRPr="004D5A2F">
        <w:rPr>
          <w:rStyle w:val="FootnoteReference"/>
          <w:rFonts w:ascii="Gandhari Unicode" w:hAnsi="Gandhari Unicode" w:cs="e-Tamil OTC"/>
          <w:noProof/>
          <w:lang w:val="en-GB"/>
        </w:rPr>
        <w:footnoteReference w:id="467"/>
      </w:r>
      <w:r w:rsidRPr="004D5A2F">
        <w:rPr>
          <w:rFonts w:ascii="Gandhari Unicode" w:hAnsi="Gandhari Unicode" w:cs="e-Tamil OTC"/>
          <w:noProof/>
          <w:lang w:val="en-GB"/>
        </w:rPr>
        <w:t xml:space="preserve"> our love!</w:t>
      </w:r>
    </w:p>
    <w:p w14:paraId="0BEAEF2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she [were] just ours in soundless night,</w:t>
      </w:r>
    </w:p>
    <w:p w14:paraId="4EE5D7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come to be fragrant in the forest on the Muḷḷūr mountain</w:t>
      </w:r>
    </w:p>
    <w:p w14:paraId="6294C07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Malaiyaṉ with red spear [and] the vigour</w:t>
      </w:r>
    </w:p>
    <w:p w14:paraId="7FA986A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take on [any] antagonism,</w:t>
      </w:r>
    </w:p>
    <w:p w14:paraId="259E94B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but</w:t>
      </w:r>
      <w:r w:rsidRPr="004D5A2F">
        <w:rPr>
          <w:rStyle w:val="FootnoteReference"/>
          <w:rFonts w:ascii="Gandhari Unicode" w:hAnsi="Gandhari Unicode" w:cs="e-Tamil OTC"/>
          <w:noProof/>
          <w:lang w:val="en-GB"/>
        </w:rPr>
        <w:footnoteReference w:id="468"/>
      </w:r>
      <w:r w:rsidRPr="004D5A2F">
        <w:rPr>
          <w:rFonts w:ascii="Gandhari Unicode" w:hAnsi="Gandhari Unicode" w:cs="e-Tamil OTC"/>
          <w:noProof/>
          <w:lang w:val="en-GB"/>
        </w:rPr>
        <w:t xml:space="preserve"> at dawn as if she [were] just theirs,</w:t>
      </w:r>
    </w:p>
    <w:p w14:paraId="4FBB52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one with </w:t>
      </w:r>
      <w:r w:rsidR="00347F39" w:rsidRPr="004D5A2F">
        <w:rPr>
          <w:rFonts w:ascii="Gandhari Unicode" w:hAnsi="Gandhari Unicode" w:cs="e-Tamil OTC"/>
          <w:noProof/>
          <w:lang w:val="en-GB"/>
        </w:rPr>
        <w:t xml:space="preserve">a </w:t>
      </w:r>
      <w:r w:rsidRPr="004D5A2F">
        <w:rPr>
          <w:rFonts w:ascii="Gandhari Unicode" w:hAnsi="Gandhari Unicode" w:cs="e-Tamil OTC"/>
          <w:noProof/>
          <w:lang w:val="en-GB"/>
        </w:rPr>
        <w:t>settled face</w:t>
      </w:r>
      <w:r w:rsidRPr="004D5A2F">
        <w:rPr>
          <w:rStyle w:val="FootnoteReference"/>
          <w:rFonts w:ascii="Gandhari Unicode" w:hAnsi="Gandhari Unicode" w:cs="e-Tamil OTC"/>
          <w:noProof/>
          <w:lang w:val="en-GB"/>
        </w:rPr>
        <w:footnoteReference w:id="469"/>
      </w:r>
      <w:r w:rsidRPr="004D5A2F">
        <w:rPr>
          <w:rFonts w:ascii="Gandhari Unicode" w:hAnsi="Gandhari Unicode" w:cs="e-Tamil OTC"/>
          <w:noProof/>
          <w:lang w:val="en-GB"/>
        </w:rPr>
        <w:t>,</w:t>
      </w:r>
    </w:p>
    <w:p w14:paraId="604B3B5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thrown off mixed blossoms that decked [her] tresses,</w:t>
      </w:r>
    </w:p>
    <w:p w14:paraId="41307A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sesame oil applied to the fragrant hair, smoothed</w:t>
      </w:r>
    </w:p>
    <w:p w14:paraId="7BC56CC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sandal paste.</w:t>
      </w:r>
    </w:p>
    <w:p w14:paraId="5FEBD8A6" w14:textId="77777777" w:rsidR="0074055C" w:rsidRPr="004D5A2F" w:rsidRDefault="0074055C">
      <w:pPr>
        <w:pStyle w:val="Textbody"/>
        <w:spacing w:after="0"/>
        <w:jc w:val="both"/>
        <w:rPr>
          <w:rFonts w:ascii="Gandhari Unicode" w:hAnsi="Gandhari Unicode" w:cs="e-Tamil OTC"/>
          <w:noProof/>
          <w:lang w:val="en-GB"/>
        </w:rPr>
      </w:pPr>
    </w:p>
    <w:p w14:paraId="75E352F6" w14:textId="77777777" w:rsidR="0074055C" w:rsidRPr="004D5A2F" w:rsidRDefault="0074055C">
      <w:pPr>
        <w:pStyle w:val="Textbody"/>
        <w:spacing w:after="0"/>
        <w:jc w:val="both"/>
        <w:rPr>
          <w:rFonts w:ascii="Gandhari Unicode" w:hAnsi="Gandhari Unicode" w:cs="e-Tamil OTC"/>
          <w:noProof/>
          <w:lang w:val="en-GB"/>
        </w:rPr>
      </w:pPr>
    </w:p>
    <w:p w14:paraId="2CF28E7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2b</w:t>
      </w:r>
      <w:r w:rsidRPr="004D5A2F">
        <w:rPr>
          <w:rFonts w:ascii="Gandhari Unicode" w:hAnsi="Gandhari Unicode" w:cs="e-Tamil OTC"/>
          <w:noProof/>
          <w:lang w:val="en-GB"/>
        </w:rPr>
        <w:tab/>
        <w:t>of Malaiyaṉ with a resilient spear red as coral,</w:t>
      </w:r>
      <w:r w:rsidRPr="004D5A2F">
        <w:rPr>
          <w:rStyle w:val="FootnoteReference"/>
          <w:rFonts w:ascii="Gandhari Unicode" w:hAnsi="Gandhari Unicode" w:cs="e-Tamil OTC"/>
          <w:noProof/>
          <w:lang w:val="en-GB"/>
        </w:rPr>
        <w:footnoteReference w:id="470"/>
      </w:r>
    </w:p>
    <w:p w14:paraId="70506908" w14:textId="77777777" w:rsidR="0074055C" w:rsidRPr="004D5A2F" w:rsidRDefault="0074055C">
      <w:pPr>
        <w:pStyle w:val="Textbody"/>
        <w:spacing w:after="0"/>
        <w:jc w:val="both"/>
        <w:rPr>
          <w:rFonts w:ascii="Gandhari Unicode" w:hAnsi="Gandhari Unicode" w:cs="e-Tamil OTC"/>
          <w:b/>
          <w:noProof/>
          <w:lang w:val="en-GB"/>
        </w:rPr>
      </w:pPr>
    </w:p>
    <w:p w14:paraId="57DA5722"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E4D9DA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313 </w:t>
      </w:r>
      <w:r w:rsidRPr="004D5A2F">
        <w:rPr>
          <w:rFonts w:ascii="Gandhari Unicode" w:hAnsi="Gandhari Unicode"/>
          <w:i w:val="0"/>
          <w:iCs w:val="0"/>
          <w:color w:val="auto"/>
        </w:rPr>
        <w:t>Anonymous: SHE</w:t>
      </w:r>
    </w:p>
    <w:p w14:paraId="32A6C6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வந்தொழுகுங் காலத்துத் 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பண்பிலர்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இயற்பழித்த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அவரொடு பிறந்த நட்பு அழியாத நட்பன்றோ</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சிறைப்புறமாகத் தலைமகள் இயற்பட மொழிந்தது.</w:t>
      </w:r>
    </w:p>
    <w:p w14:paraId="43079571" w14:textId="77777777" w:rsidR="0074055C" w:rsidRPr="004D5A2F" w:rsidRDefault="0074055C">
      <w:pPr>
        <w:pStyle w:val="Textbody"/>
        <w:spacing w:after="29"/>
        <w:jc w:val="both"/>
        <w:rPr>
          <w:rFonts w:ascii="Gandhari Unicode" w:hAnsi="Gandhari Unicode" w:cs="e-Tamil OTC"/>
          <w:noProof/>
          <w:lang w:val="en-GB"/>
        </w:rPr>
      </w:pPr>
    </w:p>
    <w:p w14:paraId="14FCF1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46D933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நீத்துநீ ரிருங்கழி யிரைதேர்ந் துண்டு</w:t>
      </w:r>
    </w:p>
    <w:p w14:paraId="159FC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பூக்கமழ் </w:t>
      </w:r>
      <w:r w:rsidRPr="004D5A2F">
        <w:rPr>
          <w:rFonts w:ascii="Gandhari Unicode" w:hAnsi="Gandhari Unicode" w:cs="e-Tamil OTC"/>
          <w:noProof/>
          <w:u w:val="wave"/>
          <w:cs/>
          <w:lang w:val="en-GB"/>
        </w:rPr>
        <w:t>பொதும்பிற்</w:t>
      </w:r>
      <w:r w:rsidRPr="004D5A2F">
        <w:rPr>
          <w:rFonts w:ascii="Gandhari Unicode" w:hAnsi="Gandhari Unicode" w:cs="e-Tamil OTC"/>
          <w:noProof/>
          <w:cs/>
          <w:lang w:val="en-GB"/>
        </w:rPr>
        <w:t xml:space="preserve"> சேக்குந் துறைவனோ</w:t>
      </w:r>
    </w:p>
    <w:p w14:paraId="2DA97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டியாத்தேம் யாத்தன்று நட்பே</w:t>
      </w:r>
    </w:p>
    <w:p w14:paraId="58A40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யவிழ்த்தற் </w:t>
      </w:r>
      <w:r w:rsidRPr="004D5A2F">
        <w:rPr>
          <w:rFonts w:ascii="Gandhari Unicode" w:hAnsi="Gandhari Unicode" w:cs="e-Tamil OTC"/>
          <w:noProof/>
          <w:u w:val="wave"/>
          <w:cs/>
          <w:lang w:val="en-GB"/>
        </w:rPr>
        <w:t>கரிதது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முடிந்தமைந்</w:t>
      </w:r>
      <w:r w:rsidRPr="004D5A2F">
        <w:rPr>
          <w:rFonts w:ascii="Gandhari Unicode" w:hAnsi="Gandhari Unicode" w:cs="e-Tamil OTC"/>
          <w:noProof/>
          <w:cs/>
          <w:lang w:val="en-GB"/>
        </w:rPr>
        <w:t xml:space="preserve"> தன்றே.</w:t>
      </w:r>
    </w:p>
    <w:p w14:paraId="26F9E413" w14:textId="77777777" w:rsidR="0074055C" w:rsidRPr="004D5A2F" w:rsidRDefault="0074055C">
      <w:pPr>
        <w:pStyle w:val="Textbody"/>
        <w:spacing w:after="29"/>
        <w:jc w:val="both"/>
        <w:rPr>
          <w:rFonts w:ascii="Gandhari Unicode" w:hAnsi="Gandhari Unicode" w:cs="e-Tamil OTC"/>
          <w:noProof/>
          <w:lang w:val="en-GB"/>
        </w:rPr>
      </w:pPr>
    </w:p>
    <w:p w14:paraId="5BAF70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Nacc.v,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C2v,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பொதும்பிற் சேக்குந்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பொதும்பிற் பாச்சேக்குந்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பொதும்பிற் பாச சேங்குந்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பொதும்பர்ச் சேக்குந் </w:t>
      </w:r>
      <w:r w:rsidRPr="004D5A2F">
        <w:rPr>
          <w:rFonts w:ascii="Gandhari Unicode" w:hAnsi="Gandhari Unicode" w:cs="e-Tamil OTC"/>
          <w:noProof/>
          <w:lang w:val="en-GB"/>
        </w:rPr>
        <w:t xml:space="preserve">G1,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C2+3, G1;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கரிது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முடிந்தமைந் தன்றே </w:t>
      </w:r>
      <w:r w:rsidRPr="004D5A2F">
        <w:rPr>
          <w:rFonts w:ascii="Gandhari Unicode" w:hAnsi="Gandhari Unicode" w:cs="e-Tamil OTC"/>
          <w:noProof/>
          <w:lang w:val="en-GB"/>
        </w:rPr>
        <w:t xml:space="preserve">L1, C1+2+3v, G1v, EA, Cām.; </w:t>
      </w:r>
      <w:r w:rsidRPr="004D5A2F">
        <w:rPr>
          <w:rFonts w:ascii="Gandhari Unicode" w:hAnsi="Gandhari Unicode" w:cs="e-Tamil OTC"/>
          <w:noProof/>
          <w:cs/>
          <w:lang w:val="en-GB"/>
        </w:rPr>
        <w:t xml:space="preserve">முடிந்தமைத் தன்றே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முடிந்தமைந் தனன்றே </w:t>
      </w:r>
      <w:r w:rsidRPr="004D5A2F">
        <w:rPr>
          <w:rFonts w:ascii="Gandhari Unicode" w:hAnsi="Gandhari Unicode" w:cs="e-Tamil OTC"/>
          <w:noProof/>
          <w:lang w:val="en-GB"/>
        </w:rPr>
        <w:t>C3, G1</w:t>
      </w:r>
    </w:p>
    <w:p w14:paraId="7469FFE1" w14:textId="77777777" w:rsidR="0074055C" w:rsidRPr="004D5A2F" w:rsidRDefault="0074055C">
      <w:pPr>
        <w:pStyle w:val="Textbody"/>
        <w:spacing w:after="29"/>
        <w:jc w:val="both"/>
        <w:rPr>
          <w:rFonts w:ascii="Gandhari Unicode" w:hAnsi="Gandhari Unicode" w:cs="e-Tamil OTC"/>
          <w:noProof/>
          <w:lang w:val="en-GB"/>
        </w:rPr>
      </w:pPr>
    </w:p>
    <w:p w14:paraId="218A49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51266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nīttu nīr irum kaḻi </w:t>
      </w:r>
      <w:r w:rsidR="003359D7" w:rsidRPr="004D5A2F">
        <w:rPr>
          <w:rFonts w:ascii="Gandhari Unicode" w:hAnsi="Gandhari Unicode" w:cs="e-Tamil OTC"/>
          <w:noProof/>
          <w:lang w:val="en-GB"/>
        </w:rPr>
        <w:t>~irai tērnt*</w:t>
      </w:r>
      <w:r w:rsidRPr="004D5A2F">
        <w:rPr>
          <w:rFonts w:ascii="Gandhari Unicode" w:hAnsi="Gandhari Unicode" w:cs="e-Tamil OTC"/>
          <w:noProof/>
          <w:lang w:val="en-GB"/>
        </w:rPr>
        <w:t xml:space="preserve"> uṇṭu</w:t>
      </w:r>
    </w:p>
    <w:p w14:paraId="483E98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w:t>
      </w:r>
      <w:r w:rsidR="003359D7" w:rsidRPr="004D5A2F">
        <w:rPr>
          <w:rFonts w:ascii="Gandhari Unicode" w:hAnsi="Gandhari Unicode" w:cs="e-Tamil OTC"/>
          <w:noProof/>
          <w:lang w:val="en-GB"/>
        </w:rPr>
        <w:t>+</w:t>
      </w:r>
      <w:r w:rsidRPr="004D5A2F">
        <w:rPr>
          <w:rFonts w:ascii="Gandhari Unicode" w:hAnsi="Gandhari Unicode" w:cs="e-Tamil OTC"/>
          <w:noProof/>
          <w:lang w:val="en-GB"/>
        </w:rPr>
        <w:t xml:space="preserve"> kamaḻ </w:t>
      </w:r>
      <w:r w:rsidRPr="004D5A2F">
        <w:rPr>
          <w:rFonts w:ascii="Gandhari Unicode" w:hAnsi="Gandhari Unicode" w:cs="e-Tamil OTC"/>
          <w:i/>
          <w:iCs/>
          <w:noProof/>
          <w:lang w:val="en-GB"/>
        </w:rPr>
        <w:t>potumpiṉ</w:t>
      </w:r>
      <w:r w:rsidRPr="004D5A2F">
        <w:rPr>
          <w:rFonts w:ascii="Gandhari Unicode" w:hAnsi="Gandhari Unicode" w:cs="e-Tamil OTC"/>
          <w:noProof/>
          <w:lang w:val="en-GB"/>
        </w:rPr>
        <w:t xml:space="preserve"> cēkkum tuṟaivaṉoṭ(u)</w:t>
      </w:r>
    </w:p>
    <w:p w14:paraId="2476DE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yāttēm yāttaṉṟu naṭp</w:t>
      </w:r>
      <w:r w:rsidR="003359D7" w:rsidRPr="004D5A2F">
        <w:rPr>
          <w:rFonts w:ascii="Gandhari Unicode" w:hAnsi="Gandhari Unicode" w:cs="e-Tamil OTC"/>
          <w:noProof/>
          <w:lang w:val="en-GB"/>
        </w:rPr>
        <w:t>*-</w:t>
      </w:r>
      <w:r w:rsidRPr="004D5A2F">
        <w:rPr>
          <w:rFonts w:ascii="Gandhari Unicode" w:hAnsi="Gandhari Unicode" w:cs="e-Tamil OTC"/>
          <w:noProof/>
          <w:lang w:val="en-GB"/>
        </w:rPr>
        <w:t>ē</w:t>
      </w:r>
    </w:p>
    <w:p w14:paraId="7F30C26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aviḻttaṟ</w:t>
      </w:r>
      <w:r w:rsidR="003359D7" w:rsidRPr="004D5A2F">
        <w:rPr>
          <w:rFonts w:ascii="Gandhari Unicode" w:hAnsi="Gandhari Unicode" w:cs="e-Tamil OTC"/>
          <w:noProof/>
          <w:lang w:val="en-GB"/>
        </w:rPr>
        <w:t>k*</w:t>
      </w:r>
      <w:r w:rsidRPr="004D5A2F">
        <w:rPr>
          <w:rFonts w:ascii="Gandhari Unicode" w:hAnsi="Gandhari Unicode" w:cs="e-Tamil OTC"/>
          <w:noProof/>
          <w:lang w:val="en-GB"/>
        </w:rPr>
        <w:t xml:space="preserve"> arit</w:t>
      </w:r>
      <w:r w:rsidR="003359D7"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atu</w:t>
      </w:r>
      <w:r w:rsidRPr="004D5A2F">
        <w:rPr>
          <w:rFonts w:ascii="Gandhari Unicode" w:hAnsi="Gandhari Unicode" w:cs="e-Tamil OTC"/>
          <w:noProof/>
          <w:lang w:val="en-GB"/>
        </w:rPr>
        <w:t xml:space="preserve"> muṭ</w:t>
      </w:r>
      <w:r w:rsidR="003359D7" w:rsidRPr="004D5A2F">
        <w:rPr>
          <w:rFonts w:ascii="Gandhari Unicode" w:hAnsi="Gandhari Unicode" w:cs="e-Tamil OTC"/>
          <w:noProof/>
          <w:lang w:val="en-GB"/>
        </w:rPr>
        <w:t>int*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amaintaṉṟ</w:t>
      </w:r>
      <w:r w:rsidR="003359D7"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C9EE00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6055B1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834B9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F753A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so that [his] qualities become visible, while [he] is behind the hedge,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isn't [his] friendship immortal friendship, born with him?</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belittled [his] qual</w:t>
      </w:r>
      <w:r w:rsidR="00EC178C" w:rsidRPr="004D5A2F">
        <w:rPr>
          <w:rFonts w:ascii="Gandhari Unicode" w:hAnsi="Gandhari Unicode" w:cs="e-Tamil OTC"/>
          <w:noProof/>
          <w:lang w:val="en-GB"/>
        </w:rPr>
        <w:t>ities [with the words] “</w:t>
      </w:r>
      <w:r w:rsidRPr="004D5A2F">
        <w:rPr>
          <w:rFonts w:ascii="Gandhari Unicode" w:hAnsi="Gandhari Unicode" w:cs="e-Tamil OTC"/>
          <w:noProof/>
          <w:lang w:val="en-GB"/>
        </w:rPr>
        <w:t>he is not active(?)</w:t>
      </w:r>
      <w:r w:rsidR="00EC178C" w:rsidRPr="004D5A2F">
        <w:rPr>
          <w:rFonts w:ascii="Gandhari Unicode" w:hAnsi="Gandhari Unicode" w:cs="e-Tamil OTC"/>
          <w:noProof/>
          <w:lang w:val="en-GB"/>
        </w:rPr>
        <w:t>”</w:t>
      </w:r>
      <w:r w:rsidRPr="004D5A2F">
        <w:rPr>
          <w:rFonts w:ascii="Gandhari Unicode" w:hAnsi="Gandhari Unicode" w:cs="e-Tamil OTC"/>
          <w:noProof/>
          <w:lang w:val="en-GB"/>
        </w:rPr>
        <w:t>, having realised HIS coming at a time when night trysts took place.</w:t>
      </w:r>
    </w:p>
    <w:p w14:paraId="7C50A379" w14:textId="77777777" w:rsidR="0074055C" w:rsidRPr="004D5A2F" w:rsidRDefault="0074055C">
      <w:pPr>
        <w:pStyle w:val="Textbody"/>
        <w:spacing w:after="29" w:line="260" w:lineRule="exact"/>
        <w:jc w:val="both"/>
        <w:rPr>
          <w:rFonts w:ascii="Gandhari Unicode" w:hAnsi="Gandhari Unicode" w:cs="e-Tamil OTC"/>
          <w:noProof/>
          <w:lang w:val="en-GB"/>
        </w:rPr>
      </w:pPr>
    </w:p>
    <w:p w14:paraId="3C9C64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Fonts w:ascii="Gandhari Unicode" w:hAnsi="Gandhari Unicode" w:cs="e-Tamil OTC"/>
          <w:noProof/>
          <w:lang w:val="en-GB"/>
        </w:rPr>
        <w:t xml:space="preserve"> little white crow</w:t>
      </w:r>
    </w:p>
    <w:p w14:paraId="56CA37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swimming water dark/big backwaters prey searched eaten</w:t>
      </w:r>
    </w:p>
    <w:p w14:paraId="26D2925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smell- grove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 ghat-he-with</w:t>
      </w:r>
    </w:p>
    <w:p w14:paraId="77440A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we-bound it-bound intimacy</w:t>
      </w:r>
      <w:r w:rsidRPr="004D5A2F">
        <w:rPr>
          <w:rFonts w:ascii="Gandhari Unicode" w:hAnsi="Gandhari Unicode" w:cs="e-Tamil OTC"/>
          <w:noProof/>
          <w:position w:val="6"/>
          <w:lang w:val="en-GB"/>
        </w:rPr>
        <w:t>ē</w:t>
      </w:r>
    </w:p>
    <w:p w14:paraId="0844C8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opening(dat.) difficult-it that completed it-became-still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CB2D1C" w14:textId="77777777" w:rsidR="0074055C" w:rsidRPr="004D5A2F" w:rsidRDefault="0074055C">
      <w:pPr>
        <w:pStyle w:val="Textbody"/>
        <w:spacing w:after="29"/>
        <w:jc w:val="both"/>
        <w:rPr>
          <w:rFonts w:ascii="Gandhari Unicode" w:hAnsi="Gandhari Unicode" w:cs="e-Tamil OTC"/>
          <w:noProof/>
          <w:lang w:val="en-GB"/>
        </w:rPr>
      </w:pPr>
    </w:p>
    <w:p w14:paraId="7A8E67A1" w14:textId="77777777" w:rsidR="0074055C" w:rsidRPr="004D5A2F" w:rsidRDefault="0074055C">
      <w:pPr>
        <w:pStyle w:val="Textbody"/>
        <w:spacing w:after="29"/>
        <w:jc w:val="both"/>
        <w:rPr>
          <w:rFonts w:ascii="Gandhari Unicode" w:hAnsi="Gandhari Unicode" w:cs="e-Tamil OTC"/>
          <w:noProof/>
          <w:lang w:val="en-GB"/>
        </w:rPr>
      </w:pPr>
    </w:p>
    <w:p w14:paraId="442A913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man from the ghat, where in the flower-smelling grove</w:t>
      </w:r>
    </w:p>
    <w:p w14:paraId="30128D7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little white crow of the great sea shore rests,</w:t>
      </w:r>
    </w:p>
    <w:p w14:paraId="52CA63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searched for prey [and] eaten</w:t>
      </w:r>
    </w:p>
    <w:p w14:paraId="395CD6F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swimming dark backwaters,</w:t>
      </w:r>
    </w:p>
    <w:p w14:paraId="39AF22B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bound.</w:t>
      </w:r>
    </w:p>
    <w:p w14:paraId="0ED372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Bound is the friendship.</w:t>
      </w:r>
    </w:p>
    <w:p w14:paraId="60D54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difficult to undo, it has become perfect.</w:t>
      </w:r>
      <w:r w:rsidRPr="004D5A2F">
        <w:rPr>
          <w:rStyle w:val="FootnoteReference"/>
          <w:rFonts w:ascii="Gandhari Unicode" w:hAnsi="Gandhari Unicode" w:cs="e-Tamil OTC"/>
          <w:noProof/>
          <w:lang w:val="en-GB"/>
        </w:rPr>
        <w:footnoteReference w:id="471"/>
      </w:r>
    </w:p>
    <w:p w14:paraId="71A5FE63" w14:textId="77777777" w:rsidR="0074055C" w:rsidRPr="004D5A2F" w:rsidRDefault="0074055C">
      <w:pPr>
        <w:pStyle w:val="Textbody"/>
        <w:spacing w:after="0"/>
        <w:jc w:val="both"/>
        <w:rPr>
          <w:rFonts w:ascii="Gandhari Unicode" w:hAnsi="Gandhari Unicode" w:cs="e-Tamil OTC"/>
          <w:noProof/>
          <w:lang w:val="en-GB"/>
        </w:rPr>
      </w:pPr>
    </w:p>
    <w:p w14:paraId="081D10B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E16A33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(பெருஞ்சாத்தன்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பேறிசாத்தன்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பேரிச்சாத்தன்): </w:t>
      </w:r>
      <w:r w:rsidRPr="004D5A2F">
        <w:rPr>
          <w:rFonts w:ascii="Gandhari Unicode" w:hAnsi="Gandhari Unicode"/>
          <w:i w:val="0"/>
          <w:iCs w:val="0"/>
          <w:color w:val="auto"/>
        </w:rPr>
        <w:t>SHE</w:t>
      </w:r>
    </w:p>
    <w:p w14:paraId="2580E0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வற்புறுத்துந் தோழிக்குப் பருவங் காட்டி அழிந்து கூறியது.</w:t>
      </w:r>
    </w:p>
    <w:p w14:paraId="5C224532" w14:textId="77777777" w:rsidR="0074055C" w:rsidRPr="004D5A2F" w:rsidRDefault="0074055C">
      <w:pPr>
        <w:pStyle w:val="Textbody"/>
        <w:spacing w:after="29"/>
        <w:jc w:val="both"/>
        <w:rPr>
          <w:rFonts w:ascii="Gandhari Unicode" w:hAnsi="Gandhari Unicode" w:cs="e-Tamil OTC"/>
          <w:noProof/>
          <w:lang w:val="en-GB"/>
        </w:rPr>
      </w:pPr>
    </w:p>
    <w:p w14:paraId="29C583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சேயுயர் விசும்பி னீருறு கமஞ்சூற்</w:t>
      </w:r>
    </w:p>
    <w:p w14:paraId="195C4E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றண்குர லெழிலி யொண்சுட </w:t>
      </w:r>
      <w:r w:rsidRPr="004D5A2F">
        <w:rPr>
          <w:rFonts w:ascii="Gandhari Unicode" w:hAnsi="Gandhari Unicode" w:cs="e-Tamil OTC"/>
          <w:noProof/>
          <w:u w:val="wave"/>
          <w:cs/>
          <w:lang w:val="en-GB"/>
        </w:rPr>
        <w:t>ரிமைப்பப்</w:t>
      </w:r>
    </w:p>
    <w:p w14:paraId="054A6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பெயறாழ் பிருளிய</w:t>
      </w:r>
      <w:r w:rsidRPr="004D5A2F">
        <w:rPr>
          <w:rFonts w:ascii="Gandhari Unicode" w:hAnsi="Gandhari Unicode" w:cs="e-Tamil OTC"/>
          <w:noProof/>
          <w:cs/>
          <w:lang w:val="en-GB"/>
        </w:rPr>
        <w:t xml:space="preserve"> புலம்புகொண் </w:t>
      </w:r>
      <w:r w:rsidRPr="004D5A2F">
        <w:rPr>
          <w:rFonts w:ascii="Gandhari Unicode" w:hAnsi="Gandhari Unicode" w:cs="e-Tamil OTC"/>
          <w:noProof/>
          <w:u w:val="wave"/>
          <w:cs/>
          <w:lang w:val="en-GB"/>
        </w:rPr>
        <w:t>மாலையும்</w:t>
      </w:r>
    </w:p>
    <w:p w14:paraId="124FE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வாரார் வாழி தோழி வரூஉ</w:t>
      </w:r>
    </w:p>
    <w:p w14:paraId="1EAAC6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மின்னுற ழிளமுலை</w:t>
      </w:r>
      <w:r w:rsidRPr="004D5A2F">
        <w:rPr>
          <w:rFonts w:ascii="Gandhari Unicode" w:hAnsi="Gandhari Unicode" w:cs="e-Tamil OTC"/>
          <w:noProof/>
          <w:cs/>
          <w:lang w:val="en-GB"/>
        </w:rPr>
        <w:t xml:space="preserve"> ஞெமுங்க</w:t>
      </w:r>
    </w:p>
    <w:p w14:paraId="18843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வைப்பிற் </w:t>
      </w:r>
      <w:r w:rsidRPr="004D5A2F">
        <w:rPr>
          <w:rFonts w:ascii="Gandhari Unicode" w:hAnsi="Gandhari Unicode" w:cs="e-Tamil OTC"/>
          <w:noProof/>
          <w:u w:val="wave"/>
          <w:cs/>
          <w:lang w:val="en-GB"/>
        </w:rPr>
        <w:t>சுரனிறந்</w:t>
      </w:r>
      <w:r w:rsidRPr="004D5A2F">
        <w:rPr>
          <w:rFonts w:ascii="Gandhari Unicode" w:hAnsi="Gandhari Unicode" w:cs="e-Tamil OTC"/>
          <w:noProof/>
          <w:cs/>
          <w:lang w:val="en-GB"/>
        </w:rPr>
        <w:t xml:space="preserve"> தோரே.</w:t>
      </w:r>
    </w:p>
    <w:p w14:paraId="22E0107D" w14:textId="77777777" w:rsidR="0074055C" w:rsidRPr="004D5A2F" w:rsidRDefault="0074055C">
      <w:pPr>
        <w:pStyle w:val="Textbody"/>
        <w:spacing w:after="29"/>
        <w:jc w:val="both"/>
        <w:rPr>
          <w:rFonts w:ascii="Gandhari Unicode" w:hAnsi="Gandhari Unicode" w:cs="e-Tamil OTC"/>
          <w:noProof/>
          <w:lang w:val="en-GB"/>
        </w:rPr>
      </w:pPr>
    </w:p>
    <w:p w14:paraId="08E53F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னீருறு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நீருறு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ரிமைப்பப்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ரிழைப்பப்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பெயறாழ் பிருளிய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பெயறாம் பிருளிய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பெயரும் பிருளிய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 xml:space="preserve">பெயரு மிருளிய </w:t>
      </w:r>
      <w:r w:rsidRPr="004D5A2F">
        <w:rPr>
          <w:rFonts w:ascii="Gandhari Unicode" w:hAnsi="Gandhari Unicode" w:cs="e-Tamil OTC"/>
          <w:noProof/>
          <w:lang w:val="en-GB"/>
        </w:rPr>
        <w:t xml:space="preserve">I, AT, Cām.v; </w:t>
      </w:r>
      <w:r w:rsidRPr="004D5A2F">
        <w:rPr>
          <w:rFonts w:ascii="Gandhari Unicode" w:hAnsi="Gandhari Unicode" w:cs="e-Tamil OTC"/>
          <w:noProof/>
          <w:cs/>
          <w:lang w:val="en-GB"/>
        </w:rPr>
        <w:t xml:space="preserve">பெயரும் மிருளிய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பெயல்லாழ் பிருளிய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மாரியும்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மின்னுற ழிளமுலை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மின்னு மிளமுலை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மின்னுடி மிளமுலை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மின்னுற லிளமுலை </w:t>
      </w:r>
      <w:r w:rsidRPr="004D5A2F">
        <w:rPr>
          <w:rFonts w:ascii="Gandhari Unicode" w:hAnsi="Gandhari Unicode" w:cs="e-Tamil OTC"/>
          <w:noProof/>
          <w:lang w:val="en-GB"/>
        </w:rPr>
        <w:t xml:space="preserve">C2v,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வைப்பிற்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வைப்பிறன்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வைடைப்பிறன்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சுரனிறந் தோரே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சுரமிறந் தோரே </w:t>
      </w:r>
      <w:r w:rsidRPr="004D5A2F">
        <w:rPr>
          <w:rFonts w:ascii="Gandhari Unicode" w:hAnsi="Gandhari Unicode" w:cs="e-Tamil OTC"/>
          <w:noProof/>
          <w:lang w:val="en-GB"/>
        </w:rPr>
        <w:t>L1, C1+2+3, G1, Cām.v</w:t>
      </w:r>
    </w:p>
    <w:p w14:paraId="5DB01BE0" w14:textId="77777777" w:rsidR="0074055C" w:rsidRPr="004D5A2F" w:rsidRDefault="0074055C">
      <w:pPr>
        <w:pStyle w:val="Textbody"/>
        <w:spacing w:after="29"/>
        <w:jc w:val="both"/>
        <w:rPr>
          <w:rFonts w:ascii="Gandhari Unicode" w:hAnsi="Gandhari Unicode" w:cs="e-Tamil OTC"/>
          <w:noProof/>
          <w:lang w:val="en-GB"/>
        </w:rPr>
      </w:pPr>
    </w:p>
    <w:p w14:paraId="482A57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cēy uyar vicumpiṉ nīr uṟu kamam cūl</w:t>
      </w:r>
    </w:p>
    <w:p w14:paraId="1B7A6E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kural eḻili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oḷ cuṭar </w:t>
      </w:r>
      <w:r w:rsidRPr="004D5A2F">
        <w:rPr>
          <w:rFonts w:ascii="Gandhari Unicode" w:hAnsi="Gandhari Unicode" w:cs="e-Tamil OTC"/>
          <w:i/>
          <w:iCs/>
          <w:noProof/>
          <w:lang w:val="en-GB"/>
        </w:rPr>
        <w:t>imaippa</w:t>
      </w:r>
      <w:r w:rsidR="00516638" w:rsidRPr="004D5A2F">
        <w:rPr>
          <w:rFonts w:ascii="Gandhari Unicode" w:hAnsi="Gandhari Unicode" w:cs="e-Tamil OTC"/>
          <w:i/>
          <w:iCs/>
          <w:noProof/>
          <w:lang w:val="en-GB"/>
        </w:rPr>
        <w:t>+</w:t>
      </w:r>
    </w:p>
    <w:p w14:paraId="42EBA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peyal tāḻ</w:t>
      </w:r>
      <w:r w:rsidR="00516638" w:rsidRPr="004D5A2F">
        <w:rPr>
          <w:rFonts w:ascii="Gandhari Unicode" w:hAnsi="Gandhari Unicode" w:cs="e-Tamil OTC"/>
          <w:i/>
          <w:iCs/>
          <w:noProof/>
          <w:lang w:val="en-GB"/>
        </w:rPr>
        <w:t>p*</w:t>
      </w:r>
      <w:r w:rsidRPr="004D5A2F">
        <w:rPr>
          <w:rFonts w:ascii="Gandhari Unicode" w:hAnsi="Gandhari Unicode" w:cs="e-Tamil OTC"/>
          <w:noProof/>
          <w:lang w:val="en-GB"/>
        </w:rPr>
        <w:t xml:space="preserve"> iruḷiya pulampu koḷ </w:t>
      </w:r>
      <w:r w:rsidRPr="004D5A2F">
        <w:rPr>
          <w:rFonts w:ascii="Gandhari Unicode" w:hAnsi="Gandhari Unicode" w:cs="e-Tamil OTC"/>
          <w:i/>
          <w:iCs/>
          <w:noProof/>
          <w:lang w:val="en-GB"/>
        </w:rPr>
        <w:t>mālai</w:t>
      </w:r>
      <w:r w:rsidR="00516638"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5DC66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vāḻi tōḻi varūum</w:t>
      </w:r>
    </w:p>
    <w:p w14:paraId="53671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iḷa mulai ñemuṅka</w:t>
      </w:r>
    </w:p>
    <w:p w14:paraId="35C5BCE0" w14:textId="77777777" w:rsidR="0074055C" w:rsidRPr="004D5A2F" w:rsidRDefault="005166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vaippiṉ </w:t>
      </w:r>
      <w:r w:rsidR="00CF70BD" w:rsidRPr="004D5A2F">
        <w:rPr>
          <w:rFonts w:ascii="Gandhari Unicode" w:hAnsi="Gandhari Unicode" w:cs="e-Tamil OTC"/>
          <w:i/>
          <w:iCs/>
          <w:noProof/>
          <w:lang w:val="en-GB"/>
        </w:rPr>
        <w:t>curaṉ</w:t>
      </w:r>
      <w:r w:rsidR="00CF70BD" w:rsidRPr="004D5A2F">
        <w:rPr>
          <w:rFonts w:ascii="Gandhari Unicode" w:hAnsi="Gandhari Unicode" w:cs="e-Tamil OTC"/>
          <w:noProof/>
          <w:lang w:val="en-GB"/>
        </w:rPr>
        <w:t xml:space="preserve"> iṟantōr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DEBA4C7" w14:textId="77777777" w:rsidR="0074055C" w:rsidRPr="004D5A2F" w:rsidRDefault="0074055C">
      <w:pPr>
        <w:pStyle w:val="Textbody"/>
        <w:spacing w:after="29" w:line="260" w:lineRule="exact"/>
        <w:jc w:val="both"/>
        <w:rPr>
          <w:rFonts w:ascii="Gandhari Unicode" w:hAnsi="Gandhari Unicode" w:cs="e-Tamil OTC"/>
          <w:noProof/>
          <w:lang w:val="en-GB"/>
        </w:rPr>
      </w:pPr>
    </w:p>
    <w:p w14:paraId="541D6A77" w14:textId="77777777" w:rsidR="0074055C" w:rsidRPr="004D5A2F" w:rsidRDefault="0074055C">
      <w:pPr>
        <w:pStyle w:val="Textbody"/>
        <w:spacing w:after="29" w:line="260" w:lineRule="exact"/>
        <w:jc w:val="both"/>
        <w:rPr>
          <w:rFonts w:ascii="Gandhari Unicode" w:hAnsi="Gandhari Unicode" w:cs="e-Tamil OTC"/>
          <w:noProof/>
          <w:lang w:val="en-GB"/>
        </w:rPr>
      </w:pPr>
    </w:p>
    <w:p w14:paraId="078A40F5" w14:textId="77777777" w:rsidR="0074055C" w:rsidRPr="004D5A2F" w:rsidRDefault="0074055C">
      <w:pPr>
        <w:pStyle w:val="Textbody"/>
        <w:spacing w:after="29" w:line="260" w:lineRule="exact"/>
        <w:jc w:val="both"/>
        <w:rPr>
          <w:rFonts w:ascii="Gandhari Unicode" w:hAnsi="Gandhari Unicode" w:cs="e-Tamil OTC"/>
          <w:noProof/>
          <w:lang w:val="en-GB"/>
        </w:rPr>
      </w:pPr>
    </w:p>
    <w:p w14:paraId="5DEAB5CB"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desolation by HER, who had changed in the time of separation, when pointing out the season to the confidante who was encouraging [her].</w:t>
      </w:r>
    </w:p>
    <w:p w14:paraId="104D0ED5" w14:textId="77777777" w:rsidR="0074055C" w:rsidRPr="004D5A2F" w:rsidRDefault="0074055C">
      <w:pPr>
        <w:pStyle w:val="Textbody"/>
        <w:spacing w:after="28" w:line="260" w:lineRule="exact"/>
        <w:jc w:val="both"/>
        <w:rPr>
          <w:rFonts w:ascii="Gandhari Unicode" w:hAnsi="Gandhari Unicode" w:cs="e-Tamil OTC"/>
          <w:noProof/>
          <w:lang w:val="en-GB"/>
        </w:rPr>
      </w:pPr>
    </w:p>
    <w:p w14:paraId="773EAB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height sky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water have- fullness pregnancy</w:t>
      </w:r>
    </w:p>
    <w:p w14:paraId="3A56F6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voice cloud bright glow twinkle(inf.)</w:t>
      </w:r>
    </w:p>
    <w:p w14:paraId="354002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hung-down darkened- loneliness take- evening</w:t>
      </w:r>
      <w:r w:rsidRPr="004D5A2F">
        <w:rPr>
          <w:rFonts w:ascii="Gandhari Unicode" w:hAnsi="Gandhari Unicode" w:cs="e-Tamil OTC"/>
          <w:noProof/>
          <w:position w:val="6"/>
          <w:lang w:val="en-GB"/>
        </w:rPr>
        <w:t>um</w:t>
      </w:r>
    </w:p>
    <w:p w14:paraId="73BC73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live friend coming-</w:t>
      </w:r>
    </w:p>
    <w:p w14:paraId="1FAC5F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lightning be-close- young breast be-pressed(inf.)</w:t>
      </w:r>
    </w:p>
    <w:p w14:paraId="32D76E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A067F" w14:textId="77777777" w:rsidR="0074055C" w:rsidRPr="004D5A2F" w:rsidRDefault="0074055C">
      <w:pPr>
        <w:pStyle w:val="Textbody"/>
        <w:spacing w:after="0"/>
        <w:jc w:val="both"/>
        <w:rPr>
          <w:rFonts w:ascii="Gandhari Unicode" w:hAnsi="Gandhari Unicode" w:cs="e-Tamil OTC"/>
          <w:noProof/>
          <w:lang w:val="en-GB"/>
        </w:rPr>
      </w:pPr>
    </w:p>
    <w:p w14:paraId="4EC7E351" w14:textId="77777777" w:rsidR="0074055C" w:rsidRPr="004D5A2F" w:rsidRDefault="0074055C">
      <w:pPr>
        <w:pStyle w:val="Textbody"/>
        <w:spacing w:after="0"/>
        <w:jc w:val="both"/>
        <w:rPr>
          <w:rFonts w:ascii="Gandhari Unicode" w:hAnsi="Gandhari Unicode" w:cs="e-Tamil OTC"/>
          <w:noProof/>
          <w:lang w:val="en-GB"/>
        </w:rPr>
      </w:pPr>
    </w:p>
    <w:p w14:paraId="65688892" w14:textId="77777777" w:rsidR="0074055C" w:rsidRPr="004D5A2F" w:rsidRDefault="00CF70BD">
      <w:pPr>
        <w:pStyle w:val="Textbody"/>
        <w:tabs>
          <w:tab w:val="left" w:pos="275"/>
        </w:tabs>
        <w:spacing w:after="29"/>
        <w:jc w:val="both"/>
        <w:rPr>
          <w:rFonts w:ascii="Gandhari Unicode" w:hAnsi="Gandhari Unicode" w:cs="e-Tamil OTC"/>
          <w:noProof/>
          <w:lang w:val="en-GB"/>
        </w:rPr>
      </w:pPr>
      <w:r w:rsidRPr="004D5A2F">
        <w:rPr>
          <w:rFonts w:ascii="Gandhari Unicode" w:hAnsi="Gandhari Unicode" w:cs="e-Tamil OTC"/>
          <w:noProof/>
          <w:lang w:val="en-GB"/>
        </w:rPr>
        <w:tab/>
        <w:t>Even in the evening full of loneliness,</w:t>
      </w:r>
    </w:p>
    <w:p w14:paraId="764C235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darkened by rain hanging down,</w:t>
      </w:r>
    </w:p>
    <w:p w14:paraId="61F422A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bright glow flickers from the cool-voiced cloud,</w:t>
      </w:r>
    </w:p>
    <w:p w14:paraId="6DE187E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fully pregnant with water in the distant high sky,</w:t>
      </w:r>
    </w:p>
    <w:p w14:paraId="0026933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has not come, oh friend,</w:t>
      </w:r>
    </w:p>
    <w:p w14:paraId="62EA5BC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[there] comes</w:t>
      </w:r>
      <w:r w:rsidRPr="004D5A2F">
        <w:rPr>
          <w:rStyle w:val="FootnoteReference"/>
          <w:rFonts w:ascii="Gandhari Unicode" w:hAnsi="Gandhari Unicode" w:cs="e-Tamil OTC"/>
          <w:noProof/>
          <w:lang w:val="en-GB"/>
        </w:rPr>
        <w:footnoteReference w:id="472"/>
      </w:r>
    </w:p>
    <w:p w14:paraId="53CECC7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the lightning, for my close young breast to be oppressed </w:t>
      </w:r>
      <w:r w:rsidRPr="004D5A2F">
        <w:rPr>
          <w:rFonts w:ascii="Gandhari Unicode" w:eastAsia="URW Palladio UNI" w:hAnsi="Gandhari Unicode" w:cs="e-Tamil OTC"/>
          <w:noProof/>
          <w:lang w:val="en-GB"/>
        </w:rPr>
        <w:t>–</w:t>
      </w:r>
    </w:p>
    <w:p w14:paraId="3F87A3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traversed the desert of unpleasant regions.</w:t>
      </w:r>
    </w:p>
    <w:p w14:paraId="51910DFA" w14:textId="77777777" w:rsidR="0074055C" w:rsidRPr="004D5A2F" w:rsidRDefault="0074055C">
      <w:pPr>
        <w:pStyle w:val="Textbody"/>
        <w:spacing w:after="0"/>
        <w:jc w:val="both"/>
        <w:rPr>
          <w:rFonts w:ascii="Gandhari Unicode" w:hAnsi="Gandhari Unicode" w:cs="e-Tamil OTC"/>
          <w:noProof/>
          <w:lang w:val="en-GB"/>
        </w:rPr>
      </w:pPr>
    </w:p>
    <w:p w14:paraId="44D20876" w14:textId="77777777" w:rsidR="0074055C" w:rsidRPr="004D5A2F" w:rsidRDefault="0074055C">
      <w:pPr>
        <w:pStyle w:val="Textbody"/>
        <w:spacing w:after="0"/>
        <w:jc w:val="both"/>
        <w:rPr>
          <w:rFonts w:ascii="Gandhari Unicode" w:hAnsi="Gandhari Unicode" w:cs="e-Tamil OTC"/>
          <w:noProof/>
          <w:lang w:val="en-GB"/>
        </w:rPr>
      </w:pPr>
    </w:p>
    <w:p w14:paraId="489B6C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w:t>
      </w:r>
    </w:p>
    <w:p w14:paraId="0D90495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he has not come, oh friend,</w:t>
      </w:r>
    </w:p>
    <w:p w14:paraId="735970A7"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he who has traversed the desert of unpleasant regions,</w:t>
      </w:r>
    </w:p>
    <w:p w14:paraId="4943BAC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so that my coming young breasts, close to lightning, will be </w:t>
      </w:r>
      <w:r w:rsidRPr="004D5A2F">
        <w:rPr>
          <w:rFonts w:ascii="Gandhari Unicode" w:hAnsi="Gandhari Unicode" w:cs="e-Tamil OTC"/>
          <w:noProof/>
          <w:lang w:val="en-GB"/>
        </w:rPr>
        <w:tab/>
        <w:t>squeezed.</w:t>
      </w:r>
      <w:r w:rsidRPr="004D5A2F">
        <w:rPr>
          <w:rStyle w:val="FootnoteReference"/>
          <w:rFonts w:ascii="Gandhari Unicode" w:hAnsi="Gandhari Unicode" w:cs="e-Tamil OTC"/>
          <w:noProof/>
          <w:lang w:val="en-GB"/>
        </w:rPr>
        <w:footnoteReference w:id="473"/>
      </w:r>
    </w:p>
    <w:p w14:paraId="4660D409"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0BB3272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வேளாதத்தன் (தும்பிசேர்கீரன்): </w:t>
      </w:r>
      <w:r w:rsidRPr="004D5A2F">
        <w:rPr>
          <w:rFonts w:ascii="Gandhari Unicode" w:hAnsi="Gandhari Unicode"/>
          <w:i w:val="0"/>
          <w:iCs w:val="0"/>
          <w:color w:val="auto"/>
        </w:rPr>
        <w:t>SHE</w:t>
      </w:r>
    </w:p>
    <w:p w14:paraId="72F1BA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3E886326" w14:textId="77777777" w:rsidR="0074055C" w:rsidRPr="004D5A2F" w:rsidRDefault="0074055C">
      <w:pPr>
        <w:pStyle w:val="Textbody"/>
        <w:spacing w:after="29"/>
        <w:jc w:val="both"/>
        <w:rPr>
          <w:rFonts w:ascii="Gandhari Unicode" w:hAnsi="Gandhari Unicode" w:cs="e-Tamil OTC"/>
          <w:noProof/>
          <w:lang w:val="en-GB"/>
        </w:rPr>
      </w:pPr>
    </w:p>
    <w:p w14:paraId="11507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எழுதரு மதியங் கடற்கண் டாஅங்</w:t>
      </w:r>
    </w:p>
    <w:p w14:paraId="567D5E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கொழுகுவெள் ளருவி யோங்குமலை நாடன்</w:t>
      </w:r>
    </w:p>
    <w:p w14:paraId="22B0DE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ஞாயி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றனையனென்</w:t>
      </w:r>
      <w:r w:rsidRPr="004D5A2F">
        <w:rPr>
          <w:rFonts w:ascii="Gandhari Unicode" w:hAnsi="Gandhari Unicode" w:cs="e-Tamil OTC"/>
          <w:noProof/>
          <w:cs/>
          <w:lang w:val="en-GB"/>
        </w:rPr>
        <w:t xml:space="preserve"> றோழி</w:t>
      </w:r>
    </w:p>
    <w:p w14:paraId="76624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நெருஞ்சி யனையவென் பெரும்பணைத் தோளே.</w:t>
      </w:r>
    </w:p>
    <w:p w14:paraId="339A7615" w14:textId="77777777" w:rsidR="0074055C" w:rsidRPr="004D5A2F" w:rsidRDefault="0074055C">
      <w:pPr>
        <w:pStyle w:val="Textbody"/>
        <w:spacing w:after="29"/>
        <w:jc w:val="both"/>
        <w:rPr>
          <w:rFonts w:ascii="Gandhari Unicode" w:hAnsi="Gandhari Unicode" w:cs="e-Tamil OTC"/>
          <w:noProof/>
          <w:lang w:val="en-GB"/>
        </w:rPr>
      </w:pPr>
    </w:p>
    <w:p w14:paraId="47B0D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ஞாயி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ஞாயிற் </w:t>
      </w:r>
      <w:r w:rsidRPr="004D5A2F">
        <w:rPr>
          <w:rFonts w:ascii="Gandhari Unicode" w:eastAsia="URW Palladio UNI" w:hAnsi="Gandhari Unicode" w:cs="e-Tamil OTC"/>
          <w:noProof/>
          <w:lang w:val="en-GB"/>
        </w:rPr>
        <w:t xml:space="preserve">L1, C1+3, G1+2, EA, I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றனையனென் </w:t>
      </w:r>
      <w:r w:rsidRPr="004D5A2F">
        <w:rPr>
          <w:rFonts w:ascii="Gandhari Unicode" w:hAnsi="Gandhari Unicode" w:cs="e-Tamil OTC"/>
          <w:noProof/>
          <w:lang w:val="en-GB"/>
        </w:rPr>
        <w:t xml:space="preserve">L1, C1+2+3, G1+2v, TV, EA, Cām.v; </w:t>
      </w:r>
      <w:r w:rsidRPr="004D5A2F">
        <w:rPr>
          <w:rFonts w:ascii="Gandhari Unicode" w:hAnsi="Gandhari Unicode" w:cs="e-Tamil OTC"/>
          <w:noProof/>
          <w:cs/>
          <w:lang w:val="en-GB"/>
        </w:rPr>
        <w:t xml:space="preserve">றனையன்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றனையவென் </w:t>
      </w:r>
      <w:r w:rsidRPr="004D5A2F">
        <w:rPr>
          <w:rFonts w:ascii="Gandhari Unicode" w:hAnsi="Gandhari Unicode" w:cs="e-Tamil OTC"/>
          <w:noProof/>
          <w:lang w:val="en-GB"/>
        </w:rPr>
        <w:t>G2</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 யனையவென்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நெருஞ்சி னையவென்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நெருஞ்சி னையனென் </w:t>
      </w:r>
      <w:r w:rsidRPr="004D5A2F">
        <w:rPr>
          <w:rFonts w:ascii="Gandhari Unicode" w:hAnsi="Gandhari Unicode" w:cs="e-Tamil OTC"/>
          <w:noProof/>
          <w:lang w:val="en-GB"/>
        </w:rPr>
        <w:t>C1</w:t>
      </w:r>
    </w:p>
    <w:p w14:paraId="66AE9BF4" w14:textId="77777777" w:rsidR="0074055C" w:rsidRPr="004D5A2F" w:rsidRDefault="0074055C">
      <w:pPr>
        <w:pStyle w:val="Textbody"/>
        <w:spacing w:after="29"/>
        <w:jc w:val="both"/>
        <w:rPr>
          <w:rFonts w:ascii="Gandhari Unicode" w:hAnsi="Gandhari Unicode" w:cs="e-Tamil OTC"/>
          <w:noProof/>
          <w:lang w:val="en-GB"/>
        </w:rPr>
      </w:pPr>
    </w:p>
    <w:p w14:paraId="53A1D4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eḻ</w:t>
      </w:r>
      <w:r w:rsidR="00516638" w:rsidRPr="004D5A2F">
        <w:rPr>
          <w:rFonts w:ascii="Gandhari Unicode" w:hAnsi="Gandhari Unicode" w:cs="e-Tamil OTC"/>
          <w:noProof/>
          <w:lang w:val="en-GB"/>
        </w:rPr>
        <w:t>u-</w:t>
      </w:r>
      <w:r w:rsidRPr="004D5A2F">
        <w:rPr>
          <w:rFonts w:ascii="Gandhari Unicode" w:hAnsi="Gandhari Unicode" w:cs="e-Tamil OTC"/>
          <w:noProof/>
          <w:lang w:val="en-GB"/>
        </w:rPr>
        <w:t>taru matiyam kaṭal kaṇṭāaṅ</w:t>
      </w:r>
      <w:r w:rsidR="00516638" w:rsidRPr="004D5A2F">
        <w:rPr>
          <w:rFonts w:ascii="Gandhari Unicode" w:hAnsi="Gandhari Unicode" w:cs="e-Tamil OTC"/>
          <w:noProof/>
          <w:lang w:val="en-GB"/>
        </w:rPr>
        <w:t>k*</w:t>
      </w:r>
    </w:p>
    <w:p w14:paraId="027186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oḻuku veḷ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aruvi </w:t>
      </w:r>
      <w:r w:rsidR="00516638" w:rsidRPr="004D5A2F">
        <w:rPr>
          <w:rFonts w:ascii="Gandhari Unicode" w:hAnsi="Gandhari Unicode" w:cs="e-Tamil OTC"/>
          <w:noProof/>
          <w:lang w:val="en-GB"/>
        </w:rPr>
        <w:t>~</w:t>
      </w:r>
      <w:r w:rsidRPr="004D5A2F">
        <w:rPr>
          <w:rFonts w:ascii="Gandhari Unicode" w:hAnsi="Gandhari Unicode" w:cs="e-Tamil OTC"/>
          <w:noProof/>
          <w:lang w:val="en-GB"/>
        </w:rPr>
        <w:t>ōṅku malai nāṭaṉ</w:t>
      </w:r>
    </w:p>
    <w:p w14:paraId="582F61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ñāyiṟ</w:t>
      </w:r>
      <w:r w:rsidR="005166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aṉaiyaṉ </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tōḻi</w:t>
      </w:r>
    </w:p>
    <w:p w14:paraId="2CB99D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neruñci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aṉaiya </w:t>
      </w:r>
      <w:r w:rsidR="00516638" w:rsidRPr="004D5A2F">
        <w:rPr>
          <w:rFonts w:ascii="Gandhari Unicode" w:hAnsi="Gandhari Unicode" w:cs="e-Tamil OTC"/>
          <w:noProof/>
          <w:lang w:val="en-GB"/>
        </w:rPr>
        <w:t>~</w:t>
      </w:r>
      <w:r w:rsidRPr="004D5A2F">
        <w:rPr>
          <w:rFonts w:ascii="Gandhari Unicode" w:hAnsi="Gandhari Unicode" w:cs="e-Tamil OTC"/>
          <w:noProof/>
          <w:lang w:val="en-GB"/>
        </w:rPr>
        <w:t>eṉ perum paṇai</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r w:rsidR="00516638" w:rsidRPr="004D5A2F">
        <w:rPr>
          <w:rFonts w:ascii="Gandhari Unicode" w:hAnsi="Gandhari Unicode" w:cs="e-Tamil OTC"/>
          <w:noProof/>
          <w:lang w:val="en-GB"/>
        </w:rPr>
        <w:t>-</w:t>
      </w:r>
      <w:r w:rsidRPr="004D5A2F">
        <w:rPr>
          <w:rFonts w:ascii="Gandhari Unicode" w:hAnsi="Gandhari Unicode" w:cs="e-Tamil OTC"/>
          <w:noProof/>
          <w:lang w:val="en-GB"/>
        </w:rPr>
        <w:t>ē.</w:t>
      </w:r>
    </w:p>
    <w:p w14:paraId="67D1392B" w14:textId="77777777" w:rsidR="0074055C" w:rsidRPr="004D5A2F" w:rsidRDefault="0074055C">
      <w:pPr>
        <w:pStyle w:val="Textbody"/>
        <w:spacing w:after="29" w:line="260" w:lineRule="exact"/>
        <w:jc w:val="both"/>
        <w:rPr>
          <w:rFonts w:ascii="Gandhari Unicode" w:hAnsi="Gandhari Unicode" w:cs="e-Tamil OTC"/>
          <w:noProof/>
          <w:lang w:val="en-GB"/>
        </w:rPr>
      </w:pPr>
    </w:p>
    <w:p w14:paraId="608B1FEE" w14:textId="77777777" w:rsidR="0074055C" w:rsidRPr="004D5A2F" w:rsidRDefault="0074055C">
      <w:pPr>
        <w:pStyle w:val="Textbody"/>
        <w:spacing w:after="29" w:line="260" w:lineRule="exact"/>
        <w:jc w:val="both"/>
        <w:rPr>
          <w:rFonts w:ascii="Gandhari Unicode" w:hAnsi="Gandhari Unicode" w:cs="e-Tamil OTC"/>
          <w:noProof/>
          <w:lang w:val="en-GB"/>
        </w:rPr>
      </w:pPr>
    </w:p>
    <w:p w14:paraId="5454C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DEC19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23B60312" w14:textId="77777777" w:rsidR="0074055C" w:rsidRPr="004D5A2F" w:rsidRDefault="0074055C">
      <w:pPr>
        <w:pStyle w:val="Textbody"/>
        <w:spacing w:after="29" w:line="260" w:lineRule="exact"/>
        <w:jc w:val="both"/>
        <w:rPr>
          <w:rFonts w:ascii="Gandhari Unicode" w:hAnsi="Gandhari Unicode" w:cs="e-Tamil OTC"/>
          <w:noProof/>
          <w:lang w:val="en-GB"/>
        </w:rPr>
      </w:pPr>
    </w:p>
    <w:p w14:paraId="18A08004" w14:textId="77777777" w:rsidR="0074055C" w:rsidRPr="004D5A2F" w:rsidRDefault="0051663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rise- give- moon sea seen-</w:t>
      </w:r>
      <w:r w:rsidR="00CF70BD" w:rsidRPr="004D5A2F">
        <w:rPr>
          <w:rFonts w:ascii="Gandhari Unicode" w:hAnsi="Gandhari Unicode" w:cs="e-Tamil OTC"/>
          <w:noProof/>
          <w:lang w:val="en-GB"/>
        </w:rPr>
        <w:t>like</w:t>
      </w:r>
    </w:p>
    <w:p w14:paraId="605BCE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 white waterfall high mountain land-he</w:t>
      </w:r>
    </w:p>
    <w:p w14:paraId="3D1F34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sun such-he my- friend</w:t>
      </w:r>
    </w:p>
    <w:p w14:paraId="713354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Neruñci(-plant) such-they(n.pl.) my(obl.) big bamboo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948A1B9" w14:textId="77777777" w:rsidR="0074055C" w:rsidRPr="004D5A2F" w:rsidRDefault="0074055C">
      <w:pPr>
        <w:pStyle w:val="Textbody"/>
        <w:spacing w:after="29"/>
        <w:jc w:val="both"/>
        <w:rPr>
          <w:rFonts w:ascii="Gandhari Unicode" w:hAnsi="Gandhari Unicode" w:cs="e-Tamil OTC"/>
          <w:noProof/>
          <w:lang w:val="en-GB"/>
        </w:rPr>
      </w:pPr>
    </w:p>
    <w:p w14:paraId="5271160A" w14:textId="77777777" w:rsidR="0074055C" w:rsidRPr="004D5A2F" w:rsidRDefault="0074055C">
      <w:pPr>
        <w:pStyle w:val="Textbody"/>
        <w:spacing w:after="29"/>
        <w:jc w:val="both"/>
        <w:rPr>
          <w:rFonts w:ascii="Gandhari Unicode" w:hAnsi="Gandhari Unicode" w:cs="e-Tamil OTC"/>
          <w:noProof/>
          <w:lang w:val="en-GB"/>
        </w:rPr>
      </w:pPr>
    </w:p>
    <w:p w14:paraId="576763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land of high mountains with flowing white waterfalls,</w:t>
      </w:r>
    </w:p>
    <w:p w14:paraId="3468198D"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as if seeing the moon ascend from the sea,</w:t>
      </w:r>
    </w:p>
    <w:p w14:paraId="18A8F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[is] like the sun, friend,</w:t>
      </w:r>
    </w:p>
    <w:p w14:paraId="25DA8A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like Neruñci my big bamboo shoulders.</w:t>
      </w:r>
    </w:p>
    <w:p w14:paraId="4BED88A1" w14:textId="77777777" w:rsidR="0074055C" w:rsidRPr="004D5A2F" w:rsidRDefault="0074055C">
      <w:pPr>
        <w:pStyle w:val="Textbody"/>
        <w:spacing w:after="0"/>
        <w:jc w:val="both"/>
        <w:rPr>
          <w:rFonts w:ascii="Gandhari Unicode" w:hAnsi="Gandhari Unicode" w:cs="e-Tamil OTC"/>
          <w:noProof/>
          <w:lang w:val="en-GB"/>
        </w:rPr>
      </w:pPr>
    </w:p>
    <w:p w14:paraId="729F65C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8103C3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தும்பிசேர் கீரன்: </w:t>
      </w:r>
      <w:r w:rsidRPr="004D5A2F">
        <w:rPr>
          <w:rFonts w:ascii="Gandhari Unicode" w:hAnsi="Gandhari Unicode"/>
          <w:i w:val="0"/>
          <w:iCs w:val="0"/>
          <w:color w:val="auto"/>
        </w:rPr>
        <w:t>SHE</w:t>
      </w:r>
    </w:p>
    <w:p w14:paraId="51E3C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B0E3092" w14:textId="77777777" w:rsidR="0074055C" w:rsidRPr="004D5A2F" w:rsidRDefault="0074055C">
      <w:pPr>
        <w:pStyle w:val="Textbody"/>
        <w:spacing w:after="29"/>
        <w:jc w:val="both"/>
        <w:rPr>
          <w:rFonts w:ascii="Gandhari Unicode" w:hAnsi="Gandhari Unicode" w:cs="e-Tamil OTC"/>
          <w:noProof/>
          <w:lang w:val="en-GB"/>
        </w:rPr>
      </w:pPr>
    </w:p>
    <w:p w14:paraId="5A6A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ஆய்வளை </w:t>
      </w:r>
      <w:r w:rsidRPr="004D5A2F">
        <w:rPr>
          <w:rFonts w:ascii="Gandhari Unicode" w:hAnsi="Gandhari Unicode" w:cs="e-Tamil OTC"/>
          <w:noProof/>
          <w:u w:val="wave"/>
          <w:cs/>
          <w:lang w:val="en-GB"/>
        </w:rPr>
        <w:t>ஞெகிழவு</w:t>
      </w:r>
      <w:r w:rsidRPr="004D5A2F">
        <w:rPr>
          <w:rFonts w:ascii="Gandhari Unicode" w:hAnsi="Gandhari Unicode" w:cs="e-Tamil OTC"/>
          <w:noProof/>
          <w:cs/>
          <w:lang w:val="en-GB"/>
        </w:rPr>
        <w:t xml:space="preserve"> மயர்வுமெய் </w:t>
      </w:r>
      <w:r w:rsidRPr="004D5A2F">
        <w:rPr>
          <w:rFonts w:ascii="Gandhari Unicode" w:hAnsi="Gandhari Unicode" w:cs="e-Tamil OTC"/>
          <w:noProof/>
          <w:u w:val="wave"/>
          <w:cs/>
          <w:lang w:val="en-GB"/>
        </w:rPr>
        <w:t>நிறுப்பவு</w:t>
      </w:r>
    </w:p>
    <w:p w14:paraId="3297B2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நோய்மலி வருத்த மன்னை யறியி</w:t>
      </w:r>
    </w:p>
    <w:p w14:paraId="00A669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னுளெனோ</w:t>
      </w:r>
      <w:r w:rsidRPr="004D5A2F">
        <w:rPr>
          <w:rFonts w:ascii="Gandhari Unicode" w:hAnsi="Gandhari Unicode" w:cs="e-Tamil OTC"/>
          <w:noProof/>
          <w:cs/>
          <w:lang w:val="en-GB"/>
        </w:rPr>
        <w:t xml:space="preserve"> வாழி தோழி விளியா</w:t>
      </w:r>
    </w:p>
    <w:p w14:paraId="0B2C3C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துரவுக்கடல் </w:t>
      </w:r>
      <w:r w:rsidRPr="004D5A2F">
        <w:rPr>
          <w:rFonts w:ascii="Gandhari Unicode" w:hAnsi="Gandhari Unicode" w:cs="e-Tamil OTC"/>
          <w:noProof/>
          <w:u w:val="wave"/>
          <w:cs/>
          <w:lang w:val="en-GB"/>
        </w:rPr>
        <w:t>பொருத</w:t>
      </w:r>
      <w:r w:rsidRPr="004D5A2F">
        <w:rPr>
          <w:rFonts w:ascii="Gandhari Unicode" w:hAnsi="Gandhari Unicode" w:cs="e-Tamil OTC"/>
          <w:noProof/>
          <w:cs/>
          <w:lang w:val="en-GB"/>
        </w:rPr>
        <w:t xml:space="preserve"> விரவுமண லடைகரை</w:t>
      </w:r>
    </w:p>
    <w:p w14:paraId="3B23C5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யோரை மகளி </w:t>
      </w:r>
      <w:r w:rsidRPr="004D5A2F">
        <w:rPr>
          <w:rFonts w:ascii="Gandhari Unicode" w:hAnsi="Gandhari Unicode" w:cs="e-Tamil OTC"/>
          <w:noProof/>
          <w:u w:val="wave"/>
          <w:cs/>
          <w:lang w:val="en-GB"/>
        </w:rPr>
        <w:t>ரோராங்</w:t>
      </w:r>
      <w:r w:rsidRPr="004D5A2F">
        <w:rPr>
          <w:rFonts w:ascii="Gandhari Unicode" w:hAnsi="Gandhari Unicode" w:cs="e-Tamil OTC"/>
          <w:noProof/>
          <w:cs/>
          <w:lang w:val="en-GB"/>
        </w:rPr>
        <w:t xml:space="preserve"> காட்ட</w:t>
      </w:r>
    </w:p>
    <w:p w14:paraId="666E01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வாய்ந்த வலவன் றுன்புறு துனைப்பரி</w:t>
      </w:r>
    </w:p>
    <w:p w14:paraId="252B95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யோங்குவரல்</w:t>
      </w:r>
      <w:r w:rsidRPr="004D5A2F">
        <w:rPr>
          <w:rFonts w:ascii="Gandhari Unicode" w:hAnsi="Gandhari Unicode" w:cs="e-Tamil OTC"/>
          <w:noProof/>
          <w:cs/>
          <w:lang w:val="en-GB"/>
        </w:rPr>
        <w:t xml:space="preserve"> விரிதிரை களையுந்</w:t>
      </w:r>
    </w:p>
    <w:p w14:paraId="141A3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துறைவன் சொல்லோ பிறவா யினவே.</w:t>
      </w:r>
    </w:p>
    <w:p w14:paraId="4BBE5F2A" w14:textId="77777777" w:rsidR="0074055C" w:rsidRPr="004D5A2F" w:rsidRDefault="0074055C">
      <w:pPr>
        <w:pStyle w:val="Textbody"/>
        <w:spacing w:after="29"/>
        <w:jc w:val="both"/>
        <w:rPr>
          <w:rFonts w:ascii="Gandhari Unicode" w:hAnsi="Gandhari Unicode" w:cs="e-Tamil OTC"/>
          <w:noProof/>
          <w:lang w:val="en-GB"/>
        </w:rPr>
      </w:pPr>
    </w:p>
    <w:p w14:paraId="6155A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[missing in G1+2]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ஞெகிழவு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நெகிழவு </w:t>
      </w:r>
      <w:r w:rsidRPr="004D5A2F">
        <w:rPr>
          <w:rFonts w:ascii="Gandhari Unicode" w:eastAsia="URW Palladio UNI" w:hAnsi="Gandhari Unicode" w:cs="e-Tamil OTC"/>
          <w:noProof/>
          <w:lang w:val="en-GB"/>
        </w:rPr>
        <w:t xml:space="preserve">L1, C1, EA, I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மயர்வுமெய்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மயாஅமெய்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நிறுப்பவு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நிற்பவு </w:t>
      </w:r>
      <w:r w:rsidRPr="004D5A2F">
        <w:rPr>
          <w:rFonts w:ascii="Gandhari Unicode" w:hAnsi="Gandhari Unicode" w:cs="e-Tamil OTC"/>
          <w:noProof/>
          <w:lang w:val="en-GB"/>
        </w:rPr>
        <w:t xml:space="preserve">L1, C1+3,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C2v+3, Cām.;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துரவுக்கடல் பொருத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துரவுக் கடல்பொரு </w:t>
      </w:r>
      <w:r w:rsidRPr="004D5A2F">
        <w:rPr>
          <w:rFonts w:ascii="Gandhari Unicode" w:hAnsi="Gandhari Unicode" w:cs="e-Tamil OTC"/>
          <w:noProof/>
          <w:lang w:val="en-GB"/>
        </w:rPr>
        <w:t xml:space="preserve">L1, C1, EA, I, AT; </w:t>
      </w:r>
      <w:r w:rsidRPr="004D5A2F">
        <w:rPr>
          <w:rFonts w:ascii="Gandhari Unicode" w:hAnsi="Gandhari Unicode" w:cs="e-Tamil OTC"/>
          <w:noProof/>
          <w:cs/>
          <w:lang w:val="en-GB"/>
        </w:rPr>
        <w:t xml:space="preserve">துரவுக் கடல்பொறா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ரோராங்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ரோராங்கு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C3, EA, AT;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I,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துனைப்பரி </w:t>
      </w:r>
      <w:r w:rsidRPr="004D5A2F">
        <w:rPr>
          <w:rFonts w:ascii="Gandhari Unicode" w:hAnsi="Gandhari Unicode" w:cs="e-Tamil OTC"/>
          <w:noProof/>
          <w:lang w:val="en-GB"/>
        </w:rPr>
        <w:t xml:space="preserve">L1, C1+2+3, EA, Cām.v; </w:t>
      </w:r>
      <w:r w:rsidRPr="004D5A2F">
        <w:rPr>
          <w:rFonts w:ascii="Gandhari Unicode" w:hAnsi="Gandhari Unicode" w:cs="e-Tamil OTC"/>
          <w:noProof/>
          <w:cs/>
          <w:lang w:val="en-GB"/>
        </w:rPr>
        <w:t xml:space="preserve">துனைபரி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யோங்குவா லருவி </w:t>
      </w:r>
      <w:r w:rsidRPr="004D5A2F">
        <w:rPr>
          <w:rFonts w:ascii="Gandhari Unicode" w:hAnsi="Gandhari Unicode" w:cs="e-Tamil OTC"/>
          <w:noProof/>
          <w:lang w:val="en-GB"/>
        </w:rPr>
        <w:t xml:space="preserve">C1+3, EA, I, AT; </w:t>
      </w:r>
      <w:r w:rsidRPr="004D5A2F">
        <w:rPr>
          <w:rFonts w:ascii="Gandhari Unicode" w:hAnsi="Gandhari Unicode" w:cs="e-Tamil OTC"/>
          <w:noProof/>
          <w:cs/>
          <w:lang w:val="en-GB"/>
        </w:rPr>
        <w:t xml:space="preserve">யோங்கு வாலரு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வோங்குவரல்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சொன்னனி </w:t>
      </w:r>
      <w:r w:rsidRPr="004D5A2F">
        <w:rPr>
          <w:rFonts w:ascii="Gandhari Unicode" w:hAnsi="Gandhari Unicode" w:cs="e-Tamil OTC"/>
          <w:noProof/>
          <w:lang w:val="en-GB"/>
        </w:rPr>
        <w:t>AT, Cām.v</w:t>
      </w:r>
    </w:p>
    <w:p w14:paraId="2CE826B9" w14:textId="77777777" w:rsidR="0074055C" w:rsidRPr="004D5A2F" w:rsidRDefault="0074055C">
      <w:pPr>
        <w:pStyle w:val="Textbody"/>
        <w:spacing w:after="29"/>
        <w:jc w:val="both"/>
        <w:rPr>
          <w:rFonts w:ascii="Gandhari Unicode" w:hAnsi="Gandhari Unicode" w:cs="e-Tamil OTC"/>
          <w:noProof/>
          <w:lang w:val="en-GB"/>
        </w:rPr>
      </w:pPr>
    </w:p>
    <w:p w14:paraId="612251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āy vaḷai </w:t>
      </w:r>
      <w:r w:rsidRPr="004D5A2F">
        <w:rPr>
          <w:rFonts w:ascii="Gandhari Unicode" w:hAnsi="Gandhari Unicode" w:cs="e-Tamil OTC"/>
          <w:i/>
          <w:iCs/>
          <w:noProof/>
          <w:lang w:val="en-GB"/>
        </w:rPr>
        <w:t>ñekiḻa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ayarvu mey </w:t>
      </w:r>
      <w:r w:rsidRPr="004D5A2F">
        <w:rPr>
          <w:rFonts w:ascii="Gandhari Unicode" w:hAnsi="Gandhari Unicode" w:cs="e-Tamil OTC"/>
          <w:i/>
          <w:iCs/>
          <w:noProof/>
          <w:lang w:val="en-GB"/>
        </w:rPr>
        <w:t>niṟuppa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7C9636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nōy mali varuttam aṉṉai </w:t>
      </w:r>
      <w:r w:rsidR="002D4222" w:rsidRPr="004D5A2F">
        <w:rPr>
          <w:rFonts w:ascii="Gandhari Unicode" w:hAnsi="Gandhari Unicode" w:cs="e-Tamil OTC"/>
          <w:noProof/>
          <w:lang w:val="en-GB"/>
        </w:rPr>
        <w:t>~</w:t>
      </w:r>
      <w:r w:rsidRPr="004D5A2F">
        <w:rPr>
          <w:rFonts w:ascii="Gandhari Unicode" w:hAnsi="Gandhari Unicode" w:cs="e-Tamil OTC"/>
          <w:noProof/>
          <w:lang w:val="en-GB"/>
        </w:rPr>
        <w:t>aṟiyiṉ</w:t>
      </w:r>
    </w:p>
    <w:p w14:paraId="29A9B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uḷeṉ</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vāḻi tōḻi viḷiyā</w:t>
      </w:r>
    </w:p>
    <w:p w14:paraId="6FF4B6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turavu</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kaṭal </w:t>
      </w:r>
      <w:r w:rsidRPr="004D5A2F">
        <w:rPr>
          <w:rFonts w:ascii="Gandhari Unicode" w:hAnsi="Gandhari Unicode" w:cs="e-Tamil OTC"/>
          <w:i/>
          <w:iCs/>
          <w:noProof/>
          <w:lang w:val="en-GB"/>
        </w:rPr>
        <w:t>poruta</w:t>
      </w:r>
      <w:r w:rsidRPr="004D5A2F">
        <w:rPr>
          <w:rFonts w:ascii="Gandhari Unicode" w:hAnsi="Gandhari Unicode" w:cs="e-Tamil OTC"/>
          <w:noProof/>
          <w:lang w:val="en-GB"/>
        </w:rPr>
        <w:t xml:space="preserve"> viravu maṇal aṭai karai</w:t>
      </w:r>
    </w:p>
    <w:p w14:paraId="1A0391E1"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ōrai makaḷir ōr</w:t>
      </w:r>
      <w:r w:rsidR="00EC178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āṅku </w:t>
      </w:r>
      <w:r w:rsidR="00CF70BD" w:rsidRPr="004D5A2F">
        <w:rPr>
          <w:rFonts w:ascii="Gandhari Unicode" w:hAnsi="Gandhari Unicode" w:cs="e-Tamil OTC"/>
          <w:i/>
          <w:iCs/>
          <w:noProof/>
          <w:lang w:val="en-GB"/>
        </w:rPr>
        <w:t>āṭṭa</w:t>
      </w:r>
    </w:p>
    <w:p w14:paraId="160024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āynta valavaṉ tuṉp</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uṟu tuṉai</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pari</w:t>
      </w:r>
    </w:p>
    <w:p w14:paraId="1E90B1EE"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ōṅku </w:t>
      </w:r>
      <w:r w:rsidR="00CF70BD" w:rsidRPr="004D5A2F">
        <w:rPr>
          <w:rFonts w:ascii="Gandhari Unicode" w:hAnsi="Gandhari Unicode" w:cs="e-Tamil OTC"/>
          <w:i/>
          <w:iCs/>
          <w:noProof/>
          <w:lang w:val="en-GB"/>
        </w:rPr>
        <w:t>varal viri</w:t>
      </w:r>
      <w:r w:rsidR="00CF70BD" w:rsidRPr="004D5A2F">
        <w:rPr>
          <w:rFonts w:ascii="Gandhari Unicode" w:hAnsi="Gandhari Unicode" w:cs="e-Tamil OTC"/>
          <w:noProof/>
          <w:lang w:val="en-GB"/>
        </w:rPr>
        <w:t xml:space="preserve"> tirai kaḷaiyum</w:t>
      </w:r>
    </w:p>
    <w:p w14:paraId="3006A8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tuṟaivaṉ col</w:t>
      </w:r>
      <w:r w:rsidR="002D4222" w:rsidRPr="004D5A2F">
        <w:rPr>
          <w:rFonts w:ascii="Gandhari Unicode" w:hAnsi="Gandhari Unicode" w:cs="e-Tamil OTC"/>
          <w:noProof/>
          <w:lang w:val="en-GB"/>
        </w:rPr>
        <w:t>-+</w:t>
      </w:r>
      <w:r w:rsidRPr="004D5A2F">
        <w:rPr>
          <w:rFonts w:ascii="Gandhari Unicode" w:hAnsi="Gandhari Unicode" w:cs="e-Tamil OTC"/>
          <w:noProof/>
          <w:lang w:val="en-GB"/>
        </w:rPr>
        <w:t>ō piṟa āyiṉa</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0A824E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4138A9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8AC3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3B32F9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you are changing [while </w:t>
      </w:r>
      <w:r w:rsidR="00EC178C" w:rsidRPr="004D5A2F">
        <w:rPr>
          <w:rFonts w:ascii="Gandhari Unicode" w:hAnsi="Gandhari Unicode" w:cs="e-Tamil OTC"/>
          <w:noProof/>
          <w:lang w:val="en-GB"/>
        </w:rPr>
        <w:t>awaiting] the time of marriage.”</w:t>
      </w:r>
    </w:p>
    <w:p w14:paraId="5C349DFF" w14:textId="77777777" w:rsidR="0074055C" w:rsidRPr="004D5A2F" w:rsidRDefault="0074055C">
      <w:pPr>
        <w:pStyle w:val="Textbody"/>
        <w:spacing w:after="29" w:line="260" w:lineRule="exact"/>
        <w:jc w:val="both"/>
        <w:rPr>
          <w:rFonts w:ascii="Gandhari Unicode" w:hAnsi="Gandhari Unicode" w:cs="e-Tamil OTC"/>
          <w:noProof/>
          <w:lang w:val="en-GB"/>
        </w:rPr>
      </w:pPr>
    </w:p>
    <w:p w14:paraId="699E35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 bangle become-loose(inf.)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forgetfulness body weigh</w:t>
      </w:r>
      <w:r w:rsidRPr="004D5A2F">
        <w:rPr>
          <w:rFonts w:ascii="Gandhari Unicode" w:hAnsi="Gandhari Unicode" w:cs="e-Tamil OTC"/>
          <w:noProof/>
          <w:position w:val="6"/>
          <w:lang w:val="en-GB"/>
        </w:rPr>
        <w:t>um</w:t>
      </w:r>
    </w:p>
    <w:p w14:paraId="7565F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become-much- suffering mother know-if</w:t>
      </w:r>
    </w:p>
    <w:p w14:paraId="6503D7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I-am</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friend perish-not</w:t>
      </w:r>
    </w:p>
    <w:p w14:paraId="5F6C55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power sea struck- mix- sand settle- shore</w:t>
      </w:r>
    </w:p>
    <w:p w14:paraId="5A1FA8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women one like drive-away(inf.)</w:t>
      </w:r>
    </w:p>
    <w:p w14:paraId="0BA1BA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selected- crab distress have- haste- motion</w:t>
      </w:r>
    </w:p>
    <w:p w14:paraId="56792E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be-high- coming expand- wave removing-</w:t>
      </w:r>
    </w:p>
    <w:p w14:paraId="01EE55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ghat-he word</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other(n.pl.) they-became(n.pl.)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52A9" w14:textId="77777777" w:rsidR="0074055C" w:rsidRPr="004D5A2F" w:rsidRDefault="0074055C">
      <w:pPr>
        <w:pStyle w:val="Textbody"/>
        <w:spacing w:after="29"/>
        <w:jc w:val="both"/>
        <w:rPr>
          <w:rFonts w:ascii="Gandhari Unicode" w:hAnsi="Gandhari Unicode" w:cs="e-Tamil OTC"/>
          <w:noProof/>
          <w:lang w:val="en-GB"/>
        </w:rPr>
      </w:pPr>
    </w:p>
    <w:p w14:paraId="0439E45C" w14:textId="77777777" w:rsidR="0074055C" w:rsidRPr="004D5A2F" w:rsidRDefault="0074055C">
      <w:pPr>
        <w:pStyle w:val="Textbody"/>
        <w:spacing w:after="29"/>
        <w:rPr>
          <w:rFonts w:ascii="Gandhari Unicode" w:hAnsi="Gandhari Unicode" w:cs="e-Tamil OTC"/>
          <w:noProof/>
          <w:lang w:val="en-GB"/>
        </w:rPr>
      </w:pPr>
    </w:p>
    <w:p w14:paraId="3BFA421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choice bangles become loose</w:t>
      </w:r>
    </w:p>
    <w:p w14:paraId="0AC532D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body weighs forgetfulness,</w:t>
      </w:r>
    </w:p>
    <w:p w14:paraId="4A3BF9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if mother gets to know of [this] painful, great suffering,</w:t>
      </w:r>
    </w:p>
    <w:p w14:paraId="79D077F1"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am I [still], oh friend?</w:t>
      </w:r>
    </w:p>
    <w:p w14:paraId="4D9651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words of the man from the ghat,</w:t>
      </w:r>
    </w:p>
    <w:p w14:paraId="1ABE028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 waves, that come in high, snatch away</w:t>
      </w:r>
    </w:p>
    <w:p w14:paraId="0674100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distressed hasty motion of crabs selected</w:t>
      </w:r>
    </w:p>
    <w:p w14:paraId="2D96756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to be chased like one by women in play,</w:t>
      </w:r>
    </w:p>
    <w:p w14:paraId="0022494F"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shore where mixed sands settle,</w:t>
      </w:r>
    </w:p>
    <w:p w14:paraId="3E631638"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incessantly beaten by the powerful sea?</w:t>
      </w:r>
    </w:p>
    <w:p w14:paraId="7A5836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They have become different.</w:t>
      </w:r>
    </w:p>
    <w:p w14:paraId="253DA051" w14:textId="77777777" w:rsidR="0074055C" w:rsidRPr="004D5A2F" w:rsidRDefault="0074055C">
      <w:pPr>
        <w:pStyle w:val="Textbody"/>
        <w:spacing w:after="0"/>
        <w:jc w:val="both"/>
        <w:rPr>
          <w:rFonts w:ascii="Gandhari Unicode" w:hAnsi="Gandhari Unicode" w:cs="e-Tamil OTC"/>
          <w:noProof/>
          <w:lang w:val="en-GB"/>
        </w:rPr>
      </w:pPr>
    </w:p>
    <w:p w14:paraId="483C09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42502D0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கண்டரதத்தன்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கண்டரகத்தன்):</w:t>
      </w:r>
      <w:r w:rsidR="0080405C"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18DB2F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கிழத்தியைத் தோழி வற்புறுத்தியது.</w:t>
      </w:r>
    </w:p>
    <w:p w14:paraId="2BC17936" w14:textId="77777777" w:rsidR="0074055C" w:rsidRPr="004D5A2F" w:rsidRDefault="0074055C">
      <w:pPr>
        <w:pStyle w:val="Textbody"/>
        <w:spacing w:after="29"/>
        <w:jc w:val="both"/>
        <w:rPr>
          <w:rFonts w:ascii="Gandhari Unicode" w:hAnsi="Gandhari Unicode" w:cs="e-Tamil OTC"/>
          <w:noProof/>
          <w:lang w:val="en-GB"/>
        </w:rPr>
      </w:pPr>
    </w:p>
    <w:p w14:paraId="3853D3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புரிமட மரையான் கருநரை நல்லேறு</w:t>
      </w:r>
    </w:p>
    <w:p w14:paraId="02DD0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தீம்புளி நெல்லி மாந்தி யயலது</w:t>
      </w:r>
    </w:p>
    <w:p w14:paraId="74B9FB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தேம்பாய்</w:t>
      </w:r>
      <w:r w:rsidRPr="004D5A2F">
        <w:rPr>
          <w:rFonts w:ascii="Gandhari Unicode" w:hAnsi="Gandhari Unicode" w:cs="e-Tamil OTC"/>
          <w:noProof/>
          <w:cs/>
          <w:lang w:val="en-GB"/>
        </w:rPr>
        <w:t xml:space="preserve"> மாமலர் நடுங்க வெய்துயிர்த்</w:t>
      </w:r>
    </w:p>
    <w:p w14:paraId="1DFAE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தோங்குமலைப் பைஞ்சுனை பருகு நாட</w:t>
      </w:r>
    </w:p>
    <w:p w14:paraId="3ED53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னம்மைவிட் டமையுமோ மற்றே கைம்மிக</w:t>
      </w:r>
    </w:p>
    <w:p w14:paraId="15FEAB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வடபுல வாடைக் கழிமழை</w:t>
      </w:r>
    </w:p>
    <w:p w14:paraId="6603D8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தென்புலம் படருந் தண்பனி நாளே.</w:t>
      </w:r>
    </w:p>
    <w:p w14:paraId="3C93C224" w14:textId="77777777" w:rsidR="0074055C" w:rsidRPr="004D5A2F" w:rsidRDefault="0074055C">
      <w:pPr>
        <w:pStyle w:val="Textbody"/>
        <w:spacing w:after="29"/>
        <w:jc w:val="both"/>
        <w:rPr>
          <w:rFonts w:ascii="Gandhari Unicode" w:hAnsi="Gandhari Unicode" w:cs="e-Tamil OTC"/>
          <w:noProof/>
          <w:lang w:val="en-GB"/>
        </w:rPr>
      </w:pPr>
    </w:p>
    <w:p w14:paraId="0B8BBD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[G1+2 are mis-numbering from 317 (counted as 316) onwards]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தீம்புளி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தீம்புலி </w:t>
      </w:r>
      <w:r w:rsidRPr="004D5A2F">
        <w:rPr>
          <w:rFonts w:ascii="Gandhari Unicode" w:eastAsia="URW Palladio UNI" w:hAnsi="Gandhari Unicode" w:cs="e-Tamil OTC"/>
          <w:noProof/>
          <w:lang w:val="en-GB"/>
        </w:rPr>
        <w:t>L1, C1+3, 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நடுங்க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நடுக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னம்மைவிட்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நம்மைவிட்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C2v</w:t>
      </w:r>
    </w:p>
    <w:p w14:paraId="0AEE5949" w14:textId="77777777" w:rsidR="0074055C" w:rsidRPr="004D5A2F" w:rsidRDefault="0074055C">
      <w:pPr>
        <w:pStyle w:val="Textbody"/>
        <w:spacing w:after="29"/>
        <w:jc w:val="both"/>
        <w:rPr>
          <w:rFonts w:ascii="Gandhari Unicode" w:hAnsi="Gandhari Unicode" w:cs="e-Tamil OTC"/>
          <w:noProof/>
          <w:lang w:val="en-GB"/>
        </w:rPr>
      </w:pPr>
    </w:p>
    <w:p w14:paraId="74E40D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puri maṭa maraiyāṉ karu narai nal </w:t>
      </w:r>
      <w:r w:rsidR="002D4222" w:rsidRPr="004D5A2F">
        <w:rPr>
          <w:rFonts w:ascii="Gandhari Unicode" w:hAnsi="Gandhari Unicode" w:cs="e-Tamil OTC"/>
          <w:noProof/>
          <w:lang w:val="en-GB"/>
        </w:rPr>
        <w:t>+</w:t>
      </w:r>
      <w:r w:rsidRPr="004D5A2F">
        <w:rPr>
          <w:rFonts w:ascii="Gandhari Unicode" w:hAnsi="Gandhari Unicode" w:cs="e-Tamil OTC"/>
          <w:noProof/>
          <w:lang w:val="en-GB"/>
        </w:rPr>
        <w:t>ēṟu</w:t>
      </w:r>
    </w:p>
    <w:p w14:paraId="6BF33C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tīm puḷi nelli mānti </w:t>
      </w:r>
      <w:r w:rsidR="002D4222" w:rsidRPr="004D5A2F">
        <w:rPr>
          <w:rFonts w:ascii="Gandhari Unicode" w:hAnsi="Gandhari Unicode" w:cs="e-Tamil OTC"/>
          <w:noProof/>
          <w:lang w:val="en-GB"/>
        </w:rPr>
        <w:t>~</w:t>
      </w:r>
      <w:r w:rsidRPr="004D5A2F">
        <w:rPr>
          <w:rFonts w:ascii="Gandhari Unicode" w:hAnsi="Gandhari Unicode" w:cs="e-Tamil OTC"/>
          <w:noProof/>
          <w:lang w:val="en-GB"/>
        </w:rPr>
        <w:t>ayalatu</w:t>
      </w:r>
    </w:p>
    <w:p w14:paraId="6D5F4D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tēm pāy</w:t>
      </w:r>
      <w:r w:rsidRPr="004D5A2F">
        <w:rPr>
          <w:rFonts w:ascii="Gandhari Unicode" w:hAnsi="Gandhari Unicode" w:cs="e-Tamil OTC"/>
          <w:noProof/>
          <w:lang w:val="en-GB"/>
        </w:rPr>
        <w:t xml:space="preserve"> mā malar naṭuṅ</w:t>
      </w:r>
      <w:r w:rsidR="002D4222" w:rsidRPr="004D5A2F">
        <w:rPr>
          <w:rFonts w:ascii="Gandhari Unicode" w:hAnsi="Gandhari Unicode" w:cs="e-Tamil OTC"/>
          <w:noProof/>
          <w:lang w:val="en-GB"/>
        </w:rPr>
        <w:t>ka veyt*</w:t>
      </w:r>
      <w:r w:rsidRPr="004D5A2F">
        <w:rPr>
          <w:rFonts w:ascii="Gandhari Unicode" w:hAnsi="Gandhari Unicode" w:cs="e-Tamil OTC"/>
          <w:noProof/>
          <w:lang w:val="en-GB"/>
        </w:rPr>
        <w:t xml:space="preserve"> uyirtt</w:t>
      </w:r>
      <w:r w:rsidR="002D4222" w:rsidRPr="004D5A2F">
        <w:rPr>
          <w:rFonts w:ascii="Gandhari Unicode" w:hAnsi="Gandhari Unicode" w:cs="e-Tamil OTC"/>
          <w:noProof/>
          <w:lang w:val="en-GB"/>
        </w:rPr>
        <w:t>*</w:t>
      </w:r>
    </w:p>
    <w:p w14:paraId="7C346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ōṅku malai paim cuṉai parukum nāṭaṉ</w:t>
      </w:r>
    </w:p>
    <w:p w14:paraId="01ADF0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nammai viṭṭ</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amaiyum</w:t>
      </w:r>
      <w:r w:rsidR="002D4222" w:rsidRPr="004D5A2F">
        <w:rPr>
          <w:rFonts w:ascii="Gandhari Unicode" w:hAnsi="Gandhari Unicode" w:cs="e-Tamil OTC"/>
          <w:noProof/>
          <w:lang w:val="en-GB"/>
        </w:rPr>
        <w:t>-</w:t>
      </w:r>
      <w:r w:rsidRPr="004D5A2F">
        <w:rPr>
          <w:rFonts w:ascii="Gandhari Unicode" w:hAnsi="Gandhari Unicode" w:cs="e-Tamil OTC"/>
          <w:noProof/>
          <w:lang w:val="en-GB"/>
        </w:rPr>
        <w:t>ō maṟṟ</w:t>
      </w:r>
      <w:r w:rsidR="002D4222" w:rsidRPr="004D5A2F">
        <w:rPr>
          <w:rFonts w:ascii="Gandhari Unicode" w:hAnsi="Gandhari Unicode" w:cs="e-Tamil OTC"/>
          <w:noProof/>
          <w:lang w:val="en-GB"/>
        </w:rPr>
        <w:t>*-</w:t>
      </w:r>
      <w:r w:rsidRPr="004D5A2F">
        <w:rPr>
          <w:rFonts w:ascii="Gandhari Unicode" w:hAnsi="Gandhari Unicode" w:cs="e-Tamil OTC"/>
          <w:noProof/>
          <w:lang w:val="en-GB"/>
        </w:rPr>
        <w:t>ē kai</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mika</w:t>
      </w:r>
    </w:p>
    <w:p w14:paraId="08ECAE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vaṭa pulam vāṭ</w:t>
      </w:r>
      <w:r w:rsidR="002D4222" w:rsidRPr="004D5A2F">
        <w:rPr>
          <w:rFonts w:ascii="Gandhari Unicode" w:hAnsi="Gandhari Unicode" w:cs="e-Tamil OTC"/>
          <w:noProof/>
          <w:lang w:val="en-GB"/>
        </w:rPr>
        <w:t>aikk*</w:t>
      </w:r>
      <w:r w:rsidRPr="004D5A2F">
        <w:rPr>
          <w:rFonts w:ascii="Gandhari Unicode" w:hAnsi="Gandhari Unicode" w:cs="e-Tamil OTC"/>
          <w:noProof/>
          <w:lang w:val="en-GB"/>
        </w:rPr>
        <w:t xml:space="preserve"> aḻi maḻai</w:t>
      </w:r>
    </w:p>
    <w:p w14:paraId="7AFECE0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teṉ pulam paṭarum taṇ paṉi nāḷ</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1C33BC68" w14:textId="77777777" w:rsidR="0074055C" w:rsidRPr="004D5A2F" w:rsidRDefault="0074055C">
      <w:pPr>
        <w:pStyle w:val="Textbody"/>
        <w:spacing w:after="29" w:line="260" w:lineRule="exact"/>
        <w:jc w:val="both"/>
        <w:rPr>
          <w:rFonts w:ascii="Gandhari Unicode" w:hAnsi="Gandhari Unicode" w:cs="e-Tamil OTC"/>
          <w:noProof/>
          <w:lang w:val="en-GB"/>
        </w:rPr>
      </w:pPr>
    </w:p>
    <w:p w14:paraId="07CF9782" w14:textId="77777777" w:rsidR="0074055C" w:rsidRPr="004D5A2F" w:rsidRDefault="0074055C">
      <w:pPr>
        <w:pStyle w:val="Textbody"/>
        <w:spacing w:after="29" w:line="260" w:lineRule="exact"/>
        <w:jc w:val="both"/>
        <w:rPr>
          <w:rFonts w:ascii="Gandhari Unicode" w:hAnsi="Gandhari Unicode" w:cs="e-Tamil OTC"/>
          <w:noProof/>
          <w:lang w:val="en-GB"/>
        </w:rPr>
      </w:pPr>
    </w:p>
    <w:p w14:paraId="41F412C5" w14:textId="77777777" w:rsidR="0074055C" w:rsidRPr="004D5A2F" w:rsidRDefault="0074055C">
      <w:pPr>
        <w:pStyle w:val="Textbody"/>
        <w:spacing w:after="29" w:line="260" w:lineRule="exact"/>
        <w:jc w:val="both"/>
        <w:rPr>
          <w:rFonts w:ascii="Gandhari Unicode" w:hAnsi="Gandhari Unicode" w:cs="e-Tamil OTC"/>
          <w:noProof/>
          <w:lang w:val="en-GB"/>
        </w:rPr>
      </w:pPr>
    </w:p>
    <w:p w14:paraId="4B80E06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w:t>
      </w:r>
    </w:p>
    <w:p w14:paraId="2A2E1BF9" w14:textId="77777777" w:rsidR="0074055C" w:rsidRPr="004D5A2F" w:rsidRDefault="0074055C">
      <w:pPr>
        <w:pStyle w:val="Textbody"/>
        <w:spacing w:after="29" w:line="260" w:lineRule="exact"/>
        <w:jc w:val="both"/>
        <w:rPr>
          <w:rFonts w:ascii="Gandhari Unicode" w:hAnsi="Gandhari Unicode" w:cs="e-Tamil OTC"/>
          <w:noProof/>
          <w:lang w:val="en-GB"/>
        </w:rPr>
      </w:pPr>
    </w:p>
    <w:p w14:paraId="45F3F4A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inexperience wild-cow black whiteness good bull</w:t>
      </w:r>
    </w:p>
    <w:p w14:paraId="3AFD72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sweet sour Nelli(-fruit) fed neighbourhood-it</w:t>
      </w:r>
    </w:p>
    <w:p w14:paraId="2816C0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 spread- big/black blossom tremble(inf.) hot-it breathed</w:t>
      </w:r>
    </w:p>
    <w:p w14:paraId="0BDD0D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fresh mountain-pool drinking- land-he</w:t>
      </w:r>
    </w:p>
    <w:p w14:paraId="3A5C4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us(acc.) let(abs.) becoming-still-</w:t>
      </w:r>
      <w:r w:rsidRPr="004D5A2F">
        <w:rPr>
          <w:rFonts w:ascii="Gandhari Unicode" w:hAnsi="Gandhari Unicode" w:cs="e-Tamil OTC"/>
          <w:noProof/>
          <w:position w:val="6"/>
          <w:lang w:val="en-GB"/>
        </w:rPr>
        <w:t>ō</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maṟṟ</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hand be-much(inf.)</w:t>
      </w:r>
    </w:p>
    <w:p w14:paraId="00315C2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northern field north wind(dat.) perish- rain</w:t>
      </w:r>
    </w:p>
    <w:p w14:paraId="00A9971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south field setting-out- cool dew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16336A" w14:textId="77777777" w:rsidR="0074055C" w:rsidRPr="004D5A2F" w:rsidRDefault="0074055C">
      <w:pPr>
        <w:pStyle w:val="Textbody"/>
        <w:spacing w:after="29"/>
        <w:jc w:val="both"/>
        <w:rPr>
          <w:rFonts w:ascii="Gandhari Unicode" w:hAnsi="Gandhari Unicode" w:cs="e-Tamil OTC"/>
          <w:noProof/>
          <w:lang w:val="en-GB"/>
        </w:rPr>
      </w:pPr>
    </w:p>
    <w:p w14:paraId="3FBF1421" w14:textId="77777777" w:rsidR="0074055C" w:rsidRPr="004D5A2F" w:rsidRDefault="0074055C">
      <w:pPr>
        <w:pStyle w:val="Textbody"/>
        <w:spacing w:after="29"/>
        <w:jc w:val="both"/>
        <w:rPr>
          <w:rFonts w:ascii="Gandhari Unicode" w:hAnsi="Gandhari Unicode" w:cs="e-Tamil OTC"/>
          <w:noProof/>
          <w:lang w:val="en-GB"/>
        </w:rPr>
      </w:pPr>
    </w:p>
    <w:p w14:paraId="20741201" w14:textId="77777777" w:rsidR="0074055C" w:rsidRPr="004D5A2F" w:rsidRDefault="00CF70BD">
      <w:pPr>
        <w:pStyle w:val="Textbody"/>
        <w:tabs>
          <w:tab w:val="left" w:pos="138"/>
        </w:tabs>
        <w:spacing w:after="29"/>
        <w:jc w:val="both"/>
        <w:rPr>
          <w:rFonts w:ascii="Gandhari Unicode" w:hAnsi="Gandhari Unicode" w:cs="e-Tamil OTC"/>
          <w:noProof/>
          <w:lang w:val="en-GB"/>
        </w:rPr>
      </w:pPr>
      <w:r w:rsidRPr="004D5A2F">
        <w:rPr>
          <w:rFonts w:ascii="Gandhari Unicode" w:hAnsi="Gandhari Unicode" w:cs="e-Tamil OTC"/>
          <w:noProof/>
          <w:lang w:val="en-GB"/>
        </w:rPr>
        <w:tab/>
        <w:t>On a day with cool dew, when the decreasing rain sets out</w:t>
      </w:r>
    </w:p>
    <w:p w14:paraId="1FE365F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southern fields before the wind</w:t>
      </w:r>
    </w:p>
    <w:p w14:paraId="71CA7D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northern fields</w:t>
      </w:r>
      <w:r w:rsidRPr="004D5A2F">
        <w:rPr>
          <w:rStyle w:val="FootnoteReference"/>
          <w:rFonts w:ascii="Gandhari Unicode" w:hAnsi="Gandhari Unicode" w:cs="e-Tamil OTC"/>
          <w:noProof/>
          <w:lang w:val="en-GB"/>
        </w:rPr>
        <w:footnoteReference w:id="474"/>
      </w:r>
      <w:r w:rsidRPr="004D5A2F">
        <w:rPr>
          <w:rFonts w:ascii="Gandhari Unicode" w:hAnsi="Gandhari Unicode" w:cs="e-Tamil OTC"/>
          <w:noProof/>
          <w:lang w:val="en-GB"/>
        </w:rPr>
        <w:t>, overmuch,</w:t>
      </w:r>
    </w:p>
    <w:p w14:paraId="003040A0"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will he really</w:t>
      </w:r>
      <w:r w:rsidRPr="004D5A2F">
        <w:rPr>
          <w:rStyle w:val="FootnoteReference"/>
          <w:rFonts w:ascii="Gandhari Unicode" w:hAnsi="Gandhari Unicode" w:cs="e-Tamil OTC"/>
          <w:noProof/>
          <w:lang w:val="en-GB"/>
        </w:rPr>
        <w:footnoteReference w:id="475"/>
      </w:r>
      <w:r w:rsidRPr="004D5A2F">
        <w:rPr>
          <w:rFonts w:ascii="Gandhari Unicode" w:hAnsi="Gandhari Unicode" w:cs="e-Tamil OTC"/>
          <w:noProof/>
          <w:lang w:val="en-GB"/>
        </w:rPr>
        <w:t xml:space="preserve"> let go of us once and for all</w:t>
      </w:r>
      <w:r w:rsidRPr="004D5A2F">
        <w:rPr>
          <w:rStyle w:val="FootnoteReference"/>
          <w:rFonts w:ascii="Gandhari Unicode" w:hAnsi="Gandhari Unicode" w:cs="e-Tamil OTC"/>
          <w:noProof/>
          <w:lang w:val="en-GB"/>
        </w:rPr>
        <w:footnoteReference w:id="476"/>
      </w:r>
      <w:r w:rsidRPr="004D5A2F">
        <w:rPr>
          <w:rFonts w:ascii="Gandhari Unicode" w:hAnsi="Gandhari Unicode" w:cs="e-Tamil OTC"/>
          <w:noProof/>
          <w:lang w:val="en-GB"/>
        </w:rPr>
        <w:t>,</w:t>
      </w:r>
    </w:p>
    <w:p w14:paraId="562BEC8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where the black-and-white bull</w:t>
      </w:r>
    </w:p>
    <w:p w14:paraId="6E1EC06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desirous-youthful wild cow is drinking from the fresh pool</w:t>
      </w:r>
    </w:p>
    <w:p w14:paraId="2CC910B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high mountain after feeding on sweet-sour Nelli fruit</w:t>
      </w:r>
    </w:p>
    <w:p w14:paraId="3892B4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breathing hot for big blossoms spread with honey</w:t>
      </w:r>
    </w:p>
    <w:p w14:paraId="6F10C32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nearby to tremble</w:t>
      </w:r>
      <w:r w:rsidRPr="004D5A2F">
        <w:rPr>
          <w:rStyle w:val="FootnoteReference"/>
          <w:rFonts w:ascii="Gandhari Unicode" w:hAnsi="Gandhari Unicode" w:cs="e-Tamil OTC"/>
          <w:noProof/>
          <w:lang w:val="en-GB"/>
        </w:rPr>
        <w:footnoteReference w:id="477"/>
      </w:r>
      <w:r w:rsidRPr="004D5A2F">
        <w:rPr>
          <w:rFonts w:ascii="Gandhari Unicode" w:hAnsi="Gandhari Unicode" w:cs="e-Tamil OTC"/>
          <w:noProof/>
          <w:lang w:val="en-GB"/>
        </w:rPr>
        <w:t>?</w:t>
      </w:r>
    </w:p>
    <w:p w14:paraId="711AECB4" w14:textId="77777777" w:rsidR="0074055C" w:rsidRPr="004D5A2F" w:rsidRDefault="0074055C">
      <w:pPr>
        <w:pStyle w:val="Textbody"/>
        <w:spacing w:after="0"/>
        <w:jc w:val="both"/>
        <w:rPr>
          <w:rFonts w:ascii="Gandhari Unicode" w:hAnsi="Gandhari Unicode" w:cs="e-Tamil OTC"/>
          <w:noProof/>
          <w:lang w:val="en-GB"/>
        </w:rPr>
      </w:pPr>
    </w:p>
    <w:p w14:paraId="30F7B14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957A178"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21DA3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அண்மை கையானாகத்) தோழிக்குக் கிழத்தி உரைத்தது.</w:t>
      </w:r>
    </w:p>
    <w:p w14:paraId="4C26C5B3" w14:textId="77777777" w:rsidR="0074055C" w:rsidRPr="004D5A2F" w:rsidRDefault="0074055C">
      <w:pPr>
        <w:pStyle w:val="Textbody"/>
        <w:spacing w:after="29"/>
        <w:jc w:val="both"/>
        <w:rPr>
          <w:rFonts w:ascii="Gandhari Unicode" w:hAnsi="Gandhari Unicode" w:cs="e-Tamil OTC"/>
          <w:noProof/>
          <w:lang w:val="en-GB"/>
        </w:rPr>
      </w:pPr>
    </w:p>
    <w:p w14:paraId="067B3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எறிசுறாக்</w:t>
      </w:r>
      <w:r w:rsidRPr="004D5A2F">
        <w:rPr>
          <w:rFonts w:ascii="Gandhari Unicode" w:hAnsi="Gandhari Unicode" w:cs="e-Tamil OTC"/>
          <w:noProof/>
          <w:cs/>
          <w:lang w:val="en-GB"/>
        </w:rPr>
        <w:t xml:space="preserve"> கலித்த விலங்குநீர்ப் பரப்பி</w:t>
      </w:r>
    </w:p>
    <w:p w14:paraId="40D061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னறுவீ ஞாழலொடு புன்னை தாஅய்</w:t>
      </w:r>
    </w:p>
    <w:p w14:paraId="1539FE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வெறியயர் களத்தினிற் றோன்றுந் துறைவன்</w:t>
      </w:r>
    </w:p>
    <w:p w14:paraId="6CD38D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குறியா னாயினுங் குறிப்பினும் பிறிதொன்</w:t>
      </w:r>
    </w:p>
    <w:p w14:paraId="0AE7D5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றறியார்க்</w:t>
      </w:r>
      <w:r w:rsidRPr="004D5A2F">
        <w:rPr>
          <w:rFonts w:ascii="Gandhari Unicode" w:hAnsi="Gandhari Unicode" w:cs="e-Tamil OTC"/>
          <w:noProof/>
          <w:cs/>
          <w:lang w:val="en-GB"/>
        </w:rPr>
        <w:t xml:space="preserve"> குரைப்பலோ யானே </w:t>
      </w:r>
      <w:r w:rsidRPr="004D5A2F">
        <w:rPr>
          <w:rFonts w:ascii="Gandhari Unicode" w:hAnsi="Gandhari Unicode" w:cs="e-Tamil OTC"/>
          <w:noProof/>
          <w:u w:val="wave"/>
          <w:cs/>
          <w:lang w:val="en-GB"/>
        </w:rPr>
        <w:t>யெய்த்தவிப்</w:t>
      </w:r>
    </w:p>
    <w:p w14:paraId="7AFCD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பணையெழின் மென்றோ ளணைஇய வந்நாட்</w:t>
      </w:r>
    </w:p>
    <w:p w14:paraId="501B70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பிழையா வஞ்சினஞ் செய்த</w:t>
      </w:r>
    </w:p>
    <w:p w14:paraId="47A61A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கள்வனுங்</w:t>
      </w:r>
      <w:r w:rsidRPr="004D5A2F">
        <w:rPr>
          <w:rFonts w:ascii="Gandhari Unicode" w:hAnsi="Gandhari Unicode" w:cs="e-Tamil OTC"/>
          <w:noProof/>
          <w:cs/>
          <w:lang w:val="en-GB"/>
        </w:rPr>
        <w:t xml:space="preserve"> கடவனும் </w:t>
      </w:r>
      <w:r w:rsidRPr="004D5A2F">
        <w:rPr>
          <w:rFonts w:ascii="Gandhari Unicode" w:hAnsi="Gandhari Unicode" w:cs="e-Tamil OTC"/>
          <w:noProof/>
          <w:u w:val="wave"/>
          <w:cs/>
          <w:lang w:val="en-GB"/>
        </w:rPr>
        <w:t>புணைவனுந்</w:t>
      </w:r>
      <w:r w:rsidRPr="004D5A2F">
        <w:rPr>
          <w:rFonts w:ascii="Gandhari Unicode" w:hAnsi="Gandhari Unicode" w:cs="e-Tamil OTC"/>
          <w:noProof/>
          <w:cs/>
          <w:lang w:val="en-GB"/>
        </w:rPr>
        <w:t xml:space="preserve"> தானே.</w:t>
      </w:r>
    </w:p>
    <w:p w14:paraId="4A611AA0" w14:textId="77777777" w:rsidR="0074055C" w:rsidRPr="004D5A2F" w:rsidRDefault="0074055C">
      <w:pPr>
        <w:pStyle w:val="Textbody"/>
        <w:spacing w:after="29"/>
        <w:jc w:val="both"/>
        <w:rPr>
          <w:rFonts w:ascii="Gandhari Unicode" w:hAnsi="Gandhari Unicode" w:cs="e-Tamil OTC"/>
          <w:noProof/>
          <w:lang w:val="en-GB"/>
        </w:rPr>
      </w:pPr>
    </w:p>
    <w:p w14:paraId="0A4748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எறிசுறாக்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எறிதருக்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றறியாற்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பிறிதொன்று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மறியார்க்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யெய்த்தவிப்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வேய்கவிப்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வேய்கவ்விப்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வெய்யக்கவிப்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வெய்த்தவிப்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ளணைஇய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ளனைஇய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G1, EA, I,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C1+2v+3v, G2, EA, Cām.; </w:t>
      </w:r>
      <w:r w:rsidRPr="004D5A2F">
        <w:rPr>
          <w:rFonts w:ascii="Gandhari Unicode" w:hAnsi="Gandhari Unicode" w:cs="e-Tamil OTC"/>
          <w:noProof/>
          <w:cs/>
          <w:lang w:val="en-GB"/>
        </w:rPr>
        <w:t xml:space="preserve">புனைவனுந் </w:t>
      </w:r>
      <w:r w:rsidRPr="004D5A2F">
        <w:rPr>
          <w:rFonts w:ascii="Gandhari Unicode" w:hAnsi="Gandhari Unicode" w:cs="e-Tamil OTC"/>
          <w:noProof/>
          <w:lang w:val="en-GB"/>
        </w:rPr>
        <w:t>L1, C2+3, G1, Cām.v</w:t>
      </w:r>
    </w:p>
    <w:p w14:paraId="6BB5A201" w14:textId="77777777" w:rsidR="0074055C" w:rsidRPr="004D5A2F" w:rsidRDefault="0074055C">
      <w:pPr>
        <w:pStyle w:val="Textbody"/>
        <w:spacing w:after="29"/>
        <w:jc w:val="both"/>
        <w:rPr>
          <w:rFonts w:ascii="Gandhari Unicode" w:hAnsi="Gandhari Unicode" w:cs="e-Tamil OTC"/>
          <w:noProof/>
          <w:lang w:val="en-GB"/>
        </w:rPr>
      </w:pPr>
    </w:p>
    <w:p w14:paraId="3214E71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eṟi </w:t>
      </w:r>
      <w:r w:rsidRPr="004D5A2F">
        <w:rPr>
          <w:rFonts w:ascii="Gandhari Unicode" w:hAnsi="Gandhari Unicode" w:cs="e-Tamil OTC"/>
          <w:i/>
          <w:iCs/>
          <w:noProof/>
          <w:lang w:val="en-GB"/>
        </w:rPr>
        <w:t>cuṟā</w:t>
      </w:r>
      <w:r w:rsidR="00270A67"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kalitta vilaṅku nīr parappiṉ</w:t>
      </w:r>
    </w:p>
    <w:p w14:paraId="66F238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 vī ñāḻaloṭu puṉṉai tāay</w:t>
      </w:r>
    </w:p>
    <w:p w14:paraId="756A48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270A67" w:rsidRPr="004D5A2F">
        <w:rPr>
          <w:rFonts w:ascii="Gandhari Unicode" w:hAnsi="Gandhari Unicode" w:cs="e-Tamil OTC"/>
          <w:noProof/>
          <w:lang w:val="en-GB"/>
        </w:rPr>
        <w:t>~</w:t>
      </w:r>
      <w:r w:rsidRPr="004D5A2F">
        <w:rPr>
          <w:rFonts w:ascii="Gandhari Unicode" w:hAnsi="Gandhari Unicode" w:cs="e-Tamil OTC"/>
          <w:noProof/>
          <w:lang w:val="en-GB"/>
        </w:rPr>
        <w:t>ayar kaḷattiṉiṉ tōṉṟun tuṟaivaṉ</w:t>
      </w:r>
    </w:p>
    <w:p w14:paraId="09766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kuṟiyāṉ āyiṉum kuṟippiṉum piṟit</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270A67" w:rsidRPr="004D5A2F">
        <w:rPr>
          <w:rFonts w:ascii="Gandhari Unicode" w:hAnsi="Gandhari Unicode" w:cs="e-Tamil OTC"/>
          <w:noProof/>
          <w:lang w:val="en-GB"/>
        </w:rPr>
        <w:t>*</w:t>
      </w:r>
    </w:p>
    <w:p w14:paraId="1F0262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aṟ</w:t>
      </w:r>
      <w:r w:rsidR="00270A67" w:rsidRPr="004D5A2F">
        <w:rPr>
          <w:rFonts w:ascii="Gandhari Unicode" w:hAnsi="Gandhari Unicode" w:cs="e-Tamil OTC"/>
          <w:i/>
          <w:iCs/>
          <w:noProof/>
          <w:lang w:val="en-GB"/>
        </w:rPr>
        <w:t>iyārkk*</w:t>
      </w:r>
      <w:r w:rsidRPr="004D5A2F">
        <w:rPr>
          <w:rFonts w:ascii="Gandhari Unicode" w:hAnsi="Gandhari Unicode" w:cs="e-Tamil OTC"/>
          <w:noProof/>
          <w:lang w:val="en-GB"/>
        </w:rPr>
        <w:t xml:space="preserve"> uraippal</w:t>
      </w:r>
      <w:r w:rsidR="00270A67" w:rsidRPr="004D5A2F">
        <w:rPr>
          <w:rFonts w:ascii="Gandhari Unicode" w:hAnsi="Gandhari Unicode" w:cs="e-Tamil OTC"/>
          <w:noProof/>
          <w:lang w:val="en-GB"/>
        </w:rPr>
        <w:t>-</w:t>
      </w:r>
      <w:r w:rsidRPr="004D5A2F">
        <w:rPr>
          <w:rFonts w:ascii="Gandhari Unicode" w:hAnsi="Gandhari Unicode" w:cs="e-Tamil OTC"/>
          <w:noProof/>
          <w:lang w:val="en-GB"/>
        </w:rPr>
        <w:t>ō yāṉ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eytta</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i</w:t>
      </w:r>
      <w:r w:rsidR="00270A67" w:rsidRPr="004D5A2F">
        <w:rPr>
          <w:rFonts w:ascii="Gandhari Unicode" w:hAnsi="Gandhari Unicode" w:cs="e-Tamil OTC"/>
          <w:noProof/>
          <w:lang w:val="en-GB"/>
        </w:rPr>
        <w:t>+</w:t>
      </w:r>
    </w:p>
    <w:p w14:paraId="3998D2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paṇai </w:t>
      </w:r>
      <w:r w:rsidR="00270A67" w:rsidRPr="004D5A2F">
        <w:rPr>
          <w:rFonts w:ascii="Gandhari Unicode" w:hAnsi="Gandhari Unicode" w:cs="e-Tamil OTC"/>
          <w:noProof/>
          <w:lang w:val="en-GB"/>
        </w:rPr>
        <w:t>~</w:t>
      </w:r>
      <w:r w:rsidRPr="004D5A2F">
        <w:rPr>
          <w:rFonts w:ascii="Gandhari Unicode" w:hAnsi="Gandhari Unicode" w:cs="e-Tamil OTC"/>
          <w:noProof/>
          <w:lang w:val="en-GB"/>
        </w:rPr>
        <w:t>eḻil me</w:t>
      </w:r>
      <w:r w:rsidR="00270A67" w:rsidRPr="004D5A2F">
        <w:rPr>
          <w:rFonts w:ascii="Gandhari Unicode" w:hAnsi="Gandhari Unicode" w:cs="e-Tamil OTC"/>
          <w:noProof/>
          <w:lang w:val="en-GB"/>
        </w:rPr>
        <w:t>l</w:t>
      </w:r>
      <w:r w:rsidRPr="004D5A2F">
        <w:rPr>
          <w:rFonts w:ascii="Gandhari Unicode" w:hAnsi="Gandhari Unicode" w:cs="e-Tamil OTC"/>
          <w:noProof/>
          <w:lang w:val="en-GB"/>
        </w:rPr>
        <w:t xml:space="preserve"> tōḷ aṇaiiya </w:t>
      </w:r>
      <w:r w:rsidR="00270A67" w:rsidRPr="004D5A2F">
        <w:rPr>
          <w:rFonts w:ascii="Gandhari Unicode" w:hAnsi="Gandhari Unicode" w:cs="e-Tamil OTC"/>
          <w:noProof/>
          <w:lang w:val="en-GB"/>
        </w:rPr>
        <w:t>~</w:t>
      </w:r>
      <w:r w:rsidRPr="004D5A2F">
        <w:rPr>
          <w:rFonts w:ascii="Gandhari Unicode" w:hAnsi="Gandhari Unicode" w:cs="e-Tamil OTC"/>
          <w:noProof/>
          <w:lang w:val="en-GB"/>
        </w:rPr>
        <w:t>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nāḷ</w:t>
      </w:r>
    </w:p>
    <w:p w14:paraId="36C85E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piḻaiyā vañciṉam ceyta</w:t>
      </w:r>
    </w:p>
    <w:p w14:paraId="3FE55E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kaḷvaṉ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kaṭavaṉ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puṇaivaṉ</w:t>
      </w:r>
      <w:r w:rsidR="00270A67"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5D72C8A5" w14:textId="77777777" w:rsidR="0074055C" w:rsidRPr="004D5A2F" w:rsidRDefault="0074055C">
      <w:pPr>
        <w:pStyle w:val="Textbody"/>
        <w:spacing w:after="29" w:line="260" w:lineRule="exact"/>
        <w:jc w:val="both"/>
        <w:rPr>
          <w:rFonts w:ascii="Gandhari Unicode" w:hAnsi="Gandhari Unicode" w:cs="e-Tamil OTC"/>
          <w:noProof/>
          <w:lang w:val="en-GB"/>
        </w:rPr>
      </w:pPr>
    </w:p>
    <w:p w14:paraId="17884A8B" w14:textId="77777777" w:rsidR="0074055C" w:rsidRPr="004D5A2F" w:rsidRDefault="0074055C">
      <w:pPr>
        <w:pStyle w:val="Textbody"/>
        <w:spacing w:after="29" w:line="260" w:lineRule="exact"/>
        <w:jc w:val="both"/>
        <w:rPr>
          <w:rFonts w:ascii="Gandhari Unicode" w:hAnsi="Gandhari Unicode" w:cs="e-Tamil OTC"/>
          <w:noProof/>
          <w:lang w:val="en-GB"/>
        </w:rPr>
      </w:pPr>
    </w:p>
    <w:p w14:paraId="62A07FD9" w14:textId="77777777" w:rsidR="0074055C" w:rsidRPr="004D5A2F" w:rsidRDefault="0074055C">
      <w:pPr>
        <w:pStyle w:val="Textbody"/>
        <w:spacing w:after="29" w:line="260" w:lineRule="exact"/>
        <w:jc w:val="both"/>
        <w:rPr>
          <w:rFonts w:ascii="Gandhari Unicode" w:hAnsi="Gandhari Unicode" w:cs="e-Tamil OTC"/>
          <w:noProof/>
          <w:lang w:val="en-GB"/>
        </w:rPr>
      </w:pPr>
    </w:p>
    <w:p w14:paraId="4255A15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w:t>
      </w:r>
    </w:p>
    <w:p w14:paraId="6A1C5E73" w14:textId="77777777" w:rsidR="0074055C" w:rsidRPr="004D5A2F" w:rsidRDefault="0074055C">
      <w:pPr>
        <w:pStyle w:val="Textbody"/>
        <w:spacing w:after="29" w:line="260" w:lineRule="exact"/>
        <w:jc w:val="both"/>
        <w:rPr>
          <w:rFonts w:ascii="Gandhari Unicode" w:hAnsi="Gandhari Unicode" w:cs="e-Tamil OTC"/>
          <w:noProof/>
          <w:lang w:val="en-GB"/>
        </w:rPr>
      </w:pPr>
    </w:p>
    <w:p w14:paraId="5D6050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shark swollen- shine- water extension</w:t>
      </w:r>
      <w:r w:rsidRPr="004D5A2F">
        <w:rPr>
          <w:rFonts w:ascii="Gandhari Unicode" w:hAnsi="Gandhari Unicode" w:cs="e-Tamil OTC"/>
          <w:noProof/>
          <w:position w:val="6"/>
          <w:lang w:val="en-GB"/>
        </w:rPr>
        <w:t>iṉ</w:t>
      </w:r>
    </w:p>
    <w:p w14:paraId="5303A9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blossom Ñāḻal(-tree)-with Puṉṉai(-tree) spread(abs.)</w:t>
      </w:r>
    </w:p>
    <w:p w14:paraId="4E933D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engage- space</w:t>
      </w:r>
      <w:r w:rsidRPr="004D5A2F">
        <w:rPr>
          <w:rFonts w:ascii="Gandhari Unicode" w:hAnsi="Gandhari Unicode" w:cs="e-Tamil OTC"/>
          <w:noProof/>
          <w:position w:val="6"/>
          <w:lang w:val="en-GB"/>
        </w:rPr>
        <w:t>iṉiṉ</w:t>
      </w:r>
      <w:r w:rsidRPr="004D5A2F">
        <w:rPr>
          <w:rStyle w:val="FootnoteReference"/>
          <w:rFonts w:ascii="Gandhari Unicode" w:hAnsi="Gandhari Unicode" w:cs="e-Tamil OTC"/>
          <w:noProof/>
          <w:vertAlign w:val="baseline"/>
          <w:lang w:val="en-GB"/>
        </w:rPr>
        <w:footnoteReference w:id="478"/>
      </w:r>
      <w:r w:rsidRPr="004D5A2F">
        <w:rPr>
          <w:rFonts w:ascii="Gandhari Unicode" w:hAnsi="Gandhari Unicode" w:cs="e-Tamil OTC"/>
          <w:noProof/>
          <w:lang w:val="en-GB"/>
        </w:rPr>
        <w:t xml:space="preserve"> appearing- ghat-he</w:t>
      </w:r>
    </w:p>
    <w:p w14:paraId="019FDE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intend-not-he if-even intend-if-even other-it one-it</w:t>
      </w:r>
    </w:p>
    <w:p w14:paraId="6D2DF36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know-not-he(h.dat.) I-tell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wearied- this-</w:t>
      </w:r>
    </w:p>
    <w:p w14:paraId="16DE9E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 grace soft shoulder touch- that- day</w:t>
      </w:r>
    </w:p>
    <w:p w14:paraId="758631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fail-not oath made-</w:t>
      </w:r>
    </w:p>
    <w:p w14:paraId="382D2EB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robber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duty-he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support-he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865ED09" w14:textId="77777777" w:rsidR="0074055C" w:rsidRPr="004D5A2F" w:rsidRDefault="0074055C">
      <w:pPr>
        <w:pStyle w:val="Textbody"/>
        <w:spacing w:after="29"/>
        <w:jc w:val="both"/>
        <w:rPr>
          <w:rFonts w:ascii="Gandhari Unicode" w:hAnsi="Gandhari Unicode" w:cs="e-Tamil OTC"/>
          <w:noProof/>
          <w:lang w:val="en-GB"/>
        </w:rPr>
      </w:pPr>
    </w:p>
    <w:p w14:paraId="394341D8" w14:textId="77777777" w:rsidR="0074055C" w:rsidRPr="004D5A2F" w:rsidRDefault="0074055C">
      <w:pPr>
        <w:pStyle w:val="Textbody"/>
        <w:spacing w:after="29"/>
        <w:jc w:val="both"/>
        <w:rPr>
          <w:rFonts w:ascii="Gandhari Unicode" w:hAnsi="Gandhari Unicode" w:cs="e-Tamil OTC"/>
          <w:noProof/>
          <w:lang w:val="en-GB"/>
        </w:rPr>
      </w:pPr>
    </w:p>
    <w:p w14:paraId="6441D1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me, will I tell him who does not know</w:t>
      </w:r>
    </w:p>
    <w:p w14:paraId="4C114FD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that one thing is different</w:t>
      </w:r>
      <w:r w:rsidRPr="004D5A2F">
        <w:rPr>
          <w:rStyle w:val="FootnoteReference"/>
          <w:rFonts w:ascii="Gandhari Unicode" w:hAnsi="Gandhari Unicode" w:cs="e-Tamil OTC"/>
          <w:noProof/>
          <w:lang w:val="en-GB"/>
        </w:rPr>
        <w:footnoteReference w:id="479"/>
      </w:r>
      <w:r w:rsidRPr="004D5A2F">
        <w:rPr>
          <w:rFonts w:ascii="Gandhari Unicode" w:hAnsi="Gandhari Unicode" w:cs="e-Tamil OTC"/>
          <w:noProof/>
          <w:lang w:val="en-GB"/>
        </w:rPr>
        <w:t>, whether he intends it or not</w:t>
      </w:r>
      <w:r w:rsidRPr="004D5A2F">
        <w:rPr>
          <w:rStyle w:val="FootnoteReference"/>
          <w:rFonts w:ascii="Gandhari Unicode" w:hAnsi="Gandhari Unicode" w:cs="e-Tamil OTC"/>
          <w:noProof/>
          <w:lang w:val="en-GB"/>
        </w:rPr>
        <w:footnoteReference w:id="480"/>
      </w:r>
      <w:r w:rsidRPr="004D5A2F">
        <w:rPr>
          <w:rFonts w:ascii="Gandhari Unicode" w:hAnsi="Gandhari Unicode" w:cs="e-Tamil OTC"/>
          <w:noProof/>
          <w:lang w:val="en-GB"/>
        </w:rPr>
        <w:t>,</w:t>
      </w:r>
    </w:p>
    <w:p w14:paraId="4F30AC5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ghat, where in the expanse</w:t>
      </w:r>
    </w:p>
    <w:p w14:paraId="19517402"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the shining water,</w:t>
      </w:r>
      <w:r w:rsidRPr="004D5A2F">
        <w:rPr>
          <w:rStyle w:val="FootnoteReference"/>
          <w:rFonts w:ascii="Gandhari Unicode" w:hAnsi="Gandhari Unicode" w:cs="e-Tamil OTC"/>
          <w:noProof/>
          <w:lang w:val="en-GB"/>
        </w:rPr>
        <w:footnoteReference w:id="481"/>
      </w:r>
      <w:r w:rsidRPr="004D5A2F">
        <w:rPr>
          <w:rFonts w:ascii="Gandhari Unicode" w:hAnsi="Gandhari Unicode" w:cs="e-Tamil OTC"/>
          <w:noProof/>
          <w:lang w:val="en-GB"/>
        </w:rPr>
        <w:t xml:space="preserve"> in which dashing sharks are thriving,</w:t>
      </w:r>
    </w:p>
    <w:p w14:paraId="64DC2C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Puṉṉai has been spread together with Ñāḻal</w:t>
      </w:r>
    </w:p>
    <w:p w14:paraId="6DAD61D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fragrant blossoms,</w:t>
      </w:r>
    </w:p>
    <w:p w14:paraId="2F8E853D"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appears like the floor, where they engage in the Veṟi dance,</w:t>
      </w:r>
    </w:p>
    <w:p w14:paraId="099A47C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him, who [is] robber and dutiful one and support,</w:t>
      </w:r>
    </w:p>
    <w:p w14:paraId="7EC1911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has made an unfailing oath</w:t>
      </w:r>
    </w:p>
    <w:p w14:paraId="62E7DE5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day he touched these soft shoulders with the grace of bamboo,</w:t>
      </w:r>
    </w:p>
    <w:p w14:paraId="744AB3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[now] have become weary?</w:t>
      </w:r>
    </w:p>
    <w:p w14:paraId="70C9EA24" w14:textId="77777777" w:rsidR="0074055C" w:rsidRPr="004D5A2F" w:rsidRDefault="0074055C">
      <w:pPr>
        <w:pStyle w:val="Textbody"/>
        <w:spacing w:after="0"/>
        <w:jc w:val="both"/>
        <w:rPr>
          <w:rFonts w:ascii="Gandhari Unicode" w:hAnsi="Gandhari Unicode" w:cs="e-Tamil OTC"/>
          <w:noProof/>
          <w:lang w:val="en-GB"/>
        </w:rPr>
      </w:pPr>
    </w:p>
    <w:p w14:paraId="0D286AE1" w14:textId="77777777" w:rsidR="0074055C" w:rsidRPr="004D5A2F" w:rsidRDefault="0074055C">
      <w:pPr>
        <w:pStyle w:val="Textbody"/>
        <w:spacing w:after="0"/>
        <w:jc w:val="both"/>
        <w:rPr>
          <w:rFonts w:ascii="Gandhari Unicode" w:hAnsi="Gandhari Unicode" w:cs="e-Tamil OTC"/>
          <w:noProof/>
          <w:lang w:val="en-GB"/>
        </w:rPr>
      </w:pPr>
    </w:p>
    <w:p w14:paraId="629900B2" w14:textId="77777777" w:rsidR="0074055C" w:rsidRPr="004D5A2F" w:rsidRDefault="00CF70BD">
      <w:pPr>
        <w:pStyle w:val="Textbody"/>
        <w:tabs>
          <w:tab w:val="left" w:pos="375"/>
        </w:tabs>
        <w:spacing w:after="0"/>
        <w:jc w:val="both"/>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 xml:space="preserve"> where the Puṉṉai trees with the Ñāḻal trees spreading fragrant blooms</w:t>
      </w:r>
    </w:p>
    <w:p w14:paraId="22BC8708" w14:textId="77777777" w:rsidR="0074055C" w:rsidRPr="004D5A2F" w:rsidRDefault="00CF70BD">
      <w:pPr>
        <w:pStyle w:val="Textbody"/>
        <w:tabs>
          <w:tab w:val="left" w:pos="5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expanse of shining water, in which dashing sharks are thriving,</w:t>
      </w:r>
    </w:p>
    <w:p w14:paraId="3594F3A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appear like the floor, where they engage in the Veṟi dance,</w:t>
      </w:r>
    </w:p>
    <w:p w14:paraId="2E534A65" w14:textId="77777777" w:rsidR="0074055C" w:rsidRPr="004D5A2F" w:rsidRDefault="0074055C">
      <w:pPr>
        <w:pStyle w:val="Textbody"/>
        <w:spacing w:after="0"/>
        <w:rPr>
          <w:rFonts w:ascii="Gandhari Unicode" w:hAnsi="Gandhari Unicode" w:cs="e-Tamil OTC"/>
          <w:noProof/>
          <w:lang w:val="en-GB"/>
        </w:rPr>
      </w:pPr>
    </w:p>
    <w:p w14:paraId="4C59D58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D61E899"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319</w:t>
      </w:r>
      <w:r w:rsidRPr="004D5A2F">
        <w:rPr>
          <w:rFonts w:ascii="e-Tamil OTC" w:hAnsi="e-Tamil OTC" w:cs="e-Tamil OTC"/>
          <w:i w:val="0"/>
          <w:iCs w:val="0"/>
          <w:color w:val="auto"/>
          <w:cs/>
        </w:rPr>
        <w:t xml:space="preserve"> தாயங்கண்ணன்: </w:t>
      </w:r>
      <w:r w:rsidRPr="004D5A2F">
        <w:rPr>
          <w:rFonts w:ascii="Gandhari Unicode" w:hAnsi="Gandhari Unicode"/>
          <w:i w:val="0"/>
          <w:iCs w:val="0"/>
          <w:color w:val="auto"/>
        </w:rPr>
        <w:t>SHE</w:t>
      </w:r>
    </w:p>
    <w:p w14:paraId="20250A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வேறுபட்ட கிழத்தி வன்பொறையெதிர் அழிந்து சொற்றது.</w:t>
      </w:r>
    </w:p>
    <w:p w14:paraId="481B3BED" w14:textId="77777777" w:rsidR="0074055C" w:rsidRPr="004D5A2F" w:rsidRDefault="0074055C">
      <w:pPr>
        <w:pStyle w:val="Textbody"/>
        <w:spacing w:after="29"/>
        <w:jc w:val="both"/>
        <w:rPr>
          <w:rFonts w:ascii="Gandhari Unicode" w:hAnsi="Gandhari Unicode" w:cs="e-Tamil OTC"/>
          <w:noProof/>
          <w:lang w:val="en-GB"/>
        </w:rPr>
      </w:pPr>
    </w:p>
    <w:p w14:paraId="57D6BF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மடப்பிணை தழீஇ மருள்கூர்ந்து</w:t>
      </w:r>
    </w:p>
    <w:p w14:paraId="647B7C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புதன்மறைந் தொடுங்கவுங்</w:t>
      </w:r>
    </w:p>
    <w:p w14:paraId="705630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கையுடை நன்மாப் பிடியொடு </w:t>
      </w:r>
      <w:r w:rsidRPr="004D5A2F">
        <w:rPr>
          <w:rFonts w:ascii="Gandhari Unicode" w:hAnsi="Gandhari Unicode" w:cs="e-Tamil OTC"/>
          <w:noProof/>
          <w:u w:val="wave"/>
          <w:cs/>
          <w:lang w:val="en-GB"/>
        </w:rPr>
        <w:t>பொருந்தி</w:t>
      </w:r>
    </w:p>
    <w:p w14:paraId="35A257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மையணி</w:t>
      </w:r>
      <w:r w:rsidRPr="004D5A2F">
        <w:rPr>
          <w:rFonts w:ascii="Gandhari Unicode" w:hAnsi="Gandhari Unicode" w:cs="e-Tamil OTC"/>
          <w:noProof/>
          <w:cs/>
          <w:lang w:val="en-GB"/>
        </w:rPr>
        <w:t xml:space="preserve"> மருங்கின் மலையகஞ் சேரவு</w:t>
      </w:r>
    </w:p>
    <w:p w14:paraId="300EC0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 வந்தன்று மாரி </w:t>
      </w:r>
      <w:r w:rsidRPr="004D5A2F">
        <w:rPr>
          <w:rFonts w:ascii="Gandhari Unicode" w:hAnsi="Gandhari Unicode" w:cs="e-Tamil OTC"/>
          <w:noProof/>
          <w:u w:val="wave"/>
          <w:cs/>
          <w:lang w:val="en-GB"/>
        </w:rPr>
        <w:t>மாமழை</w:t>
      </w:r>
    </w:p>
    <w:p w14:paraId="40F0E4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பொன்னேர் மேனி </w:t>
      </w:r>
      <w:bookmarkStart w:id="30" w:name="DDE_LINK41"/>
      <w:r w:rsidRPr="004D5A2F">
        <w:rPr>
          <w:rFonts w:ascii="Gandhari Unicode" w:hAnsi="Gandhari Unicode" w:cs="e-Tamil OTC"/>
          <w:noProof/>
          <w:u w:val="wave"/>
          <w:cs/>
          <w:lang w:val="en-GB"/>
        </w:rPr>
        <w:t>நன்னலஞ்</w:t>
      </w:r>
      <w:bookmarkEnd w:id="30"/>
      <w:r w:rsidRPr="004D5A2F">
        <w:rPr>
          <w:rFonts w:ascii="Gandhari Unicode" w:hAnsi="Gandhari Unicode" w:cs="e-Tamil OTC"/>
          <w:noProof/>
          <w:cs/>
          <w:lang w:val="en-GB"/>
        </w:rPr>
        <w:t xml:space="preserve"> சிதைத்தோ</w:t>
      </w:r>
    </w:p>
    <w:p w14:paraId="7468EF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ரின்னும் வாரா ராயி</w:t>
      </w:r>
    </w:p>
    <w:p w14:paraId="78C776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னென்னாந் தோழிநம் மின்னுயிர் நிலையே.</w:t>
      </w:r>
    </w:p>
    <w:p w14:paraId="172A93C1" w14:textId="77777777" w:rsidR="0074055C" w:rsidRPr="004D5A2F" w:rsidRDefault="0074055C">
      <w:pPr>
        <w:pStyle w:val="Textbody"/>
        <w:spacing w:after="29"/>
        <w:jc w:val="both"/>
        <w:rPr>
          <w:rFonts w:ascii="Gandhari Unicode" w:hAnsi="Gandhari Unicode" w:cs="e-Tamil OTC"/>
          <w:noProof/>
          <w:lang w:val="en-GB"/>
        </w:rPr>
      </w:pPr>
    </w:p>
    <w:p w14:paraId="577320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தழீ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பொருந்திய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L1, C1+3, Cām.v, VP;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யமையணி </w:t>
      </w:r>
      <w:r w:rsidRPr="004D5A2F">
        <w:rPr>
          <w:rFonts w:ascii="Gandhari Unicode" w:hAnsi="Gandhari Unicode" w:cs="e-Tamil OTC"/>
          <w:noProof/>
          <w:lang w:val="en-GB"/>
        </w:rPr>
        <w:t>L1, C1, G1+2, EA, I, AT</w:t>
      </w:r>
      <w:r w:rsidRPr="004D5A2F">
        <w:rPr>
          <w:rStyle w:val="FootnoteReference"/>
          <w:rFonts w:ascii="Gandhari Unicode" w:hAnsi="Gandhari Unicode" w:cs="e-Tamil OTC"/>
          <w:noProof/>
          <w:lang w:val="en-GB"/>
        </w:rPr>
        <w:footnoteReference w:id="48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மாமழை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மாமழைப்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மா</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ழைப்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நன்னலஞ்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நன்னிறஞ் </w:t>
      </w:r>
      <w:r w:rsidRPr="004D5A2F">
        <w:rPr>
          <w:rFonts w:ascii="Gandhari Unicode" w:hAnsi="Gandhari Unicode" w:cs="e-Tamil OTC"/>
          <w:noProof/>
          <w:lang w:val="en-GB"/>
        </w:rPr>
        <w:t>AT, Cām.v</w:t>
      </w:r>
    </w:p>
    <w:p w14:paraId="76AD7409" w14:textId="77777777" w:rsidR="0074055C" w:rsidRPr="004D5A2F" w:rsidRDefault="0074055C">
      <w:pPr>
        <w:pStyle w:val="Textbody"/>
        <w:spacing w:after="29"/>
        <w:jc w:val="both"/>
        <w:rPr>
          <w:rFonts w:ascii="Gandhari Unicode" w:hAnsi="Gandhari Unicode" w:cs="e-Tamil OTC"/>
          <w:noProof/>
          <w:lang w:val="en-GB"/>
        </w:rPr>
      </w:pPr>
    </w:p>
    <w:p w14:paraId="77497E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māṉ ēṟu maṭa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piṇai taḻīi maruḷ kūrntu</w:t>
      </w:r>
    </w:p>
    <w:p w14:paraId="59931A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putal maṟ</w:t>
      </w:r>
      <w:r w:rsidR="00270A67" w:rsidRPr="004D5A2F">
        <w:rPr>
          <w:rFonts w:ascii="Gandhari Unicode" w:hAnsi="Gandhari Unicode" w:cs="e-Tamil OTC"/>
          <w:noProof/>
          <w:lang w:val="en-GB"/>
        </w:rPr>
        <w:t>aint*</w:t>
      </w:r>
      <w:r w:rsidRPr="004D5A2F">
        <w:rPr>
          <w:rFonts w:ascii="Gandhari Unicode" w:hAnsi="Gandhari Unicode" w:cs="e-Tamil OTC"/>
          <w:noProof/>
          <w:lang w:val="en-GB"/>
        </w:rPr>
        <w:t xml:space="preserve"> oṭuṅka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7B67B7D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270A67" w:rsidRPr="004D5A2F">
        <w:rPr>
          <w:rFonts w:ascii="Gandhari Unicode" w:hAnsi="Gandhari Unicode" w:cs="e-Tamil OTC"/>
          <w:noProof/>
          <w:lang w:val="en-GB"/>
        </w:rPr>
        <w:t>~</w:t>
      </w:r>
      <w:r w:rsidRPr="004D5A2F">
        <w:rPr>
          <w:rFonts w:ascii="Gandhari Unicode" w:hAnsi="Gandhari Unicode" w:cs="e-Tamil OTC"/>
          <w:noProof/>
          <w:lang w:val="en-GB"/>
        </w:rPr>
        <w:t>uṭai nal mā</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piṭiyoṭu </w:t>
      </w:r>
      <w:r w:rsidRPr="004D5A2F">
        <w:rPr>
          <w:rFonts w:ascii="Gandhari Unicode" w:hAnsi="Gandhari Unicode" w:cs="e-Tamil OTC"/>
          <w:i/>
          <w:iCs/>
          <w:noProof/>
          <w:lang w:val="en-GB"/>
        </w:rPr>
        <w:t>porunti</w:t>
      </w:r>
    </w:p>
    <w:p w14:paraId="550524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mai</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aṇi maruṅkiṉ malai </w:t>
      </w:r>
      <w:r w:rsidR="00270A67" w:rsidRPr="004D5A2F">
        <w:rPr>
          <w:rFonts w:ascii="Gandhari Unicode" w:hAnsi="Gandhari Unicode" w:cs="e-Tamil OTC"/>
          <w:noProof/>
          <w:lang w:val="en-GB"/>
        </w:rPr>
        <w:t>~</w:t>
      </w:r>
      <w:r w:rsidRPr="004D5A2F">
        <w:rPr>
          <w:rFonts w:ascii="Gandhari Unicode" w:hAnsi="Gandhari Unicode" w:cs="e-Tamil OTC"/>
          <w:noProof/>
          <w:lang w:val="en-GB"/>
        </w:rPr>
        <w:t>akam cēra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41514C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mālai vantaṉṟu māri </w:t>
      </w:r>
      <w:r w:rsidRPr="004D5A2F">
        <w:rPr>
          <w:rFonts w:ascii="Gandhari Unicode" w:hAnsi="Gandhari Unicode" w:cs="e-Tamil OTC"/>
          <w:i/>
          <w:iCs/>
          <w:noProof/>
          <w:lang w:val="en-GB"/>
        </w:rPr>
        <w:t>mā maḻai</w:t>
      </w:r>
    </w:p>
    <w:p w14:paraId="66E5D5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ēr mēṉi nal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citaittōr</w:t>
      </w:r>
    </w:p>
    <w:p w14:paraId="1A4C36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vārār āyiṉ</w:t>
      </w:r>
    </w:p>
    <w:p w14:paraId="78C4FB0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eṉ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ām tōḻi nam iṉ </w:t>
      </w:r>
      <w:r w:rsidR="00270A67" w:rsidRPr="004D5A2F">
        <w:rPr>
          <w:rFonts w:ascii="Gandhari Unicode" w:hAnsi="Gandhari Unicode" w:cs="e-Tamil OTC"/>
          <w:noProof/>
          <w:lang w:val="en-GB"/>
        </w:rPr>
        <w:t>+</w:t>
      </w:r>
      <w:r w:rsidRPr="004D5A2F">
        <w:rPr>
          <w:rFonts w:ascii="Gandhari Unicode" w:hAnsi="Gandhari Unicode" w:cs="e-Tamil OTC"/>
          <w:noProof/>
          <w:lang w:val="en-GB"/>
        </w:rPr>
        <w:t>uyir nilai</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37DE5AF6" w14:textId="77777777" w:rsidR="0074055C" w:rsidRPr="004D5A2F" w:rsidRDefault="0074055C">
      <w:pPr>
        <w:pStyle w:val="Textbody"/>
        <w:spacing w:after="29" w:line="260" w:lineRule="exact"/>
        <w:rPr>
          <w:rFonts w:ascii="Gandhari Unicode" w:hAnsi="Gandhari Unicode" w:cs="e-Tamil OTC"/>
          <w:noProof/>
          <w:u w:val="single"/>
          <w:lang w:val="en-GB"/>
        </w:rPr>
      </w:pPr>
    </w:p>
    <w:p w14:paraId="6854641C" w14:textId="77777777" w:rsidR="0074055C" w:rsidRPr="004D5A2F" w:rsidRDefault="0074055C">
      <w:pPr>
        <w:pStyle w:val="Textbody"/>
        <w:spacing w:after="29" w:line="260" w:lineRule="exact"/>
        <w:rPr>
          <w:rFonts w:ascii="Gandhari Unicode" w:hAnsi="Gandhari Unicode" w:cs="e-Tamil OTC"/>
          <w:noProof/>
          <w:u w:val="single"/>
          <w:lang w:val="en-GB"/>
        </w:rPr>
      </w:pPr>
    </w:p>
    <w:p w14:paraId="089170B9" w14:textId="77777777" w:rsidR="0074055C" w:rsidRPr="004D5A2F" w:rsidRDefault="0074055C">
      <w:pPr>
        <w:pStyle w:val="Textbody"/>
        <w:spacing w:after="29" w:line="260" w:lineRule="exact"/>
        <w:rPr>
          <w:rFonts w:ascii="Gandhari Unicode" w:hAnsi="Gandhari Unicode" w:cs="e-Tamil OTC"/>
          <w:noProof/>
          <w:lang w:val="en-GB"/>
        </w:rPr>
      </w:pPr>
    </w:p>
    <w:p w14:paraId="4E9E27E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desolate in the face of encouragement, by HER who was changed at the coming of the season.</w:t>
      </w:r>
    </w:p>
    <w:p w14:paraId="246E63D9" w14:textId="77777777" w:rsidR="0074055C" w:rsidRPr="004D5A2F" w:rsidRDefault="0074055C">
      <w:pPr>
        <w:pStyle w:val="Textbody"/>
        <w:spacing w:after="29" w:line="260" w:lineRule="exact"/>
        <w:rPr>
          <w:rFonts w:ascii="Gandhari Unicode" w:hAnsi="Gandhari Unicode" w:cs="e-Tamil OTC"/>
          <w:noProof/>
          <w:lang w:val="en-GB"/>
        </w:rPr>
      </w:pPr>
    </w:p>
    <w:p w14:paraId="39F950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inexperience doe embraced delusion been-in-abundance</w:t>
      </w:r>
    </w:p>
    <w:p w14:paraId="2CA08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 shrub hidden be-restrained(inf.)</w:t>
      </w:r>
      <w:r w:rsidRPr="004D5A2F">
        <w:rPr>
          <w:rFonts w:ascii="Gandhari Unicode" w:hAnsi="Gandhari Unicode" w:cs="e-Tamil OTC"/>
          <w:noProof/>
          <w:position w:val="6"/>
          <w:lang w:val="en-GB"/>
        </w:rPr>
        <w:t>um</w:t>
      </w:r>
    </w:p>
    <w:p w14:paraId="249253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possess- good animal she-elephant-with come-together(abs.)</w:t>
      </w:r>
    </w:p>
    <w:p w14:paraId="1CAA3A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adorn-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mountain inside join(inf.)</w:t>
      </w:r>
      <w:r w:rsidRPr="004D5A2F">
        <w:rPr>
          <w:rFonts w:ascii="Gandhari Unicode" w:hAnsi="Gandhari Unicode" w:cs="e-Tamil OTC"/>
          <w:noProof/>
          <w:position w:val="6"/>
          <w:lang w:val="en-GB"/>
        </w:rPr>
        <w:t>um</w:t>
      </w:r>
    </w:p>
    <w:p w14:paraId="49A59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it-came shower big rain</w:t>
      </w:r>
    </w:p>
    <w:p w14:paraId="7171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fineness body good goodness wasted-he(h.)</w:t>
      </w:r>
    </w:p>
    <w:p w14:paraId="37F41C2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 if</w:t>
      </w:r>
    </w:p>
    <w:p w14:paraId="2AE90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becoming- friend we- pleasant life state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B83268" w14:textId="77777777" w:rsidR="0074055C" w:rsidRPr="004D5A2F" w:rsidRDefault="0074055C">
      <w:pPr>
        <w:pStyle w:val="Textbody"/>
        <w:spacing w:after="29"/>
        <w:jc w:val="both"/>
        <w:rPr>
          <w:rFonts w:ascii="Gandhari Unicode" w:hAnsi="Gandhari Unicode" w:cs="e-Tamil OTC"/>
          <w:noProof/>
          <w:lang w:val="en-GB"/>
        </w:rPr>
      </w:pPr>
    </w:p>
    <w:p w14:paraId="3A729520" w14:textId="77777777" w:rsidR="0074055C" w:rsidRPr="004D5A2F" w:rsidRDefault="0074055C">
      <w:pPr>
        <w:pStyle w:val="Textbody"/>
        <w:spacing w:after="29"/>
        <w:jc w:val="both"/>
        <w:rPr>
          <w:rFonts w:ascii="Gandhari Unicode" w:hAnsi="Gandhari Unicode" w:cs="e-Tamil OTC"/>
          <w:noProof/>
          <w:lang w:val="en-GB"/>
        </w:rPr>
      </w:pPr>
    </w:p>
    <w:p w14:paraId="58CFC2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Evening has come</w:t>
      </w:r>
      <w:r w:rsidRPr="004D5A2F">
        <w:rPr>
          <w:rStyle w:val="FootnoteReference"/>
          <w:rFonts w:ascii="Gandhari Unicode" w:hAnsi="Gandhari Unicode" w:cs="e-Tamil OTC"/>
          <w:noProof/>
          <w:lang w:val="en-GB"/>
        </w:rPr>
        <w:footnoteReference w:id="483"/>
      </w:r>
      <w:r w:rsidRPr="004D5A2F">
        <w:rPr>
          <w:rFonts w:ascii="Gandhari Unicode" w:hAnsi="Gandhari Unicode" w:cs="e-Tamil OTC"/>
          <w:noProof/>
          <w:lang w:val="en-GB"/>
        </w:rPr>
        <w:t xml:space="preserve"> with great rain in showers,</w:t>
      </w:r>
    </w:p>
    <w:p w14:paraId="3559BC4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good animal with the hand</w:t>
      </w:r>
      <w:r w:rsidRPr="004D5A2F">
        <w:rPr>
          <w:rStyle w:val="FootnoteReference"/>
          <w:rFonts w:ascii="Gandhari Unicode" w:hAnsi="Gandhari Unicode" w:cs="e-Tamil OTC"/>
          <w:noProof/>
          <w:lang w:val="en-GB"/>
        </w:rPr>
        <w:footnoteReference w:id="484"/>
      </w:r>
      <w:r w:rsidRPr="004D5A2F">
        <w:rPr>
          <w:rFonts w:ascii="Gandhari Unicode" w:hAnsi="Gandhari Unicode" w:cs="e-Tamil OTC"/>
          <w:noProof/>
          <w:lang w:val="en-GB"/>
        </w:rPr>
        <w:t xml:space="preserve"> comes</w:t>
      </w:r>
    </w:p>
    <w:p w14:paraId="4E98A78A"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together with [his] female</w:t>
      </w:r>
    </w:p>
    <w:p w14:paraId="5160385E" w14:textId="77777777" w:rsidR="0074055C" w:rsidRPr="004D5A2F" w:rsidRDefault="00CF70BD">
      <w:pPr>
        <w:pStyle w:val="Textbody"/>
        <w:tabs>
          <w:tab w:val="left" w:pos="150"/>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[and] joins the inside of the mountains,</w:t>
      </w:r>
    </w:p>
    <w:p w14:paraId="735F42D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sides adorned with collyrium</w:t>
      </w:r>
      <w:r w:rsidRPr="004D5A2F">
        <w:rPr>
          <w:rStyle w:val="FootnoteReference"/>
          <w:rFonts w:ascii="Gandhari Unicode" w:hAnsi="Gandhari Unicode" w:cs="e-Tamil OTC"/>
          <w:noProof/>
          <w:lang w:val="en-GB"/>
        </w:rPr>
        <w:footnoteReference w:id="485"/>
      </w:r>
      <w:r w:rsidRPr="004D5A2F">
        <w:rPr>
          <w:rFonts w:ascii="Gandhari Unicode" w:hAnsi="Gandhari Unicode" w:cs="e-Tamil OTC"/>
          <w:noProof/>
          <w:lang w:val="en-GB"/>
        </w:rPr>
        <w:t>,</w:t>
      </w:r>
    </w:p>
    <w:p w14:paraId="28932F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and while the stag embraces the youthful doe [and] hides</w:t>
      </w:r>
    </w:p>
    <w:p w14:paraId="3192512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completely</w:t>
      </w:r>
      <w:r w:rsidRPr="004D5A2F">
        <w:rPr>
          <w:rStyle w:val="FootnoteReference"/>
          <w:rFonts w:ascii="Gandhari Unicode" w:hAnsi="Gandhari Unicode" w:cs="e-Tamil OTC"/>
          <w:noProof/>
          <w:lang w:val="en-GB"/>
        </w:rPr>
        <w:footnoteReference w:id="486"/>
      </w:r>
    </w:p>
    <w:p w14:paraId="553F8D6C" w14:textId="77777777" w:rsidR="0074055C" w:rsidRPr="004D5A2F" w:rsidRDefault="00CF70BD">
      <w:pPr>
        <w:pStyle w:val="Textbody"/>
        <w:tabs>
          <w:tab w:val="left" w:pos="438"/>
        </w:tabs>
        <w:spacing w:after="115"/>
        <w:jc w:val="both"/>
        <w:rPr>
          <w:rFonts w:ascii="Gandhari Unicode" w:hAnsi="Gandhari Unicode" w:cs="e-Tamil OTC"/>
          <w:noProof/>
          <w:lang w:val="en-GB"/>
        </w:rPr>
      </w:pPr>
      <w:r w:rsidRPr="004D5A2F">
        <w:rPr>
          <w:rFonts w:ascii="Gandhari Unicode" w:hAnsi="Gandhari Unicode" w:cs="e-Tamil OTC"/>
          <w:noProof/>
          <w:lang w:val="en-GB"/>
        </w:rPr>
        <w:tab/>
        <w:t>in the shrubs situated in the forest, perfectly deluding</w:t>
      </w:r>
      <w:r w:rsidRPr="004D5A2F">
        <w:rPr>
          <w:rStyle w:val="FootnoteReference"/>
          <w:rFonts w:ascii="Gandhari Unicode" w:hAnsi="Gandhari Unicode" w:cs="e-Tamil OTC"/>
          <w:noProof/>
          <w:lang w:val="en-GB"/>
        </w:rPr>
        <w:footnoteReference w:id="487"/>
      </w:r>
      <w:r w:rsidRPr="004D5A2F">
        <w:rPr>
          <w:rFonts w:ascii="Gandhari Unicode" w:hAnsi="Gandhari Unicode" w:cs="e-Tamil OTC"/>
          <w:noProof/>
          <w:lang w:val="en-GB"/>
        </w:rPr>
        <w:t>.</w:t>
      </w:r>
    </w:p>
    <w:p w14:paraId="02213CA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one who wasted the good beauty of [our] gold-like body,</w:t>
      </w:r>
    </w:p>
    <w:p w14:paraId="5021ADE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if he doesn't come even now,</w:t>
      </w:r>
    </w:p>
    <w:p w14:paraId="3718ACA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 friend, the state of our sweet life?</w:t>
      </w:r>
    </w:p>
    <w:p w14:paraId="48A4E660" w14:textId="77777777" w:rsidR="0074055C" w:rsidRPr="004D5A2F" w:rsidRDefault="0074055C">
      <w:pPr>
        <w:pStyle w:val="Textbody"/>
        <w:spacing w:after="0"/>
        <w:jc w:val="both"/>
        <w:rPr>
          <w:rFonts w:ascii="Gandhari Unicode" w:hAnsi="Gandhari Unicode" w:cs="e-Tamil OTC"/>
          <w:noProof/>
          <w:lang w:val="en-GB"/>
        </w:rPr>
      </w:pPr>
    </w:p>
    <w:p w14:paraId="7926CAF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60443FC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 (-தீரன்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 மோசி கீரன்): </w:t>
      </w:r>
      <w:r w:rsidRPr="004D5A2F">
        <w:rPr>
          <w:rFonts w:ascii="Gandhari Unicode" w:hAnsi="Gandhari Unicode"/>
          <w:i w:val="0"/>
          <w:iCs w:val="0"/>
          <w:color w:val="auto"/>
        </w:rPr>
        <w:t>SHE</w:t>
      </w:r>
    </w:p>
    <w:p w14:paraId="354F0F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 ஆற்றாளாகிய தலைமகள் 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தலைவன்) கேட்பானாகத் தோழிக்குக் கூறியது.</w:t>
      </w:r>
    </w:p>
    <w:p w14:paraId="350AF9A8" w14:textId="77777777" w:rsidR="0074055C" w:rsidRPr="004D5A2F" w:rsidRDefault="0074055C">
      <w:pPr>
        <w:pStyle w:val="Textbody"/>
        <w:spacing w:after="29"/>
        <w:jc w:val="both"/>
        <w:rPr>
          <w:rFonts w:ascii="Gandhari Unicode" w:hAnsi="Gandhari Unicode" w:cs="e-Tamil OTC"/>
          <w:noProof/>
          <w:lang w:val="en-GB"/>
        </w:rPr>
      </w:pPr>
    </w:p>
    <w:p w14:paraId="01185F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பரதவர் </w:t>
      </w:r>
      <w:r w:rsidRPr="004D5A2F">
        <w:rPr>
          <w:rFonts w:ascii="Gandhari Unicode" w:hAnsi="Gandhari Unicode" w:cs="e-Tamil OTC"/>
          <w:noProof/>
          <w:u w:val="wave"/>
          <w:cs/>
          <w:lang w:val="en-GB"/>
        </w:rPr>
        <w:t>கொண்மீ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னுணங்கலி</w:t>
      </w:r>
    </w:p>
    <w:p w14:paraId="1F051D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னருங்கழிக்</w:t>
      </w:r>
      <w:r w:rsidRPr="004D5A2F">
        <w:rPr>
          <w:rFonts w:ascii="Gandhari Unicode" w:hAnsi="Gandhari Unicode" w:cs="e-Tamil OTC"/>
          <w:noProof/>
          <w:cs/>
          <w:lang w:val="en-GB"/>
        </w:rPr>
        <w:t xml:space="preserve"> கொண்ட விறவின் வாடலொடு</w:t>
      </w:r>
    </w:p>
    <w:p w14:paraId="22439B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நிலவுநிற வெண்மணல் </w:t>
      </w:r>
      <w:r w:rsidRPr="004D5A2F">
        <w:rPr>
          <w:rFonts w:ascii="Gandhari Unicode" w:hAnsi="Gandhari Unicode" w:cs="e-Tamil OTC"/>
          <w:noProof/>
          <w:u w:val="wave"/>
          <w:cs/>
          <w:lang w:val="en-GB"/>
        </w:rPr>
        <w:t>புலவப்</w:t>
      </w:r>
      <w:r w:rsidRPr="004D5A2F">
        <w:rPr>
          <w:rFonts w:ascii="Gandhari Unicode" w:hAnsi="Gandhari Unicode" w:cs="e-Tamil OTC"/>
          <w:noProof/>
          <w:cs/>
          <w:lang w:val="en-GB"/>
        </w:rPr>
        <w:t xml:space="preserve"> பலவுட</w:t>
      </w:r>
    </w:p>
    <w:p w14:paraId="16C29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னெக்கர்தொறும்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42FE57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ணக்கதோர் பழியு மிலமே போதவிழ்</w:t>
      </w:r>
    </w:p>
    <w:p w14:paraId="326488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பொன்னிணர் மரீஇய </w:t>
      </w: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பொங்கர்ப்</w:t>
      </w:r>
    </w:p>
    <w:p w14:paraId="55D92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புன்னையஞ் சேரி யிவ்வூர்</w:t>
      </w:r>
    </w:p>
    <w:p w14:paraId="0798787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கொன்னலர் </w:t>
      </w:r>
      <w:r w:rsidRPr="004D5A2F">
        <w:rPr>
          <w:rFonts w:ascii="Gandhari Unicode" w:hAnsi="Gandhari Unicode" w:cs="e-Tamil OTC"/>
          <w:noProof/>
          <w:u w:val="wave"/>
          <w:cs/>
          <w:lang w:val="en-GB"/>
        </w:rPr>
        <w:t>தூற்றுந்தன்</w:t>
      </w:r>
      <w:r w:rsidRPr="004D5A2F">
        <w:rPr>
          <w:rFonts w:ascii="Gandhari Unicode" w:hAnsi="Gandhari Unicode" w:cs="e-Tamil OTC"/>
          <w:noProof/>
          <w:cs/>
          <w:lang w:val="en-GB"/>
        </w:rPr>
        <w:t xml:space="preserve"> கொடுமை யானே.</w:t>
      </w:r>
    </w:p>
    <w:p w14:paraId="7F510A7E" w14:textId="77777777" w:rsidR="0074055C" w:rsidRPr="004D5A2F" w:rsidRDefault="0074055C">
      <w:pPr>
        <w:pStyle w:val="Textbody"/>
        <w:spacing w:after="29"/>
        <w:jc w:val="both"/>
        <w:rPr>
          <w:rFonts w:ascii="Gandhari Unicode" w:hAnsi="Gandhari Unicode" w:cs="e-Tamil OTC"/>
          <w:noProof/>
          <w:lang w:val="en-GB"/>
        </w:rPr>
      </w:pPr>
    </w:p>
    <w:p w14:paraId="630C91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L1, C2, G1+2, EA, Cām.;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C2v, IV, AT, VP, ER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 </w:t>
      </w:r>
      <w:r w:rsidRPr="004D5A2F">
        <w:rPr>
          <w:rFonts w:ascii="Gandhari Unicode" w:hAnsi="Gandhari Unicode" w:cs="e-Tamil OTC"/>
          <w:noProof/>
          <w:lang w:val="en-GB"/>
        </w:rPr>
        <w:t xml:space="preserve">L1, C1+2+3, G1+2, EA, AT, Cām.v;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னிருங்கழிக் </w:t>
      </w:r>
      <w:r w:rsidRPr="004D5A2F">
        <w:rPr>
          <w:rFonts w:ascii="Gandhari Unicode" w:hAnsi="Gandhari Unicode" w:cs="e-Tamil OTC"/>
          <w:noProof/>
          <w:lang w:val="en-GB"/>
        </w:rPr>
        <w:t xml:space="preserve">C3v, IV, </w:t>
      </w:r>
      <w:r w:rsidRPr="004D5A2F">
        <w:rPr>
          <w:rFonts w:ascii="Gandhari Unicode" w:hAnsi="Gandhari Unicode" w:cs="e-Tamil OTC"/>
          <w:noProof/>
          <w:color w:val="000000"/>
          <w:lang w:val="en-GB"/>
        </w:rPr>
        <w:t>VP, ER</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லருங்கழிக்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புலவப் </w:t>
      </w:r>
      <w:r w:rsidRPr="004D5A2F">
        <w:rPr>
          <w:rFonts w:ascii="Gandhari Unicode" w:hAnsi="Gandhari Unicode" w:cs="e-Tamil OTC"/>
          <w:noProof/>
          <w:lang w:val="en-GB"/>
        </w:rPr>
        <w:t xml:space="preserve">L1, C1+3, G1+2v, Cām.; </w:t>
      </w:r>
      <w:r w:rsidRPr="004D5A2F">
        <w:rPr>
          <w:rFonts w:ascii="Gandhari Unicode" w:hAnsi="Gandhari Unicode" w:cs="e-Tamil OTC"/>
          <w:noProof/>
          <w:cs/>
          <w:lang w:val="en-GB"/>
        </w:rPr>
        <w:t xml:space="preserve">புல்லப் </w:t>
      </w:r>
      <w:r w:rsidRPr="004D5A2F">
        <w:rPr>
          <w:rFonts w:ascii="Gandhari Unicode" w:hAnsi="Gandhari Unicode" w:cs="e-Tamil OTC"/>
          <w:noProof/>
          <w:lang w:val="en-GB"/>
        </w:rPr>
        <w:t xml:space="preserve">G1v+2,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பலவுடன்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னெக்கர்தொறும்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L1</w:t>
      </w:r>
      <w:bookmarkStart w:id="31" w:name="DDE_LINK76"/>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31"/>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G2;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G2v,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C1, G2, Cām.v; </w:t>
      </w:r>
      <w:r w:rsidRPr="004D5A2F">
        <w:rPr>
          <w:rFonts w:ascii="Gandhari Unicode" w:hAnsi="Gandhari Unicode" w:cs="e-Tamil OTC"/>
          <w:noProof/>
          <w:cs/>
          <w:lang w:val="en-GB"/>
        </w:rPr>
        <w:t xml:space="preserve">புள்ளுமிழ்ப்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யிவ்வூர்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யிவ்வூர்க்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தூற்றுந்தன்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தூற்றுங் </w:t>
      </w:r>
      <w:r w:rsidRPr="004D5A2F">
        <w:rPr>
          <w:rFonts w:ascii="Gandhari Unicode" w:hAnsi="Gandhari Unicode" w:cs="e-Tamil OTC"/>
          <w:noProof/>
          <w:lang w:val="en-GB"/>
        </w:rPr>
        <w:t xml:space="preserve">C2v, EA, I; </w:t>
      </w:r>
      <w:r w:rsidRPr="004D5A2F">
        <w:rPr>
          <w:rFonts w:ascii="Gandhari Unicode" w:hAnsi="Gandhari Unicode" w:cs="e-Tamil OTC"/>
          <w:noProof/>
          <w:cs/>
          <w:lang w:val="en-GB"/>
        </w:rPr>
        <w:t xml:space="preserve">தூற்றததன்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தூர்த்தன </w:t>
      </w:r>
      <w:r w:rsidRPr="004D5A2F">
        <w:rPr>
          <w:rFonts w:ascii="Gandhari Unicode" w:hAnsi="Gandhari Unicode" w:cs="e-Tamil OTC"/>
          <w:noProof/>
          <w:lang w:val="en-GB"/>
        </w:rPr>
        <w:t>G1, Cām.v</w:t>
      </w:r>
    </w:p>
    <w:p w14:paraId="743B0807" w14:textId="77777777" w:rsidR="0074055C" w:rsidRPr="004D5A2F" w:rsidRDefault="0074055C">
      <w:pPr>
        <w:pStyle w:val="Textbody"/>
        <w:spacing w:after="29"/>
        <w:jc w:val="both"/>
        <w:rPr>
          <w:rFonts w:ascii="Gandhari Unicode" w:hAnsi="Gandhari Unicode" w:cs="e-Tamil OTC"/>
          <w:noProof/>
          <w:lang w:val="en-GB"/>
        </w:rPr>
      </w:pPr>
    </w:p>
    <w:p w14:paraId="17AFE6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paratavar </w:t>
      </w:r>
      <w:r w:rsidRPr="004D5A2F">
        <w:rPr>
          <w:rFonts w:ascii="Gandhari Unicode" w:hAnsi="Gandhari Unicode" w:cs="e-Tamil OTC"/>
          <w:i/>
          <w:iCs/>
          <w:noProof/>
          <w:lang w:val="en-GB"/>
        </w:rPr>
        <w:t>koḷ</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uṇaṅkaliṉ</w:t>
      </w:r>
    </w:p>
    <w:p w14:paraId="521C8E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arum</w:t>
      </w:r>
      <w:r w:rsidRPr="004D5A2F">
        <w:rPr>
          <w:rFonts w:ascii="Gandhari Unicode" w:hAnsi="Gandhari Unicode" w:cs="e-Tamil OTC"/>
          <w:noProof/>
          <w:lang w:val="en-GB"/>
        </w:rPr>
        <w:t xml:space="preserve"> kaḻi koṇṭa viṟaviṉ vāṭaloṭu</w:t>
      </w:r>
    </w:p>
    <w:p w14:paraId="2C8B11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nilavu niṟam veḷ maṇal </w:t>
      </w:r>
      <w:r w:rsidRPr="004D5A2F">
        <w:rPr>
          <w:rFonts w:ascii="Gandhari Unicode" w:hAnsi="Gandhari Unicode" w:cs="e-Tamil OTC"/>
          <w:i/>
          <w:iCs/>
          <w:noProof/>
          <w:lang w:val="en-GB"/>
        </w:rPr>
        <w:t>pulava</w:t>
      </w:r>
      <w:r w:rsidR="0042720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pala </w:t>
      </w:r>
      <w:r w:rsidR="00427200"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E1E23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ekkar-</w:t>
      </w:r>
      <w:r w:rsidRPr="004D5A2F">
        <w:rPr>
          <w:rFonts w:ascii="Gandhari Unicode" w:hAnsi="Gandhari Unicode" w:cs="e-Tamil OTC"/>
          <w:i/>
          <w:iCs/>
          <w:noProof/>
          <w:lang w:val="en-GB"/>
        </w:rPr>
        <w:t>toṟum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154FEA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nakkat</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ōr paḻi</w:t>
      </w:r>
      <w:r w:rsidR="00427200" w:rsidRPr="004D5A2F">
        <w:rPr>
          <w:rFonts w:ascii="Gandhari Unicode" w:hAnsi="Gandhari Unicode" w:cs="e-Tamil OTC"/>
          <w:noProof/>
          <w:lang w:val="en-GB"/>
        </w:rPr>
        <w:t>-~</w:t>
      </w:r>
      <w:r w:rsidRPr="004D5A2F">
        <w:rPr>
          <w:rFonts w:ascii="Gandhari Unicode" w:hAnsi="Gandhari Unicode" w:cs="e-Tamil OTC"/>
          <w:noProof/>
          <w:lang w:val="en-GB"/>
        </w:rPr>
        <w:t>um ilam</w:t>
      </w:r>
      <w:r w:rsidR="00427200" w:rsidRPr="004D5A2F">
        <w:rPr>
          <w:rFonts w:ascii="Gandhari Unicode" w:hAnsi="Gandhari Unicode" w:cs="e-Tamil OTC"/>
          <w:noProof/>
          <w:lang w:val="en-GB"/>
        </w:rPr>
        <w:t>-ē pōt*</w:t>
      </w:r>
      <w:r w:rsidRPr="004D5A2F">
        <w:rPr>
          <w:rFonts w:ascii="Gandhari Unicode" w:hAnsi="Gandhari Unicode" w:cs="e-Tamil OTC"/>
          <w:noProof/>
          <w:lang w:val="en-GB"/>
        </w:rPr>
        <w:t xml:space="preserve"> aviḻ</w:t>
      </w:r>
    </w:p>
    <w:p w14:paraId="35EAD7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iṇar marīiya puḷ </w:t>
      </w:r>
      <w:r w:rsidR="00427200"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poṅkar</w:t>
      </w:r>
    </w:p>
    <w:p w14:paraId="0D49C0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puṉṉaiyam cēri </w:t>
      </w:r>
      <w:r w:rsidR="00427200" w:rsidRPr="004D5A2F">
        <w:rPr>
          <w:rFonts w:ascii="Gandhari Unicode" w:hAnsi="Gandhari Unicode" w:cs="e-Tamil OTC"/>
          <w:noProof/>
          <w:lang w:val="en-GB"/>
        </w:rPr>
        <w:t>~</w:t>
      </w:r>
      <w:r w:rsidRPr="004D5A2F">
        <w:rPr>
          <w:rFonts w:ascii="Gandhari Unicode" w:hAnsi="Gandhari Unicode" w:cs="e-Tamil OTC"/>
          <w:noProof/>
          <w:lang w:val="en-GB"/>
        </w:rPr>
        <w:t>i</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427200" w:rsidRPr="004D5A2F">
        <w:rPr>
          <w:rFonts w:ascii="Gandhari Unicode" w:hAnsi="Gandhari Unicode" w:cs="e-Tamil OTC"/>
          <w:noProof/>
          <w:lang w:val="en-GB"/>
        </w:rPr>
        <w:t>~</w:t>
      </w:r>
      <w:r w:rsidRPr="004D5A2F">
        <w:rPr>
          <w:rFonts w:ascii="Gandhari Unicode" w:hAnsi="Gandhari Unicode" w:cs="e-Tamil OTC"/>
          <w:noProof/>
          <w:lang w:val="en-GB"/>
        </w:rPr>
        <w:t>ūr</w:t>
      </w:r>
    </w:p>
    <w:p w14:paraId="61757A1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alar </w:t>
      </w:r>
      <w:r w:rsidRPr="004D5A2F">
        <w:rPr>
          <w:rFonts w:ascii="Gandhari Unicode" w:hAnsi="Gandhari Unicode" w:cs="e-Tamil OTC"/>
          <w:i/>
          <w:iCs/>
          <w:noProof/>
          <w:lang w:val="en-GB"/>
        </w:rPr>
        <w:t>tūṟṟum taṉ</w:t>
      </w:r>
      <w:r w:rsidRPr="004D5A2F">
        <w:rPr>
          <w:rFonts w:ascii="Gandhari Unicode" w:hAnsi="Gandhari Unicode" w:cs="e-Tamil OTC"/>
          <w:noProof/>
          <w:lang w:val="en-GB"/>
        </w:rPr>
        <w:t xml:space="preserve"> koṭumaiyāṉ</w:t>
      </w:r>
      <w:r w:rsidR="00427200" w:rsidRPr="004D5A2F">
        <w:rPr>
          <w:rFonts w:ascii="Gandhari Unicode" w:hAnsi="Gandhari Unicode" w:cs="e-Tamil OTC"/>
          <w:noProof/>
          <w:lang w:val="en-GB"/>
        </w:rPr>
        <w:t>-</w:t>
      </w:r>
      <w:r w:rsidRPr="004D5A2F">
        <w:rPr>
          <w:rFonts w:ascii="Gandhari Unicode" w:hAnsi="Gandhari Unicode" w:cs="e-Tamil OTC"/>
          <w:noProof/>
          <w:lang w:val="en-GB"/>
        </w:rPr>
        <w:t>ē.</w:t>
      </w:r>
    </w:p>
    <w:p w14:paraId="72D8CDF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2627D3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76B2E0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D29EF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the confidante, while HE listens, by HER, who doesn't have strength [anymore] because of the gossip.</w:t>
      </w:r>
    </w:p>
    <w:p w14:paraId="7C2925F8" w14:textId="77777777" w:rsidR="0074055C" w:rsidRPr="004D5A2F" w:rsidRDefault="0074055C">
      <w:pPr>
        <w:pStyle w:val="Textbody"/>
        <w:spacing w:after="29" w:line="260" w:lineRule="exact"/>
        <w:jc w:val="both"/>
        <w:rPr>
          <w:rFonts w:ascii="Gandhari Unicode" w:hAnsi="Gandhari Unicode" w:cs="e-Tamil OTC"/>
          <w:noProof/>
          <w:lang w:val="en-GB"/>
        </w:rPr>
      </w:pPr>
    </w:p>
    <w:p w14:paraId="51A29C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fisherman(h.) take- fish drying-</w:t>
      </w:r>
    </w:p>
    <w:p w14:paraId="666601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backwaters taken- prawn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fading-with</w:t>
      </w:r>
    </w:p>
    <w:p w14:paraId="725EBD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moonlight colour white sand reek-of-fish(inf.) many(n.pl.) together</w:t>
      </w:r>
    </w:p>
    <w:p w14:paraId="378E520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dune-ever spreading-over- ghat-he-with one day</w:t>
      </w:r>
    </w:p>
    <w:p w14:paraId="69EDC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laughed-it one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open</w:t>
      </w:r>
    </w:p>
    <w:p w14:paraId="633A7B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cluster joined- bird buzz- branch</w:t>
      </w:r>
    </w:p>
    <w:p w14:paraId="55A9A2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street this- village</w:t>
      </w:r>
    </w:p>
    <w:p w14:paraId="67CDF17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koṉ</w:t>
      </w:r>
      <w:r w:rsidRPr="004D5A2F">
        <w:rPr>
          <w:rStyle w:val="FootnoteReference"/>
          <w:rFonts w:ascii="Gandhari Unicode" w:hAnsi="Gandhari Unicode" w:cs="e-Tamil OTC"/>
          <w:noProof/>
          <w:lang w:val="en-GB"/>
        </w:rPr>
        <w:footnoteReference w:id="488"/>
      </w:r>
      <w:r w:rsidRPr="004D5A2F">
        <w:rPr>
          <w:rFonts w:ascii="Gandhari Unicode" w:hAnsi="Gandhari Unicode" w:cs="e-Tamil OTC"/>
          <w:noProof/>
          <w:lang w:val="en-GB"/>
        </w:rPr>
        <w:t xml:space="preserve"> gossip spreading- self(obl.) cruelty(loc.)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B50778" w14:textId="77777777" w:rsidR="0074055C" w:rsidRPr="004D5A2F" w:rsidRDefault="0074055C">
      <w:pPr>
        <w:pStyle w:val="Textbody"/>
        <w:spacing w:after="29"/>
        <w:jc w:val="both"/>
        <w:rPr>
          <w:rFonts w:ascii="Gandhari Unicode" w:hAnsi="Gandhari Unicode" w:cs="e-Tamil OTC"/>
          <w:noProof/>
          <w:lang w:val="en-GB"/>
        </w:rPr>
      </w:pPr>
    </w:p>
    <w:p w14:paraId="55EC6AFF" w14:textId="77777777" w:rsidR="0074055C" w:rsidRPr="004D5A2F" w:rsidRDefault="0074055C">
      <w:pPr>
        <w:pStyle w:val="Textbody"/>
        <w:spacing w:after="29"/>
        <w:rPr>
          <w:rFonts w:ascii="Gandhari Unicode" w:hAnsi="Gandhari Unicode" w:cs="e-Tamil OTC"/>
          <w:noProof/>
          <w:lang w:val="en-GB"/>
        </w:rPr>
      </w:pPr>
    </w:p>
    <w:p w14:paraId="69D1A1C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without any blame</w:t>
      </w:r>
      <w:r w:rsidRPr="004D5A2F">
        <w:rPr>
          <w:rStyle w:val="FootnoteReference"/>
          <w:rFonts w:ascii="Gandhari Unicode" w:hAnsi="Gandhari Unicode" w:cs="e-Tamil OTC"/>
          <w:noProof/>
          <w:lang w:val="en-GB"/>
        </w:rPr>
        <w:footnoteReference w:id="489"/>
      </w:r>
      <w:r w:rsidRPr="004D5A2F">
        <w:rPr>
          <w:rFonts w:ascii="Gandhari Unicode" w:hAnsi="Gandhari Unicode" w:cs="e-Tamil OTC"/>
          <w:noProof/>
          <w:lang w:val="en-GB"/>
        </w:rPr>
        <w:t xml:space="preserve"> of having laughed a single day</w:t>
      </w:r>
    </w:p>
    <w:p w14:paraId="2A37899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they spread over every dune</w:t>
      </w:r>
    </w:p>
    <w:p w14:paraId="2FA702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drying [bits] of fish caught by the fishermen of the great sea,</w:t>
      </w:r>
    </w:p>
    <w:p w14:paraId="35125159" w14:textId="77777777" w:rsidR="0074055C" w:rsidRPr="004D5A2F" w:rsidRDefault="00CF70BD">
      <w:pPr>
        <w:pStyle w:val="Textbody"/>
        <w:tabs>
          <w:tab w:val="left" w:pos="413"/>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together with fading prawns from the difficult</w:t>
      </w:r>
      <w:r w:rsidRPr="004D5A2F">
        <w:rPr>
          <w:rStyle w:val="FootnoteReference"/>
          <w:rFonts w:ascii="Gandhari Unicode" w:hAnsi="Gandhari Unicode" w:cs="e-Tamil OTC"/>
          <w:noProof/>
          <w:lang w:val="en-GB"/>
        </w:rPr>
        <w:footnoteReference w:id="490"/>
      </w:r>
      <w:r w:rsidRPr="004D5A2F">
        <w:rPr>
          <w:rFonts w:ascii="Gandhari Unicode" w:hAnsi="Gandhari Unicode" w:cs="e-Tamil OTC"/>
          <w:noProof/>
          <w:lang w:val="en-GB"/>
        </w:rPr>
        <w:t xml:space="preserve"> backwaters,</w:t>
      </w:r>
    </w:p>
    <w:p w14:paraId="1AC79994"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p>
    <w:p w14:paraId="765B78DC" w14:textId="77777777" w:rsidR="0074055C" w:rsidRPr="004D5A2F" w:rsidRDefault="00CF70BD">
      <w:pPr>
        <w:pStyle w:val="Textbody"/>
        <w:tabs>
          <w:tab w:val="left" w:pos="538"/>
        </w:tabs>
        <w:spacing w:after="115"/>
        <w:jc w:val="both"/>
        <w:rPr>
          <w:rFonts w:ascii="Gandhari Unicode" w:hAnsi="Gandhari Unicode" w:cs="e-Tamil OTC"/>
          <w:noProof/>
          <w:lang w:val="en-GB"/>
        </w:rPr>
      </w:pPr>
      <w:r w:rsidRPr="004D5A2F">
        <w:rPr>
          <w:rFonts w:ascii="Gandhari Unicode" w:hAnsi="Gandhari Unicode" w:cs="e-Tamil OTC"/>
          <w:noProof/>
          <w:lang w:val="en-GB"/>
        </w:rPr>
        <w:tab/>
        <w:t>so that the moonlight-coloured sand reeks [of them].</w:t>
      </w:r>
    </w:p>
    <w:p w14:paraId="2E3895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village of streets [planted] with Puṉṉai,</w:t>
      </w:r>
    </w:p>
    <w:p w14:paraId="4BD2A3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branches buzzing with birds joined</w:t>
      </w:r>
      <w:r w:rsidRPr="004D5A2F">
        <w:rPr>
          <w:rStyle w:val="FootnoteReference"/>
          <w:rFonts w:ascii="Gandhari Unicode" w:hAnsi="Gandhari Unicode" w:cs="e-Tamil OTC"/>
          <w:noProof/>
          <w:lang w:val="en-GB"/>
        </w:rPr>
        <w:footnoteReference w:id="491"/>
      </w:r>
      <w:r w:rsidRPr="004D5A2F">
        <w:rPr>
          <w:rFonts w:ascii="Gandhari Unicode" w:hAnsi="Gandhari Unicode" w:cs="e-Tamil OTC"/>
          <w:noProof/>
          <w:lang w:val="en-GB"/>
        </w:rPr>
        <w:t xml:space="preserve"> with golden clusters</w:t>
      </w:r>
    </w:p>
    <w:p w14:paraId="6AE2D1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opening buds,</w:t>
      </w:r>
    </w:p>
    <w:p w14:paraId="1A96A52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vainly spreads gossip in its cruelty.</w:t>
      </w:r>
    </w:p>
    <w:p w14:paraId="20496A69" w14:textId="77777777" w:rsidR="0074055C" w:rsidRPr="004D5A2F" w:rsidRDefault="0074055C">
      <w:pPr>
        <w:pStyle w:val="Textbody"/>
        <w:spacing w:after="0"/>
        <w:jc w:val="both"/>
        <w:rPr>
          <w:rFonts w:ascii="Gandhari Unicode" w:hAnsi="Gandhari Unicode" w:cs="e-Tamil OTC"/>
          <w:noProof/>
          <w:lang w:val="en-GB"/>
        </w:rPr>
      </w:pPr>
    </w:p>
    <w:p w14:paraId="3B83F0F2" w14:textId="77777777" w:rsidR="0074055C" w:rsidRPr="004D5A2F" w:rsidRDefault="0074055C">
      <w:pPr>
        <w:pStyle w:val="Textbody"/>
        <w:spacing w:after="0"/>
        <w:jc w:val="both"/>
        <w:rPr>
          <w:rFonts w:ascii="Gandhari Unicode" w:hAnsi="Gandhari Unicode" w:cs="e-Tamil OTC"/>
          <w:noProof/>
          <w:lang w:val="en-GB"/>
        </w:rPr>
      </w:pPr>
    </w:p>
    <w:p w14:paraId="4FBF53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vainly spreads gossip about his cruelty.</w:t>
      </w:r>
    </w:p>
    <w:p w14:paraId="79F6ECB2" w14:textId="77777777" w:rsidR="0074055C" w:rsidRPr="004D5A2F" w:rsidRDefault="0074055C">
      <w:pPr>
        <w:pStyle w:val="Textbody"/>
        <w:spacing w:after="0"/>
        <w:jc w:val="both"/>
        <w:rPr>
          <w:rFonts w:ascii="Gandhari Unicode" w:hAnsi="Gandhari Unicode" w:cs="e-Tamil OTC"/>
          <w:noProof/>
          <w:lang w:val="en-GB"/>
        </w:rPr>
      </w:pPr>
    </w:p>
    <w:p w14:paraId="10E359E2" w14:textId="77777777" w:rsidR="0020158B" w:rsidRPr="004D5A2F" w:rsidRDefault="0020158B">
      <w:pPr>
        <w:rPr>
          <w:rFonts w:ascii="Gandhari Unicode" w:eastAsiaTheme="majorEastAsia" w:hAnsi="Gandhari Unicode" w:cs="e-Tamil OTC"/>
          <w:b/>
        </w:rPr>
      </w:pPr>
      <w:r w:rsidRPr="004D5A2F">
        <w:rPr>
          <w:rFonts w:ascii="Gandhari Unicode" w:hAnsi="Gandhari Unicode" w:cs="e-Tamil OTC"/>
          <w:b/>
          <w:i/>
          <w:iCs/>
        </w:rPr>
        <w:br w:type="page"/>
      </w:r>
    </w:p>
    <w:p w14:paraId="7CFBF842" w14:textId="77777777" w:rsidR="0074055C" w:rsidRPr="004D5A2F" w:rsidRDefault="00CF70BD" w:rsidP="0020158B">
      <w:pPr>
        <w:pStyle w:val="Heading4"/>
        <w:rPr>
          <w:rFonts w:ascii="Gandhari Unicode" w:hAnsi="Gandhari Unicode" w:cs="e-Tamil OTC"/>
          <w:i w:val="0"/>
          <w:iCs w:val="0"/>
          <w:color w:val="auto"/>
        </w:rPr>
      </w:pPr>
      <w:r w:rsidRPr="004D5A2F">
        <w:rPr>
          <w:rFonts w:ascii="Gandhari Unicode" w:hAnsi="Gandhari Unicode" w:cs="e-Tamil OTC"/>
          <w:b/>
          <w:i w:val="0"/>
          <w:iCs w:val="0"/>
          <w:color w:val="auto"/>
        </w:rPr>
        <w:lastRenderedPageBreak/>
        <w:t xml:space="preserve">KT 321 </w:t>
      </w:r>
      <w:r w:rsidRPr="004D5A2F">
        <w:rPr>
          <w:rFonts w:ascii="Gandhari Unicode" w:hAnsi="Gandhari Unicode" w:cs="e-Tamil OTC"/>
          <w:i w:val="0"/>
          <w:iCs w:val="0"/>
          <w:color w:val="auto"/>
        </w:rPr>
        <w:t>Anonymous: the confidante</w:t>
      </w:r>
    </w:p>
    <w:p w14:paraId="696FEE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தோழி கிழத்திக்கு நொதுமலர் வரையுமிடத்து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அறத்தொடு நிற்பேன்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நிற்பன்)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r w:rsidRPr="004D5A2F">
        <w:rPr>
          <w:rFonts w:ascii="Gandhari Unicode" w:hAnsi="Gandhari Unicode" w:cs="e-Tamil OTC"/>
          <w:noProof/>
          <w:lang w:val="en-GB"/>
        </w:rPr>
        <w:t>,</w:t>
      </w:r>
    </w:p>
    <w:p w14:paraId="062D796D" w14:textId="77777777" w:rsidR="0074055C" w:rsidRPr="004D5A2F" w:rsidRDefault="0074055C">
      <w:pPr>
        <w:pStyle w:val="Textbody"/>
        <w:spacing w:after="29"/>
        <w:jc w:val="both"/>
        <w:rPr>
          <w:rFonts w:ascii="Gandhari Unicode" w:hAnsi="Gandhari Unicode" w:cs="e-Tamil OTC"/>
          <w:noProof/>
          <w:lang w:val="en-GB"/>
        </w:rPr>
      </w:pPr>
    </w:p>
    <w:p w14:paraId="19980C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மலைச்செஞ்</w:t>
      </w:r>
      <w:r w:rsidRPr="004D5A2F">
        <w:rPr>
          <w:rFonts w:ascii="Gandhari Unicode" w:hAnsi="Gandhari Unicode" w:cs="e-Tamil OTC"/>
          <w:noProof/>
          <w:cs/>
          <w:lang w:val="en-GB"/>
        </w:rPr>
        <w:t xml:space="preserve"> சாந்தி னார மார்பினன்</w:t>
      </w:r>
    </w:p>
    <w:p w14:paraId="791478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குவளைச் சுரும்பார் கண்ணிய</w:t>
      </w:r>
    </w:p>
    <w:p w14:paraId="215B6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னடுநாள் வந்து நம்மனைப் பெயரு</w:t>
      </w:r>
    </w:p>
    <w:p w14:paraId="4B0B9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மடவர லரிவைநின்</w:t>
      </w:r>
      <w:r w:rsidRPr="004D5A2F">
        <w:rPr>
          <w:rFonts w:ascii="Gandhari Unicode" w:hAnsi="Gandhari Unicode" w:cs="e-Tamil OTC"/>
          <w:noProof/>
          <w:cs/>
          <w:lang w:val="en-GB"/>
        </w:rPr>
        <w:t xml:space="preserve"> மார்பம ரின்றுணை</w:t>
      </w:r>
    </w:p>
    <w:p w14:paraId="1801B3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மரையா விரிய வேறட்டுச்</w:t>
      </w:r>
    </w:p>
    <w:p w14:paraId="144500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செங்க ணிரும்புலி குழுமு மதனான்</w:t>
      </w:r>
    </w:p>
    <w:p w14:paraId="3621A4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மறைத்தற் காலையோ வன்றே</w:t>
      </w:r>
    </w:p>
    <w:p w14:paraId="43C33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திறப்பல்</w:t>
      </w:r>
      <w:r w:rsidRPr="004D5A2F">
        <w:rPr>
          <w:rFonts w:ascii="Gandhari Unicode" w:hAnsi="Gandhari Unicode" w:cs="e-Tamil OTC"/>
          <w:noProof/>
          <w:cs/>
          <w:lang w:val="en-GB"/>
        </w:rPr>
        <w:t xml:space="preserve"> வாழிவேண் டன்னைநங் கதவே.</w:t>
      </w:r>
    </w:p>
    <w:p w14:paraId="32787292" w14:textId="77777777" w:rsidR="0074055C" w:rsidRPr="004D5A2F" w:rsidRDefault="0074055C">
      <w:pPr>
        <w:pStyle w:val="Textbody"/>
        <w:spacing w:after="29"/>
        <w:jc w:val="both"/>
        <w:rPr>
          <w:rFonts w:ascii="Gandhari Unicode" w:hAnsi="Gandhari Unicode" w:cs="e-Tamil OTC"/>
          <w:noProof/>
          <w:lang w:val="en-GB"/>
        </w:rPr>
      </w:pPr>
    </w:p>
    <w:p w14:paraId="51D008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மலைச்செஞ் சாந்தி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L1, C1+3, G1+2v, ATv;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மலைச்சே ரஞ்செஞ் சாந்தி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மலைச்சேரஞ் செஞ்சாந்தின்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சுனைப்பூங்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னைப்பூங்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லரிவைநின் </w:t>
      </w:r>
      <w:r w:rsidRPr="004D5A2F">
        <w:rPr>
          <w:rFonts w:ascii="Gandhari Unicode" w:hAnsi="Gandhari Unicode" w:cs="e-Tamil OTC"/>
          <w:noProof/>
          <w:lang w:val="en-GB"/>
        </w:rPr>
        <w:t>C2, EA, Cām.;</w:t>
      </w:r>
      <w:r w:rsidRPr="004D5A2F">
        <w:rPr>
          <w:rStyle w:val="FootnoteReference"/>
          <w:rFonts w:ascii="Gandhari Unicode" w:hAnsi="Gandhari Unicode" w:cs="e-Tamil OTC"/>
          <w:noProof/>
          <w:lang w:val="en-GB"/>
        </w:rPr>
        <w:footnoteReference w:id="492"/>
      </w:r>
      <w:r w:rsidRPr="004D5A2F">
        <w:rPr>
          <w:rFonts w:ascii="Gandhari Unicode" w:hAnsi="Gandhari Unicode" w:cs="e-Tamil OTC"/>
          <w:noProof/>
          <w:cs/>
          <w:lang w:val="en-GB"/>
        </w:rPr>
        <w:t xml:space="preserve"> மடமா வரிவை </w:t>
      </w:r>
      <w:r w:rsidRPr="004D5A2F">
        <w:rPr>
          <w:rFonts w:ascii="Gandhari Unicode" w:hAnsi="Gandhari Unicode" w:cs="e-Tamil OTC"/>
          <w:noProof/>
          <w:lang w:val="en-GB"/>
        </w:rPr>
        <w:t xml:space="preserve">L1, C1+2v+3, G1+2, ER; </w:t>
      </w:r>
      <w:r w:rsidRPr="004D5A2F">
        <w:rPr>
          <w:rFonts w:ascii="Gandhari Unicode" w:hAnsi="Gandhari Unicode" w:cs="e-Tamil OTC"/>
          <w:noProof/>
          <w:cs/>
          <w:lang w:val="en-GB"/>
        </w:rPr>
        <w:t xml:space="preserve">மடமா ரரிவைநின்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32" w:name="DDE_LINK42"/>
      <w:r w:rsidRPr="004D5A2F">
        <w:rPr>
          <w:rFonts w:ascii="Gandhari Unicode" w:hAnsi="Gandhari Unicode" w:cs="e-Tamil OTC"/>
          <w:noProof/>
          <w:cs/>
          <w:lang w:val="en-GB"/>
        </w:rPr>
        <w:t>வேறட்டு</w:t>
      </w:r>
      <w:bookmarkEnd w:id="32"/>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 xml:space="preserve">வேறட்டு </w:t>
      </w:r>
      <w:r w:rsidRPr="004D5A2F">
        <w:rPr>
          <w:rFonts w:ascii="Gandhari Unicode" w:hAnsi="Gandhari Unicode" w:cs="e-Tamil OTC"/>
          <w:noProof/>
          <w:lang w:val="en-GB"/>
        </w:rPr>
        <w:t xml:space="preserve">L1, C1+3; </w:t>
      </w:r>
      <w:bookmarkStart w:id="33" w:name="DDE_LINK421"/>
      <w:r w:rsidRPr="004D5A2F">
        <w:rPr>
          <w:rFonts w:ascii="Gandhari Unicode" w:hAnsi="Gandhari Unicode" w:cs="e-Tamil OTC"/>
          <w:noProof/>
          <w:cs/>
          <w:lang w:val="en-GB"/>
        </w:rPr>
        <w:t>வேரட்டு</w:t>
      </w:r>
      <w:bookmarkEnd w:id="33"/>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திறப்பல்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திறம்பல்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திரப்பல் </w:t>
      </w:r>
      <w:r w:rsidRPr="004D5A2F">
        <w:rPr>
          <w:rFonts w:ascii="Gandhari Unicode" w:hAnsi="Gandhari Unicode" w:cs="e-Tamil OTC"/>
          <w:noProof/>
          <w:lang w:val="en-GB"/>
        </w:rPr>
        <w:t>L1, C1+3, G1v</w:t>
      </w:r>
    </w:p>
    <w:p w14:paraId="34F08DC7" w14:textId="77777777" w:rsidR="0074055C" w:rsidRPr="004D5A2F" w:rsidRDefault="0074055C">
      <w:pPr>
        <w:pStyle w:val="Textbody"/>
        <w:spacing w:after="29"/>
        <w:jc w:val="both"/>
        <w:rPr>
          <w:rFonts w:ascii="Gandhari Unicode" w:hAnsi="Gandhari Unicode" w:cs="e-Tamil OTC"/>
          <w:noProof/>
          <w:lang w:val="en-GB"/>
        </w:rPr>
      </w:pPr>
    </w:p>
    <w:p w14:paraId="0B7BEB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malai </w:t>
      </w:r>
      <w:r w:rsidRPr="004D5A2F">
        <w:rPr>
          <w:rFonts w:ascii="Gandhari Unicode" w:hAnsi="Gandhari Unicode" w:cs="e-Tamil OTC"/>
          <w:i/>
          <w:iCs/>
          <w:noProof/>
          <w:lang w:val="en-GB"/>
        </w:rPr>
        <w:t>cem</w:t>
      </w:r>
      <w:r w:rsidRPr="004D5A2F">
        <w:rPr>
          <w:rFonts w:ascii="Gandhari Unicode" w:hAnsi="Gandhari Unicode" w:cs="e-Tamil OTC"/>
          <w:noProof/>
          <w:lang w:val="en-GB"/>
        </w:rPr>
        <w:t xml:space="preserve"> cāntiṉ āra mārpiṉaṉ</w:t>
      </w:r>
    </w:p>
    <w:p w14:paraId="2C0390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cuṉai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pūm kuvaḷai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curump</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ār kaṇṇiyaṉ</w:t>
      </w:r>
    </w:p>
    <w:p w14:paraId="1FBE4D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naṭu-nāḷ vantu nam maṉ</w:t>
      </w:r>
      <w:r w:rsidR="0048295F" w:rsidRPr="004D5A2F">
        <w:rPr>
          <w:rFonts w:ascii="Gandhari Unicode" w:hAnsi="Gandhari Unicode" w:cs="e-Tamil OTC"/>
          <w:noProof/>
          <w:lang w:val="en-GB"/>
        </w:rPr>
        <w:t>ai+</w:t>
      </w:r>
      <w:r w:rsidRPr="004D5A2F">
        <w:rPr>
          <w:rFonts w:ascii="Gandhari Unicode" w:hAnsi="Gandhari Unicode" w:cs="e-Tamil OTC"/>
          <w:noProof/>
          <w:lang w:val="en-GB"/>
        </w:rPr>
        <w:t xml:space="preserve"> peyarum</w:t>
      </w:r>
    </w:p>
    <w:p w14:paraId="62AB96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maṭa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arivai niṉ</w:t>
      </w:r>
      <w:r w:rsidR="0048295F" w:rsidRPr="004D5A2F">
        <w:rPr>
          <w:rFonts w:ascii="Gandhari Unicode" w:hAnsi="Gandhari Unicode" w:cs="e-Tamil OTC"/>
          <w:noProof/>
          <w:lang w:val="en-GB"/>
        </w:rPr>
        <w:t xml:space="preserve"> mārp*</w:t>
      </w:r>
      <w:r w:rsidRPr="004D5A2F">
        <w:rPr>
          <w:rFonts w:ascii="Gandhari Unicode" w:hAnsi="Gandhari Unicode" w:cs="e-Tamil OTC"/>
          <w:noProof/>
          <w:lang w:val="en-GB"/>
        </w:rPr>
        <w:t xml:space="preserve"> amar iṉ tuṇai</w:t>
      </w:r>
    </w:p>
    <w:p w14:paraId="6BB1B8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 maraiyā </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iriya </w:t>
      </w:r>
      <w:r w:rsidR="0048295F" w:rsidRPr="004D5A2F">
        <w:rPr>
          <w:rFonts w:ascii="Gandhari Unicode" w:hAnsi="Gandhari Unicode" w:cs="e-Tamil OTC"/>
          <w:noProof/>
          <w:lang w:val="en-GB"/>
        </w:rPr>
        <w:t>~</w:t>
      </w:r>
      <w:r w:rsidRPr="004D5A2F">
        <w:rPr>
          <w:rFonts w:ascii="Gandhari Unicode" w:hAnsi="Gandhari Unicode" w:cs="e-Tamil OTC"/>
          <w:noProof/>
          <w:lang w:val="en-GB"/>
        </w:rPr>
        <w:t>ēṟ</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aṭṭu</w:t>
      </w:r>
      <w:r w:rsidR="0048295F" w:rsidRPr="004D5A2F">
        <w:rPr>
          <w:rFonts w:ascii="Gandhari Unicode" w:hAnsi="Gandhari Unicode" w:cs="e-Tamil OTC"/>
          <w:noProof/>
          <w:lang w:val="en-GB"/>
        </w:rPr>
        <w:t>+</w:t>
      </w:r>
    </w:p>
    <w:p w14:paraId="1BFE01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kaṇ irum puli kuḻumum ataṉāl</w:t>
      </w:r>
    </w:p>
    <w:p w14:paraId="7A9115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maṟaittal kālai</w:t>
      </w:r>
      <w:r w:rsidR="0048295F" w:rsidRPr="004D5A2F">
        <w:rPr>
          <w:rFonts w:ascii="Gandhari Unicode" w:hAnsi="Gandhari Unicode" w:cs="e-Tamil OTC"/>
          <w:noProof/>
          <w:lang w:val="en-GB"/>
        </w:rPr>
        <w:t>-~</w:t>
      </w:r>
      <w:r w:rsidRPr="004D5A2F">
        <w:rPr>
          <w:rFonts w:ascii="Gandhari Unicode" w:hAnsi="Gandhari Unicode" w:cs="e-Tamil OTC"/>
          <w:noProof/>
          <w:lang w:val="en-GB"/>
        </w:rPr>
        <w:t>ō aṉṟ</w:t>
      </w:r>
      <w:r w:rsidR="0048295F" w:rsidRPr="004D5A2F">
        <w:rPr>
          <w:rFonts w:ascii="Gandhari Unicode" w:hAnsi="Gandhari Unicode" w:cs="e-Tamil OTC"/>
          <w:noProof/>
          <w:lang w:val="en-GB"/>
        </w:rPr>
        <w:t>*-</w:t>
      </w:r>
      <w:r w:rsidRPr="004D5A2F">
        <w:rPr>
          <w:rFonts w:ascii="Gandhari Unicode" w:hAnsi="Gandhari Unicode" w:cs="e-Tamil OTC"/>
          <w:noProof/>
          <w:lang w:val="en-GB"/>
        </w:rPr>
        <w:t>ē</w:t>
      </w:r>
    </w:p>
    <w:p w14:paraId="2AF9F47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tiṟappal</w:t>
      </w:r>
      <w:r w:rsidRPr="004D5A2F">
        <w:rPr>
          <w:rFonts w:ascii="Gandhari Unicode" w:hAnsi="Gandhari Unicode" w:cs="e-Tamil OTC"/>
          <w:noProof/>
          <w:lang w:val="en-GB"/>
        </w:rPr>
        <w:t xml:space="preserve"> vāḻi vēṇṭ</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aṉṉai nam katav</w:t>
      </w:r>
      <w:r w:rsidR="00A55214" w:rsidRPr="004D5A2F">
        <w:rPr>
          <w:rFonts w:ascii="Gandhari Unicode" w:hAnsi="Gandhari Unicode" w:cs="e-Tamil OTC"/>
          <w:noProof/>
          <w:lang w:val="en-GB"/>
        </w:rPr>
        <w:t>*-</w:t>
      </w:r>
      <w:r w:rsidRPr="004D5A2F">
        <w:rPr>
          <w:rFonts w:ascii="Gandhari Unicode" w:hAnsi="Gandhari Unicode" w:cs="e-Tamil OTC"/>
          <w:noProof/>
          <w:lang w:val="en-GB"/>
        </w:rPr>
        <w:t>ē.</w:t>
      </w:r>
    </w:p>
    <w:p w14:paraId="5224C9C1" w14:textId="77777777" w:rsidR="0074055C" w:rsidRPr="004D5A2F" w:rsidRDefault="0074055C">
      <w:pPr>
        <w:pStyle w:val="Textbody"/>
        <w:spacing w:after="29" w:line="260" w:lineRule="exact"/>
        <w:jc w:val="both"/>
        <w:rPr>
          <w:rFonts w:ascii="Gandhari Unicode" w:hAnsi="Gandhari Unicode" w:cs="e-Tamil OTC"/>
          <w:noProof/>
          <w:lang w:val="en-GB"/>
        </w:rPr>
      </w:pPr>
    </w:p>
    <w:p w14:paraId="685CDE5B" w14:textId="77777777" w:rsidR="0074055C" w:rsidRPr="004D5A2F" w:rsidRDefault="0074055C">
      <w:pPr>
        <w:pStyle w:val="Textbody"/>
        <w:spacing w:after="29" w:line="260" w:lineRule="exact"/>
        <w:jc w:val="both"/>
        <w:rPr>
          <w:rFonts w:ascii="Gandhari Unicode" w:hAnsi="Gandhari Unicode" w:cs="e-Tamil OTC"/>
          <w:noProof/>
          <w:lang w:val="en-GB"/>
        </w:rPr>
      </w:pPr>
    </w:p>
    <w:p w14:paraId="4DCB42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CF2C2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to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strangers [want to] marry [her].</w:t>
      </w:r>
    </w:p>
    <w:p w14:paraId="6BDCF6E1" w14:textId="77777777" w:rsidR="0074055C" w:rsidRPr="004D5A2F" w:rsidRDefault="0074055C">
      <w:pPr>
        <w:pStyle w:val="Textbody"/>
        <w:spacing w:after="29" w:line="260" w:lineRule="exact"/>
        <w:jc w:val="both"/>
        <w:rPr>
          <w:rFonts w:ascii="Gandhari Unicode" w:hAnsi="Gandhari Unicode" w:cs="e-Tamil OTC"/>
          <w:noProof/>
          <w:lang w:val="en-GB"/>
        </w:rPr>
      </w:pPr>
    </w:p>
    <w:p w14:paraId="16F810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red sandal-paste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become-full(inf.) chest-he</w:t>
      </w:r>
    </w:p>
    <w:p w14:paraId="459CB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bee become-full- chaplet-he</w:t>
      </w:r>
    </w:p>
    <w:p w14:paraId="289141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middle-day come(abs.) our- house moving-</w:t>
      </w:r>
    </w:p>
    <w:p w14:paraId="6796E6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coming young-woman your- chest abide- pleasant companion 266.2, 363.6</w:t>
      </w:r>
    </w:p>
    <w:p w14:paraId="230D65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wild-cow retreat(inf.) bull killed</w:t>
      </w:r>
    </w:p>
    <w:p w14:paraId="540BDB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eye dark/big tiger roaring- that(obl.inst.)</w:t>
      </w:r>
    </w:p>
    <w:p w14:paraId="65F7B7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hiding time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6B408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I-open live be-necessary(ipt.) mother our- door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FEBB99" w14:textId="77777777" w:rsidR="0074055C" w:rsidRPr="004D5A2F" w:rsidRDefault="0074055C">
      <w:pPr>
        <w:pStyle w:val="Textbody"/>
        <w:spacing w:after="29"/>
        <w:jc w:val="both"/>
        <w:rPr>
          <w:rFonts w:ascii="Gandhari Unicode" w:hAnsi="Gandhari Unicode" w:cs="e-Tamil OTC"/>
          <w:noProof/>
          <w:lang w:val="en-GB"/>
        </w:rPr>
      </w:pPr>
    </w:p>
    <w:p w14:paraId="386FA03E" w14:textId="77777777" w:rsidR="0074055C" w:rsidRPr="004D5A2F" w:rsidRDefault="0074055C">
      <w:pPr>
        <w:pStyle w:val="Textbody"/>
        <w:spacing w:after="29"/>
        <w:jc w:val="both"/>
        <w:rPr>
          <w:rFonts w:ascii="Gandhari Unicode" w:hAnsi="Gandhari Unicode" w:cs="e-Tamil OTC"/>
          <w:noProof/>
          <w:lang w:val="en-GB"/>
        </w:rPr>
      </w:pPr>
    </w:p>
    <w:p w14:paraId="2D6345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with a chest full of red sandal paste from the mountains,</w:t>
      </w:r>
    </w:p>
    <w:p w14:paraId="5462140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he with a chaplet full of bees from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1A76FB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flowers from the mountain pool,</w:t>
      </w:r>
    </w:p>
    <w:p w14:paraId="1F74AB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coming at midnight [and] returning from our house,</w:t>
      </w:r>
    </w:p>
    <w:p w14:paraId="59E9CAA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 inexperienced young woman,</w:t>
      </w:r>
    </w:p>
    <w:p w14:paraId="79116B12"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dear companion who resides in your chest.</w:t>
      </w:r>
      <w:r w:rsidRPr="004D5A2F">
        <w:rPr>
          <w:rStyle w:val="FootnoteReference"/>
          <w:rFonts w:ascii="Gandhari Unicode" w:hAnsi="Gandhari Unicode" w:cs="e-Tamil OTC"/>
          <w:noProof/>
          <w:lang w:val="en-GB"/>
        </w:rPr>
        <w:footnoteReference w:id="493"/>
      </w:r>
    </w:p>
    <w:p w14:paraId="2C4587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killed the bull</w:t>
      </w:r>
    </w:p>
    <w:p w14:paraId="0259EA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the wild cows retreat to the village common</w:t>
      </w:r>
    </w:p>
    <w:p w14:paraId="4E7A1A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red-eyed dark tiger is roaring.</w:t>
      </w:r>
      <w:r w:rsidRPr="004D5A2F">
        <w:rPr>
          <w:rStyle w:val="FootnoteReference"/>
          <w:rFonts w:ascii="Gandhari Unicode" w:hAnsi="Gandhari Unicode" w:cs="e-Tamil OTC"/>
          <w:noProof/>
          <w:lang w:val="en-GB"/>
        </w:rPr>
        <w:footnoteReference w:id="494"/>
      </w:r>
    </w:p>
    <w:p w14:paraId="3D5EB7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Therefore,</w:t>
      </w:r>
    </w:p>
    <w:p w14:paraId="75AB860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this] a time for hiding? No!</w:t>
      </w:r>
    </w:p>
    <w:p w14:paraId="504282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 will open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oh mother, please</w:t>
      </w:r>
      <w:r w:rsidRPr="004D5A2F">
        <w:rPr>
          <w:rStyle w:val="FootnoteReference"/>
          <w:rFonts w:ascii="Gandhari Unicode" w:hAnsi="Gandhari Unicode" w:cs="e-Tamil OTC"/>
          <w:noProof/>
          <w:lang w:val="en-GB"/>
        </w:rPr>
        <w:footnoteReference w:id="4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door.</w:t>
      </w:r>
    </w:p>
    <w:p w14:paraId="22984A4C" w14:textId="77777777" w:rsidR="0074055C" w:rsidRPr="004D5A2F" w:rsidRDefault="0074055C">
      <w:pPr>
        <w:pStyle w:val="Textbody"/>
        <w:spacing w:after="0"/>
        <w:jc w:val="both"/>
        <w:rPr>
          <w:rFonts w:ascii="Gandhari Unicode" w:hAnsi="Gandhari Unicode" w:cs="e-Tamil OTC"/>
          <w:noProof/>
          <w:lang w:val="en-GB"/>
        </w:rPr>
      </w:pPr>
    </w:p>
    <w:p w14:paraId="476719F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595C79E4"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SHE</w:t>
      </w:r>
    </w:p>
    <w:p w14:paraId="4BBCF3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வரவுணர்ந்து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வரைவுணர்ந்து) தோழிக்குத் தலைமகள் இனற்பட மொழிந்தது.</w:t>
      </w:r>
    </w:p>
    <w:p w14:paraId="2AC8D20C" w14:textId="77777777" w:rsidR="0074055C" w:rsidRPr="004D5A2F" w:rsidRDefault="0074055C">
      <w:pPr>
        <w:pStyle w:val="Textbody"/>
        <w:spacing w:after="29"/>
        <w:jc w:val="both"/>
        <w:rPr>
          <w:rFonts w:ascii="Gandhari Unicode" w:hAnsi="Gandhari Unicode" w:cs="e-Tamil OTC"/>
          <w:noProof/>
          <w:lang w:val="en-GB"/>
        </w:rPr>
      </w:pPr>
    </w:p>
    <w:p w14:paraId="752ED6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அமர்க்க ணாமா னஞ்செவிக் குழவி</w:t>
      </w:r>
    </w:p>
    <w:p w14:paraId="20ED7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கானவ ரெடுப்ப </w:t>
      </w:r>
      <w:r w:rsidRPr="004D5A2F">
        <w:rPr>
          <w:rFonts w:ascii="Gandhari Unicode" w:hAnsi="Gandhari Unicode" w:cs="e-Tamil OTC"/>
          <w:noProof/>
          <w:u w:val="wave"/>
          <w:cs/>
          <w:lang w:val="en-GB"/>
        </w:rPr>
        <w:t>வெரீஇ</w:t>
      </w:r>
      <w:r w:rsidRPr="004D5A2F">
        <w:rPr>
          <w:rFonts w:ascii="Gandhari Unicode" w:hAnsi="Gandhari Unicode" w:cs="e-Tamil OTC"/>
          <w:noProof/>
          <w:cs/>
          <w:lang w:val="en-GB"/>
        </w:rPr>
        <w:t xml:space="preserve"> யினந்தீர்ந்து</w:t>
      </w:r>
    </w:p>
    <w:p w14:paraId="5046BF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சிறுகுடிப் பட்டென</w:t>
      </w:r>
    </w:p>
    <w:p w14:paraId="4524CF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ரோம்ப மரீஇயவ ணயந்து</w:t>
      </w:r>
    </w:p>
    <w:p w14:paraId="303276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மனையுறை வாழ்க்கை வல்லி யாங்கு</w:t>
      </w:r>
    </w:p>
    <w:p w14:paraId="1AF4F9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 னினியவு முளவோ</w:t>
      </w:r>
    </w:p>
    <w:p w14:paraId="430DC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செல்வாந் தோழி </w:t>
      </w:r>
      <w:r w:rsidRPr="004D5A2F">
        <w:rPr>
          <w:rFonts w:ascii="Gandhari Unicode" w:hAnsi="Gandhari Unicode" w:cs="e-Tamil OTC"/>
          <w:noProof/>
          <w:u w:val="wave"/>
          <w:cs/>
          <w:lang w:val="en-GB"/>
        </w:rPr>
        <w:t>யொல்வாங்கு</w:t>
      </w:r>
      <w:r w:rsidRPr="004D5A2F">
        <w:rPr>
          <w:rFonts w:ascii="Gandhari Unicode" w:hAnsi="Gandhari Unicode" w:cs="e-Tamil OTC"/>
          <w:noProof/>
          <w:cs/>
          <w:lang w:val="en-GB"/>
        </w:rPr>
        <w:t xml:space="preserve"> நடந்தே.</w:t>
      </w:r>
    </w:p>
    <w:p w14:paraId="03EE8AB9" w14:textId="77777777" w:rsidR="0074055C" w:rsidRPr="004D5A2F" w:rsidRDefault="0074055C">
      <w:pPr>
        <w:pStyle w:val="Textbody"/>
        <w:spacing w:after="29"/>
        <w:jc w:val="both"/>
        <w:rPr>
          <w:rFonts w:ascii="Gandhari Unicode" w:hAnsi="Gandhari Unicode" w:cs="e-Tamil OTC"/>
          <w:noProof/>
          <w:lang w:val="en-GB"/>
        </w:rPr>
      </w:pPr>
    </w:p>
    <w:p w14:paraId="714C83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யொல்வாங்கு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யொல்லாங்கு </w:t>
      </w:r>
      <w:r w:rsidRPr="004D5A2F">
        <w:rPr>
          <w:rFonts w:ascii="Gandhari Unicode" w:hAnsi="Gandhari Unicode" w:cs="e-Tamil OTC"/>
          <w:noProof/>
          <w:lang w:val="en-GB"/>
        </w:rPr>
        <w:t>C2+3v, AT, Cām.v</w:t>
      </w:r>
      <w:r w:rsidRPr="004D5A2F">
        <w:rPr>
          <w:rStyle w:val="FootnoteReference"/>
          <w:rFonts w:ascii="Gandhari Unicode" w:hAnsi="Gandhari Unicode" w:cs="e-Tamil OTC"/>
          <w:noProof/>
          <w:lang w:val="en-GB"/>
        </w:rPr>
        <w:footnoteReference w:id="496"/>
      </w:r>
    </w:p>
    <w:p w14:paraId="1F613463" w14:textId="77777777" w:rsidR="0074055C" w:rsidRPr="004D5A2F" w:rsidRDefault="0074055C">
      <w:pPr>
        <w:pStyle w:val="Textbody"/>
        <w:spacing w:after="29"/>
        <w:jc w:val="both"/>
        <w:rPr>
          <w:rFonts w:ascii="Gandhari Unicode" w:hAnsi="Gandhari Unicode" w:cs="e-Tamil OTC"/>
          <w:noProof/>
          <w:lang w:val="en-GB"/>
        </w:rPr>
      </w:pPr>
    </w:p>
    <w:p w14:paraId="6F238F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amar kaṇ āmāṉ am cevi</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 kuḻavi</w:t>
      </w:r>
      <w:r w:rsidR="00A43426" w:rsidRPr="004D5A2F">
        <w:rPr>
          <w:rFonts w:ascii="Gandhari Unicode" w:hAnsi="Gandhari Unicode" w:cs="e-Tamil OTC"/>
          <w:noProof/>
          <w:lang w:val="en-GB"/>
        </w:rPr>
        <w:t>+</w:t>
      </w:r>
    </w:p>
    <w:p w14:paraId="42491E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kāṉavar eṭuppa </w:t>
      </w:r>
      <w:r w:rsidRPr="004D5A2F">
        <w:rPr>
          <w:rFonts w:ascii="Gandhari Unicode" w:hAnsi="Gandhari Unicode" w:cs="e-Tamil OTC"/>
          <w:i/>
          <w:iCs/>
          <w:noProof/>
          <w:lang w:val="en-GB"/>
        </w:rPr>
        <w:t>verīi</w:t>
      </w:r>
      <w:r w:rsidRPr="004D5A2F">
        <w:rPr>
          <w:rFonts w:ascii="Gandhari Unicode" w:hAnsi="Gandhari Unicode" w:cs="e-Tamil OTC"/>
          <w:noProof/>
          <w:lang w:val="en-GB"/>
        </w:rPr>
        <w:t xml:space="preserve"> </w:t>
      </w:r>
      <w:r w:rsidR="00A43426" w:rsidRPr="004D5A2F">
        <w:rPr>
          <w:rFonts w:ascii="Gandhari Unicode" w:hAnsi="Gandhari Unicode" w:cs="e-Tamil OTC"/>
          <w:noProof/>
          <w:lang w:val="en-GB"/>
        </w:rPr>
        <w:t>~</w:t>
      </w:r>
      <w:r w:rsidRPr="004D5A2F">
        <w:rPr>
          <w:rFonts w:ascii="Gandhari Unicode" w:hAnsi="Gandhari Unicode" w:cs="e-Tamil OTC"/>
          <w:noProof/>
          <w:lang w:val="en-GB"/>
        </w:rPr>
        <w:t>iṉam tīrntu</w:t>
      </w:r>
    </w:p>
    <w:p w14:paraId="0A2D85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ciṟu kuṭi</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 paṭṭeṉa</w:t>
      </w:r>
    </w:p>
    <w:p w14:paraId="0F764303" w14:textId="77777777" w:rsidR="0074055C" w:rsidRPr="004D5A2F" w:rsidRDefault="00A4342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iḷaiyar ōmpa marīi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avaṇ nayantu</w:t>
      </w:r>
    </w:p>
    <w:p w14:paraId="46F592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maṉai </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uṟai vāḻkkai valli </w:t>
      </w:r>
      <w:r w:rsidR="00A43426" w:rsidRPr="004D5A2F">
        <w:rPr>
          <w:rFonts w:ascii="Gandhari Unicode" w:hAnsi="Gandhari Unicode" w:cs="e-Tamil OTC"/>
          <w:noProof/>
          <w:lang w:val="en-GB"/>
        </w:rPr>
        <w:t>~</w:t>
      </w:r>
      <w:r w:rsidRPr="004D5A2F">
        <w:rPr>
          <w:rFonts w:ascii="Gandhari Unicode" w:hAnsi="Gandhari Unicode" w:cs="e-Tamil OTC"/>
          <w:noProof/>
          <w:lang w:val="en-GB"/>
        </w:rPr>
        <w:t>āṅku</w:t>
      </w:r>
    </w:p>
    <w:p w14:paraId="561510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maruviṉ iṉiya</w:t>
      </w:r>
      <w:r w:rsidR="00A43426" w:rsidRPr="004D5A2F">
        <w:rPr>
          <w:rFonts w:ascii="Gandhari Unicode" w:hAnsi="Gandhari Unicode" w:cs="e-Tamil OTC"/>
          <w:noProof/>
          <w:lang w:val="en-GB"/>
        </w:rPr>
        <w:t>-~</w:t>
      </w:r>
      <w:r w:rsidRPr="004D5A2F">
        <w:rPr>
          <w:rFonts w:ascii="Gandhari Unicode" w:hAnsi="Gandhari Unicode" w:cs="e-Tamil OTC"/>
          <w:noProof/>
          <w:lang w:val="en-GB"/>
        </w:rPr>
        <w:t>um uḷa</w:t>
      </w:r>
      <w:r w:rsidR="00A43426" w:rsidRPr="004D5A2F">
        <w:rPr>
          <w:rFonts w:ascii="Gandhari Unicode" w:hAnsi="Gandhari Unicode" w:cs="e-Tamil OTC"/>
          <w:noProof/>
          <w:lang w:val="en-GB"/>
        </w:rPr>
        <w:t>-~</w:t>
      </w:r>
      <w:r w:rsidRPr="004D5A2F">
        <w:rPr>
          <w:rFonts w:ascii="Gandhari Unicode" w:hAnsi="Gandhari Unicode" w:cs="e-Tamil OTC"/>
          <w:noProof/>
          <w:lang w:val="en-GB"/>
        </w:rPr>
        <w:t>ō</w:t>
      </w:r>
    </w:p>
    <w:p w14:paraId="01217D7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celvām tōḻi </w:t>
      </w:r>
      <w:r w:rsidRPr="004D5A2F">
        <w:rPr>
          <w:rFonts w:ascii="Gandhari Unicode" w:hAnsi="Gandhari Unicode" w:cs="e-Tamil OTC"/>
          <w:i/>
          <w:iCs/>
          <w:noProof/>
          <w:lang w:val="en-GB"/>
        </w:rPr>
        <w:t>olv</w:t>
      </w:r>
      <w:r w:rsidR="00A43426"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āṅku naṭant</w:t>
      </w:r>
      <w:r w:rsidR="00A43426" w:rsidRPr="004D5A2F">
        <w:rPr>
          <w:rFonts w:ascii="Gandhari Unicode" w:hAnsi="Gandhari Unicode" w:cs="e-Tamil OTC"/>
          <w:noProof/>
          <w:lang w:val="en-GB"/>
        </w:rPr>
        <w:t>*-</w:t>
      </w:r>
      <w:r w:rsidRPr="004D5A2F">
        <w:rPr>
          <w:rFonts w:ascii="Gandhari Unicode" w:hAnsi="Gandhari Unicode" w:cs="e-Tamil OTC"/>
          <w:noProof/>
          <w:lang w:val="en-GB"/>
        </w:rPr>
        <w:t>ē.</w:t>
      </w:r>
    </w:p>
    <w:p w14:paraId="7CD6916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95C49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A47B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B1353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so that [his] qualities become clear, when realising HIS coming.</w:t>
      </w:r>
    </w:p>
    <w:p w14:paraId="0F78865D" w14:textId="77777777" w:rsidR="0074055C" w:rsidRPr="004D5A2F" w:rsidRDefault="0074055C">
      <w:pPr>
        <w:pStyle w:val="Textbody"/>
        <w:spacing w:after="29" w:line="260" w:lineRule="exact"/>
        <w:jc w:val="both"/>
        <w:rPr>
          <w:rFonts w:ascii="Gandhari Unicode" w:hAnsi="Gandhari Unicode" w:cs="e-Tamil OTC"/>
          <w:noProof/>
          <w:lang w:val="en-GB"/>
        </w:rPr>
      </w:pPr>
    </w:p>
    <w:p w14:paraId="1DC75E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wish eye wild-cow pretty ear calf</w:t>
      </w:r>
    </w:p>
    <w:p w14:paraId="047692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forest-they(h.) rouse(inf.) frightened group ended</w:t>
      </w:r>
    </w:p>
    <w:p w14:paraId="53E460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situated(p.) little home happened-because</w:t>
      </w:r>
    </w:p>
    <w:p w14:paraId="7B595C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young-they(h.) take-care(inf.) joined there desired</w:t>
      </w:r>
    </w:p>
    <w:p w14:paraId="2E5126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stay- livelihood been-able like</w:t>
      </w:r>
    </w:p>
    <w:p w14:paraId="7A349A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joining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pleasant-they(n.pl.)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they-are(n.pl.)</w:t>
      </w:r>
      <w:r w:rsidRPr="004D5A2F">
        <w:rPr>
          <w:rFonts w:ascii="Gandhari Unicode" w:hAnsi="Gandhari Unicode" w:cs="e-Tamil OTC"/>
          <w:noProof/>
          <w:position w:val="6"/>
          <w:lang w:val="en-GB"/>
        </w:rPr>
        <w:t>ō</w:t>
      </w:r>
    </w:p>
    <w:p w14:paraId="4F2542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being-possible like walked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37560BF" w14:textId="77777777" w:rsidR="0074055C" w:rsidRPr="004D5A2F" w:rsidRDefault="0074055C">
      <w:pPr>
        <w:pStyle w:val="Textbody"/>
        <w:spacing w:after="29"/>
        <w:jc w:val="both"/>
        <w:rPr>
          <w:rFonts w:ascii="Gandhari Unicode" w:hAnsi="Gandhari Unicode" w:cs="e-Tamil OTC"/>
          <w:noProof/>
          <w:lang w:val="en-GB"/>
        </w:rPr>
      </w:pPr>
    </w:p>
    <w:p w14:paraId="290D7254" w14:textId="77777777" w:rsidR="0074055C" w:rsidRPr="004D5A2F" w:rsidRDefault="0074055C">
      <w:pPr>
        <w:pStyle w:val="Textbody"/>
        <w:spacing w:after="29"/>
        <w:rPr>
          <w:rFonts w:ascii="Gandhari Unicode" w:hAnsi="Gandhari Unicode" w:cs="e-Tamil OTC"/>
          <w:noProof/>
          <w:lang w:val="en-GB"/>
        </w:rPr>
      </w:pPr>
    </w:p>
    <w:p w14:paraId="03E7CC6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Are there things more pleasing than joining [someone]</w:t>
      </w:r>
      <w:r w:rsidRPr="004D5A2F">
        <w:rPr>
          <w:rStyle w:val="FootnoteReference"/>
          <w:rFonts w:ascii="Gandhari Unicode" w:hAnsi="Gandhari Unicode" w:cs="e-Tamil OTC"/>
          <w:noProof/>
          <w:lang w:val="en-GB"/>
        </w:rPr>
        <w:footnoteReference w:id="497"/>
      </w:r>
      <w:r w:rsidRPr="004D5A2F">
        <w:rPr>
          <w:rFonts w:ascii="Gandhari Unicode" w:hAnsi="Gandhari Unicode" w:cs="e-Tamil OTC"/>
          <w:noProof/>
          <w:lang w:val="en-GB"/>
        </w:rPr>
        <w:t>,</w:t>
      </w:r>
    </w:p>
    <w:p w14:paraId="6E99FEC8" w14:textId="77777777" w:rsidR="0074055C" w:rsidRPr="004D5A2F" w:rsidRDefault="00CF70BD">
      <w:pPr>
        <w:pStyle w:val="Textbody"/>
        <w:tabs>
          <w:tab w:val="left" w:pos="75"/>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pretty-eared calf of the wild cow with longing eyes</w:t>
      </w:r>
      <w:r w:rsidRPr="004D5A2F">
        <w:rPr>
          <w:rStyle w:val="FootnoteReference"/>
          <w:rFonts w:ascii="Gandhari Unicode" w:hAnsi="Gandhari Unicode" w:cs="e-Tamil OTC"/>
          <w:noProof/>
          <w:lang w:val="en-GB"/>
        </w:rPr>
        <w:footnoteReference w:id="498"/>
      </w:r>
      <w:r w:rsidRPr="004D5A2F">
        <w:rPr>
          <w:rFonts w:ascii="Gandhari Unicode" w:hAnsi="Gandhari Unicode" w:cs="e-Tamil OTC"/>
          <w:noProof/>
          <w:lang w:val="en-GB"/>
        </w:rPr>
        <w:t>,</w:t>
      </w:r>
    </w:p>
    <w:p w14:paraId="24D03DA9" w14:textId="77777777" w:rsidR="0074055C" w:rsidRPr="004D5A2F" w:rsidRDefault="00CF70BD">
      <w:pPr>
        <w:pStyle w:val="Textbody"/>
        <w:tabs>
          <w:tab w:val="left" w:pos="7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because the forest people rouse it, leaving the herd, and,</w:t>
      </w:r>
    </w:p>
    <w:p w14:paraId="63DA51B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has come across the little homes situated in the forest,</w:t>
      </w:r>
    </w:p>
    <w:p w14:paraId="497E953A"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joining the children [for them] to take care [and then] loving</w:t>
      </w:r>
    </w:p>
    <w:p w14:paraId="182FBC8C"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place,</w:t>
      </w:r>
    </w:p>
    <w:p w14:paraId="7A60FE9A"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making a living [by] staying at the house?</w:t>
      </w:r>
    </w:p>
    <w:p w14:paraId="76145F8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as far as possible on foot.</w:t>
      </w:r>
      <w:r w:rsidRPr="004D5A2F">
        <w:rPr>
          <w:rStyle w:val="FootnoteReference"/>
          <w:rFonts w:ascii="Gandhari Unicode" w:hAnsi="Gandhari Unicode" w:cs="e-Tamil OTC"/>
          <w:noProof/>
          <w:lang w:val="en-GB"/>
        </w:rPr>
        <w:footnoteReference w:id="499"/>
      </w:r>
    </w:p>
    <w:p w14:paraId="06A22C3E" w14:textId="77777777" w:rsidR="0074055C" w:rsidRPr="004D5A2F" w:rsidRDefault="0074055C">
      <w:pPr>
        <w:pStyle w:val="Textbody"/>
        <w:spacing w:after="0"/>
        <w:jc w:val="both"/>
        <w:rPr>
          <w:rFonts w:ascii="Gandhari Unicode" w:hAnsi="Gandhari Unicode" w:cs="e-Tamil OTC"/>
          <w:noProof/>
          <w:lang w:val="en-GB"/>
        </w:rPr>
      </w:pPr>
    </w:p>
    <w:p w14:paraId="16880A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7C1286B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பதடி வைகலார்: </w:t>
      </w:r>
      <w:r w:rsidRPr="004D5A2F">
        <w:rPr>
          <w:rFonts w:ascii="Gandhari Unicode" w:hAnsi="Gandhari Unicode"/>
          <w:i w:val="0"/>
          <w:iCs w:val="0"/>
          <w:color w:val="auto"/>
        </w:rPr>
        <w:t>HE</w:t>
      </w:r>
    </w:p>
    <w:p w14:paraId="6DC67E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வினைமுற்றினான் பாகற்கு உரைத்து.</w:t>
      </w:r>
    </w:p>
    <w:p w14:paraId="72EB4B18" w14:textId="77777777" w:rsidR="0074055C" w:rsidRPr="004D5A2F" w:rsidRDefault="0074055C">
      <w:pPr>
        <w:pStyle w:val="Textbody"/>
        <w:spacing w:after="29"/>
        <w:jc w:val="both"/>
        <w:rPr>
          <w:rFonts w:ascii="Gandhari Unicode" w:hAnsi="Gandhari Unicode" w:cs="e-Tamil OTC"/>
          <w:noProof/>
          <w:lang w:val="en-GB"/>
        </w:rPr>
      </w:pPr>
    </w:p>
    <w:p w14:paraId="47ACBB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எல்லா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பதடி வைகல்</w:t>
      </w:r>
    </w:p>
    <w:p w14:paraId="489A3B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பாணர் படுமலை பண்ணிய வெழாலின்</w:t>
      </w:r>
    </w:p>
    <w:p w14:paraId="5FF82E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வானத் </w:t>
      </w:r>
      <w:r w:rsidRPr="004D5A2F">
        <w:rPr>
          <w:rFonts w:ascii="Gandhari Unicode" w:hAnsi="Gandhari Unicode" w:cs="e-Tamil OTC"/>
          <w:noProof/>
          <w:u w:val="wave"/>
          <w:cs/>
          <w:lang w:val="en-GB"/>
        </w:rPr>
        <w:t>தெழுஞ்சுவர்</w:t>
      </w:r>
      <w:r w:rsidRPr="004D5A2F">
        <w:rPr>
          <w:rFonts w:ascii="Gandhari Unicode" w:hAnsi="Gandhari Unicode" w:cs="e-Tamil OTC"/>
          <w:noProof/>
          <w:cs/>
          <w:lang w:val="en-GB"/>
        </w:rPr>
        <w:t xml:space="preserve"> நல்லிசை வீழப்</w:t>
      </w:r>
    </w:p>
    <w:p w14:paraId="4F288F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பெய்த புலத்துப் பூத்த முல்லைப்</w:t>
      </w:r>
    </w:p>
    <w:p w14:paraId="621B7B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பசுமுகைத் தாது நாறு நறுநுத</w:t>
      </w:r>
    </w:p>
    <w:p w14:paraId="53622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லரிவை </w:t>
      </w:r>
      <w:r w:rsidRPr="004D5A2F">
        <w:rPr>
          <w:rFonts w:ascii="Gandhari Unicode" w:hAnsi="Gandhari Unicode" w:cs="e-Tamil OTC"/>
          <w:noProof/>
          <w:u w:val="wave"/>
          <w:cs/>
          <w:lang w:val="en-GB"/>
        </w:rPr>
        <w:t>தோளிணைத்</w:t>
      </w:r>
      <w:r w:rsidRPr="004D5A2F">
        <w:rPr>
          <w:rFonts w:ascii="Gandhari Unicode" w:hAnsi="Gandhari Unicode" w:cs="e-Tamil OTC"/>
          <w:noProof/>
          <w:cs/>
          <w:lang w:val="en-GB"/>
        </w:rPr>
        <w:t xml:space="preserve"> துஞ்சிக்</w:t>
      </w:r>
    </w:p>
    <w:p w14:paraId="782F66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கழிந்த நாளிவண் </w:t>
      </w:r>
      <w:r w:rsidRPr="004D5A2F">
        <w:rPr>
          <w:rFonts w:ascii="Gandhari Unicode" w:hAnsi="Gandhari Unicode" w:cs="e-Tamil OTC"/>
          <w:noProof/>
          <w:u w:val="wave"/>
          <w:cs/>
          <w:lang w:val="en-GB"/>
        </w:rPr>
        <w:t>வாழு</w:t>
      </w:r>
      <w:r w:rsidRPr="004D5A2F">
        <w:rPr>
          <w:rFonts w:ascii="Gandhari Unicode" w:hAnsi="Gandhari Unicode" w:cs="e-Tamil OTC"/>
          <w:noProof/>
          <w:cs/>
          <w:lang w:val="en-GB"/>
        </w:rPr>
        <w:t xml:space="preserve"> நாளே.</w:t>
      </w:r>
    </w:p>
    <w:p w14:paraId="4D706F4B" w14:textId="77777777" w:rsidR="0074055C" w:rsidRPr="004D5A2F" w:rsidRDefault="0074055C">
      <w:pPr>
        <w:pStyle w:val="Textbody"/>
        <w:spacing w:after="29"/>
        <w:jc w:val="both"/>
        <w:rPr>
          <w:rFonts w:ascii="Gandhari Unicode" w:hAnsi="Gandhari Unicode" w:cs="e-Tamil OTC"/>
          <w:noProof/>
          <w:lang w:val="en-GB"/>
        </w:rPr>
      </w:pPr>
    </w:p>
    <w:p w14:paraId="6D6A76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வெவனோ </w:t>
      </w:r>
      <w:r w:rsidRPr="004D5A2F">
        <w:rPr>
          <w:rFonts w:ascii="Gandhari Unicode" w:eastAsia="URW Palladio UNI" w:hAnsi="Gandhari Unicode" w:cs="e-Tamil OTC"/>
          <w:noProof/>
          <w:lang w:val="en-GB"/>
        </w:rPr>
        <w:t xml:space="preserve">G2v </w:t>
      </w:r>
      <w:bookmarkStart w:id="34" w:name="DDE_LINK77"/>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w:t>
      </w:r>
      <w:bookmarkEnd w:id="34"/>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வெழாலின்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வெழாவின்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தெழுஞ்சுவர்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தெடுஞ்சுவர் </w:t>
      </w:r>
      <w:r w:rsidRPr="004D5A2F">
        <w:rPr>
          <w:rFonts w:ascii="Gandhari Unicode" w:hAnsi="Gandhari Unicode" w:cs="e-Tamil OTC"/>
          <w:noProof/>
          <w:lang w:val="en-GB"/>
        </w:rPr>
        <w:t xml:space="preserve">L1, C1+3, G1, EA, I, Cām.v; </w:t>
      </w:r>
      <w:r w:rsidRPr="004D5A2F">
        <w:rPr>
          <w:rFonts w:ascii="Gandhari Unicode" w:hAnsi="Gandhari Unicode" w:cs="e-Tamil OTC"/>
          <w:noProof/>
          <w:cs/>
          <w:lang w:val="en-GB"/>
        </w:rPr>
        <w:t xml:space="preserve">தெருஞ்சுவர்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தஞ்சுவா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நறுநு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தோழினைத்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களிந்த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I</w:t>
      </w:r>
    </w:p>
    <w:p w14:paraId="28408AF9" w14:textId="77777777" w:rsidR="0074055C" w:rsidRPr="004D5A2F" w:rsidRDefault="0074055C">
      <w:pPr>
        <w:pStyle w:val="Textbody"/>
        <w:spacing w:after="29"/>
        <w:jc w:val="both"/>
        <w:rPr>
          <w:rFonts w:ascii="Gandhari Unicode" w:hAnsi="Gandhari Unicode" w:cs="e-Tamil OTC"/>
          <w:noProof/>
          <w:lang w:val="en-GB"/>
        </w:rPr>
      </w:pPr>
    </w:p>
    <w:p w14:paraId="4F2044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ellām </w:t>
      </w:r>
      <w:r w:rsidRPr="004D5A2F">
        <w:rPr>
          <w:rFonts w:ascii="Gandhari Unicode" w:hAnsi="Gandhari Unicode" w:cs="e-Tamil OTC"/>
          <w:i/>
          <w:iCs/>
          <w:noProof/>
          <w:lang w:val="en-GB"/>
        </w:rPr>
        <w:t>evaṉ</w:t>
      </w:r>
      <w:r w:rsidR="00FC46B1"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pataṭi vaikal</w:t>
      </w:r>
    </w:p>
    <w:p w14:paraId="23FC5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pāṇar paṭumalai paṇṇiya veḻāliṉ</w:t>
      </w:r>
    </w:p>
    <w:p w14:paraId="23B73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vāṉ</w:t>
      </w:r>
      <w:r w:rsidR="00FC46B1" w:rsidRPr="004D5A2F">
        <w:rPr>
          <w:rFonts w:ascii="Gandhari Unicode" w:hAnsi="Gandhari Unicode" w:cs="e-Tamil OTC"/>
          <w:noProof/>
          <w:lang w:val="en-GB"/>
        </w:rPr>
        <w:t>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eḻum</w:t>
      </w:r>
      <w:r w:rsidRPr="004D5A2F">
        <w:rPr>
          <w:rFonts w:ascii="Gandhari Unicode" w:hAnsi="Gandhari Unicode" w:cs="e-Tamil OTC"/>
          <w:noProof/>
          <w:lang w:val="en-GB"/>
        </w:rPr>
        <w:t xml:space="preserve"> cuvar nal </w:t>
      </w:r>
      <w:r w:rsidR="00FC46B1" w:rsidRPr="004D5A2F">
        <w:rPr>
          <w:rFonts w:ascii="Gandhari Unicode" w:hAnsi="Gandhari Unicode" w:cs="e-Tamil OTC"/>
          <w:noProof/>
          <w:lang w:val="en-GB"/>
        </w:rPr>
        <w:t>+</w:t>
      </w:r>
      <w:r w:rsidRPr="004D5A2F">
        <w:rPr>
          <w:rFonts w:ascii="Gandhari Unicode" w:hAnsi="Gandhari Unicode" w:cs="e-Tamil OTC"/>
          <w:noProof/>
          <w:lang w:val="en-GB"/>
        </w:rPr>
        <w:t>icai vīḻa</w:t>
      </w:r>
      <w:r w:rsidR="00FC46B1" w:rsidRPr="004D5A2F">
        <w:rPr>
          <w:rFonts w:ascii="Gandhari Unicode" w:hAnsi="Gandhari Unicode" w:cs="e-Tamil OTC"/>
          <w:noProof/>
          <w:lang w:val="en-GB"/>
        </w:rPr>
        <w:t>+</w:t>
      </w:r>
    </w:p>
    <w:p w14:paraId="463EC4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peyta pulattu</w:t>
      </w:r>
      <w:r w:rsidR="00FC46B1" w:rsidRPr="004D5A2F">
        <w:rPr>
          <w:rFonts w:ascii="Gandhari Unicode" w:hAnsi="Gandhari Unicode" w:cs="e-Tamil OTC"/>
          <w:noProof/>
          <w:lang w:val="en-GB"/>
        </w:rPr>
        <w:t>+</w:t>
      </w:r>
      <w:r w:rsidRPr="004D5A2F">
        <w:rPr>
          <w:rFonts w:ascii="Gandhari Unicode" w:hAnsi="Gandhari Unicode" w:cs="e-Tamil OTC"/>
          <w:noProof/>
          <w:lang w:val="en-GB"/>
        </w:rPr>
        <w:t xml:space="preserve"> pūtta mullai</w:t>
      </w:r>
      <w:r w:rsidR="00FC46B1" w:rsidRPr="004D5A2F">
        <w:rPr>
          <w:rFonts w:ascii="Gandhari Unicode" w:hAnsi="Gandhari Unicode" w:cs="e-Tamil OTC"/>
          <w:noProof/>
          <w:lang w:val="en-GB"/>
        </w:rPr>
        <w:t>+</w:t>
      </w:r>
    </w:p>
    <w:p w14:paraId="71110B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pacu mukai tātu nāṟu naṟu nutal</w:t>
      </w:r>
    </w:p>
    <w:p w14:paraId="360044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arivai tōḷ </w:t>
      </w:r>
      <w:r w:rsidRPr="004D5A2F">
        <w:rPr>
          <w:rFonts w:ascii="Gandhari Unicode" w:hAnsi="Gandhari Unicode" w:cs="e-Tamil OTC"/>
          <w:i/>
          <w:iCs/>
          <w:noProof/>
          <w:lang w:val="en-GB"/>
        </w:rPr>
        <w:t>iṇai</w:t>
      </w:r>
      <w:r w:rsidR="00FC46B1"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tuñci</w:t>
      </w:r>
      <w:r w:rsidR="00FC46B1" w:rsidRPr="004D5A2F">
        <w:rPr>
          <w:rFonts w:ascii="Gandhari Unicode" w:hAnsi="Gandhari Unicode" w:cs="e-Tamil OTC"/>
          <w:noProof/>
          <w:lang w:val="en-GB"/>
        </w:rPr>
        <w:t>+</w:t>
      </w:r>
    </w:p>
    <w:p w14:paraId="43592C5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kaḻinta nāḷ ivaṇ </w:t>
      </w:r>
      <w:r w:rsidRPr="004D5A2F">
        <w:rPr>
          <w:rFonts w:ascii="Gandhari Unicode" w:hAnsi="Gandhari Unicode" w:cs="e-Tamil OTC"/>
          <w:i/>
          <w:iCs/>
          <w:noProof/>
          <w:lang w:val="en-GB"/>
        </w:rPr>
        <w:t>vāḻu</w:t>
      </w:r>
      <w:r w:rsidR="00B266E8" w:rsidRPr="004D5A2F">
        <w:rPr>
          <w:rFonts w:ascii="Gandhari Unicode" w:hAnsi="Gandhari Unicode" w:cs="e-Tamil OTC"/>
          <w:i/>
          <w:iCs/>
          <w:noProof/>
          <w:lang w:val="en-GB"/>
        </w:rPr>
        <w:t>m</w:t>
      </w:r>
      <w:r w:rsidRPr="004D5A2F">
        <w:rPr>
          <w:rFonts w:ascii="Gandhari Unicode" w:hAnsi="Gandhari Unicode" w:cs="e-Tamil OTC"/>
          <w:noProof/>
          <w:lang w:val="en-GB"/>
        </w:rPr>
        <w:t xml:space="preserve"> nāḷ</w:t>
      </w:r>
      <w:r w:rsidR="00FC46B1" w:rsidRPr="004D5A2F">
        <w:rPr>
          <w:rFonts w:ascii="Gandhari Unicode" w:hAnsi="Gandhari Unicode" w:cs="e-Tamil OTC"/>
          <w:noProof/>
          <w:lang w:val="en-GB"/>
        </w:rPr>
        <w:t>-</w:t>
      </w:r>
      <w:r w:rsidRPr="004D5A2F">
        <w:rPr>
          <w:rFonts w:ascii="Gandhari Unicode" w:hAnsi="Gandhari Unicode" w:cs="e-Tamil OTC"/>
          <w:noProof/>
          <w:lang w:val="en-GB"/>
        </w:rPr>
        <w:t>ē.</w:t>
      </w:r>
    </w:p>
    <w:p w14:paraId="4F081712" w14:textId="77777777" w:rsidR="0074055C" w:rsidRPr="004D5A2F" w:rsidRDefault="0074055C">
      <w:pPr>
        <w:pStyle w:val="Textbody"/>
        <w:spacing w:after="29" w:line="260" w:lineRule="exact"/>
        <w:jc w:val="both"/>
        <w:rPr>
          <w:rFonts w:ascii="Gandhari Unicode" w:hAnsi="Gandhari Unicode" w:cs="e-Tamil OTC"/>
          <w:noProof/>
          <w:lang w:val="en-GB"/>
        </w:rPr>
      </w:pPr>
    </w:p>
    <w:p w14:paraId="0469F039" w14:textId="77777777" w:rsidR="0074055C" w:rsidRPr="004D5A2F" w:rsidRDefault="0074055C">
      <w:pPr>
        <w:pStyle w:val="Textbody"/>
        <w:spacing w:after="29" w:line="260" w:lineRule="exact"/>
        <w:jc w:val="both"/>
        <w:rPr>
          <w:rFonts w:ascii="Gandhari Unicode" w:hAnsi="Gandhari Unicode" w:cs="e-Tamil OTC"/>
          <w:noProof/>
          <w:lang w:val="en-GB"/>
        </w:rPr>
      </w:pPr>
    </w:p>
    <w:p w14:paraId="6F3176A6" w14:textId="77777777" w:rsidR="0074055C" w:rsidRPr="004D5A2F" w:rsidRDefault="0074055C">
      <w:pPr>
        <w:pStyle w:val="Textbody"/>
        <w:spacing w:after="29" w:line="260" w:lineRule="exact"/>
        <w:jc w:val="both"/>
        <w:rPr>
          <w:rFonts w:ascii="Gandhari Unicode" w:hAnsi="Gandhari Unicode" w:cs="e-Tamil OTC"/>
          <w:noProof/>
          <w:lang w:val="en-GB"/>
        </w:rPr>
      </w:pPr>
    </w:p>
    <w:p w14:paraId="57A1A42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had completed [his] work.</w:t>
      </w:r>
    </w:p>
    <w:p w14:paraId="6F22807E" w14:textId="77777777" w:rsidR="0074055C" w:rsidRPr="004D5A2F" w:rsidRDefault="0074055C">
      <w:pPr>
        <w:pStyle w:val="Textbody"/>
        <w:spacing w:after="29" w:line="260" w:lineRule="exact"/>
        <w:jc w:val="both"/>
        <w:rPr>
          <w:rFonts w:ascii="Gandhari Unicode" w:hAnsi="Gandhari Unicode" w:cs="e-Tamil OTC"/>
          <w:noProof/>
          <w:lang w:val="en-GB"/>
        </w:rPr>
      </w:pPr>
    </w:p>
    <w:p w14:paraId="19A8614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all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chaff day</w:t>
      </w:r>
    </w:p>
    <w:p w14:paraId="6BA9A6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bard(h.) Paṭumalai produced- (Yāḻ-)note</w:t>
      </w:r>
      <w:r w:rsidRPr="004D5A2F">
        <w:rPr>
          <w:rFonts w:ascii="Gandhari Unicode" w:hAnsi="Gandhari Unicode" w:cs="e-Tamil OTC"/>
          <w:noProof/>
          <w:position w:val="6"/>
          <w:lang w:val="en-GB"/>
        </w:rPr>
        <w:t>iṉ</w:t>
      </w:r>
    </w:p>
    <w:p w14:paraId="667112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sky(obl.) rising- wall good sound descend(inf.)</w:t>
      </w:r>
    </w:p>
    <w:p w14:paraId="1AEE77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rained- field(obl.) flowered- jasmine</w:t>
      </w:r>
    </w:p>
    <w:p w14:paraId="496EAF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bud pollen smelling- fragrant forehead</w:t>
      </w:r>
    </w:p>
    <w:p w14:paraId="36546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young-woman shoulder pair slept</w:t>
      </w:r>
    </w:p>
    <w:p w14:paraId="5F6C1E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passed-by- day here living-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DA77A7" w14:textId="77777777" w:rsidR="0074055C" w:rsidRPr="004D5A2F" w:rsidRDefault="0074055C">
      <w:pPr>
        <w:pStyle w:val="Textbody"/>
        <w:spacing w:after="29"/>
        <w:jc w:val="both"/>
        <w:rPr>
          <w:rFonts w:ascii="Gandhari Unicode" w:hAnsi="Gandhari Unicode" w:cs="e-Tamil OTC"/>
          <w:noProof/>
          <w:lang w:val="en-GB"/>
        </w:rPr>
      </w:pPr>
    </w:p>
    <w:p w14:paraId="452D1E21" w14:textId="77777777" w:rsidR="0074055C" w:rsidRPr="004D5A2F" w:rsidRDefault="0074055C">
      <w:pPr>
        <w:pStyle w:val="Textbody"/>
        <w:spacing w:after="29"/>
        <w:jc w:val="both"/>
        <w:rPr>
          <w:rFonts w:ascii="Gandhari Unicode" w:hAnsi="Gandhari Unicode" w:cs="e-Tamil OTC"/>
          <w:noProof/>
          <w:lang w:val="en-GB"/>
        </w:rPr>
      </w:pPr>
    </w:p>
    <w:p w14:paraId="6EE9B75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all [that]? Chaff [are] the days.</w:t>
      </w:r>
      <w:r w:rsidRPr="004D5A2F">
        <w:rPr>
          <w:rStyle w:val="FootnoteReference"/>
          <w:rFonts w:ascii="Gandhari Unicode" w:hAnsi="Gandhari Unicode" w:cs="e-Tamil OTC"/>
          <w:noProof/>
          <w:lang w:val="en-GB"/>
        </w:rPr>
        <w:footnoteReference w:id="500"/>
      </w:r>
    </w:p>
    <w:p w14:paraId="172C9A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slept by the shoulder pair</w:t>
      </w:r>
      <w:r w:rsidRPr="004D5A2F">
        <w:rPr>
          <w:rStyle w:val="FootnoteReference"/>
          <w:rFonts w:ascii="Gandhari Unicode" w:hAnsi="Gandhari Unicode" w:cs="e-Tamil OTC"/>
          <w:noProof/>
          <w:lang w:val="en-GB"/>
        </w:rPr>
        <w:footnoteReference w:id="501"/>
      </w:r>
      <w:r w:rsidRPr="004D5A2F">
        <w:rPr>
          <w:rFonts w:ascii="Gandhari Unicode" w:hAnsi="Gandhari Unicode" w:cs="e-Tamil OTC"/>
          <w:noProof/>
          <w:lang w:val="en-GB"/>
        </w:rPr>
        <w:t xml:space="preserve"> of the young woman</w:t>
      </w:r>
    </w:p>
    <w:p w14:paraId="25214C3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fragrant forehead smelling of the pollen [and] green buds</w:t>
      </w:r>
    </w:p>
    <w:p w14:paraId="097683C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jasmine, which flowered on the field on which it had rained,</w:t>
      </w:r>
    </w:p>
    <w:p w14:paraId="22A90A15"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good sound descended from the [cloud] wall rising</w:t>
      </w:r>
    </w:p>
    <w:p w14:paraId="49F49D59"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sky,</w:t>
      </w:r>
    </w:p>
    <w:p w14:paraId="48453161" w14:textId="77777777" w:rsidR="0074055C" w:rsidRPr="004D5A2F" w:rsidRDefault="00CF70BD">
      <w:pPr>
        <w:pStyle w:val="Textbody"/>
        <w:tabs>
          <w:tab w:val="left" w:pos="413"/>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w:t>
      </w:r>
      <w:r w:rsidRPr="004D5A2F">
        <w:rPr>
          <w:rStyle w:val="FootnoteReference"/>
          <w:rFonts w:ascii="Gandhari Unicode" w:hAnsi="Gandhari Unicode" w:cs="e-Tamil OTC"/>
          <w:noProof/>
          <w:lang w:val="en-GB"/>
        </w:rPr>
        <w:footnoteReference w:id="502"/>
      </w:r>
      <w:r w:rsidRPr="004D5A2F">
        <w:rPr>
          <w:rFonts w:ascii="Gandhari Unicode" w:hAnsi="Gandhari Unicode" w:cs="e-Tamil OTC"/>
          <w:noProof/>
          <w:lang w:val="en-GB"/>
        </w:rPr>
        <w:t xml:space="preserve"> the notes produced in Paṭumalai</w:t>
      </w:r>
      <w:r w:rsidRPr="004D5A2F">
        <w:rPr>
          <w:rStyle w:val="FootnoteReference"/>
          <w:rFonts w:ascii="Gandhari Unicode" w:hAnsi="Gandhari Unicode" w:cs="e-Tamil OTC"/>
          <w:noProof/>
          <w:lang w:val="en-GB"/>
        </w:rPr>
        <w:footnoteReference w:id="503"/>
      </w:r>
      <w:r w:rsidRPr="004D5A2F">
        <w:rPr>
          <w:rFonts w:ascii="Gandhari Unicode" w:hAnsi="Gandhari Unicode" w:cs="e-Tamil OTC"/>
          <w:noProof/>
          <w:lang w:val="en-GB"/>
        </w:rPr>
        <w:t xml:space="preserve"> by the bards</w:t>
      </w:r>
    </w:p>
    <w:p w14:paraId="21842C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of [all] the days that passed by [this is] the day which lives here.</w:t>
      </w:r>
    </w:p>
    <w:p w14:paraId="669CE7CA" w14:textId="77777777" w:rsidR="0074055C" w:rsidRPr="004D5A2F" w:rsidRDefault="0074055C">
      <w:pPr>
        <w:pStyle w:val="Textbody"/>
        <w:spacing w:after="0"/>
        <w:jc w:val="both"/>
        <w:rPr>
          <w:rFonts w:ascii="Gandhari Unicode" w:hAnsi="Gandhari Unicode" w:cs="e-Tamil OTC"/>
          <w:noProof/>
          <w:lang w:val="en-GB"/>
        </w:rPr>
      </w:pPr>
    </w:p>
    <w:p w14:paraId="2C75246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501313F"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324</w:t>
      </w:r>
      <w:r w:rsidRPr="004D5A2F">
        <w:rPr>
          <w:rFonts w:ascii="e-Tamil OTC" w:hAnsi="e-Tamil OTC" w:cs="e-Tamil OTC"/>
          <w:i w:val="0"/>
          <w:iCs w:val="0"/>
          <w:color w:val="auto"/>
          <w:cs/>
        </w:rPr>
        <w:t xml:space="preserve"> கவைமகன்: </w:t>
      </w:r>
      <w:r w:rsidRPr="004D5A2F">
        <w:rPr>
          <w:rFonts w:ascii="Gandhari Unicode" w:hAnsi="Gandhari Unicode"/>
          <w:i w:val="0"/>
          <w:iCs w:val="0"/>
          <w:color w:val="auto"/>
        </w:rPr>
        <w:t>the confidante</w:t>
      </w:r>
    </w:p>
    <w:p w14:paraId="39CB04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செறிப்பறிவுறுக்கப்பட்டு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வாரா வரைவல்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என்றாட்குத்</w:t>
      </w:r>
      <w:r w:rsidRPr="004D5A2F">
        <w:rPr>
          <w:rFonts w:ascii="Gandhari Unicode" w:hAnsi="Gandhari Unicode" w:cs="e-Tamil OTC"/>
          <w:noProof/>
          <w:lang w:val="en-GB"/>
        </w:rPr>
        <w:t xml:space="preserve">; C2: </w:t>
      </w:r>
      <w:r w:rsidRPr="004D5A2F">
        <w:rPr>
          <w:rFonts w:ascii="Gandhari Unicode" w:hAnsi="Gandhari Unicode" w:cs="e-Tamil OTC"/>
          <w:noProof/>
          <w:cs/>
          <w:lang w:val="en-GB"/>
        </w:rPr>
        <w:t>எனறார்க்குத்) தோழி அது மறுத்து வரைவு கடாயது.</w:t>
      </w:r>
    </w:p>
    <w:p w14:paraId="3C774D7B" w14:textId="77777777" w:rsidR="0074055C" w:rsidRPr="004D5A2F" w:rsidRDefault="0074055C">
      <w:pPr>
        <w:pStyle w:val="Textbody"/>
        <w:spacing w:after="29"/>
        <w:jc w:val="both"/>
        <w:rPr>
          <w:rFonts w:ascii="Gandhari Unicode" w:hAnsi="Gandhari Unicode" w:cs="e-Tamil OTC"/>
          <w:noProof/>
          <w:lang w:val="en-GB"/>
        </w:rPr>
      </w:pPr>
    </w:p>
    <w:p w14:paraId="47E432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கொடுங்கான்</w:t>
      </w:r>
      <w:r w:rsidRPr="004D5A2F">
        <w:rPr>
          <w:rFonts w:ascii="Gandhari Unicode" w:hAnsi="Gandhari Unicode" w:cs="e-Tamil OTC"/>
          <w:noProof/>
          <w:cs/>
          <w:lang w:val="en-GB"/>
        </w:rPr>
        <w:t xml:space="preserve"> முதலைக் கோள்வ லேற்றை</w:t>
      </w:r>
    </w:p>
    <w:p w14:paraId="185F7E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வழிவழக் கறுக்குங் கானலம் பெருந்துறை</w:t>
      </w:r>
    </w:p>
    <w:p w14:paraId="22764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யினமீ னிருங்கழி நீந்தி நீநின்</w:t>
      </w:r>
    </w:p>
    <w:p w14:paraId="2F9059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னயனுடை மையின் வருதி யிவடன்</w:t>
      </w:r>
    </w:p>
    <w:p w14:paraId="4FBC91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மடனுடை மையி </w:t>
      </w:r>
      <w:r w:rsidRPr="004D5A2F">
        <w:rPr>
          <w:rFonts w:ascii="Gandhari Unicode" w:hAnsi="Gandhari Unicode" w:cs="e-Tamil OTC"/>
          <w:noProof/>
          <w:u w:val="wave"/>
          <w:cs/>
          <w:lang w:val="en-GB"/>
        </w:rPr>
        <w:t>னுயங்கும்</w:t>
      </w:r>
      <w:r w:rsidRPr="004D5A2F">
        <w:rPr>
          <w:rFonts w:ascii="Gandhari Unicode" w:hAnsi="Gandhari Unicode" w:cs="e-Tamil OTC"/>
          <w:noProof/>
          <w:cs/>
          <w:lang w:val="en-GB"/>
        </w:rPr>
        <w:t xml:space="preserve"> யானது</w:t>
      </w:r>
    </w:p>
    <w:p w14:paraId="102EEC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கவைமக நஞ்சுண் டாஅங்</w:t>
      </w:r>
    </w:p>
    <w:p w14:paraId="7330EE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கஞ்சுவல் பெருமவென் னெஞ்சத் தானே.</w:t>
      </w:r>
    </w:p>
    <w:p w14:paraId="37351451" w14:textId="77777777" w:rsidR="0074055C" w:rsidRPr="004D5A2F" w:rsidRDefault="0074055C">
      <w:pPr>
        <w:pStyle w:val="Textbody"/>
        <w:spacing w:after="29"/>
        <w:jc w:val="both"/>
        <w:rPr>
          <w:rFonts w:ascii="Gandhari Unicode" w:hAnsi="Gandhari Unicode" w:cs="e-Tamil OTC"/>
          <w:noProof/>
          <w:lang w:val="en-GB"/>
        </w:rPr>
      </w:pPr>
    </w:p>
    <w:p w14:paraId="0A5939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கொடுங்கான்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கொடுந்தாண் </w:t>
      </w:r>
      <w:r w:rsidRPr="004D5A2F">
        <w:rPr>
          <w:rFonts w:ascii="Gandhari Unicode" w:hAnsi="Gandhari Unicode" w:cs="e-Tamil OTC"/>
          <w:noProof/>
          <w:lang w:val="en-GB"/>
        </w:rPr>
        <w:t xml:space="preserve">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லேற்றைக்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னுயங்கும்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4"/>
      </w:r>
      <w:r w:rsidRPr="004D5A2F">
        <w:rPr>
          <w:rFonts w:ascii="Gandhari Unicode" w:hAnsi="Gandhari Unicode" w:cs="e-Tamil OTC"/>
          <w:noProof/>
          <w:cs/>
          <w:lang w:val="en-GB"/>
        </w:rPr>
        <w:t xml:space="preserve"> னுயக்கும் </w:t>
      </w:r>
      <w:r w:rsidRPr="004D5A2F">
        <w:rPr>
          <w:rFonts w:ascii="Gandhari Unicode" w:hAnsi="Gandhari Unicode" w:cs="e-Tamil OTC"/>
          <w:noProof/>
          <w:lang w:val="en-GB"/>
        </w:rPr>
        <w:t xml:space="preserve">L1, C1+2+3, G1+2, EA, I, AT, Cām.v; </w:t>
      </w:r>
      <w:r w:rsidRPr="004D5A2F">
        <w:rPr>
          <w:rFonts w:ascii="Gandhari Unicode" w:hAnsi="Gandhari Unicode" w:cs="e-Tamil OTC"/>
          <w:noProof/>
          <w:cs/>
          <w:lang w:val="en-GB"/>
        </w:rPr>
        <w:t xml:space="preserve">னயக்கும்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னுவககும் </w:t>
      </w:r>
      <w:r w:rsidRPr="004D5A2F">
        <w:rPr>
          <w:rFonts w:ascii="Gandhari Unicode" w:hAnsi="Gandhari Unicode" w:cs="e-Tamil OTC"/>
          <w:noProof/>
          <w:lang w:val="en-GB"/>
        </w:rPr>
        <w:t>VP, ER</w:t>
      </w:r>
    </w:p>
    <w:p w14:paraId="1C046C92" w14:textId="77777777" w:rsidR="0074055C" w:rsidRPr="004D5A2F" w:rsidRDefault="0074055C">
      <w:pPr>
        <w:pStyle w:val="Textbody"/>
        <w:spacing w:after="29"/>
        <w:jc w:val="both"/>
        <w:rPr>
          <w:rFonts w:ascii="Gandhari Unicode" w:hAnsi="Gandhari Unicode" w:cs="e-Tamil OTC"/>
          <w:noProof/>
          <w:lang w:val="en-GB"/>
        </w:rPr>
      </w:pPr>
    </w:p>
    <w:p w14:paraId="70C5CE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koṭum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mutalai</w:t>
      </w:r>
      <w:r w:rsidR="00B266E8" w:rsidRPr="004D5A2F">
        <w:rPr>
          <w:rFonts w:ascii="Gandhari Unicode" w:hAnsi="Gandhari Unicode" w:cs="e-Tamil OTC"/>
          <w:noProof/>
          <w:lang w:val="en-GB"/>
        </w:rPr>
        <w:t>+</w:t>
      </w:r>
      <w:r w:rsidRPr="004D5A2F">
        <w:rPr>
          <w:rFonts w:ascii="Gandhari Unicode" w:hAnsi="Gandhari Unicode" w:cs="e-Tamil OTC"/>
          <w:noProof/>
          <w:lang w:val="en-GB"/>
        </w:rPr>
        <w:t xml:space="preserve"> kōḷ val </w:t>
      </w:r>
      <w:r w:rsidR="00B266E8" w:rsidRPr="004D5A2F">
        <w:rPr>
          <w:rFonts w:ascii="Gandhari Unicode" w:hAnsi="Gandhari Unicode" w:cs="e-Tamil OTC"/>
          <w:noProof/>
          <w:lang w:val="en-GB"/>
        </w:rPr>
        <w:t>+</w:t>
      </w:r>
      <w:r w:rsidRPr="004D5A2F">
        <w:rPr>
          <w:rFonts w:ascii="Gandhari Unicode" w:hAnsi="Gandhari Unicode" w:cs="e-Tamil OTC"/>
          <w:noProof/>
          <w:lang w:val="en-GB"/>
        </w:rPr>
        <w:t>ēṟṟai</w:t>
      </w:r>
    </w:p>
    <w:p w14:paraId="6F8CAD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vaḻi vaḻ</w:t>
      </w:r>
      <w:r w:rsidR="00B266E8" w:rsidRPr="004D5A2F">
        <w:rPr>
          <w:rFonts w:ascii="Gandhari Unicode" w:hAnsi="Gandhari Unicode" w:cs="e-Tamil OTC"/>
          <w:noProof/>
          <w:lang w:val="en-GB"/>
        </w:rPr>
        <w:t>akk*</w:t>
      </w:r>
      <w:r w:rsidRPr="004D5A2F">
        <w:rPr>
          <w:rFonts w:ascii="Gandhari Unicode" w:hAnsi="Gandhari Unicode" w:cs="e-Tamil OTC"/>
          <w:noProof/>
          <w:lang w:val="en-GB"/>
        </w:rPr>
        <w:t xml:space="preserve"> aṟukkum kāṉalam perum tuṟai</w:t>
      </w:r>
    </w:p>
    <w:p w14:paraId="02DF23BB"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iṉam mīṉ irum kaḻi nīnti nī niṉ</w:t>
      </w:r>
    </w:p>
    <w:p w14:paraId="456A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nayaṉ uṭaimaiyiṉ varuti </w:t>
      </w:r>
      <w:r w:rsidR="00B266E8" w:rsidRPr="004D5A2F">
        <w:rPr>
          <w:rFonts w:ascii="Gandhari Unicode" w:hAnsi="Gandhari Unicode" w:cs="e-Tamil OTC"/>
          <w:noProof/>
          <w:lang w:val="en-GB"/>
        </w:rPr>
        <w:t>~</w:t>
      </w:r>
      <w:r w:rsidRPr="004D5A2F">
        <w:rPr>
          <w:rFonts w:ascii="Gandhari Unicode" w:hAnsi="Gandhari Unicode" w:cs="e-Tamil OTC"/>
          <w:noProof/>
          <w:lang w:val="en-GB"/>
        </w:rPr>
        <w:t>ivaḷ taṉ</w:t>
      </w:r>
    </w:p>
    <w:p w14:paraId="1E30CB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maṭaṉ uṭaimaiyiṉ uyaṅkum yāṉ atu</w:t>
      </w:r>
    </w:p>
    <w:p w14:paraId="5106BF20"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kavai maka nañc*</w:t>
      </w:r>
      <w:r w:rsidR="00CF70BD" w:rsidRPr="004D5A2F">
        <w:rPr>
          <w:rFonts w:ascii="Gandhari Unicode" w:hAnsi="Gandhari Unicode" w:cs="e-Tamil OTC"/>
          <w:noProof/>
          <w:lang w:val="en-GB"/>
        </w:rPr>
        <w:t xml:space="preserve"> uṇṭāaṅ</w:t>
      </w:r>
      <w:r w:rsidRPr="004D5A2F">
        <w:rPr>
          <w:rFonts w:ascii="Gandhari Unicode" w:hAnsi="Gandhari Unicode" w:cs="e-Tamil OTC"/>
          <w:noProof/>
          <w:lang w:val="en-GB"/>
        </w:rPr>
        <w:t>k*</w:t>
      </w:r>
    </w:p>
    <w:p w14:paraId="0ADF180D" w14:textId="77777777" w:rsidR="0074055C" w:rsidRPr="004D5A2F" w:rsidRDefault="00CF70BD" w:rsidP="00CA37F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añcuval peruma eṉ neñcattāṉ</w:t>
      </w:r>
      <w:r w:rsidR="00B266E8" w:rsidRPr="004D5A2F">
        <w:rPr>
          <w:rFonts w:ascii="Gandhari Unicode" w:hAnsi="Gandhari Unicode" w:cs="e-Tamil OTC"/>
          <w:noProof/>
          <w:lang w:val="en-GB"/>
        </w:rPr>
        <w:t>-</w:t>
      </w:r>
      <w:r w:rsidRPr="004D5A2F">
        <w:rPr>
          <w:rFonts w:ascii="Gandhari Unicode" w:hAnsi="Gandhari Unicode" w:cs="e-Tamil OTC"/>
          <w:noProof/>
          <w:lang w:val="en-GB"/>
        </w:rPr>
        <w:t>ē.</w:t>
      </w:r>
    </w:p>
    <w:p w14:paraId="2BAA7401" w14:textId="77777777" w:rsidR="0074055C" w:rsidRPr="004D5A2F" w:rsidRDefault="0074055C">
      <w:pPr>
        <w:pStyle w:val="Textbody"/>
        <w:spacing w:after="29" w:line="260" w:lineRule="exact"/>
        <w:jc w:val="both"/>
        <w:rPr>
          <w:rFonts w:ascii="Gandhari Unicode" w:hAnsi="Gandhari Unicode" w:cs="e-Tamil OTC"/>
          <w:noProof/>
          <w:lang w:val="en-GB"/>
        </w:rPr>
      </w:pPr>
    </w:p>
    <w:p w14:paraId="45311691" w14:textId="77777777" w:rsidR="0074055C" w:rsidRPr="004D5A2F" w:rsidRDefault="0074055C">
      <w:pPr>
        <w:pStyle w:val="Textbody"/>
        <w:spacing w:after="29" w:line="260" w:lineRule="exact"/>
        <w:jc w:val="both"/>
        <w:rPr>
          <w:rFonts w:ascii="Gandhari Unicode" w:hAnsi="Gandhari Unicode" w:cs="e-Tamil OTC"/>
          <w:noProof/>
          <w:lang w:val="en-GB"/>
        </w:rPr>
      </w:pPr>
    </w:p>
    <w:p w14:paraId="073B881B" w14:textId="77777777" w:rsidR="0074055C" w:rsidRPr="004D5A2F" w:rsidRDefault="0074055C">
      <w:pPr>
        <w:pStyle w:val="Textbody"/>
        <w:spacing w:after="29" w:line="260" w:lineRule="exact"/>
        <w:jc w:val="both"/>
        <w:rPr>
          <w:rFonts w:ascii="Gandhari Unicode" w:hAnsi="Gandhari Unicode" w:cs="e-Tamil OTC"/>
          <w:noProof/>
          <w:lang w:val="en-GB"/>
        </w:rPr>
      </w:pPr>
    </w:p>
    <w:p w14:paraId="11E1159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that (</w:t>
      </w:r>
      <w:r w:rsidRPr="004D5A2F">
        <w:rPr>
          <w:rFonts w:ascii="Gandhari Unicode" w:hAnsi="Gandhari Unicode" w:cs="e-Tamil OTC"/>
          <w:i/>
          <w:noProof/>
          <w:lang w:val="en-GB"/>
        </w:rPr>
        <w:t>atu</w:t>
      </w:r>
      <w:r w:rsidRPr="004D5A2F">
        <w:rPr>
          <w:rFonts w:ascii="Gandhari Unicode" w:hAnsi="Gandhari Unicode" w:cs="e-Tamil OTC"/>
          <w:noProof/>
          <w:lang w:val="en-GB"/>
        </w:rPr>
        <w:t xml:space="preserve">?) to him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w:t>
      </w:r>
      <w:r w:rsidR="00EC178C" w:rsidRPr="004D5A2F">
        <w:rPr>
          <w:rFonts w:ascii="Gandhari Unicode" w:hAnsi="Gandhari Unicode" w:cs="e-Tamil OTC"/>
          <w:noProof/>
          <w:lang w:val="en-GB"/>
        </w:rPr>
        <w:t>l marry without coming at night”</w:t>
      </w:r>
      <w:r w:rsidRPr="004D5A2F">
        <w:rPr>
          <w:rFonts w:ascii="Gandhari Unicode" w:hAnsi="Gandhari Unicode" w:cs="e-Tamil OTC"/>
          <w:noProof/>
          <w:lang w:val="en-GB"/>
        </w:rPr>
        <w:t>, after he was informed of [her] confinement.</w:t>
      </w:r>
    </w:p>
    <w:p w14:paraId="03068BB7" w14:textId="77777777" w:rsidR="0074055C" w:rsidRPr="004D5A2F" w:rsidRDefault="0074055C">
      <w:pPr>
        <w:pStyle w:val="Textbody"/>
        <w:spacing w:after="29" w:line="260" w:lineRule="exact"/>
        <w:jc w:val="both"/>
        <w:rPr>
          <w:rFonts w:ascii="Gandhari Unicode" w:hAnsi="Gandhari Unicode" w:cs="e-Tamil OTC"/>
          <w:noProof/>
          <w:lang w:val="en-GB"/>
        </w:rPr>
      </w:pPr>
    </w:p>
    <w:p w14:paraId="2D2AAB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leg crocodile taking strong male</w:t>
      </w:r>
    </w:p>
    <w:p w14:paraId="5915182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wander- tearing- seashore-grove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big ghat</w:t>
      </w:r>
    </w:p>
    <w:p w14:paraId="194D4C3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fish dark backwaters swum you your-</w:t>
      </w:r>
    </w:p>
    <w:p w14:paraId="4571B9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you-come(sub.) she self-</w:t>
      </w:r>
    </w:p>
    <w:p w14:paraId="36F8065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being-weakened- I that</w:t>
      </w:r>
    </w:p>
    <w:p w14:paraId="6418B1CA" w14:textId="77777777" w:rsidR="0074055C" w:rsidRPr="004D5A2F" w:rsidRDefault="00B266E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fork- young-one poison eaten-</w:t>
      </w:r>
      <w:r w:rsidR="00CF70BD" w:rsidRPr="004D5A2F">
        <w:rPr>
          <w:rFonts w:ascii="Gandhari Unicode" w:hAnsi="Gandhari Unicode" w:cs="e-Tamil OTC"/>
          <w:noProof/>
          <w:lang w:val="en-GB"/>
        </w:rPr>
        <w:t>like</w:t>
      </w:r>
    </w:p>
    <w:p w14:paraId="22697F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I-fear great-one(voc.) my- heart(loc.)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4469767" w14:textId="77777777" w:rsidR="0074055C" w:rsidRPr="004D5A2F" w:rsidRDefault="0074055C">
      <w:pPr>
        <w:pStyle w:val="Textbody"/>
        <w:spacing w:after="29"/>
        <w:jc w:val="both"/>
        <w:rPr>
          <w:rFonts w:ascii="Gandhari Unicode" w:hAnsi="Gandhari Unicode" w:cs="e-Tamil OTC"/>
          <w:noProof/>
          <w:lang w:val="en-GB"/>
        </w:rPr>
      </w:pPr>
    </w:p>
    <w:p w14:paraId="632B14BF" w14:textId="77777777" w:rsidR="0074055C" w:rsidRPr="004D5A2F" w:rsidRDefault="0074055C">
      <w:pPr>
        <w:pStyle w:val="Textbody"/>
        <w:spacing w:after="29"/>
        <w:rPr>
          <w:rFonts w:ascii="Gandhari Unicode" w:hAnsi="Gandhari Unicode" w:cs="e-Tamil OTC"/>
          <w:noProof/>
          <w:lang w:val="en-GB"/>
        </w:rPr>
      </w:pPr>
    </w:p>
    <w:p w14:paraId="06C7C46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By the big ghat of the seashore grove,</w:t>
      </w:r>
    </w:p>
    <w:p w14:paraId="38C71F54"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murderous, strong male of  the bent-legged crocodile</w:t>
      </w:r>
    </w:p>
    <w:p w14:paraId="4A09A6EB"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tears apart what wanders on the way</w:t>
      </w:r>
      <w:r w:rsidRPr="004D5A2F">
        <w:rPr>
          <w:rStyle w:val="FootnoteReference"/>
          <w:rFonts w:ascii="Gandhari Unicode" w:hAnsi="Gandhari Unicode" w:cs="e-Tamil OTC"/>
          <w:noProof/>
          <w:lang w:val="en-GB"/>
        </w:rPr>
        <w:footnoteReference w:id="505"/>
      </w:r>
      <w:r w:rsidRPr="004D5A2F">
        <w:rPr>
          <w:rFonts w:ascii="Gandhari Unicode" w:hAnsi="Gandhari Unicode" w:cs="e-Tamil OTC"/>
          <w:noProof/>
          <w:lang w:val="en-GB"/>
        </w:rPr>
        <w:t>,</w:t>
      </w:r>
    </w:p>
    <w:p w14:paraId="6F5551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swim the dark backwaters with fishes in swarms</w:t>
      </w:r>
    </w:p>
    <w:p w14:paraId="3718E479"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[and] come, possessed by longing.</w:t>
      </w:r>
    </w:p>
    <w:p w14:paraId="5101D2C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While she, possessed by her inexperience, is weakened </w:t>
      </w:r>
      <w:r w:rsidRPr="004D5A2F">
        <w:rPr>
          <w:rFonts w:ascii="Gandhari Unicode" w:eastAsia="URW Palladio UNI" w:hAnsi="Gandhari Unicode" w:cs="e-Tamil OTC"/>
          <w:noProof/>
          <w:lang w:val="en-GB"/>
        </w:rPr>
        <w:t>–</w:t>
      </w:r>
    </w:p>
    <w:p w14:paraId="4E00919C"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as if my twin</w:t>
      </w:r>
      <w:r w:rsidRPr="004D5A2F">
        <w:rPr>
          <w:rStyle w:val="FootnoteReference"/>
          <w:rFonts w:ascii="Gandhari Unicode" w:hAnsi="Gandhari Unicode" w:cs="e-Tamil OTC"/>
          <w:noProof/>
          <w:lang w:val="en-GB"/>
        </w:rPr>
        <w:footnoteReference w:id="506"/>
      </w:r>
      <w:r w:rsidRPr="004D5A2F">
        <w:rPr>
          <w:rFonts w:ascii="Gandhari Unicode" w:hAnsi="Gandhari Unicode" w:cs="e-Tamil OTC"/>
          <w:noProof/>
          <w:lang w:val="en-GB"/>
        </w:rPr>
        <w:t xml:space="preserve"> children had eaten poison,</w:t>
      </w:r>
    </w:p>
    <w:p w14:paraId="06DEDB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am afraid, o great one, in my heart.</w:t>
      </w:r>
    </w:p>
    <w:p w14:paraId="2E9E32B2" w14:textId="77777777" w:rsidR="0074055C" w:rsidRPr="004D5A2F" w:rsidRDefault="0074055C">
      <w:pPr>
        <w:pStyle w:val="Textbody"/>
        <w:spacing w:after="0"/>
        <w:jc w:val="both"/>
        <w:rPr>
          <w:rFonts w:ascii="Gandhari Unicode" w:hAnsi="Gandhari Unicode" w:cs="e-Tamil OTC"/>
          <w:noProof/>
          <w:lang w:val="en-GB"/>
        </w:rPr>
      </w:pPr>
    </w:p>
    <w:p w14:paraId="060BAF02"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09459920"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நன்னாகையார்: </w:t>
      </w:r>
      <w:r w:rsidRPr="004D5A2F">
        <w:rPr>
          <w:rFonts w:ascii="Gandhari Unicode" w:hAnsi="Gandhari Unicode"/>
          <w:i w:val="0"/>
          <w:iCs w:val="0"/>
          <w:color w:val="auto"/>
        </w:rPr>
        <w:t>SHE</w:t>
      </w:r>
    </w:p>
    <w:p w14:paraId="4E1019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மெலிந்து உரைத்தது.</w:t>
      </w:r>
    </w:p>
    <w:p w14:paraId="5AA93210" w14:textId="77777777" w:rsidR="0074055C" w:rsidRPr="004D5A2F" w:rsidRDefault="0074055C">
      <w:pPr>
        <w:pStyle w:val="Textbody"/>
        <w:spacing w:after="29"/>
        <w:jc w:val="both"/>
        <w:rPr>
          <w:rFonts w:ascii="Gandhari Unicode" w:hAnsi="Gandhari Unicode" w:cs="e-Tamil OTC"/>
          <w:noProof/>
          <w:lang w:val="en-GB"/>
        </w:rPr>
      </w:pPr>
    </w:p>
    <w:p w14:paraId="27F27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சேறுஞ் சேறு மென்றலிற் </w:t>
      </w:r>
      <w:r w:rsidRPr="004D5A2F">
        <w:rPr>
          <w:rFonts w:ascii="Gandhari Unicode" w:hAnsi="Gandhari Unicode" w:cs="e-Tamil OTC"/>
          <w:noProof/>
          <w:u w:val="wave"/>
          <w:cs/>
          <w:lang w:val="en-GB"/>
        </w:rPr>
        <w:t>பண்டைத்தன்</w:t>
      </w:r>
    </w:p>
    <w:p w14:paraId="1C7DDE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மாயச் </w:t>
      </w:r>
      <w:r w:rsidRPr="004D5A2F">
        <w:rPr>
          <w:rFonts w:ascii="Gandhari Unicode" w:hAnsi="Gandhari Unicode" w:cs="e-Tamil OTC"/>
          <w:noProof/>
          <w:u w:val="wave"/>
          <w:cs/>
          <w:lang w:val="en-GB"/>
        </w:rPr>
        <w:t>செலவாச்</w:t>
      </w:r>
      <w:r w:rsidRPr="004D5A2F">
        <w:rPr>
          <w:rFonts w:ascii="Gandhari Unicode" w:hAnsi="Gandhari Unicode" w:cs="e-Tamil OTC"/>
          <w:noProof/>
          <w:cs/>
          <w:lang w:val="en-GB"/>
        </w:rPr>
        <w:t xml:space="preserve"> செத்து மருங்கற்று</w:t>
      </w:r>
    </w:p>
    <w:p w14:paraId="23C611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மன்னிக் கழிகென் </w:t>
      </w:r>
      <w:r w:rsidRPr="004D5A2F">
        <w:rPr>
          <w:rFonts w:ascii="Gandhari Unicode" w:hAnsi="Gandhari Unicode" w:cs="e-Tamil OTC"/>
          <w:noProof/>
          <w:u w:val="wave"/>
          <w:cs/>
          <w:lang w:val="en-GB"/>
        </w:rPr>
        <w:t>றேனே</w:t>
      </w:r>
      <w:r w:rsidRPr="004D5A2F">
        <w:rPr>
          <w:rFonts w:ascii="Gandhari Unicode" w:hAnsi="Gandhari Unicode" w:cs="e-Tamil OTC"/>
          <w:noProof/>
          <w:cs/>
          <w:lang w:val="en-GB"/>
        </w:rPr>
        <w:t xml:space="preserve"> யன்னோ</w:t>
      </w:r>
    </w:p>
    <w:p w14:paraId="00A3F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வாசா கெந்தை யாண்டுளன் கொல்லோ</w:t>
      </w:r>
    </w:p>
    <w:p w14:paraId="2CE8A9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கருங்கால் வெண்குருகு மேயும்</w:t>
      </w:r>
    </w:p>
    <w:p w14:paraId="74BF2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பெருங்குள மாயிற்றென் னிடைமுலை </w:t>
      </w:r>
      <w:r w:rsidRPr="004D5A2F">
        <w:rPr>
          <w:rFonts w:ascii="Gandhari Unicode" w:hAnsi="Gandhari Unicode" w:cs="e-Tamil OTC"/>
          <w:noProof/>
          <w:u w:val="wave"/>
          <w:cs/>
          <w:lang w:val="en-GB"/>
        </w:rPr>
        <w:t>நிறைந்தே</w:t>
      </w:r>
      <w:r w:rsidRPr="004D5A2F">
        <w:rPr>
          <w:rFonts w:ascii="Gandhari Unicode" w:hAnsi="Gandhari Unicode" w:cs="e-Tamil OTC"/>
          <w:noProof/>
          <w:cs/>
          <w:lang w:val="en-GB"/>
        </w:rPr>
        <w:t>.</w:t>
      </w:r>
    </w:p>
    <w:p w14:paraId="638E3A20" w14:textId="77777777" w:rsidR="0074055C" w:rsidRPr="004D5A2F" w:rsidRDefault="0074055C">
      <w:pPr>
        <w:pStyle w:val="Textbody"/>
        <w:spacing w:after="29"/>
        <w:jc w:val="both"/>
        <w:rPr>
          <w:rFonts w:ascii="Gandhari Unicode" w:hAnsi="Gandhari Unicode" w:cs="e-Tamil OTC"/>
          <w:noProof/>
          <w:lang w:val="en-GB"/>
        </w:rPr>
      </w:pPr>
    </w:p>
    <w:p w14:paraId="6258BA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பண்டைத்தன்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7"/>
      </w:r>
      <w:r w:rsidRPr="004D5A2F">
        <w:rPr>
          <w:rFonts w:ascii="Gandhari Unicode" w:hAnsi="Gandhari Unicode" w:cs="e-Tamil OTC"/>
          <w:noProof/>
          <w:cs/>
          <w:lang w:val="en-GB"/>
        </w:rPr>
        <w:t xml:space="preserve"> பண்டைத்தம் </w:t>
      </w:r>
      <w:r w:rsidRPr="004D5A2F">
        <w:rPr>
          <w:rFonts w:ascii="Gandhari Unicode" w:hAnsi="Gandhari Unicode" w:cs="e-Tamil OTC"/>
          <w:noProof/>
          <w:lang w:val="en-GB"/>
        </w:rPr>
        <w:t xml:space="preserve">L1, C1+2+3,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செலவாச்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C1+3, Cām.v; </w:t>
      </w:r>
      <w:r w:rsidRPr="004D5A2F">
        <w:rPr>
          <w:rFonts w:ascii="Gandhari Unicode" w:hAnsi="Gandhari Unicode" w:cs="e-Tamil OTC"/>
          <w:noProof/>
          <w:cs/>
          <w:lang w:val="en-GB"/>
        </w:rPr>
        <w:t xml:space="preserve">செல்வர்ச்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L1, G2, EA, I;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செவ்வா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 </w:t>
      </w:r>
      <w:r w:rsidRPr="004D5A2F">
        <w:rPr>
          <w:rFonts w:ascii="Gandhari Unicode" w:hAnsi="Gandhari Unicode" w:cs="e-Tamil OTC"/>
          <w:noProof/>
          <w:lang w:val="en-GB"/>
        </w:rPr>
        <w:t xml:space="preserve">L1, C1+2+3, G2, EA, Cām.;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தேறேனே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C2, G1v, EA, ATv, Cām.; </w:t>
      </w:r>
      <w:r w:rsidRPr="004D5A2F">
        <w:rPr>
          <w:rFonts w:ascii="Gandhari Unicode" w:hAnsi="Gandhari Unicode" w:cs="e-Tamil OTC"/>
          <w:noProof/>
          <w:cs/>
          <w:lang w:val="en-GB"/>
        </w:rPr>
        <w:t xml:space="preserve">நனைந்தே </w:t>
      </w:r>
      <w:r w:rsidRPr="004D5A2F">
        <w:rPr>
          <w:rFonts w:ascii="Gandhari Unicode" w:hAnsi="Gandhari Unicode" w:cs="e-Tamil OTC"/>
          <w:noProof/>
          <w:lang w:val="en-GB"/>
        </w:rPr>
        <w:t>L1, C1+3, G1+2, AT, Cām.v</w:t>
      </w:r>
    </w:p>
    <w:p w14:paraId="01075BF5" w14:textId="77777777" w:rsidR="0074055C" w:rsidRPr="004D5A2F" w:rsidRDefault="0074055C">
      <w:pPr>
        <w:pStyle w:val="Textbody"/>
        <w:spacing w:after="29"/>
        <w:jc w:val="both"/>
        <w:rPr>
          <w:rFonts w:ascii="Gandhari Unicode" w:hAnsi="Gandhari Unicode" w:cs="e-Tamil OTC"/>
          <w:noProof/>
          <w:lang w:val="en-GB"/>
        </w:rPr>
      </w:pPr>
    </w:p>
    <w:p w14:paraId="125F7B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cēṟum cēṟum eṉṟaliṉ paṇṭai</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taṉ</w:t>
      </w:r>
    </w:p>
    <w:p w14:paraId="740932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māya </w:t>
      </w:r>
      <w:r w:rsidR="006C1DA5" w:rsidRPr="004D5A2F">
        <w:rPr>
          <w:rFonts w:ascii="Gandhari Unicode" w:hAnsi="Gandhari Unicode" w:cs="e-Tamil OTC"/>
          <w:i/>
          <w:iCs/>
          <w:noProof/>
          <w:lang w:val="en-GB"/>
        </w:rPr>
        <w:t>celav*</w:t>
      </w:r>
      <w:r w:rsidRPr="004D5A2F">
        <w:rPr>
          <w:rFonts w:ascii="Gandhari Unicode" w:hAnsi="Gandhari Unicode" w:cs="e-Tamil OTC"/>
          <w:i/>
          <w:iCs/>
          <w:noProof/>
          <w:lang w:val="en-GB"/>
        </w:rPr>
        <w:t xml:space="preserve"> ā</w:t>
      </w:r>
      <w:r w:rsidR="006C1DA5" w:rsidRPr="004D5A2F">
        <w:rPr>
          <w:rFonts w:ascii="Gandhari Unicode" w:hAnsi="Gandhari Unicode" w:cs="e-Tamil OTC"/>
          <w:i/>
          <w:iCs/>
          <w:noProof/>
          <w:lang w:val="en-GB"/>
        </w:rPr>
        <w:t>+</w:t>
      </w:r>
      <w:r w:rsidRPr="004D5A2F">
        <w:rPr>
          <w:rFonts w:ascii="Gandhari Unicode" w:hAnsi="Gandhari Unicode" w:cs="e-Tamil OTC"/>
          <w:noProof/>
          <w:lang w:val="en-GB"/>
        </w:rPr>
        <w:t xml:space="preserve"> cett</w:t>
      </w:r>
      <w:r w:rsidR="006C1DA5" w:rsidRPr="004D5A2F">
        <w:rPr>
          <w:rFonts w:ascii="Gandhari Unicode" w:hAnsi="Gandhari Unicode" w:cs="e-Tamil OTC"/>
          <w:noProof/>
          <w:lang w:val="en-GB"/>
        </w:rPr>
        <w:t>*-</w:t>
      </w:r>
      <w:r w:rsidRPr="004D5A2F">
        <w:rPr>
          <w:rFonts w:ascii="Gandhari Unicode" w:hAnsi="Gandhari Unicode" w:cs="e-Tamil OTC"/>
          <w:noProof/>
          <w:lang w:val="en-GB"/>
        </w:rPr>
        <w:t>um maruṅ</w:t>
      </w:r>
      <w:r w:rsidR="006C1DA5" w:rsidRPr="004D5A2F">
        <w:rPr>
          <w:rFonts w:ascii="Gandhari Unicode" w:hAnsi="Gandhari Unicode" w:cs="e-Tamil OTC"/>
          <w:noProof/>
          <w:lang w:val="en-GB"/>
        </w:rPr>
        <w:t>k*</w:t>
      </w:r>
      <w:r w:rsidRPr="004D5A2F">
        <w:rPr>
          <w:rFonts w:ascii="Gandhari Unicode" w:hAnsi="Gandhari Unicode" w:cs="e-Tamil OTC"/>
          <w:noProof/>
          <w:lang w:val="en-GB"/>
        </w:rPr>
        <w:t xml:space="preserve"> aṟṟu</w:t>
      </w:r>
    </w:p>
    <w:p w14:paraId="1FD9B6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maṉṉi kaḻ</w:t>
      </w:r>
      <w:r w:rsidR="006C1DA5" w:rsidRPr="004D5A2F">
        <w:rPr>
          <w:rFonts w:ascii="Gandhari Unicode" w:hAnsi="Gandhari Unicode" w:cs="e-Tamil OTC"/>
          <w:noProof/>
          <w:lang w:val="en-GB"/>
        </w:rPr>
        <w:t>ik*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eṉṟēṉ</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aṉṉō</w:t>
      </w:r>
    </w:p>
    <w:p w14:paraId="7E3474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āc</w:t>
      </w:r>
      <w:r w:rsidR="006C1DA5" w:rsidRPr="004D5A2F">
        <w:rPr>
          <w:rFonts w:ascii="Gandhari Unicode" w:hAnsi="Gandhari Unicode" w:cs="e-Tamil OTC"/>
          <w:noProof/>
          <w:lang w:val="en-GB"/>
        </w:rPr>
        <w:t>* āk*</w:t>
      </w:r>
      <w:r w:rsidRPr="004D5A2F">
        <w:rPr>
          <w:rFonts w:ascii="Gandhari Unicode" w:hAnsi="Gandhari Unicode" w:cs="e-Tamil OTC"/>
          <w:noProof/>
          <w:lang w:val="en-GB"/>
        </w:rPr>
        <w:t xml:space="preserve"> entai yāṇṭ</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uḷaṉ</w:t>
      </w:r>
      <w:r w:rsidR="006C1DA5" w:rsidRPr="004D5A2F">
        <w:rPr>
          <w:rFonts w:ascii="Gandhari Unicode" w:hAnsi="Gandhari Unicode" w:cs="e-Tamil OTC"/>
          <w:noProof/>
          <w:lang w:val="en-GB"/>
        </w:rPr>
        <w:t>-</w:t>
      </w:r>
      <w:r w:rsidRPr="004D5A2F">
        <w:rPr>
          <w:rFonts w:ascii="Gandhari Unicode" w:hAnsi="Gandhari Unicode" w:cs="e-Tamil OTC"/>
          <w:noProof/>
          <w:lang w:val="en-GB"/>
        </w:rPr>
        <w:t>kollō</w:t>
      </w:r>
    </w:p>
    <w:p w14:paraId="3D57F7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veḷ kuruku mēyum</w:t>
      </w:r>
    </w:p>
    <w:p w14:paraId="72D1BB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perum kuḷam āyiṟṟ</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eṉ </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iṭai mulai </w:t>
      </w:r>
      <w:r w:rsidRPr="004D5A2F">
        <w:rPr>
          <w:rFonts w:ascii="Gandhari Unicode" w:hAnsi="Gandhari Unicode" w:cs="e-Tamil OTC"/>
          <w:i/>
          <w:iCs/>
          <w:noProof/>
          <w:lang w:val="en-GB"/>
        </w:rPr>
        <w:t>niṟaint</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316746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F7CB0F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D9ED9D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16DCB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when becoming weak, to the confidante, who was anxious she would not have the strength in the time of separation.</w:t>
      </w:r>
    </w:p>
    <w:p w14:paraId="021E8F16" w14:textId="77777777" w:rsidR="0074055C" w:rsidRPr="004D5A2F" w:rsidRDefault="0074055C">
      <w:pPr>
        <w:pStyle w:val="Textbody"/>
        <w:spacing w:after="29" w:line="260" w:lineRule="exact"/>
        <w:jc w:val="both"/>
        <w:rPr>
          <w:rFonts w:ascii="Gandhari Unicode" w:hAnsi="Gandhari Unicode" w:cs="e-Tamil OTC"/>
          <w:noProof/>
          <w:lang w:val="en-GB"/>
        </w:rPr>
      </w:pPr>
    </w:p>
    <w:p w14:paraId="6963E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we-go(sub.) we-go(sub. saying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 self-</w:t>
      </w:r>
    </w:p>
    <w:p w14:paraId="3862AD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fraud going become- thought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side thus-it/torn</w:t>
      </w:r>
    </w:p>
    <w:p w14:paraId="3CB639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lasted I-pass-by(sub.)</w:t>
      </w:r>
      <w:r w:rsidRPr="004D5A2F">
        <w:rPr>
          <w:rStyle w:val="FootnoteReference"/>
          <w:rFonts w:ascii="Gandhari Unicode" w:hAnsi="Gandhari Unicode" w:cs="e-Tamil OTC"/>
          <w:noProof/>
          <w:lang w:val="en-GB"/>
        </w:rPr>
        <w:footnoteReference w:id="508"/>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5BE5C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support become- my-father where he-is</w:t>
      </w:r>
      <w:r w:rsidRPr="004D5A2F">
        <w:rPr>
          <w:rFonts w:ascii="Gandhari Unicode" w:hAnsi="Gandhari Unicode" w:cs="e-Tamil OTC"/>
          <w:noProof/>
          <w:position w:val="6"/>
          <w:lang w:val="en-GB"/>
        </w:rPr>
        <w:t>kollō</w:t>
      </w:r>
    </w:p>
    <w:p w14:paraId="62F94D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white wader grazing-</w:t>
      </w:r>
    </w:p>
    <w:p w14:paraId="111FFFB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pond it-became my- middle breast filled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3A22138" w14:textId="77777777" w:rsidR="0074055C" w:rsidRPr="004D5A2F" w:rsidRDefault="0074055C">
      <w:pPr>
        <w:pStyle w:val="Textbody"/>
        <w:spacing w:after="29"/>
        <w:jc w:val="both"/>
        <w:rPr>
          <w:rFonts w:ascii="Gandhari Unicode" w:hAnsi="Gandhari Unicode" w:cs="e-Tamil OTC"/>
          <w:noProof/>
          <w:lang w:val="en-GB"/>
        </w:rPr>
      </w:pPr>
    </w:p>
    <w:p w14:paraId="4DE11FFC" w14:textId="77777777" w:rsidR="0074055C" w:rsidRPr="004D5A2F" w:rsidRDefault="0074055C">
      <w:pPr>
        <w:pStyle w:val="Textbody"/>
        <w:spacing w:after="29"/>
        <w:rPr>
          <w:rFonts w:ascii="Gandhari Unicode" w:hAnsi="Gandhari Unicode" w:cs="e-Tamil OTC"/>
          <w:noProof/>
          <w:lang w:val="en-GB"/>
        </w:rPr>
      </w:pPr>
    </w:p>
    <w:p w14:paraId="5094DAB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Earlier when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be going!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09"/>
      </w:r>
      <w:r w:rsidRPr="004D5A2F">
        <w:rPr>
          <w:rFonts w:ascii="Gandhari Unicode" w:hAnsi="Gandhari Unicode" w:cs="e-Tamil OTC"/>
          <w:noProof/>
          <w:lang w:val="en-GB"/>
        </w:rPr>
        <w:t>,</w:t>
      </w:r>
    </w:p>
    <w:p w14:paraId="799691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thinking even that his going would be fake,</w:t>
      </w:r>
    </w:p>
    <w:p w14:paraId="205761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said</w:t>
      </w:r>
    </w:p>
    <w:p w14:paraId="53542633" w14:textId="77777777" w:rsidR="0074055C" w:rsidRPr="004D5A2F" w:rsidRDefault="00EC178C">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 shall last [and] pass through [it],</w:t>
      </w:r>
    </w:p>
    <w:p w14:paraId="5E4A445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w:t>
      </w:r>
      <w:r w:rsidR="00EC178C" w:rsidRPr="004D5A2F">
        <w:rPr>
          <w:rFonts w:ascii="Gandhari Unicode" w:hAnsi="Gandhari Unicode" w:cs="e-Tamil OTC"/>
          <w:noProof/>
          <w:lang w:val="en-GB"/>
        </w:rPr>
        <w:t>ing torn away from [your] side.”</w:t>
      </w:r>
      <w:r w:rsidRPr="004D5A2F">
        <w:rPr>
          <w:rStyle w:val="FootnoteReference"/>
          <w:rFonts w:ascii="Gandhari Unicode" w:hAnsi="Gandhari Unicode" w:cs="e-Tamil OTC"/>
          <w:noProof/>
          <w:lang w:val="en-GB"/>
        </w:rPr>
        <w:footnoteReference w:id="510"/>
      </w:r>
    </w:p>
    <w:p w14:paraId="622CF1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Alas!</w:t>
      </w:r>
    </w:p>
    <w:p w14:paraId="713FA66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my father who would be [my] support?</w:t>
      </w:r>
    </w:p>
    <w:p w14:paraId="31DEA3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big pond, where black-legged white egrets are grazing,</w:t>
      </w:r>
    </w:p>
    <w:p w14:paraId="453C750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arose in between my breasts, filling [with tears].</w:t>
      </w:r>
    </w:p>
    <w:p w14:paraId="3B6298E9" w14:textId="77777777" w:rsidR="0074055C" w:rsidRPr="004D5A2F" w:rsidRDefault="0074055C">
      <w:pPr>
        <w:pStyle w:val="Textbody"/>
        <w:spacing w:after="0"/>
        <w:jc w:val="both"/>
        <w:rPr>
          <w:rFonts w:ascii="Gandhari Unicode" w:hAnsi="Gandhari Unicode" w:cs="e-Tamil OTC"/>
          <w:noProof/>
          <w:lang w:val="en-GB"/>
        </w:rPr>
      </w:pPr>
    </w:p>
    <w:p w14:paraId="5090F6C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4587C8C"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326 </w:t>
      </w:r>
      <w:r w:rsidRPr="004D5A2F">
        <w:rPr>
          <w:rFonts w:ascii="Gandhari Unicode" w:hAnsi="Gandhari Unicode"/>
          <w:i w:val="0"/>
          <w:iCs w:val="0"/>
          <w:color w:val="auto"/>
        </w:rPr>
        <w:t>Anonymous: SHE</w:t>
      </w:r>
    </w:p>
    <w:p w14:paraId="31AEE6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1DCF3A9D" w14:textId="77777777" w:rsidR="0074055C" w:rsidRPr="004D5A2F" w:rsidRDefault="0074055C">
      <w:pPr>
        <w:pStyle w:val="Textbody"/>
        <w:spacing w:after="29"/>
        <w:jc w:val="both"/>
        <w:rPr>
          <w:rFonts w:ascii="Gandhari Unicode" w:hAnsi="Gandhari Unicode" w:cs="e-Tamil OTC"/>
          <w:noProof/>
          <w:lang w:val="en-GB"/>
        </w:rPr>
      </w:pPr>
    </w:p>
    <w:p w14:paraId="320863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துணைத்த </w:t>
      </w:r>
      <w:r w:rsidRPr="004D5A2F">
        <w:rPr>
          <w:rFonts w:ascii="Gandhari Unicode" w:hAnsi="Gandhari Unicode" w:cs="e-Tamil OTC"/>
          <w:noProof/>
          <w:u w:val="wave"/>
          <w:cs/>
          <w:lang w:val="en-GB"/>
        </w:rPr>
        <w:t>கோதைப் பணைப்பெருந்</w:t>
      </w:r>
      <w:r w:rsidRPr="004D5A2F">
        <w:rPr>
          <w:rFonts w:ascii="Gandhari Unicode" w:hAnsi="Gandhari Unicode" w:cs="e-Tamil OTC"/>
          <w:noProof/>
          <w:cs/>
          <w:lang w:val="en-GB"/>
        </w:rPr>
        <w:t xml:space="preserve"> தோளினர்</w:t>
      </w:r>
    </w:p>
    <w:p w14:paraId="06ECE6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கடலாடு மகளிர் கான லிழைத்த</w:t>
      </w:r>
    </w:p>
    <w:p w14:paraId="496364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சிறுமனைப் புணர்ந்த நட்பே தோழி</w:t>
      </w:r>
    </w:p>
    <w:p w14:paraId="0517D1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யொருநாட் டுறைவன் றுறப்பிற்</w:t>
      </w:r>
    </w:p>
    <w:p w14:paraId="7DC9F5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பன்னாள் வரூஉ மின்னா மைத்தே.</w:t>
      </w:r>
    </w:p>
    <w:p w14:paraId="47E68917" w14:textId="77777777" w:rsidR="0074055C" w:rsidRPr="004D5A2F" w:rsidRDefault="0074055C">
      <w:pPr>
        <w:pStyle w:val="Textbody"/>
        <w:spacing w:after="29"/>
        <w:jc w:val="both"/>
        <w:rPr>
          <w:rFonts w:ascii="Gandhari Unicode" w:hAnsi="Gandhari Unicode" w:cs="e-Tamil OTC"/>
          <w:noProof/>
          <w:lang w:val="en-GB"/>
        </w:rPr>
      </w:pPr>
    </w:p>
    <w:p w14:paraId="72262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கோதைப் பணைப்பெருந்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டுறைவன்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டுரைவன் </w:t>
      </w:r>
      <w:r w:rsidRPr="004D5A2F">
        <w:rPr>
          <w:rFonts w:ascii="Gandhari Unicode" w:hAnsi="Gandhari Unicode" w:cs="e-Tamil OTC"/>
          <w:noProof/>
          <w:lang w:val="en-GB"/>
        </w:rPr>
        <w:t>G1</w:t>
      </w:r>
    </w:p>
    <w:p w14:paraId="3BDB60E7" w14:textId="77777777" w:rsidR="0074055C" w:rsidRPr="004D5A2F" w:rsidRDefault="0074055C">
      <w:pPr>
        <w:pStyle w:val="Textbody"/>
        <w:spacing w:after="29"/>
        <w:jc w:val="both"/>
        <w:rPr>
          <w:rFonts w:ascii="Gandhari Unicode" w:hAnsi="Gandhari Unicode" w:cs="e-Tamil OTC"/>
          <w:noProof/>
          <w:lang w:val="en-GB"/>
        </w:rPr>
      </w:pPr>
    </w:p>
    <w:p w14:paraId="6A214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tuṇaitta </w:t>
      </w:r>
      <w:r w:rsidRPr="004D5A2F">
        <w:rPr>
          <w:rFonts w:ascii="Gandhari Unicode" w:hAnsi="Gandhari Unicode" w:cs="e-Tamil OTC"/>
          <w:i/>
          <w:iCs/>
          <w:noProof/>
          <w:lang w:val="en-GB"/>
        </w:rPr>
        <w:t>kōtai</w:t>
      </w:r>
      <w:r w:rsidR="00A6410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paṇai</w:t>
      </w:r>
      <w:r w:rsidR="00A64107"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tōḷ iṉar</w:t>
      </w:r>
    </w:p>
    <w:p w14:paraId="1AFA0D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kaṭal āṭu makaḷir kāṉal iḻaitta</w:t>
      </w:r>
    </w:p>
    <w:p w14:paraId="05D60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maṉai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puṇarnta naṭp</w:t>
      </w:r>
      <w:r w:rsidR="00A64107"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7E17AC7D" w14:textId="77777777" w:rsidR="0074055C" w:rsidRPr="004D5A2F" w:rsidRDefault="00A6410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 tuṟaivaṉ tuṟappiṉ</w:t>
      </w:r>
    </w:p>
    <w:p w14:paraId="6D41263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pal nāḷ varūum iṉṉāmaitt</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776471C8" w14:textId="77777777" w:rsidR="0074055C" w:rsidRPr="004D5A2F" w:rsidRDefault="0074055C">
      <w:pPr>
        <w:pStyle w:val="Textbody"/>
        <w:spacing w:after="29" w:line="260" w:lineRule="exact"/>
        <w:jc w:val="both"/>
        <w:rPr>
          <w:rFonts w:ascii="Gandhari Unicode" w:hAnsi="Gandhari Unicode" w:cs="e-Tamil OTC"/>
          <w:noProof/>
          <w:lang w:val="en-GB"/>
        </w:rPr>
      </w:pPr>
    </w:p>
    <w:p w14:paraId="636E0974" w14:textId="77777777" w:rsidR="0074055C" w:rsidRPr="004D5A2F" w:rsidRDefault="0074055C">
      <w:pPr>
        <w:pStyle w:val="Textbody"/>
        <w:spacing w:after="29" w:line="260" w:lineRule="exact"/>
        <w:jc w:val="both"/>
        <w:rPr>
          <w:rFonts w:ascii="Gandhari Unicode" w:hAnsi="Gandhari Unicode" w:cs="e-Tamil OTC"/>
          <w:noProof/>
          <w:lang w:val="en-GB"/>
        </w:rPr>
      </w:pPr>
    </w:p>
    <w:p w14:paraId="0F6D9477" w14:textId="77777777" w:rsidR="0074055C" w:rsidRPr="004D5A2F" w:rsidRDefault="0074055C">
      <w:pPr>
        <w:pStyle w:val="Textbody"/>
        <w:spacing w:after="29" w:line="260" w:lineRule="exact"/>
        <w:jc w:val="both"/>
        <w:rPr>
          <w:rFonts w:ascii="Gandhari Unicode" w:hAnsi="Gandhari Unicode" w:cs="e-Tamil OTC"/>
          <w:noProof/>
          <w:lang w:val="en-GB"/>
        </w:rPr>
      </w:pPr>
    </w:p>
    <w:p w14:paraId="79E54D3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6CD0AC85" w14:textId="77777777" w:rsidR="0074055C" w:rsidRPr="004D5A2F" w:rsidRDefault="0074055C">
      <w:pPr>
        <w:pStyle w:val="Textbody"/>
        <w:spacing w:after="29" w:line="260" w:lineRule="exact"/>
        <w:jc w:val="both"/>
        <w:rPr>
          <w:rFonts w:ascii="Gandhari Unicode" w:hAnsi="Gandhari Unicode" w:cs="e-Tamil OTC"/>
          <w:noProof/>
          <w:lang w:val="en-GB"/>
        </w:rPr>
      </w:pPr>
    </w:p>
    <w:p w14:paraId="1C774D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wound- garland bamboo big shoulder-they(h.)</w:t>
      </w:r>
    </w:p>
    <w:p w14:paraId="27DD34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play- women seashore-grove made-</w:t>
      </w:r>
    </w:p>
    <w:p w14:paraId="6C33EEC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house united-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1F5D73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day ghat-he give-up-if</w:t>
      </w:r>
    </w:p>
    <w:p w14:paraId="5F11FE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day coming- unpleasantness-it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6307DC" w14:textId="77777777" w:rsidR="0074055C" w:rsidRPr="004D5A2F" w:rsidRDefault="0074055C">
      <w:pPr>
        <w:pStyle w:val="Textbody"/>
        <w:spacing w:after="29"/>
        <w:jc w:val="both"/>
        <w:rPr>
          <w:rFonts w:ascii="Gandhari Unicode" w:hAnsi="Gandhari Unicode" w:cs="e-Tamil OTC"/>
          <w:noProof/>
          <w:lang w:val="en-GB"/>
        </w:rPr>
      </w:pPr>
    </w:p>
    <w:p w14:paraId="02316FCC" w14:textId="77777777" w:rsidR="0074055C" w:rsidRPr="004D5A2F" w:rsidRDefault="0074055C">
      <w:pPr>
        <w:pStyle w:val="Textbody"/>
        <w:spacing w:after="29"/>
        <w:jc w:val="both"/>
        <w:rPr>
          <w:rFonts w:ascii="Gandhari Unicode" w:hAnsi="Gandhari Unicode" w:cs="e-Tamil OTC"/>
          <w:noProof/>
          <w:lang w:val="en-GB"/>
        </w:rPr>
      </w:pPr>
    </w:p>
    <w:p w14:paraId="3D9A95A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friendship, friend, bound in the little house</w:t>
      </w:r>
    </w:p>
    <w:p w14:paraId="6E6C693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made in the seashore grove by women playing in the sea,</w:t>
      </w:r>
    </w:p>
    <w:p w14:paraId="500D0DE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t>with big bamboo shoulders [and] wound garlands,</w:t>
      </w:r>
    </w:p>
    <w:p w14:paraId="1FDBA6FF"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if the man from the ghat gives [it] up for one day</w:t>
      </w:r>
      <w:r w:rsidRPr="004D5A2F">
        <w:rPr>
          <w:rStyle w:val="FootnoteReference"/>
          <w:rFonts w:ascii="Gandhari Unicode" w:hAnsi="Gandhari Unicode" w:cs="e-Tamil OTC"/>
          <w:noProof/>
          <w:lang w:val="en-GB"/>
        </w:rPr>
        <w:footnoteReference w:id="511"/>
      </w:r>
    </w:p>
    <w:p w14:paraId="48A2481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an unsweetness</w:t>
      </w:r>
      <w:r w:rsidRPr="004D5A2F">
        <w:rPr>
          <w:rStyle w:val="FootnoteReference"/>
          <w:rFonts w:ascii="Gandhari Unicode" w:hAnsi="Gandhari Unicode" w:cs="e-Tamil OTC"/>
          <w:noProof/>
          <w:lang w:val="en-GB"/>
        </w:rPr>
        <w:footnoteReference w:id="512"/>
      </w:r>
      <w:r w:rsidRPr="004D5A2F">
        <w:rPr>
          <w:rFonts w:ascii="Gandhari Unicode" w:hAnsi="Gandhari Unicode" w:cs="e-Tamil OTC"/>
          <w:noProof/>
          <w:lang w:val="en-GB"/>
        </w:rPr>
        <w:t xml:space="preserve"> coming for many days.</w:t>
      </w:r>
    </w:p>
    <w:p w14:paraId="14B3C6AA" w14:textId="77777777" w:rsidR="0074055C" w:rsidRPr="004D5A2F" w:rsidRDefault="0074055C">
      <w:pPr>
        <w:pStyle w:val="Textbody"/>
        <w:spacing w:after="0"/>
        <w:jc w:val="both"/>
        <w:rPr>
          <w:rFonts w:ascii="Gandhari Unicode" w:hAnsi="Gandhari Unicode" w:cs="e-Tamil OTC"/>
          <w:noProof/>
          <w:lang w:val="en-GB"/>
        </w:rPr>
      </w:pPr>
    </w:p>
    <w:p w14:paraId="4FD91F5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794B75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7F4AFA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 அவன் மலையின் இன்று உகுவரும்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வரும்) யாற்றிற்கு உரைப்பாளாய் உரைத்தது.</w:t>
      </w:r>
    </w:p>
    <w:p w14:paraId="7A8ADEEC" w14:textId="77777777" w:rsidR="0074055C" w:rsidRPr="004D5A2F" w:rsidRDefault="0074055C">
      <w:pPr>
        <w:pStyle w:val="Textbody"/>
        <w:spacing w:after="29"/>
        <w:jc w:val="both"/>
        <w:rPr>
          <w:rFonts w:ascii="Gandhari Unicode" w:hAnsi="Gandhari Unicode" w:cs="e-Tamil OTC"/>
          <w:noProof/>
          <w:lang w:val="en-GB"/>
        </w:rPr>
      </w:pPr>
    </w:p>
    <w:p w14:paraId="3C96F4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நல்கின் வாழு நல்கூர்ந் தோர்வயி</w:t>
      </w:r>
    </w:p>
    <w:p w14:paraId="061D7B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னயனில ராகுத னன்றென வுணர்ந்த</w:t>
      </w:r>
    </w:p>
    <w:p w14:paraId="341203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நாடன் றன்னினு நன்று</w:t>
      </w:r>
    </w:p>
    <w:p w14:paraId="3217CE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நின்னிலை கொடிதாற் </w:t>
      </w:r>
      <w:r w:rsidRPr="004D5A2F">
        <w:rPr>
          <w:rFonts w:ascii="Gandhari Unicode" w:hAnsi="Gandhari Unicode" w:cs="e-Tamil OTC"/>
          <w:noProof/>
          <w:u w:val="wave"/>
          <w:cs/>
          <w:lang w:val="en-GB"/>
        </w:rPr>
        <w:t>றீய கலுழி</w:t>
      </w:r>
    </w:p>
    <w:p w14:paraId="564E0B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 மடமக ளின்ன மென்மைச்</w:t>
      </w:r>
    </w:p>
    <w:p w14:paraId="0B204966" w14:textId="77777777" w:rsidR="0074055C" w:rsidRPr="004D5A2F" w:rsidRDefault="00CF70BD">
      <w:pPr>
        <w:pStyle w:val="Textbody"/>
        <w:spacing w:after="29"/>
        <w:jc w:val="both"/>
        <w:rPr>
          <w:rFonts w:ascii="Gandhari Unicode" w:hAnsi="Gandhari Unicode" w:cs="e-Tamil OTC"/>
          <w:noProof/>
          <w:u w:val="wave"/>
          <w:lang w:val="en-GB"/>
        </w:rPr>
      </w:pPr>
      <w:r w:rsidRPr="004D5A2F">
        <w:rPr>
          <w:rFonts w:ascii="Gandhari Unicode" w:hAnsi="Gandhari Unicode" w:cs="e-Tamil OTC"/>
          <w:noProof/>
          <w:u w:val="wave"/>
          <w:cs/>
          <w:lang w:val="en-GB"/>
        </w:rPr>
        <w:t>சாயல ளளிய ளென்னாய்</w:t>
      </w:r>
    </w:p>
    <w:p w14:paraId="70AC8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வாழைதந் தனையாற் சிலம்புபுல் லெனவே.</w:t>
      </w:r>
    </w:p>
    <w:p w14:paraId="26A41C8D" w14:textId="77777777" w:rsidR="0074055C" w:rsidRPr="004D5A2F" w:rsidRDefault="0074055C">
      <w:pPr>
        <w:pStyle w:val="Textbody"/>
        <w:spacing w:after="29"/>
        <w:jc w:val="both"/>
        <w:rPr>
          <w:rFonts w:ascii="Gandhari Unicode" w:hAnsi="Gandhari Unicode" w:cs="e-Tamil OTC"/>
          <w:noProof/>
          <w:lang w:val="en-GB"/>
        </w:rPr>
      </w:pPr>
    </w:p>
    <w:p w14:paraId="00E81E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 கலுழி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றீங்கலு ழுந்தி </w:t>
      </w:r>
      <w:r w:rsidRPr="004D5A2F">
        <w:rPr>
          <w:rFonts w:ascii="Gandhari Unicode" w:hAnsi="Gandhari Unicode" w:cs="e-Tamil OTC"/>
          <w:noProof/>
          <w:lang w:val="en-GB"/>
        </w:rPr>
        <w:t xml:space="preserve">G2, VP, ER;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றீங்க லுழுக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றீய கலுழ்தி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றீங்க லுழிநீ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சாயல ளளிய ளென்னாய்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சாய லளிய ளென்னாய் </w:t>
      </w:r>
      <w:r w:rsidRPr="004D5A2F">
        <w:rPr>
          <w:rFonts w:ascii="Gandhari Unicode" w:hAnsi="Gandhari Unicode" w:cs="e-Tamil OTC"/>
          <w:noProof/>
          <w:lang w:val="en-GB"/>
        </w:rPr>
        <w:t xml:space="preserve">G2, EA, AT, Cām.v, VP; </w:t>
      </w:r>
      <w:r w:rsidRPr="004D5A2F">
        <w:rPr>
          <w:rFonts w:ascii="Gandhari Unicode" w:hAnsi="Gandhari Unicode" w:cs="e-Tamil OTC"/>
          <w:noProof/>
          <w:cs/>
          <w:lang w:val="en-GB"/>
        </w:rPr>
        <w:t xml:space="preserve">சாய லளிய வென்னாய் </w:t>
      </w:r>
      <w:r w:rsidRPr="004D5A2F">
        <w:rPr>
          <w:rFonts w:ascii="Gandhari Unicode" w:hAnsi="Gandhari Unicode" w:cs="e-Tamil OTC"/>
          <w:noProof/>
          <w:lang w:val="en-GB"/>
        </w:rPr>
        <w:t>L1, C1+2+3, G1</w:t>
      </w:r>
    </w:p>
    <w:p w14:paraId="63DC31BE" w14:textId="77777777" w:rsidR="0074055C" w:rsidRPr="004D5A2F" w:rsidRDefault="0074055C">
      <w:pPr>
        <w:pStyle w:val="Textbody"/>
        <w:spacing w:after="29"/>
        <w:jc w:val="both"/>
        <w:rPr>
          <w:rFonts w:ascii="Gandhari Unicode" w:hAnsi="Gandhari Unicode" w:cs="e-Tamil OTC"/>
          <w:noProof/>
          <w:lang w:val="en-GB"/>
        </w:rPr>
      </w:pPr>
    </w:p>
    <w:p w14:paraId="116D39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nalkiṉ vāḻum nalkūrntōr-vayiṉ</w:t>
      </w:r>
    </w:p>
    <w:p w14:paraId="263D9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nayaṉ ilar ākutal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eṉa </w:t>
      </w:r>
      <w:r w:rsidR="00A64107" w:rsidRPr="004D5A2F">
        <w:rPr>
          <w:rFonts w:ascii="Gandhari Unicode" w:hAnsi="Gandhari Unicode" w:cs="e-Tamil OTC"/>
          <w:noProof/>
          <w:lang w:val="en-GB"/>
        </w:rPr>
        <w:t>~</w:t>
      </w:r>
      <w:r w:rsidRPr="004D5A2F">
        <w:rPr>
          <w:rFonts w:ascii="Gandhari Unicode" w:hAnsi="Gandhari Unicode" w:cs="e-Tamil OTC"/>
          <w:noProof/>
          <w:lang w:val="en-GB"/>
        </w:rPr>
        <w:t>uṇarnta</w:t>
      </w:r>
    </w:p>
    <w:p w14:paraId="232829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nāṭaṉ taṉṉiṉum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um</w:t>
      </w:r>
    </w:p>
    <w:p w14:paraId="56CA51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 nilai koṭit</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tīya kaluḻi</w:t>
      </w:r>
    </w:p>
    <w:p w14:paraId="2A9735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 maṉai maṭa makaḷ iṉṉa meṉmai</w:t>
      </w:r>
      <w:r w:rsidR="00A64107" w:rsidRPr="004D5A2F">
        <w:rPr>
          <w:rFonts w:ascii="Gandhari Unicode" w:hAnsi="Gandhari Unicode" w:cs="e-Tamil OTC"/>
          <w:noProof/>
          <w:lang w:val="en-GB"/>
        </w:rPr>
        <w:t>+</w:t>
      </w:r>
    </w:p>
    <w:p w14:paraId="05F054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cāyalaḷ aḷiyaḷ</w:t>
      </w:r>
      <w:r w:rsidRPr="004D5A2F">
        <w:rPr>
          <w:rFonts w:ascii="Gandhari Unicode" w:hAnsi="Gandhari Unicode" w:cs="e-Tamil OTC"/>
          <w:noProof/>
          <w:lang w:val="en-GB"/>
        </w:rPr>
        <w:t xml:space="preserve"> eṉṉāy</w:t>
      </w:r>
    </w:p>
    <w:p w14:paraId="6FDCE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vāḻai tantaṉai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āl cilampu pulleṉa</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08717F07" w14:textId="77777777" w:rsidR="0074055C" w:rsidRPr="004D5A2F" w:rsidRDefault="0074055C">
      <w:pPr>
        <w:pStyle w:val="Textbody"/>
        <w:spacing w:after="29" w:line="260" w:lineRule="exact"/>
        <w:jc w:val="both"/>
        <w:rPr>
          <w:rFonts w:ascii="Gandhari Unicode" w:hAnsi="Gandhari Unicode" w:cs="e-Tamil OTC"/>
          <w:noProof/>
          <w:lang w:val="en-GB"/>
        </w:rPr>
      </w:pPr>
    </w:p>
    <w:p w14:paraId="0522D2FD" w14:textId="77777777" w:rsidR="0074055C" w:rsidRPr="004D5A2F" w:rsidRDefault="0074055C">
      <w:pPr>
        <w:pStyle w:val="Textbody"/>
        <w:spacing w:after="29" w:line="260" w:lineRule="exact"/>
        <w:jc w:val="both"/>
        <w:rPr>
          <w:rFonts w:ascii="Gandhari Unicode" w:hAnsi="Gandhari Unicode" w:cs="e-Tamil OTC"/>
          <w:noProof/>
          <w:lang w:val="en-GB"/>
        </w:rPr>
      </w:pPr>
    </w:p>
    <w:p w14:paraId="2404E42A" w14:textId="77777777" w:rsidR="0074055C" w:rsidRPr="004D5A2F" w:rsidRDefault="0074055C">
      <w:pPr>
        <w:pStyle w:val="Textbody"/>
        <w:spacing w:after="29" w:line="260" w:lineRule="exact"/>
        <w:jc w:val="both"/>
        <w:rPr>
          <w:rFonts w:ascii="Gandhari Unicode" w:hAnsi="Gandhari Unicode" w:cs="e-Tamil OTC"/>
          <w:noProof/>
          <w:lang w:val="en-GB"/>
        </w:rPr>
      </w:pPr>
    </w:p>
    <w:p w14:paraId="6AB1F8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as if telling [something] to the river, which comes dropping from his mountain, while HE is near [enough] to hear.</w:t>
      </w:r>
    </w:p>
    <w:p w14:paraId="488B874E" w14:textId="77777777" w:rsidR="0074055C" w:rsidRPr="004D5A2F" w:rsidRDefault="0074055C">
      <w:pPr>
        <w:pStyle w:val="Textbody"/>
        <w:spacing w:after="29" w:line="260" w:lineRule="exact"/>
        <w:jc w:val="both"/>
        <w:rPr>
          <w:rFonts w:ascii="Gandhari Unicode" w:hAnsi="Gandhari Unicode" w:cs="e-Tamil OTC"/>
          <w:noProof/>
          <w:lang w:val="en-GB"/>
        </w:rPr>
      </w:pPr>
    </w:p>
    <w:p w14:paraId="2BD29F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grant-if living- become-poor-they(h.)-for</w:t>
      </w:r>
    </w:p>
    <w:p w14:paraId="4A49DE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not-they(h.) becoming good-it say(inf.) realised-</w:t>
      </w:r>
    </w:p>
    <w:p w14:paraId="0EEFA2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 self-</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1A40C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standing cruel-it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bad muddy-water</w:t>
      </w:r>
    </w:p>
    <w:p w14:paraId="429CA9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inexperience daughter such softness</w:t>
      </w:r>
    </w:p>
    <w:p w14:paraId="0F2C38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grace-she pity/love-she say-not-you</w:t>
      </w:r>
    </w:p>
    <w:p w14:paraId="2E7BBF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banana-tree you-gave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mountain-side grass say(inf.)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1382D" w14:textId="77777777" w:rsidR="0074055C" w:rsidRPr="004D5A2F" w:rsidRDefault="0074055C">
      <w:pPr>
        <w:pStyle w:val="Textbody"/>
        <w:spacing w:after="29"/>
        <w:jc w:val="both"/>
        <w:rPr>
          <w:rFonts w:ascii="Gandhari Unicode" w:hAnsi="Gandhari Unicode" w:cs="e-Tamil OTC"/>
          <w:noProof/>
          <w:lang w:val="en-GB"/>
        </w:rPr>
      </w:pPr>
    </w:p>
    <w:p w14:paraId="7E850503" w14:textId="77777777" w:rsidR="0074055C" w:rsidRPr="004D5A2F" w:rsidRDefault="0074055C">
      <w:pPr>
        <w:pStyle w:val="Textbody"/>
        <w:spacing w:after="29"/>
        <w:jc w:val="both"/>
        <w:rPr>
          <w:rFonts w:ascii="Gandhari Unicode" w:hAnsi="Gandhari Unicode" w:cs="e-Tamil OTC"/>
          <w:noProof/>
          <w:lang w:val="en-GB"/>
        </w:rPr>
      </w:pPr>
    </w:p>
    <w:p w14:paraId="501E4F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Your attitude [is] cruel indeed, bad muddy water</w:t>
      </w:r>
      <w:r w:rsidRPr="004D5A2F">
        <w:rPr>
          <w:rStyle w:val="FootnoteReference"/>
          <w:rFonts w:ascii="Gandhari Unicode" w:hAnsi="Gandhari Unicode" w:cs="e-Tamil OTC"/>
          <w:noProof/>
          <w:lang w:val="en-GB"/>
        </w:rPr>
        <w:footnoteReference w:id="513"/>
      </w:r>
      <w:r w:rsidRPr="004D5A2F">
        <w:rPr>
          <w:rFonts w:ascii="Gandhari Unicode" w:hAnsi="Gandhari Unicode" w:cs="e-Tamil OTC"/>
          <w:noProof/>
          <w:lang w:val="en-GB"/>
        </w:rPr>
        <w:t>,</w:t>
      </w:r>
    </w:p>
    <w:p w14:paraId="35CF902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very, more even than [that of] the man from a land of hills himself,</w:t>
      </w:r>
    </w:p>
    <w:p w14:paraId="76DA84E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realised</w:t>
      </w:r>
      <w:r w:rsidRPr="004D5A2F">
        <w:rPr>
          <w:rStyle w:val="FootnoteReference"/>
          <w:rFonts w:ascii="Gandhari Unicode" w:hAnsi="Gandhari Unicode" w:cs="e-Tamil OTC"/>
          <w:noProof/>
          <w:lang w:val="en-GB"/>
        </w:rPr>
        <w:footnoteReference w:id="514"/>
      </w:r>
      <w:r w:rsidRPr="004D5A2F">
        <w:rPr>
          <w:rFonts w:ascii="Gandhari Unicode" w:hAnsi="Gandhari Unicode" w:cs="e-Tamil OTC"/>
          <w:noProof/>
          <w:lang w:val="en-GB"/>
        </w:rPr>
        <w:t xml:space="preserve">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[is it] that there are those free from longing,</w:t>
      </w:r>
    </w:p>
    <w:p w14:paraId="38299678"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sake of the poor who live when they are granted</w:t>
      </w:r>
    </w:p>
    <w:p w14:paraId="2E7E3982" w14:textId="77777777" w:rsidR="0074055C" w:rsidRPr="004D5A2F" w:rsidRDefault="00CF70BD">
      <w:pPr>
        <w:pStyle w:val="Textbody"/>
        <w:tabs>
          <w:tab w:val="left" w:pos="288"/>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[something]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15"/>
      </w:r>
      <w:r w:rsidRPr="004D5A2F">
        <w:rPr>
          <w:rFonts w:ascii="Gandhari Unicode" w:hAnsi="Gandhari Unicode" w:cs="e-Tamil OTC"/>
          <w:noProof/>
          <w:lang w:val="en-GB"/>
        </w:rPr>
        <w:t>.</w:t>
      </w:r>
    </w:p>
    <w:p w14:paraId="3B7107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Without saying</w:t>
      </w:r>
      <w:r w:rsidRPr="004D5A2F">
        <w:rPr>
          <w:rStyle w:val="FootnoteReference"/>
          <w:rFonts w:ascii="Gandhari Unicode" w:hAnsi="Gandhari Unicode" w:cs="e-Tamil OTC"/>
          <w:noProof/>
          <w:lang w:val="en-GB"/>
        </w:rPr>
        <w:footnoteReference w:id="516"/>
      </w:r>
      <w:r w:rsidR="00EC178C" w:rsidRPr="004D5A2F">
        <w:rPr>
          <w:rFonts w:ascii="Gandhari Unicode" w:hAnsi="Gandhari Unicode" w:cs="e-Tamil OTC"/>
          <w:noProof/>
          <w:lang w:val="en-GB"/>
        </w:rPr>
        <w:t xml:space="preserve"> “</w:t>
      </w:r>
      <w:r w:rsidRPr="004D5A2F">
        <w:rPr>
          <w:rFonts w:ascii="Gandhari Unicode" w:hAnsi="Gandhari Unicode" w:cs="e-Tamil OTC"/>
          <w:noProof/>
          <w:lang w:val="en-GB"/>
        </w:rPr>
        <w:t>the inexperienced daughter in our house</w:t>
      </w:r>
    </w:p>
    <w:p w14:paraId="7A42E3DA" w14:textId="77777777" w:rsidR="0074055C" w:rsidRPr="004D5A2F" w:rsidRDefault="00CF70BD">
      <w:pPr>
        <w:pStyle w:val="Textbody"/>
        <w:tabs>
          <w:tab w:val="left" w:pos="438"/>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[is] of such soft grace, she [is] p</w:t>
      </w:r>
      <w:r w:rsidR="00EC178C" w:rsidRPr="004D5A2F">
        <w:rPr>
          <w:rFonts w:ascii="Gandhari Unicode" w:hAnsi="Gandhari Unicode" w:cs="e-Tamil OTC"/>
          <w:noProof/>
          <w:lang w:val="en-GB"/>
        </w:rPr>
        <w:t>itiable”</w:t>
      </w:r>
      <w:r w:rsidRPr="004D5A2F">
        <w:rPr>
          <w:rFonts w:ascii="Gandhari Unicode" w:hAnsi="Gandhari Unicode" w:cs="e-Tamil OTC"/>
          <w:noProof/>
          <w:lang w:val="en-GB"/>
        </w:rPr>
        <w:t>,</w:t>
      </w:r>
    </w:p>
    <w:p w14:paraId="732C2E9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have indeed brought banana trees</w:t>
      </w:r>
      <w:r w:rsidRPr="004D5A2F">
        <w:rPr>
          <w:rStyle w:val="FootnoteReference"/>
          <w:rFonts w:ascii="Gandhari Unicode" w:hAnsi="Gandhari Unicode" w:cs="e-Tamil OTC"/>
          <w:noProof/>
          <w:lang w:val="en-GB"/>
        </w:rPr>
        <w:footnoteReference w:id="517"/>
      </w:r>
      <w:r w:rsidRPr="004D5A2F">
        <w:rPr>
          <w:rFonts w:ascii="Gandhari Unicode" w:hAnsi="Gandhari Unicode" w:cs="e-Tamil OTC"/>
          <w:noProof/>
          <w:lang w:val="en-GB"/>
        </w:rPr>
        <w:t xml:space="preserve"> from the mountain side,</w:t>
      </w:r>
    </w:p>
    <w:p w14:paraId="0104FF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empty</w:t>
      </w:r>
      <w:r w:rsidRPr="004D5A2F">
        <w:rPr>
          <w:rStyle w:val="FootnoteReference"/>
          <w:rFonts w:ascii="Gandhari Unicode" w:hAnsi="Gandhari Unicode" w:cs="e-Tamil OTC"/>
          <w:noProof/>
          <w:lang w:val="en-GB"/>
        </w:rPr>
        <w:footnoteReference w:id="518"/>
      </w:r>
      <w:r w:rsidRPr="004D5A2F">
        <w:rPr>
          <w:rFonts w:ascii="Gandhari Unicode" w:hAnsi="Gandhari Unicode" w:cs="e-Tamil OTC"/>
          <w:noProof/>
          <w:lang w:val="en-GB"/>
        </w:rPr>
        <w:t>.</w:t>
      </w:r>
    </w:p>
    <w:p w14:paraId="37D608F4" w14:textId="77777777" w:rsidR="0074055C" w:rsidRPr="004D5A2F" w:rsidRDefault="0074055C">
      <w:pPr>
        <w:pStyle w:val="Textbody"/>
        <w:spacing w:after="0"/>
        <w:jc w:val="both"/>
        <w:rPr>
          <w:rFonts w:ascii="Gandhari Unicode" w:hAnsi="Gandhari Unicode" w:cs="e-Tamil OTC"/>
          <w:noProof/>
          <w:lang w:val="en-GB"/>
        </w:rPr>
      </w:pPr>
    </w:p>
    <w:p w14:paraId="29225C4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63BA4E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59311A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வேறுபடுங் கிழத்தியை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 வரையும் நாள் அணித்து</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எனவும்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அலர் அஞ்சல்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எனவுங் கூறியது.</w:t>
      </w:r>
    </w:p>
    <w:p w14:paraId="4BCC43D6" w14:textId="77777777" w:rsidR="0074055C" w:rsidRPr="004D5A2F" w:rsidRDefault="0074055C">
      <w:pPr>
        <w:pStyle w:val="Textbody"/>
        <w:spacing w:after="29"/>
        <w:jc w:val="both"/>
        <w:rPr>
          <w:rFonts w:ascii="Gandhari Unicode" w:hAnsi="Gandhari Unicode" w:cs="e-Tamil OTC"/>
          <w:noProof/>
          <w:lang w:val="en-GB"/>
        </w:rPr>
      </w:pPr>
    </w:p>
    <w:p w14:paraId="765346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ஞாழல் வேரளைப் பள்ளி</w:t>
      </w:r>
    </w:p>
    <w:p w14:paraId="73C399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யலவன் சிறுமனை சிதையப் புணரி</w:t>
      </w:r>
    </w:p>
    <w:p w14:paraId="31D457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குணில்வாய் முரசி னிரங்குந் துறைவ</w:t>
      </w:r>
    </w:p>
    <w:p w14:paraId="3A26FA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னல்கிய நாடவச் சிலவே யலரே</w:t>
      </w:r>
    </w:p>
    <w:p w14:paraId="047310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வில்கெழு தானை விச்சியர் பெருமகன்</w:t>
      </w:r>
    </w:p>
    <w:p w14:paraId="4D40A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வேந்தரொடு பொருத ஞான்றைப் பாணர்</w:t>
      </w:r>
    </w:p>
    <w:p w14:paraId="443B9F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புலிநோக் குறழ்நிலை</w:t>
      </w:r>
      <w:r w:rsidRPr="004D5A2F">
        <w:rPr>
          <w:rFonts w:ascii="Gandhari Unicode" w:hAnsi="Gandhari Unicode" w:cs="e-Tamil OTC"/>
          <w:noProof/>
          <w:cs/>
          <w:lang w:val="en-GB"/>
        </w:rPr>
        <w:t xml:space="preserve"> கண்ட</w:t>
      </w:r>
    </w:p>
    <w:p w14:paraId="3E6D1B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கலிகெழு </w:t>
      </w:r>
      <w:bookmarkStart w:id="35" w:name="DDE_LINK43"/>
      <w:r w:rsidRPr="004D5A2F">
        <w:rPr>
          <w:rFonts w:ascii="Gandhari Unicode" w:hAnsi="Gandhari Unicode" w:cs="e-Tamil OTC"/>
          <w:noProof/>
          <w:u w:val="wave"/>
          <w:cs/>
          <w:lang w:val="en-GB"/>
        </w:rPr>
        <w:t>குறும்பூ</w:t>
      </w:r>
      <w:bookmarkEnd w:id="35"/>
      <w:r w:rsidRPr="004D5A2F">
        <w:rPr>
          <w:rFonts w:ascii="Gandhari Unicode" w:hAnsi="Gandhari Unicode" w:cs="e-Tamil OTC"/>
          <w:noProof/>
          <w:cs/>
          <w:lang w:val="en-GB"/>
        </w:rPr>
        <w:t xml:space="preserve"> ரார்ப்பினும் பெரிதே.</w:t>
      </w:r>
    </w:p>
    <w:p w14:paraId="7AD0CCD5" w14:textId="77777777" w:rsidR="0074055C" w:rsidRPr="004D5A2F" w:rsidRDefault="0074055C">
      <w:pPr>
        <w:pStyle w:val="Textbody"/>
        <w:spacing w:after="29"/>
        <w:jc w:val="both"/>
        <w:rPr>
          <w:rFonts w:ascii="Gandhari Unicode" w:hAnsi="Gandhari Unicode" w:cs="e-Tamil OTC"/>
          <w:noProof/>
          <w:lang w:val="en-GB"/>
        </w:rPr>
      </w:pPr>
    </w:p>
    <w:p w14:paraId="374EF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முரசி </w:t>
      </w:r>
      <w:r w:rsidRPr="004D5A2F">
        <w:rPr>
          <w:rFonts w:ascii="Gandhari Unicode" w:eastAsia="URW Palladio UNI" w:hAnsi="Gandhari Unicode" w:cs="e-Tamil OTC"/>
          <w:noProof/>
          <w:lang w:val="en-GB"/>
        </w:rPr>
        <w:t xml:space="preserve">L1v, C2+3v, G1v+2, EA, Cām.; </w:t>
      </w:r>
      <w:r w:rsidRPr="004D5A2F">
        <w:rPr>
          <w:rFonts w:ascii="Gandhari Unicode" w:eastAsia="URW Palladio UNI" w:hAnsi="Gandhari Unicode" w:cs="e-Tamil OTC"/>
          <w:noProof/>
          <w:cs/>
          <w:lang w:val="en-GB"/>
        </w:rPr>
        <w:t xml:space="preserve">முதிரசி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6d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L1, C1+2+3, G1+2, EA, ATv, Cām.; </w:t>
      </w:r>
      <w:r w:rsidRPr="004D5A2F">
        <w:rPr>
          <w:rFonts w:ascii="Gandhari Unicode" w:eastAsia="URW Palladio UNI" w:hAnsi="Gandhari Unicode" w:cs="e-Tamil OTC"/>
          <w:noProof/>
          <w:cs/>
          <w:lang w:val="en-GB"/>
        </w:rPr>
        <w:t xml:space="preserve">பரணர் </w:t>
      </w:r>
      <w:r w:rsidRPr="004D5A2F">
        <w:rPr>
          <w:rFonts w:ascii="Gandhari Unicode" w:eastAsia="URW Palladio UNI" w:hAnsi="Gandhari Unicode" w:cs="e-Tamil OTC"/>
          <w:noProof/>
          <w:lang w:val="en-GB"/>
        </w:rPr>
        <w:t xml:space="preserve">C2v, AT •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புலிநோக் குறழ்நிலை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புலிநேர் குறழனிலை </w:t>
      </w:r>
      <w:r w:rsidRPr="004D5A2F">
        <w:rPr>
          <w:rFonts w:ascii="Gandhari Unicode" w:hAnsi="Gandhari Unicode" w:cs="e-Tamil OTC"/>
          <w:noProof/>
          <w:lang w:val="en-GB"/>
        </w:rPr>
        <w:t xml:space="preserve">EA, I, Cām.v; </w:t>
      </w:r>
      <w:r w:rsidRPr="004D5A2F">
        <w:rPr>
          <w:rFonts w:ascii="Gandhari Unicode" w:hAnsi="Gandhari Unicode" w:cs="e-Tamil OTC"/>
          <w:noProof/>
          <w:cs/>
          <w:lang w:val="en-GB"/>
        </w:rPr>
        <w:t xml:space="preserve">புலிநேர் குறழ்நிலை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C2v, Cām.v</w:t>
      </w:r>
    </w:p>
    <w:p w14:paraId="6AAC95DC" w14:textId="77777777" w:rsidR="0074055C" w:rsidRPr="004D5A2F" w:rsidRDefault="0074055C">
      <w:pPr>
        <w:pStyle w:val="Textbody"/>
        <w:spacing w:after="29"/>
        <w:jc w:val="both"/>
        <w:rPr>
          <w:rFonts w:ascii="Gandhari Unicode" w:hAnsi="Gandhari Unicode" w:cs="e-Tamil OTC"/>
          <w:noProof/>
          <w:lang w:val="en-GB"/>
        </w:rPr>
      </w:pPr>
    </w:p>
    <w:p w14:paraId="79FE15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ñāḻal vēr aḷai</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 paḷḷi</w:t>
      </w:r>
    </w:p>
    <w:p w14:paraId="23789969" w14:textId="77777777" w:rsidR="0074055C" w:rsidRPr="004D5A2F" w:rsidRDefault="00B662E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alavaṉ ciṟu maṉai citaiya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w:t>
      </w:r>
    </w:p>
    <w:p w14:paraId="64A227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kuṇil vāy muraciṉ iraṅkum tuṟaivaṉ</w:t>
      </w:r>
    </w:p>
    <w:p w14:paraId="3BC25D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nalkiya nāḷ tava cila</w:t>
      </w:r>
      <w:r w:rsidR="00B662EA" w:rsidRPr="004D5A2F">
        <w:rPr>
          <w:rFonts w:ascii="Gandhari Unicode" w:hAnsi="Gandhari Unicode" w:cs="e-Tamil OTC"/>
          <w:noProof/>
          <w:lang w:val="en-GB"/>
        </w:rPr>
        <w:t>-~</w:t>
      </w:r>
      <w:r w:rsidRPr="004D5A2F">
        <w:rPr>
          <w:rFonts w:ascii="Gandhari Unicode" w:hAnsi="Gandhari Unicode" w:cs="e-Tamil OTC"/>
          <w:noProof/>
          <w:lang w:val="en-GB"/>
        </w:rPr>
        <w:t>ē alar</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2A9AD6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vil keḻu tāṉai vicciyar peru makaṉ</w:t>
      </w:r>
    </w:p>
    <w:p w14:paraId="1120A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vēntaroṭu poruta ñāṉṟ</w:t>
      </w:r>
      <w:r w:rsidR="00B662EA" w:rsidRPr="004D5A2F">
        <w:rPr>
          <w:rFonts w:ascii="Gandhari Unicode" w:hAnsi="Gandhari Unicode" w:cs="e-Tamil OTC"/>
          <w:noProof/>
          <w:lang w:val="en-GB"/>
        </w:rPr>
        <w:t>ai+</w:t>
      </w:r>
      <w:r w:rsidRPr="004D5A2F">
        <w:rPr>
          <w:rFonts w:ascii="Gandhari Unicode" w:hAnsi="Gandhari Unicode" w:cs="e-Tamil OTC"/>
          <w:noProof/>
          <w:lang w:val="en-GB"/>
        </w:rPr>
        <w:t xml:space="preserve"> pāṇar</w:t>
      </w:r>
    </w:p>
    <w:p w14:paraId="2CD90B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puli </w:t>
      </w:r>
      <w:r w:rsidRPr="004D5A2F">
        <w:rPr>
          <w:rFonts w:ascii="Gandhari Unicode" w:hAnsi="Gandhari Unicode" w:cs="e-Tamil OTC"/>
          <w:i/>
          <w:iCs/>
          <w:noProof/>
          <w:lang w:val="en-GB"/>
        </w:rPr>
        <w:t>nōkk</w:t>
      </w:r>
      <w:r w:rsidR="00B662E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nilai kaṇṭa</w:t>
      </w:r>
    </w:p>
    <w:p w14:paraId="1D91392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kali keḻu </w:t>
      </w:r>
      <w:r w:rsidRPr="004D5A2F">
        <w:rPr>
          <w:rFonts w:ascii="Gandhari Unicode" w:hAnsi="Gandhari Unicode" w:cs="e-Tamil OTC"/>
          <w:i/>
          <w:iCs/>
          <w:noProof/>
          <w:lang w:val="en-GB"/>
        </w:rPr>
        <w:t>kuṟumpūr</w:t>
      </w:r>
      <w:r w:rsidRPr="004D5A2F">
        <w:rPr>
          <w:rFonts w:ascii="Gandhari Unicode" w:hAnsi="Gandhari Unicode" w:cs="e-Tamil OTC"/>
          <w:noProof/>
          <w:lang w:val="en-GB"/>
        </w:rPr>
        <w:t xml:space="preserve"> ārppiṉum perit</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674AF2D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152581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F09BF6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401690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fear gossip</w:t>
      </w:r>
      <w:r w:rsidR="00EC178C" w:rsidRPr="004D5A2F">
        <w:rPr>
          <w:rFonts w:ascii="Gandhari Unicode" w:hAnsi="Gandhari Unicode" w:cs="e-Tamil OTC"/>
          <w:noProof/>
          <w:lang w:val="en-GB"/>
        </w:rPr>
        <w:t>” and “</w:t>
      </w:r>
      <w:r w:rsidRPr="004D5A2F">
        <w:rPr>
          <w:rFonts w:ascii="Gandhari Unicode" w:hAnsi="Gandhari Unicode" w:cs="e-Tamil OTC"/>
          <w:noProof/>
          <w:lang w:val="en-GB"/>
        </w:rPr>
        <w:t>close is the day he will marry [you]</w:t>
      </w:r>
      <w:r w:rsidR="00EC178C" w:rsidRPr="004D5A2F">
        <w:rPr>
          <w:rFonts w:ascii="Gandhari Unicode" w:hAnsi="Gandhari Unicode" w:cs="e-Tamil OTC"/>
          <w:noProof/>
          <w:lang w:val="en-GB"/>
        </w:rPr>
        <w:t>”</w:t>
      </w:r>
      <w:r w:rsidRPr="004D5A2F">
        <w:rPr>
          <w:rFonts w:ascii="Gandhari Unicode" w:hAnsi="Gandhari Unicode" w:cs="e-Tamil OTC"/>
          <w:noProof/>
          <w:lang w:val="en-GB"/>
        </w:rPr>
        <w:t>, to HER, who is changing [while awaiting] the time of marriage.</w:t>
      </w:r>
    </w:p>
    <w:p w14:paraId="45260BE0" w14:textId="77777777" w:rsidR="0074055C" w:rsidRPr="004D5A2F" w:rsidRDefault="0074055C">
      <w:pPr>
        <w:pStyle w:val="Textbody"/>
        <w:spacing w:after="29" w:line="260" w:lineRule="exact"/>
        <w:jc w:val="both"/>
        <w:rPr>
          <w:rFonts w:ascii="Gandhari Unicode" w:hAnsi="Gandhari Unicode" w:cs="e-Tamil OTC"/>
          <w:noProof/>
          <w:lang w:val="en-GB"/>
        </w:rPr>
      </w:pPr>
    </w:p>
    <w:p w14:paraId="5FA279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Ñāḻal-(tree) root hole sleeping-place</w:t>
      </w:r>
    </w:p>
    <w:p w14:paraId="771357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crab little house be-wasted(inf.) ocean</w:t>
      </w:r>
    </w:p>
    <w:p w14:paraId="3C16B1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drum-stick mouth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sounding- ghat-he</w:t>
      </w:r>
    </w:p>
    <w:p w14:paraId="4D943F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B57FF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have- army Vicciyar(h.) big son</w:t>
      </w:r>
    </w:p>
    <w:p w14:paraId="09F209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king(h.)-with struck- when bard(h.)</w:t>
      </w:r>
    </w:p>
    <w:p w14:paraId="2572971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look resemble- standing seen-</w:t>
      </w:r>
    </w:p>
    <w:p w14:paraId="381A51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bustle have- Kuṟumpūr roaring</w:t>
      </w:r>
      <w:r w:rsidRPr="004D5A2F">
        <w:rPr>
          <w:rFonts w:ascii="Gandhari Unicode" w:hAnsi="Gandhari Unicode" w:cs="e-Tamil OTC"/>
          <w:noProof/>
          <w:position w:val="6"/>
          <w:lang w:val="en-GB"/>
        </w:rPr>
        <w:t xml:space="preserve">iṉum </w:t>
      </w:r>
      <w:r w:rsidRPr="004D5A2F">
        <w:rPr>
          <w:rFonts w:ascii="Gandhari Unicode" w:hAnsi="Gandhari Unicode" w:cs="e-Tamil OTC"/>
          <w:noProof/>
          <w:lang w:val="en-GB"/>
        </w:rPr>
        <w:t>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4A9EC30" w14:textId="77777777" w:rsidR="0074055C" w:rsidRPr="004D5A2F" w:rsidRDefault="0074055C">
      <w:pPr>
        <w:pStyle w:val="Textbody"/>
        <w:spacing w:after="29"/>
        <w:jc w:val="both"/>
        <w:rPr>
          <w:rFonts w:ascii="Gandhari Unicode" w:hAnsi="Gandhari Unicode" w:cs="e-Tamil OTC"/>
          <w:noProof/>
          <w:lang w:val="en-GB"/>
        </w:rPr>
      </w:pPr>
    </w:p>
    <w:p w14:paraId="65D6E565" w14:textId="77777777" w:rsidR="0074055C" w:rsidRPr="004D5A2F" w:rsidRDefault="0074055C">
      <w:pPr>
        <w:pStyle w:val="Textbody"/>
        <w:spacing w:after="29"/>
        <w:jc w:val="both"/>
        <w:rPr>
          <w:rFonts w:ascii="Gandhari Unicode" w:hAnsi="Gandhari Unicode" w:cs="e-Tamil OTC"/>
          <w:noProof/>
          <w:lang w:val="en-GB"/>
        </w:rPr>
      </w:pPr>
    </w:p>
    <w:p w14:paraId="002B4C7B"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The man from the ghat,</w:t>
      </w:r>
    </w:p>
    <w:p w14:paraId="1821B6A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ocean sounds like a drum, the mouth to a drumstick,</w:t>
      </w:r>
    </w:p>
    <w:p w14:paraId="6069898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little houses of crabs are destroyed,</w:t>
      </w:r>
    </w:p>
    <w:p w14:paraId="4BCCD15E"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sleeping places in the root holes of small-blossomed Ñāḻal trees,</w:t>
      </w:r>
    </w:p>
    <w:p w14:paraId="0B88D55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[he] granted.</w:t>
      </w:r>
    </w:p>
    <w:p w14:paraId="1B6D74C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Gossip!</w:t>
      </w:r>
    </w:p>
    <w:p w14:paraId="5125A7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bustling Kuṟumpūr</w:t>
      </w:r>
      <w:r w:rsidRPr="004D5A2F">
        <w:rPr>
          <w:rStyle w:val="FootnoteReference"/>
          <w:rFonts w:ascii="Gandhari Unicode" w:hAnsi="Gandhari Unicode" w:cs="e-Tamil OTC"/>
          <w:noProof/>
          <w:lang w:val="en-GB"/>
        </w:rPr>
        <w:footnoteReference w:id="519"/>
      </w:r>
      <w:r w:rsidRPr="004D5A2F">
        <w:rPr>
          <w:rFonts w:ascii="Gandhari Unicode" w:hAnsi="Gandhari Unicode" w:cs="e-Tamil OTC"/>
          <w:noProof/>
          <w:lang w:val="en-GB"/>
        </w:rPr>
        <w:t>,</w:t>
      </w:r>
    </w:p>
    <w:p w14:paraId="2C9E3FD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has seen the posture of bards, resembling tigers</w:t>
      </w:r>
    </w:p>
    <w:p w14:paraId="4E04B49C" w14:textId="77777777" w:rsidR="0074055C" w:rsidRPr="004D5A2F" w:rsidRDefault="00CF70BD">
      <w:pPr>
        <w:pStyle w:val="Textbody"/>
        <w:tabs>
          <w:tab w:val="left" w:pos="125"/>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[exchanging] looks</w:t>
      </w:r>
      <w:r w:rsidRPr="004D5A2F">
        <w:rPr>
          <w:rStyle w:val="FootnoteReference"/>
          <w:rFonts w:ascii="Gandhari Unicode" w:hAnsi="Gandhari Unicode" w:cs="e-Tamil OTC"/>
          <w:noProof/>
          <w:lang w:val="en-GB"/>
        </w:rPr>
        <w:footnoteReference w:id="520"/>
      </w:r>
      <w:r w:rsidRPr="004D5A2F">
        <w:rPr>
          <w:rFonts w:ascii="Gandhari Unicode" w:hAnsi="Gandhari Unicode" w:cs="e-Tamil OTC"/>
          <w:noProof/>
          <w:lang w:val="en-GB"/>
        </w:rPr>
        <w:t>, at a time when the great son of the Vicciyar</w:t>
      </w:r>
      <w:r w:rsidRPr="004D5A2F">
        <w:rPr>
          <w:rStyle w:val="FootnoteReference"/>
          <w:rFonts w:ascii="Gandhari Unicode" w:hAnsi="Gandhari Unicode" w:cs="e-Tamil OTC"/>
          <w:noProof/>
          <w:lang w:val="en-GB"/>
        </w:rPr>
        <w:footnoteReference w:id="521"/>
      </w:r>
    </w:p>
    <w:p w14:paraId="2591AEC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bow-armed army fought with the kings.</w:t>
      </w:r>
    </w:p>
    <w:p w14:paraId="60EA9D32" w14:textId="77777777" w:rsidR="0074055C" w:rsidRPr="004D5A2F" w:rsidRDefault="0074055C">
      <w:pPr>
        <w:pStyle w:val="Textbody"/>
        <w:spacing w:after="0"/>
        <w:jc w:val="both"/>
        <w:rPr>
          <w:rFonts w:ascii="Gandhari Unicode" w:hAnsi="Gandhari Unicode" w:cs="e-Tamil OTC"/>
          <w:noProof/>
          <w:lang w:val="en-GB"/>
        </w:rPr>
      </w:pPr>
    </w:p>
    <w:p w14:paraId="239D7B0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B84A82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ஓதலாந்தையார்: </w:t>
      </w:r>
      <w:r w:rsidRPr="004D5A2F">
        <w:rPr>
          <w:rFonts w:ascii="Gandhari Unicode" w:hAnsi="Gandhari Unicode"/>
          <w:i w:val="0"/>
          <w:iCs w:val="0"/>
          <w:color w:val="auto"/>
        </w:rPr>
        <w:t>SHE</w:t>
      </w:r>
    </w:p>
    <w:p w14:paraId="5B33FB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 மெலிந்த கிழத்தி வற்புறுத்துந்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யான் ஆற்றுவல்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என்பதுபடச் சொல்லியது.</w:t>
      </w:r>
    </w:p>
    <w:p w14:paraId="744C9EFA" w14:textId="77777777" w:rsidR="0074055C" w:rsidRPr="004D5A2F" w:rsidRDefault="0074055C">
      <w:pPr>
        <w:pStyle w:val="Textbody"/>
        <w:spacing w:after="29"/>
        <w:jc w:val="both"/>
        <w:rPr>
          <w:rFonts w:ascii="Gandhari Unicode" w:hAnsi="Gandhari Unicode" w:cs="e-Tamil OTC"/>
          <w:noProof/>
          <w:lang w:val="en-GB"/>
        </w:rPr>
      </w:pPr>
    </w:p>
    <w:p w14:paraId="3A7BD4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 விருப்பை </w:t>
      </w:r>
      <w:r w:rsidRPr="004D5A2F">
        <w:rPr>
          <w:rFonts w:ascii="Gandhari Unicode" w:hAnsi="Gandhari Unicode" w:cs="e-Tamil OTC"/>
          <w:noProof/>
          <w:u w:val="wave"/>
          <w:cs/>
          <w:lang w:val="en-GB"/>
        </w:rPr>
        <w:t>வேனில்</w:t>
      </w:r>
      <w:r w:rsidRPr="004D5A2F">
        <w:rPr>
          <w:rFonts w:ascii="Gandhari Unicode" w:hAnsi="Gandhari Unicode" w:cs="e-Tamil OTC"/>
          <w:noProof/>
          <w:cs/>
          <w:lang w:val="en-GB"/>
        </w:rPr>
        <w:t xml:space="preserve"> வெண்பூ</w:t>
      </w:r>
    </w:p>
    <w:p w14:paraId="3B962F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வளிபொரு நெடுஞ்சினை </w:t>
      </w:r>
      <w:r w:rsidRPr="004D5A2F">
        <w:rPr>
          <w:rFonts w:ascii="Gandhari Unicode" w:hAnsi="Gandhari Unicode" w:cs="e-Tamil OTC"/>
          <w:noProof/>
          <w:u w:val="wave"/>
          <w:cs/>
          <w:lang w:val="en-GB"/>
        </w:rPr>
        <w:t>யுகுத்தலி னார்கழல்பு</w:t>
      </w:r>
    </w:p>
    <w:p w14:paraId="0BAD8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களிறுவழங்கு</w:t>
      </w:r>
      <w:r w:rsidRPr="004D5A2F">
        <w:rPr>
          <w:rFonts w:ascii="Gandhari Unicode" w:hAnsi="Gandhari Unicode" w:cs="e-Tamil OTC"/>
          <w:noProof/>
          <w:cs/>
          <w:lang w:val="en-GB"/>
        </w:rPr>
        <w:t xml:space="preserve"> சிறுநெறி புதையத் தாஅம்</w:t>
      </w:r>
    </w:p>
    <w:p w14:paraId="1B14A9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பிறங்குமலை யருஞ்சுர மிறந்தவர்ப் படர்ந்து</w:t>
      </w:r>
    </w:p>
    <w:p w14:paraId="02BABA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பயிலிரு ணடுனாட் டுயிலரி தாகித்</w:t>
      </w:r>
    </w:p>
    <w:p w14:paraId="508A21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தெண்ணீர் நிகர்மலர் புரையு</w:t>
      </w:r>
    </w:p>
    <w:p w14:paraId="5E4232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நன்மலர் மழைக்கணிற் கெளியவாற் பனியே.</w:t>
      </w:r>
    </w:p>
    <w:p w14:paraId="2C8C6BE7" w14:textId="77777777" w:rsidR="0074055C" w:rsidRPr="004D5A2F" w:rsidRDefault="0074055C">
      <w:pPr>
        <w:pStyle w:val="Textbody"/>
        <w:spacing w:after="29"/>
        <w:jc w:val="both"/>
        <w:rPr>
          <w:rFonts w:ascii="Gandhari Unicode" w:hAnsi="Gandhari Unicode" w:cs="e-Tamil OTC"/>
          <w:noProof/>
          <w:lang w:val="en-GB"/>
        </w:rPr>
      </w:pPr>
    </w:p>
    <w:p w14:paraId="221438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C2v+3v,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யுகுத்தலி னார்கழல்பு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யுகுத்தலி னானாது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யுகுத்தலி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யுஞற்றலி னாகஞாழல்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யுஞற்றலி னார்கழல்பு </w:t>
      </w:r>
      <w:r w:rsidRPr="004D5A2F">
        <w:rPr>
          <w:rFonts w:ascii="Gandhari Unicode" w:hAnsi="Gandhari Unicode" w:cs="e-Tamil OTC"/>
          <w:noProof/>
          <w:lang w:val="en-GB"/>
        </w:rPr>
        <w:t>G2, EA, I, AT, VP, ER</w:t>
      </w:r>
      <w:r w:rsidRPr="004D5A2F">
        <w:rPr>
          <w:rStyle w:val="FootnoteReference"/>
          <w:rFonts w:ascii="Gandhari Unicode" w:hAnsi="Gandhari Unicode" w:cs="e-Tamil OTC"/>
          <w:noProof/>
          <w:lang w:val="en-GB"/>
        </w:rPr>
        <w:footnoteReference w:id="52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களிறுவழங்கு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களிறுவழங்குஞ்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தாவும்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யருஞ்சுர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ணடுநாட்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ணடுநா </w:t>
      </w:r>
      <w:r w:rsidRPr="004D5A2F">
        <w:rPr>
          <w:rFonts w:ascii="Gandhari Unicode" w:hAnsi="Gandhari Unicode" w:cs="e-Tamil OTC"/>
          <w:noProof/>
          <w:lang w:val="en-GB"/>
        </w:rPr>
        <w:t xml:space="preserve">L1, C3, 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நன்மலர் மழைக்கணிற்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நன்மலர் மழைக்கண்ணிற்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நன்மலர் மழைக்கணிக்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நன்மல ரழைக்கணிற்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நன்மல ரழைக்கண்ணிற் </w:t>
      </w:r>
      <w:r w:rsidRPr="004D5A2F">
        <w:rPr>
          <w:rFonts w:ascii="Gandhari Unicode" w:hAnsi="Gandhari Unicode" w:cs="e-Tamil OTC"/>
          <w:noProof/>
          <w:lang w:val="en-GB"/>
        </w:rPr>
        <w:t>L1, G1</w:t>
      </w:r>
    </w:p>
    <w:p w14:paraId="7CBC56E9" w14:textId="77777777" w:rsidR="0074055C" w:rsidRPr="004D5A2F" w:rsidRDefault="0074055C">
      <w:pPr>
        <w:pStyle w:val="Textbody"/>
        <w:spacing w:after="29"/>
        <w:jc w:val="both"/>
        <w:rPr>
          <w:rFonts w:ascii="Gandhari Unicode" w:hAnsi="Gandhari Unicode" w:cs="e-Tamil OTC"/>
          <w:noProof/>
          <w:lang w:val="en-GB"/>
        </w:rPr>
      </w:pPr>
    </w:p>
    <w:p w14:paraId="605F21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kāṉam iruppai </w:t>
      </w:r>
      <w:r w:rsidRPr="004D5A2F">
        <w:rPr>
          <w:rFonts w:ascii="Gandhari Unicode" w:hAnsi="Gandhari Unicode" w:cs="e-Tamil OTC"/>
          <w:i/>
          <w:iCs/>
          <w:noProof/>
          <w:lang w:val="en-GB"/>
        </w:rPr>
        <w:t>vēṉil</w:t>
      </w:r>
      <w:r w:rsidRPr="004D5A2F">
        <w:rPr>
          <w:rFonts w:ascii="Gandhari Unicode" w:hAnsi="Gandhari Unicode" w:cs="e-Tamil OTC"/>
          <w:noProof/>
          <w:lang w:val="en-GB"/>
        </w:rPr>
        <w:t xml:space="preserve"> veḷ pū</w:t>
      </w:r>
    </w:p>
    <w:p w14:paraId="3CA0AA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vaḷi poru neṭum ciṉai </w:t>
      </w:r>
      <w:r w:rsidR="00B94BF8" w:rsidRPr="004D5A2F">
        <w:rPr>
          <w:rFonts w:ascii="Gandhari Unicode" w:hAnsi="Gandhari Unicode" w:cs="e-Tamil OTC"/>
          <w:noProof/>
          <w:lang w:val="en-GB"/>
        </w:rPr>
        <w:t>~</w:t>
      </w:r>
      <w:r w:rsidRPr="004D5A2F">
        <w:rPr>
          <w:rFonts w:ascii="Gandhari Unicode" w:hAnsi="Gandhari Unicode" w:cs="e-Tamil OTC"/>
          <w:i/>
          <w:iCs/>
          <w:noProof/>
          <w:lang w:val="en-GB"/>
        </w:rPr>
        <w:t>ukuttaliṉ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 kaḻalpu</w:t>
      </w:r>
    </w:p>
    <w:p w14:paraId="7AC2D2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kaḷiṟu </w:t>
      </w:r>
      <w:r w:rsidRPr="004D5A2F">
        <w:rPr>
          <w:rFonts w:ascii="Gandhari Unicode" w:hAnsi="Gandhari Unicode" w:cs="e-Tamil OTC"/>
          <w:i/>
          <w:iCs/>
          <w:noProof/>
          <w:lang w:val="en-GB"/>
        </w:rPr>
        <w:t>vaḻaṅku</w:t>
      </w:r>
      <w:r w:rsidRPr="004D5A2F">
        <w:rPr>
          <w:rFonts w:ascii="Gandhari Unicode" w:hAnsi="Gandhari Unicode" w:cs="e-Tamil OTC"/>
          <w:noProof/>
          <w:lang w:val="en-GB"/>
        </w:rPr>
        <w:t xml:space="preserve"> ciṟu neṟi putaiya tāam</w:t>
      </w:r>
    </w:p>
    <w:p w14:paraId="1F0E86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piṟaṅku malai </w:t>
      </w:r>
      <w:r w:rsidR="00B94BF8" w:rsidRPr="004D5A2F">
        <w:rPr>
          <w:rFonts w:ascii="Gandhari Unicode" w:hAnsi="Gandhari Unicode" w:cs="e-Tamil OTC"/>
          <w:noProof/>
          <w:lang w:val="en-GB"/>
        </w:rPr>
        <w:t>~</w:t>
      </w:r>
      <w:r w:rsidRPr="004D5A2F">
        <w:rPr>
          <w:rFonts w:ascii="Gandhari Unicode" w:hAnsi="Gandhari Unicode" w:cs="e-Tamil OTC"/>
          <w:noProof/>
          <w:lang w:val="en-GB"/>
        </w:rPr>
        <w:t>arum curam iṟantavar paṭarntu</w:t>
      </w:r>
    </w:p>
    <w:p w14:paraId="0B513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payil iruḷ naṭu-ṉāḷ</w:t>
      </w:r>
      <w:r w:rsidR="00B94BF8" w:rsidRPr="004D5A2F">
        <w:rPr>
          <w:rFonts w:ascii="Gandhari Unicode" w:hAnsi="Gandhari Unicode" w:cs="e-Tamil OTC"/>
          <w:noProof/>
          <w:lang w:val="en-GB"/>
        </w:rPr>
        <w:t xml:space="preserve"> tuyil arit*</w:t>
      </w:r>
      <w:r w:rsidRPr="004D5A2F">
        <w:rPr>
          <w:rFonts w:ascii="Gandhari Unicode" w:hAnsi="Gandhari Unicode" w:cs="e-Tamil OTC"/>
          <w:noProof/>
          <w:lang w:val="en-GB"/>
        </w:rPr>
        <w:t xml:space="preserve"> āki</w:t>
      </w:r>
      <w:r w:rsidR="00B94BF8" w:rsidRPr="004D5A2F">
        <w:rPr>
          <w:rFonts w:ascii="Gandhari Unicode" w:hAnsi="Gandhari Unicode" w:cs="e-Tamil OTC"/>
          <w:noProof/>
          <w:lang w:val="en-GB"/>
        </w:rPr>
        <w:t>+</w:t>
      </w:r>
    </w:p>
    <w:p w14:paraId="45094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teḷ nīr nikar malar puraiyum</w:t>
      </w:r>
    </w:p>
    <w:p w14:paraId="101973B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nal malar maḻai kaṇiṟ</w:t>
      </w:r>
      <w:r w:rsidR="00B94BF8" w:rsidRPr="004D5A2F">
        <w:rPr>
          <w:rFonts w:ascii="Gandhari Unicode" w:hAnsi="Gandhari Unicode" w:cs="e-Tamil OTC"/>
          <w:noProof/>
          <w:lang w:val="en-GB"/>
        </w:rPr>
        <w:t>k*</w:t>
      </w:r>
      <w:r w:rsidRPr="004D5A2F">
        <w:rPr>
          <w:rFonts w:ascii="Gandhari Unicode" w:hAnsi="Gandhari Unicode" w:cs="e-Tamil OTC"/>
          <w:noProof/>
          <w:lang w:val="en-GB"/>
        </w:rPr>
        <w:t xml:space="preserve"> eḷiya</w:t>
      </w:r>
      <w:r w:rsidR="00B94BF8" w:rsidRPr="004D5A2F">
        <w:rPr>
          <w:rFonts w:ascii="Gandhari Unicode" w:hAnsi="Gandhari Unicode" w:cs="e-Tamil OTC"/>
          <w:noProof/>
          <w:lang w:val="en-GB"/>
        </w:rPr>
        <w:t>-~</w:t>
      </w:r>
      <w:r w:rsidRPr="004D5A2F">
        <w:rPr>
          <w:rFonts w:ascii="Gandhari Unicode" w:hAnsi="Gandhari Unicode" w:cs="e-Tamil OTC"/>
          <w:noProof/>
          <w:lang w:val="en-GB"/>
        </w:rPr>
        <w:t>āl paṉi</w:t>
      </w:r>
      <w:r w:rsidR="00B94BF8" w:rsidRPr="004D5A2F">
        <w:rPr>
          <w:rFonts w:ascii="Gandhari Unicode" w:hAnsi="Gandhari Unicode" w:cs="e-Tamil OTC"/>
          <w:noProof/>
          <w:lang w:val="en-GB"/>
        </w:rPr>
        <w:t>-~</w:t>
      </w:r>
      <w:r w:rsidRPr="004D5A2F">
        <w:rPr>
          <w:rFonts w:ascii="Gandhari Unicode" w:hAnsi="Gandhari Unicode" w:cs="e-Tamil OTC"/>
          <w:noProof/>
          <w:lang w:val="en-GB"/>
        </w:rPr>
        <w:t>ē.</w:t>
      </w:r>
    </w:p>
    <w:p w14:paraId="3B790FCB" w14:textId="77777777" w:rsidR="0074055C" w:rsidRPr="004D5A2F" w:rsidRDefault="0074055C">
      <w:pPr>
        <w:pStyle w:val="Textbody"/>
        <w:spacing w:after="29" w:line="260" w:lineRule="exact"/>
        <w:jc w:val="both"/>
        <w:rPr>
          <w:rFonts w:ascii="Gandhari Unicode" w:hAnsi="Gandhari Unicode" w:cs="e-Tamil OTC"/>
          <w:noProof/>
          <w:lang w:val="en-GB"/>
        </w:rPr>
      </w:pPr>
    </w:p>
    <w:p w14:paraId="2E5FB0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to make clear </w:t>
      </w:r>
      <w:r w:rsidR="00EC178C" w:rsidRPr="004D5A2F">
        <w:rPr>
          <w:rFonts w:ascii="Gandhari Unicode" w:hAnsi="Gandhari Unicode" w:cs="e-Tamil OTC"/>
          <w:noProof/>
          <w:lang w:val="en-GB"/>
        </w:rPr>
        <w:t>“</w:t>
      </w:r>
      <w:r w:rsidRPr="004D5A2F">
        <w:rPr>
          <w:rFonts w:ascii="Gandhari Unicode" w:hAnsi="Gandhari Unicode" w:cs="e-Tamil OTC"/>
          <w:noProof/>
          <w:lang w:val="en-GB"/>
        </w:rPr>
        <w:t>I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became weak in the time of separation, to the confidante who is encouraging [her].</w:t>
      </w:r>
    </w:p>
    <w:p w14:paraId="27F732A6" w14:textId="77777777" w:rsidR="0074055C" w:rsidRPr="004D5A2F" w:rsidRDefault="0074055C">
      <w:pPr>
        <w:pStyle w:val="Textbody"/>
        <w:spacing w:after="29" w:line="260" w:lineRule="exact"/>
        <w:jc w:val="both"/>
        <w:rPr>
          <w:rFonts w:ascii="Gandhari Unicode" w:hAnsi="Gandhari Unicode" w:cs="e-Tamil OTC"/>
          <w:noProof/>
          <w:lang w:val="en-GB"/>
        </w:rPr>
      </w:pPr>
    </w:p>
    <w:p w14:paraId="515EE4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Iruppai(-tree) summer white flower</w:t>
      </w:r>
    </w:p>
    <w:p w14:paraId="407FEF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wind strike- long twig shedding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stem loosened </w:t>
      </w:r>
      <w:r w:rsidRPr="004D5A2F">
        <w:rPr>
          <w:rFonts w:ascii="Gandhari Unicode" w:hAnsi="Gandhari Unicode" w:cs="e-Tamil OTC"/>
          <w:noProof/>
          <w:lang w:val="en-GB"/>
        </w:rPr>
        <w:tab/>
      </w:r>
    </w:p>
    <w:p w14:paraId="072021D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 wander- little way be-buried(inf.) spreading-</w:t>
      </w:r>
    </w:p>
    <w:p w14:paraId="76BEBA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glitter- mountain difficult desert traversed he(h.) set-out/thought-of</w:t>
      </w:r>
    </w:p>
    <w:p w14:paraId="0DFFDD9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rustle- darkness middle-day sleep difficult-it become(abs.)</w:t>
      </w:r>
    </w:p>
    <w:p w14:paraId="2BE4F4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clear water lustre blossom resembling- </w:t>
      </w:r>
      <w:r w:rsidRPr="004D5A2F">
        <w:rPr>
          <w:rFonts w:ascii="Gandhari Unicode" w:hAnsi="Gandhari Unicode" w:cs="e-Tamil OTC"/>
          <w:noProof/>
          <w:lang w:val="en-GB"/>
        </w:rPr>
        <w:tab/>
      </w:r>
    </w:p>
    <w:p w14:paraId="0980C1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blossom rain eye(dat.) easy-they(n.pl.)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dew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837A90" w14:textId="77777777" w:rsidR="0074055C" w:rsidRPr="004D5A2F" w:rsidRDefault="0074055C">
      <w:pPr>
        <w:pStyle w:val="Textbody"/>
        <w:spacing w:after="29"/>
        <w:jc w:val="both"/>
        <w:rPr>
          <w:rFonts w:ascii="Gandhari Unicode" w:hAnsi="Gandhari Unicode" w:cs="e-Tamil OTC"/>
          <w:noProof/>
          <w:lang w:val="en-GB"/>
        </w:rPr>
      </w:pPr>
    </w:p>
    <w:p w14:paraId="6E01C1DF" w14:textId="77777777" w:rsidR="0074055C" w:rsidRPr="004D5A2F" w:rsidRDefault="0074055C">
      <w:pPr>
        <w:pStyle w:val="Textbody"/>
        <w:tabs>
          <w:tab w:val="left" w:pos="288"/>
        </w:tabs>
        <w:spacing w:after="0"/>
        <w:jc w:val="both"/>
        <w:rPr>
          <w:rFonts w:ascii="Gandhari Unicode" w:hAnsi="Gandhari Unicode" w:cs="e-Tamil OTC"/>
          <w:noProof/>
          <w:lang w:val="en-GB"/>
        </w:rPr>
      </w:pPr>
    </w:p>
    <w:p w14:paraId="547786D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Since he set out to traverse the difficult desert of glittering mountains,</w:t>
      </w:r>
    </w:p>
    <w:p w14:paraId="087DBA0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summery white flowers of the Iruppai tree in the forest</w:t>
      </w:r>
    </w:p>
    <w:p w14:paraId="5A5788E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spreading,</w:t>
      </w:r>
    </w:p>
    <w:p w14:paraId="6B2BA2E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loosened from [their] stems when shed by the long twigs struck</w:t>
      </w:r>
    </w:p>
    <w:p w14:paraId="0415D02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wind,</w:t>
      </w:r>
    </w:p>
    <w:p w14:paraId="53DF9720" w14:textId="77777777" w:rsidR="0074055C" w:rsidRPr="004D5A2F" w:rsidRDefault="00CF70BD">
      <w:pPr>
        <w:pStyle w:val="Textbody"/>
        <w:tabs>
          <w:tab w:val="left" w:pos="400"/>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so that the small path wandered by elephant bulls is buried,</w:t>
      </w:r>
    </w:p>
    <w:p w14:paraId="43B585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since sleep has become difficult at midnight,</w:t>
      </w:r>
    </w:p>
    <w:p w14:paraId="25CEBE3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rustling darkness</w:t>
      </w:r>
    </w:p>
    <w:p w14:paraId="0764FB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dew[drops] are easy indeed to the rain eyes, good blossoms</w:t>
      </w:r>
    </w:p>
    <w:p w14:paraId="4823B38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resembling lustrous blossoms in clear water.</w:t>
      </w:r>
    </w:p>
    <w:p w14:paraId="1CAA6E93" w14:textId="77777777" w:rsidR="0074055C" w:rsidRPr="004D5A2F" w:rsidRDefault="0074055C">
      <w:pPr>
        <w:pStyle w:val="Textbody"/>
        <w:spacing w:after="0"/>
        <w:rPr>
          <w:rFonts w:ascii="Gandhari Unicode" w:hAnsi="Gandhari Unicode" w:cs="e-Tamil OTC"/>
          <w:noProof/>
          <w:lang w:val="en-GB"/>
        </w:rPr>
      </w:pPr>
    </w:p>
    <w:p w14:paraId="5160C9E7" w14:textId="77777777" w:rsidR="0074055C" w:rsidRPr="004D5A2F" w:rsidRDefault="0074055C">
      <w:pPr>
        <w:pStyle w:val="Textbody"/>
        <w:spacing w:after="0"/>
        <w:jc w:val="both"/>
        <w:rPr>
          <w:rFonts w:ascii="Gandhari Unicode" w:hAnsi="Gandhari Unicode" w:cs="e-Tamil OTC"/>
          <w:noProof/>
          <w:lang w:val="en-GB"/>
        </w:rPr>
      </w:pPr>
    </w:p>
    <w:p w14:paraId="092E8E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Thinking of him, who traverses</w:t>
      </w:r>
      <w:r w:rsidRPr="004D5A2F">
        <w:rPr>
          <w:rStyle w:val="FootnoteReference"/>
          <w:rFonts w:ascii="Gandhari Unicode" w:hAnsi="Gandhari Unicode" w:cs="e-Tamil OTC"/>
          <w:noProof/>
          <w:lang w:val="en-GB"/>
        </w:rPr>
        <w:footnoteReference w:id="523"/>
      </w:r>
      <w:r w:rsidRPr="004D5A2F">
        <w:rPr>
          <w:rFonts w:ascii="Gandhari Unicode" w:hAnsi="Gandhari Unicode" w:cs="e-Tamil OTC"/>
          <w:noProof/>
          <w:lang w:val="en-GB"/>
        </w:rPr>
        <w:t xml:space="preserve"> ...</w:t>
      </w:r>
    </w:p>
    <w:p w14:paraId="5A12B204" w14:textId="77777777" w:rsidR="0074055C" w:rsidRPr="004D5A2F" w:rsidRDefault="0074055C">
      <w:pPr>
        <w:pStyle w:val="Textbody"/>
        <w:spacing w:after="0"/>
        <w:jc w:val="both"/>
        <w:rPr>
          <w:rFonts w:ascii="Gandhari Unicode" w:hAnsi="Gandhari Unicode" w:cs="e-Tamil OTC"/>
          <w:noProof/>
          <w:lang w:val="en-GB"/>
        </w:rPr>
      </w:pPr>
    </w:p>
    <w:p w14:paraId="1A441BB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sleep has become difficult ...</w:t>
      </w:r>
    </w:p>
    <w:p w14:paraId="41E83AA2" w14:textId="77777777" w:rsidR="0074055C" w:rsidRPr="004D5A2F" w:rsidRDefault="0074055C">
      <w:pPr>
        <w:pStyle w:val="Textbody"/>
        <w:spacing w:after="0"/>
        <w:jc w:val="both"/>
        <w:rPr>
          <w:rFonts w:ascii="Gandhari Unicode" w:hAnsi="Gandhari Unicode" w:cs="e-Tamil OTC"/>
          <w:noProof/>
          <w:lang w:val="en-GB"/>
        </w:rPr>
      </w:pPr>
    </w:p>
    <w:p w14:paraId="051E3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[and] dew[-drops] are easy...</w:t>
      </w:r>
    </w:p>
    <w:p w14:paraId="73F2D1CE" w14:textId="77777777" w:rsidR="0074055C" w:rsidRPr="004D5A2F" w:rsidRDefault="0074055C">
      <w:pPr>
        <w:pStyle w:val="Textbody"/>
        <w:spacing w:after="0"/>
        <w:jc w:val="both"/>
        <w:rPr>
          <w:rFonts w:ascii="Gandhari Unicode" w:hAnsi="Gandhari Unicode" w:cs="e-Tamil OTC"/>
          <w:noProof/>
          <w:lang w:val="en-GB"/>
        </w:rPr>
      </w:pPr>
    </w:p>
    <w:p w14:paraId="4567BB2E"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84AA8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330</w:t>
      </w:r>
      <w:r w:rsidRPr="004D5A2F">
        <w:rPr>
          <w:rFonts w:ascii="e-Tamil OTC" w:hAnsi="e-Tamil OTC" w:cs="e-Tamil OTC"/>
          <w:b/>
          <w:i w:val="0"/>
          <w:iCs w:val="0"/>
          <w:color w:val="auto"/>
          <w:cs/>
        </w:rPr>
        <w:t xml:space="preserve"> கிழாற்</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கிரார்க்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Cām</w:t>
      </w:r>
      <w:r w:rsidRPr="004D5A2F">
        <w:rPr>
          <w:rFonts w:ascii="e-Tamil OTC" w:hAnsi="e-Tamil OTC" w:cs="e-Tamil OTC"/>
          <w:i w:val="0"/>
          <w:iCs w:val="0"/>
          <w:color w:val="auto"/>
        </w:rPr>
        <w:t>.:</w:t>
      </w:r>
      <w:r w:rsidRPr="004D5A2F">
        <w:rPr>
          <w:rFonts w:ascii="e-Tamil OTC" w:hAnsi="e-Tamil OTC" w:cs="e-Tamil OTC"/>
          <w:b/>
          <w:i w:val="0"/>
          <w:iCs w:val="0"/>
          <w:color w:val="auto"/>
        </w:rPr>
        <w:t xml:space="preserve"> </w:t>
      </w:r>
      <w:r w:rsidRPr="004D5A2F">
        <w:rPr>
          <w:rFonts w:ascii="e-Tamil OTC" w:hAnsi="e-Tamil OTC" w:cs="e-Tamil OTC"/>
          <w:i w:val="0"/>
          <w:iCs w:val="0"/>
          <w:color w:val="auto"/>
          <w:cs/>
        </w:rPr>
        <w:t xml:space="preserve">கழார்க்) கீரன் எயிற்றியன்: </w:t>
      </w:r>
      <w:r w:rsidRPr="004D5A2F">
        <w:rPr>
          <w:rFonts w:ascii="Gandhari Unicode" w:hAnsi="Gandhari Unicode"/>
          <w:i w:val="0"/>
          <w:iCs w:val="0"/>
          <w:color w:val="auto"/>
        </w:rPr>
        <w:t>SHE</w:t>
      </w:r>
    </w:p>
    <w:p w14:paraId="778FD1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தோழிக்குச் சொல்லியது.</w:t>
      </w:r>
    </w:p>
    <w:p w14:paraId="63545DF4" w14:textId="77777777" w:rsidR="0074055C" w:rsidRPr="004D5A2F" w:rsidRDefault="0074055C">
      <w:pPr>
        <w:pStyle w:val="Textbody"/>
        <w:spacing w:after="29"/>
        <w:jc w:val="both"/>
        <w:rPr>
          <w:rFonts w:ascii="Gandhari Unicode" w:hAnsi="Gandhari Unicode" w:cs="e-Tamil OTC"/>
          <w:noProof/>
          <w:lang w:val="en-GB"/>
        </w:rPr>
      </w:pPr>
    </w:p>
    <w:p w14:paraId="36A53F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நலத்தகைப் </w:t>
      </w:r>
      <w:r w:rsidRPr="004D5A2F">
        <w:rPr>
          <w:rFonts w:ascii="Gandhari Unicode" w:hAnsi="Gandhari Unicode" w:cs="e-Tamil OTC"/>
          <w:noProof/>
          <w:u w:val="wave"/>
          <w:cs/>
          <w:lang w:val="en-GB"/>
        </w:rPr>
        <w:t>புலைத்தி</w:t>
      </w:r>
      <w:r w:rsidRPr="004D5A2F">
        <w:rPr>
          <w:rFonts w:ascii="Gandhari Unicode" w:hAnsi="Gandhari Unicode" w:cs="e-Tamil OTC"/>
          <w:noProof/>
          <w:cs/>
          <w:lang w:val="en-GB"/>
        </w:rPr>
        <w:t xml:space="preserve"> பசைதோய்த் தெடுத்துத்</w:t>
      </w:r>
    </w:p>
    <w:p w14:paraId="7C7AF2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தலைப்புடைப் போக்கித் </w:t>
      </w:r>
      <w:r w:rsidRPr="004D5A2F">
        <w:rPr>
          <w:rFonts w:ascii="Gandhari Unicode" w:hAnsi="Gandhari Unicode" w:cs="e-Tamil OTC"/>
          <w:noProof/>
          <w:u w:val="wave"/>
          <w:cs/>
          <w:lang w:val="en-GB"/>
        </w:rPr>
        <w:t>தண்கயத்</w:t>
      </w:r>
      <w:r w:rsidRPr="004D5A2F">
        <w:rPr>
          <w:rFonts w:ascii="Gandhari Unicode" w:hAnsi="Gandhari Unicode" w:cs="e-Tamil OTC"/>
          <w:noProof/>
          <w:cs/>
          <w:lang w:val="en-GB"/>
        </w:rPr>
        <w:t xml:space="preserve"> திட்ட</w:t>
      </w:r>
    </w:p>
    <w:p w14:paraId="13C622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நீரிற் பிரியாப் பரூஉத்திரி கடுக்கும்</w:t>
      </w:r>
    </w:p>
    <w:p w14:paraId="3319D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பேரிலைப் பகன்றைப் பொதியவிழ் வான்பூ</w:t>
      </w:r>
    </w:p>
    <w:p w14:paraId="01119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வின்கடுங் கள்ளின் மணமில கமழும்</w:t>
      </w:r>
    </w:p>
    <w:p w14:paraId="1C18A6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புன்கண் மாலையும் புலம்பு</w:t>
      </w:r>
    </w:p>
    <w:p w14:paraId="78CAE7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மின்றுகொ றோழியவர் சென்ற </w:t>
      </w:r>
      <w:bookmarkStart w:id="36" w:name="DDE_LINK46"/>
      <w:r w:rsidRPr="004D5A2F">
        <w:rPr>
          <w:rFonts w:ascii="Gandhari Unicode" w:hAnsi="Gandhari Unicode" w:cs="e-Tamil OTC"/>
          <w:noProof/>
          <w:u w:val="wave"/>
          <w:cs/>
          <w:lang w:val="en-GB"/>
        </w:rPr>
        <w:t>நாட்டே</w:t>
      </w:r>
      <w:bookmarkEnd w:id="36"/>
      <w:r w:rsidRPr="004D5A2F">
        <w:rPr>
          <w:rFonts w:ascii="Gandhari Unicode" w:hAnsi="Gandhari Unicode" w:cs="e-Tamil OTC"/>
          <w:noProof/>
          <w:cs/>
          <w:lang w:val="en-GB"/>
        </w:rPr>
        <w:t>.</w:t>
      </w:r>
    </w:p>
    <w:p w14:paraId="1B2DF838" w14:textId="77777777" w:rsidR="0074055C" w:rsidRPr="004D5A2F" w:rsidRDefault="0074055C">
      <w:pPr>
        <w:pStyle w:val="Textbody"/>
        <w:spacing w:after="29"/>
        <w:jc w:val="both"/>
        <w:rPr>
          <w:rFonts w:ascii="Gandhari Unicode" w:hAnsi="Gandhari Unicode" w:cs="e-Tamil OTC"/>
          <w:noProof/>
          <w:lang w:val="en-GB"/>
        </w:rPr>
      </w:pPr>
    </w:p>
    <w:p w14:paraId="4D984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புலைச்சி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தண்கயத்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தண்ணயத் </w:t>
      </w:r>
      <w:r w:rsidRPr="004D5A2F">
        <w:rPr>
          <w:rFonts w:ascii="Gandhari Unicode" w:hAnsi="Gandhari Unicode" w:cs="e-Tamil OTC"/>
          <w:noProof/>
          <w:lang w:val="en-GB"/>
        </w:rPr>
        <w:t xml:space="preserve">L1, C1+2v+3,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பிரியாய்ப் </w:t>
      </w:r>
      <w:r w:rsidRPr="004D5A2F">
        <w:rPr>
          <w:rFonts w:ascii="Gandhari Unicode" w:hAnsi="Gandhari Unicode" w:cs="e-Tamil OTC"/>
          <w:noProof/>
          <w:lang w:val="en-GB"/>
        </w:rPr>
        <w:t xml:space="preserve">G1 [3cd-4ab missing in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பரூஉத்திரி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பரூஉக்கிரி </w:t>
      </w:r>
      <w:r w:rsidRPr="004D5A2F">
        <w:rPr>
          <w:rFonts w:ascii="Gandhari Unicode" w:hAnsi="Gandhari Unicode" w:cs="e-Tamil OTC"/>
          <w:noProof/>
          <w:lang w:val="en-GB"/>
        </w:rPr>
        <w:t xml:space="preserve">EA,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கமழும்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கமழு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மின்கொ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நாடே </w:t>
      </w:r>
      <w:r w:rsidRPr="004D5A2F">
        <w:rPr>
          <w:rFonts w:ascii="Gandhari Unicode" w:hAnsi="Gandhari Unicode" w:cs="e-Tamil OTC"/>
          <w:noProof/>
          <w:lang w:val="en-GB"/>
        </w:rPr>
        <w:t>C3, Cām.v</w:t>
      </w:r>
    </w:p>
    <w:p w14:paraId="64DC4106" w14:textId="77777777" w:rsidR="0074055C" w:rsidRPr="004D5A2F" w:rsidRDefault="0074055C">
      <w:pPr>
        <w:pStyle w:val="Textbody"/>
        <w:spacing w:after="29"/>
        <w:jc w:val="both"/>
        <w:rPr>
          <w:rFonts w:ascii="Gandhari Unicode" w:hAnsi="Gandhari Unicode" w:cs="e-Tamil OTC"/>
          <w:noProof/>
          <w:lang w:val="en-GB"/>
        </w:rPr>
      </w:pPr>
    </w:p>
    <w:p w14:paraId="70B77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nalam takai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pulaitti</w:t>
      </w:r>
      <w:r w:rsidR="00464491" w:rsidRPr="004D5A2F">
        <w:rPr>
          <w:rFonts w:ascii="Gandhari Unicode" w:hAnsi="Gandhari Unicode" w:cs="e-Tamil OTC"/>
          <w:noProof/>
          <w:lang w:val="en-GB"/>
        </w:rPr>
        <w:t xml:space="preserve"> pacai tōytt*</w:t>
      </w:r>
      <w:r w:rsidRPr="004D5A2F">
        <w:rPr>
          <w:rFonts w:ascii="Gandhari Unicode" w:hAnsi="Gandhari Unicode" w:cs="e-Tamil OTC"/>
          <w:noProof/>
          <w:lang w:val="en-GB"/>
        </w:rPr>
        <w:t xml:space="preserve"> eṭuttu</w:t>
      </w:r>
      <w:r w:rsidR="00464491" w:rsidRPr="004D5A2F">
        <w:rPr>
          <w:rFonts w:ascii="Gandhari Unicode" w:hAnsi="Gandhari Unicode" w:cs="e-Tamil OTC"/>
          <w:noProof/>
          <w:lang w:val="en-GB"/>
        </w:rPr>
        <w:t>+</w:t>
      </w:r>
    </w:p>
    <w:p w14:paraId="49FBE6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talai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puṭai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pōkki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taṇ </w:t>
      </w:r>
      <w:r w:rsidR="00464491" w:rsidRPr="004D5A2F">
        <w:rPr>
          <w:rFonts w:ascii="Gandhari Unicode" w:hAnsi="Gandhari Unicode" w:cs="e-Tamil OTC"/>
          <w:i/>
          <w:iCs/>
          <w:noProof/>
          <w:lang w:val="en-GB"/>
        </w:rPr>
        <w:t>kayatt*</w:t>
      </w:r>
      <w:r w:rsidRPr="004D5A2F">
        <w:rPr>
          <w:rFonts w:ascii="Gandhari Unicode" w:hAnsi="Gandhari Unicode" w:cs="e-Tamil OTC"/>
          <w:noProof/>
          <w:lang w:val="en-GB"/>
        </w:rPr>
        <w:t xml:space="preserve"> iṭṭa</w:t>
      </w:r>
    </w:p>
    <w:p w14:paraId="5FC68E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 il piriyā</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parūu tiri kaṭukkum</w:t>
      </w:r>
    </w:p>
    <w:p w14:paraId="5F62E6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ilai pakaṉṟai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poti </w:t>
      </w:r>
      <w:r w:rsidR="00464491" w:rsidRPr="004D5A2F">
        <w:rPr>
          <w:rFonts w:ascii="Gandhari Unicode" w:hAnsi="Gandhari Unicode" w:cs="e-Tamil OTC"/>
          <w:noProof/>
          <w:lang w:val="en-GB"/>
        </w:rPr>
        <w:t>~</w:t>
      </w:r>
      <w:r w:rsidRPr="004D5A2F">
        <w:rPr>
          <w:rFonts w:ascii="Gandhari Unicode" w:hAnsi="Gandhari Unicode" w:cs="e-Tamil OTC"/>
          <w:noProof/>
          <w:lang w:val="en-GB"/>
        </w:rPr>
        <w:t>aviḻ vāṉ pū</w:t>
      </w:r>
    </w:p>
    <w:p w14:paraId="7026751D" w14:textId="77777777" w:rsidR="0074055C" w:rsidRPr="004D5A2F" w:rsidRDefault="00464491">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 kaṭum kaḷḷiṉ maṇam ila kamaḻum</w:t>
      </w:r>
    </w:p>
    <w:p w14:paraId="0E67CF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puṉkaṇ mālai</w:t>
      </w:r>
      <w:r w:rsidR="00464491" w:rsidRPr="004D5A2F">
        <w:rPr>
          <w:rFonts w:ascii="Gandhari Unicode" w:hAnsi="Gandhari Unicode" w:cs="e-Tamil OTC"/>
          <w:noProof/>
          <w:lang w:val="en-GB"/>
        </w:rPr>
        <w:t>-~</w:t>
      </w:r>
      <w:r w:rsidRPr="004D5A2F">
        <w:rPr>
          <w:rFonts w:ascii="Gandhari Unicode" w:hAnsi="Gandhari Unicode" w:cs="e-Tamil OTC"/>
          <w:noProof/>
          <w:lang w:val="en-GB"/>
        </w:rPr>
        <w:t>um pulampum</w:t>
      </w:r>
    </w:p>
    <w:p w14:paraId="3F7DEB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iṉṟu-kol tōḻi </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avar ceṉṟa </w:t>
      </w:r>
      <w:r w:rsidRPr="004D5A2F">
        <w:rPr>
          <w:rFonts w:ascii="Gandhari Unicode" w:hAnsi="Gandhari Unicode" w:cs="e-Tamil OTC"/>
          <w:i/>
          <w:iCs/>
          <w:noProof/>
          <w:lang w:val="en-GB"/>
        </w:rPr>
        <w:t>nāṭṭ</w:t>
      </w:r>
      <w:r w:rsidR="0046449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CCCE4E7" w14:textId="77777777" w:rsidR="0074055C" w:rsidRPr="004D5A2F" w:rsidRDefault="0074055C">
      <w:pPr>
        <w:pStyle w:val="Textbody"/>
        <w:spacing w:after="29" w:line="260" w:lineRule="exact"/>
        <w:jc w:val="both"/>
        <w:rPr>
          <w:rFonts w:ascii="Gandhari Unicode" w:hAnsi="Gandhari Unicode" w:cs="e-Tamil OTC"/>
          <w:noProof/>
          <w:lang w:val="en-GB"/>
        </w:rPr>
      </w:pPr>
    </w:p>
    <w:p w14:paraId="3B76574C" w14:textId="77777777" w:rsidR="0074055C" w:rsidRPr="004D5A2F" w:rsidRDefault="0074055C">
      <w:pPr>
        <w:pStyle w:val="Textbody"/>
        <w:spacing w:after="29" w:line="260" w:lineRule="exact"/>
        <w:jc w:val="both"/>
        <w:rPr>
          <w:rFonts w:ascii="Gandhari Unicode" w:hAnsi="Gandhari Unicode" w:cs="e-Tamil OTC"/>
          <w:noProof/>
          <w:lang w:val="en-GB"/>
        </w:rPr>
      </w:pPr>
    </w:p>
    <w:p w14:paraId="45FFCF3B" w14:textId="77777777" w:rsidR="0074055C" w:rsidRPr="004D5A2F" w:rsidRDefault="0074055C">
      <w:pPr>
        <w:pStyle w:val="Textbody"/>
        <w:spacing w:after="29" w:line="260" w:lineRule="exact"/>
        <w:jc w:val="both"/>
        <w:rPr>
          <w:rFonts w:ascii="Gandhari Unicode" w:hAnsi="Gandhari Unicode" w:cs="e-Tamil OTC"/>
          <w:noProof/>
          <w:lang w:val="en-GB"/>
        </w:rPr>
      </w:pPr>
    </w:p>
    <w:p w14:paraId="01BDF5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who had changed in the time of separation.</w:t>
      </w:r>
    </w:p>
    <w:p w14:paraId="6F7A859D" w14:textId="77777777" w:rsidR="0074055C" w:rsidRPr="004D5A2F" w:rsidRDefault="0074055C">
      <w:pPr>
        <w:pStyle w:val="Textbody"/>
        <w:spacing w:after="29" w:line="260" w:lineRule="exact"/>
        <w:jc w:val="both"/>
        <w:rPr>
          <w:rFonts w:ascii="Gandhari Unicode" w:hAnsi="Gandhari Unicode" w:cs="e-Tamil OTC"/>
          <w:noProof/>
          <w:lang w:val="en-GB"/>
        </w:rPr>
      </w:pPr>
    </w:p>
    <w:p w14:paraId="4A64C4E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goodness fitting washer-woman paste dipped raised</w:t>
      </w:r>
    </w:p>
    <w:p w14:paraId="16E2E63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head beating made-go cool tank(obl.) placed-</w:t>
      </w:r>
    </w:p>
    <w:p w14:paraId="19A61E4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water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 bigness twisting resembling-</w:t>
      </w:r>
    </w:p>
    <w:p w14:paraId="14E444E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leaf Pakaṉṟai bud open- sky flower</w:t>
      </w:r>
    </w:p>
    <w:p w14:paraId="1434848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fragrance not-they(n.pl.) smelling-</w:t>
      </w:r>
    </w:p>
    <w:p w14:paraId="3DCDC9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sorrow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w:t>
      </w:r>
      <w:r w:rsidRPr="004D5A2F">
        <w:rPr>
          <w:rFonts w:ascii="Gandhari Unicode" w:hAnsi="Gandhari Unicode" w:cs="e-Tamil OTC"/>
          <w:noProof/>
          <w:position w:val="6"/>
          <w:lang w:val="en-GB"/>
        </w:rPr>
        <w:t>um</w:t>
      </w:r>
    </w:p>
    <w:p w14:paraId="1AC74AA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is-not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he(h.) gone-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86E6AA" w14:textId="77777777" w:rsidR="0074055C" w:rsidRPr="004D5A2F" w:rsidRDefault="0074055C">
      <w:pPr>
        <w:pStyle w:val="Textbody"/>
        <w:spacing w:after="29"/>
        <w:jc w:val="both"/>
        <w:rPr>
          <w:rFonts w:ascii="Gandhari Unicode" w:hAnsi="Gandhari Unicode" w:cs="e-Tamil OTC"/>
          <w:noProof/>
          <w:lang w:val="en-GB"/>
        </w:rPr>
      </w:pPr>
    </w:p>
    <w:p w14:paraId="544C0257" w14:textId="77777777" w:rsidR="0074055C" w:rsidRPr="004D5A2F" w:rsidRDefault="0074055C">
      <w:pPr>
        <w:pStyle w:val="Textbody"/>
        <w:spacing w:after="29"/>
        <w:jc w:val="both"/>
        <w:rPr>
          <w:rFonts w:ascii="Gandhari Unicode" w:hAnsi="Gandhari Unicode" w:cs="e-Tamil OTC"/>
          <w:noProof/>
          <w:lang w:val="en-GB"/>
        </w:rPr>
      </w:pPr>
    </w:p>
    <w:p w14:paraId="0302A3BE"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In the land where he has gone,</w:t>
      </w:r>
    </w:p>
    <w:p w14:paraId="1750653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bud-opening sky flowers of the big-leaved Pakaṉṟai</w:t>
      </w:r>
    </w:p>
    <w:p w14:paraId="0248143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emit [their] smell</w:t>
      </w:r>
      <w:r w:rsidRPr="004D5A2F">
        <w:rPr>
          <w:rStyle w:val="FootnoteReference"/>
          <w:rFonts w:ascii="Gandhari Unicode" w:hAnsi="Gandhari Unicode" w:cs="e-Tamil OTC"/>
          <w:noProof/>
          <w:lang w:val="en-GB"/>
        </w:rPr>
        <w:footnoteReference w:id="524"/>
      </w:r>
      <w:r w:rsidRPr="004D5A2F">
        <w:rPr>
          <w:rFonts w:ascii="Gandhari Unicode" w:hAnsi="Gandhari Unicode" w:cs="e-Tamil OTC"/>
          <w:noProof/>
          <w:lang w:val="en-GB"/>
        </w:rPr>
        <w:t xml:space="preserve"> like sweet, strong toddy,</w:t>
      </w:r>
    </w:p>
    <w:p w14:paraId="223BC6D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big twists [of cloth]</w:t>
      </w:r>
      <w:r w:rsidRPr="004D5A2F">
        <w:rPr>
          <w:rStyle w:val="FootnoteReference"/>
          <w:rFonts w:ascii="Gandhari Unicode" w:hAnsi="Gandhari Unicode" w:cs="e-Tamil OTC"/>
          <w:noProof/>
          <w:lang w:val="en-GB"/>
        </w:rPr>
        <w:footnoteReference w:id="525"/>
      </w:r>
      <w:r w:rsidRPr="004D5A2F">
        <w:rPr>
          <w:rFonts w:ascii="Gandhari Unicode" w:hAnsi="Gandhari Unicode" w:cs="e-Tamil OTC"/>
          <w:noProof/>
          <w:lang w:val="en-GB"/>
        </w:rPr>
        <w:t>:</w:t>
      </w:r>
    </w:p>
    <w:p w14:paraId="6A48DA10"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dipped in the paste [and] raised, beaten</w:t>
      </w:r>
      <w:r w:rsidRPr="004D5A2F">
        <w:rPr>
          <w:rStyle w:val="FootnoteReference"/>
          <w:rFonts w:ascii="Gandhari Unicode" w:hAnsi="Gandhari Unicode" w:cs="e-Tamil OTC"/>
          <w:noProof/>
          <w:lang w:val="en-GB"/>
        </w:rPr>
        <w:footnoteReference w:id="526"/>
      </w:r>
      <w:r w:rsidRPr="004D5A2F">
        <w:rPr>
          <w:rFonts w:ascii="Gandhari Unicode" w:hAnsi="Gandhari Unicode" w:cs="e-Tamil OTC"/>
          <w:noProof/>
          <w:lang w:val="en-GB"/>
        </w:rPr>
        <w:t xml:space="preserve"> [on stones] with</w:t>
      </w:r>
    </w:p>
    <w:p w14:paraId="07E27720"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end [and] put in the cool tank unseparated from the water,</w:t>
      </w:r>
    </w:p>
    <w:p w14:paraId="1600BBE7"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washerwoman fit for goodness</w:t>
      </w:r>
      <w:r w:rsidRPr="004D5A2F">
        <w:rPr>
          <w:rStyle w:val="FootnoteReference"/>
          <w:rFonts w:ascii="Gandhari Unicode" w:hAnsi="Gandhari Unicode" w:cs="e-Tamil OTC"/>
          <w:noProof/>
          <w:lang w:val="en-GB"/>
        </w:rPr>
        <w:footnoteReference w:id="527"/>
      </w:r>
      <w:r w:rsidRPr="004D5A2F">
        <w:rPr>
          <w:rFonts w:ascii="Gandhari Unicode" w:hAnsi="Gandhari Unicode" w:cs="e-Tamil OTC"/>
          <w:noProof/>
          <w:lang w:val="en-GB"/>
        </w:rPr>
        <w:t>,</w:t>
      </w:r>
    </w:p>
    <w:p w14:paraId="353546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aren't there, friend, sorrowful evenings and loneliness?</w:t>
      </w:r>
    </w:p>
    <w:p w14:paraId="57CBCAAA" w14:textId="77777777" w:rsidR="0074055C" w:rsidRPr="004D5A2F" w:rsidRDefault="0074055C">
      <w:pPr>
        <w:pStyle w:val="Textbody"/>
        <w:spacing w:after="0"/>
        <w:jc w:val="both"/>
        <w:rPr>
          <w:rFonts w:ascii="Gandhari Unicode" w:hAnsi="Gandhari Unicode" w:cs="e-Tamil OTC"/>
          <w:noProof/>
          <w:lang w:val="en-GB"/>
        </w:rPr>
      </w:pPr>
    </w:p>
    <w:p w14:paraId="402AB2F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120E4C8" w14:textId="77777777" w:rsidR="0074055C" w:rsidRPr="004D5A2F" w:rsidRDefault="00CF70BD" w:rsidP="00D42916">
      <w:pPr>
        <w:pStyle w:val="Heading4"/>
        <w:rPr>
          <w:rFonts w:ascii="Gandhari Unicode" w:hAnsi="Gandhari Unicode" w:cs="e-Tamil OTC"/>
        </w:rPr>
      </w:pPr>
      <w:r w:rsidRPr="004D5A2F">
        <w:rPr>
          <w:rFonts w:ascii="Gandhari Unicode" w:hAnsi="Gandhari Unicode"/>
          <w:b/>
          <w:i w:val="0"/>
          <w:iCs w:val="0"/>
          <w:color w:val="auto"/>
        </w:rPr>
        <w:lastRenderedPageBreak/>
        <w:t>KT 331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வாடாப் பிரமந்தன் (பிரபந்தன்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பிரமாந்தன்):</w:t>
      </w:r>
      <w:r w:rsidR="00D42916" w:rsidRPr="004D5A2F">
        <w:rPr>
          <w:rFonts w:ascii="e-Tamil OTC" w:hAnsi="e-Tamil OTC" w:cs="e-Tamil OTC"/>
          <w:i w:val="0"/>
          <w:iCs w:val="0"/>
          <w:color w:val="auto"/>
        </w:rPr>
        <w:t xml:space="preserve"> </w:t>
      </w:r>
      <w:r w:rsidRPr="004D5A2F">
        <w:rPr>
          <w:rFonts w:ascii="Gandhari Unicode" w:hAnsi="Gandhari Unicode" w:cs="e-Tamil OTC"/>
          <w:i w:val="0"/>
          <w:iCs w:val="0"/>
          <w:color w:val="auto"/>
        </w:rPr>
        <w:t>the confidante / SHE</w:t>
      </w:r>
    </w:p>
    <w:p w14:paraId="25F59C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தலைமகட்குத் தோழி சொல்லியது.</w:t>
      </w:r>
    </w:p>
    <w:p w14:paraId="5A8E587E" w14:textId="77777777" w:rsidR="0074055C" w:rsidRPr="004D5A2F" w:rsidRDefault="0074055C">
      <w:pPr>
        <w:pStyle w:val="Textbody"/>
        <w:spacing w:after="29"/>
        <w:jc w:val="both"/>
        <w:rPr>
          <w:rFonts w:ascii="Gandhari Unicode" w:hAnsi="Gandhari Unicode" w:cs="e-Tamil OTC"/>
          <w:noProof/>
          <w:lang w:val="en-GB"/>
        </w:rPr>
      </w:pPr>
    </w:p>
    <w:p w14:paraId="21E5A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நெடுங்கழை திரங்கிய நீரி லாரிடை</w:t>
      </w:r>
    </w:p>
    <w:p w14:paraId="034549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தொலைய மாறுநின்று</w:t>
      </w:r>
    </w:p>
    <w:p w14:paraId="1431CE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கொடுஞ்சிலை மறவர் கடறுகூட் டுண்ணுங்</w:t>
      </w:r>
    </w:p>
    <w:p w14:paraId="55D6A5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கடுங்கண் யானைக் கான நீந்தி</w:t>
      </w:r>
    </w:p>
    <w:p w14:paraId="269DBD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யிறப்பர்கொல் வாழி தோழி நறுவடிப்</w:t>
      </w:r>
    </w:p>
    <w:p w14:paraId="0C845C0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பைங்கான்</w:t>
      </w:r>
      <w:r w:rsidRPr="004D5A2F">
        <w:rPr>
          <w:rFonts w:ascii="Gandhari Unicode" w:hAnsi="Gandhari Unicode" w:cs="e-Tamil OTC"/>
          <w:noProof/>
          <w:cs/>
          <w:lang w:val="en-GB"/>
        </w:rPr>
        <w:t xml:space="preserve"> மாஅத் தந்தளி ரன்ன</w:t>
      </w:r>
    </w:p>
    <w:p w14:paraId="4CCBD2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நன்மா மேனி </w:t>
      </w:r>
      <w:r w:rsidRPr="004D5A2F">
        <w:rPr>
          <w:rFonts w:ascii="Gandhari Unicode" w:hAnsi="Gandhari Unicode" w:cs="e-Tamil OTC"/>
          <w:noProof/>
          <w:u w:val="wave"/>
          <w:cs/>
          <w:lang w:val="en-GB"/>
        </w:rPr>
        <w:t>பசப்ப</w:t>
      </w:r>
    </w:p>
    <w:p w14:paraId="42632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நம்மினுஞ் சிறந்த வரும்பொரு டரற்கே.</w:t>
      </w:r>
    </w:p>
    <w:p w14:paraId="71D98E6A" w14:textId="77777777" w:rsidR="0074055C" w:rsidRPr="004D5A2F" w:rsidRDefault="0074055C">
      <w:pPr>
        <w:pStyle w:val="Textbody"/>
        <w:spacing w:after="29"/>
        <w:jc w:val="both"/>
        <w:rPr>
          <w:rFonts w:ascii="Gandhari Unicode" w:hAnsi="Gandhari Unicode" w:cs="e-Tamil OTC"/>
          <w:noProof/>
          <w:lang w:val="en-GB"/>
        </w:rPr>
      </w:pPr>
    </w:p>
    <w:p w14:paraId="423963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தொலைய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கொலைய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பைங்கான்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பைங்கண் </w:t>
      </w:r>
      <w:r w:rsidRPr="004D5A2F">
        <w:rPr>
          <w:rFonts w:ascii="Gandhari Unicode" w:hAnsi="Gandhari Unicode" w:cs="e-Tamil OTC"/>
          <w:noProof/>
          <w:lang w:val="en-GB"/>
        </w:rPr>
        <w:t xml:space="preserve">C2v, 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பரிப்ப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ப்ப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C1</w:t>
      </w:r>
    </w:p>
    <w:p w14:paraId="2E99F551" w14:textId="77777777" w:rsidR="0074055C" w:rsidRPr="004D5A2F" w:rsidRDefault="0074055C">
      <w:pPr>
        <w:pStyle w:val="Textbody"/>
        <w:spacing w:after="29"/>
        <w:jc w:val="both"/>
        <w:rPr>
          <w:rFonts w:ascii="Gandhari Unicode" w:hAnsi="Gandhari Unicode" w:cs="e-Tamil OTC"/>
          <w:noProof/>
          <w:lang w:val="en-GB"/>
        </w:rPr>
      </w:pPr>
    </w:p>
    <w:p w14:paraId="6364E7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kaḻai tiraṅkiya nīr 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p>
    <w:p w14:paraId="31031057"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tolaiya māṟu niṉṟu</w:t>
      </w:r>
    </w:p>
    <w:p w14:paraId="5D969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cilai maṟavar kaṭaṟu kūṭṭ</w:t>
      </w:r>
      <w:r w:rsidR="00CB0655" w:rsidRPr="004D5A2F">
        <w:rPr>
          <w:rFonts w:ascii="Gandhari Unicode" w:hAnsi="Gandhari Unicode" w:cs="e-Tamil OTC"/>
          <w:noProof/>
          <w:lang w:val="en-GB"/>
        </w:rPr>
        <w:t>*</w:t>
      </w:r>
      <w:r w:rsidRPr="004D5A2F">
        <w:rPr>
          <w:rFonts w:ascii="Gandhari Unicode" w:hAnsi="Gandhari Unicode" w:cs="e-Tamil OTC"/>
          <w:noProof/>
          <w:lang w:val="en-GB"/>
        </w:rPr>
        <w:t xml:space="preserve"> uṇṇum</w:t>
      </w:r>
    </w:p>
    <w:p w14:paraId="74BA84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kaṇ yāṉai kāṉam nīnti</w:t>
      </w:r>
    </w:p>
    <w:p w14:paraId="32714B32"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iṟappar-kol vāḻi tōḻi naṟu vaṭi</w:t>
      </w:r>
      <w:r w:rsidRPr="004D5A2F">
        <w:rPr>
          <w:rFonts w:ascii="Gandhari Unicode" w:hAnsi="Gandhari Unicode" w:cs="e-Tamil OTC"/>
          <w:noProof/>
          <w:lang w:val="en-GB"/>
        </w:rPr>
        <w:t>+</w:t>
      </w:r>
    </w:p>
    <w:p w14:paraId="3F5E88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paim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māatt</w:t>
      </w:r>
      <w:r w:rsidR="00A4278C" w:rsidRPr="004D5A2F">
        <w:rPr>
          <w:rFonts w:ascii="Gandhari Unicode" w:hAnsi="Gandhari Unicode" w:cs="e-Tamil OTC"/>
          <w:noProof/>
          <w:lang w:val="en-GB"/>
        </w:rPr>
        <w:t xml:space="preserve">* </w:t>
      </w:r>
      <w:r w:rsidRPr="004D5A2F">
        <w:rPr>
          <w:rFonts w:ascii="Gandhari Unicode" w:hAnsi="Gandhari Unicode" w:cs="e-Tamil OTC"/>
          <w:noProof/>
          <w:lang w:val="en-GB"/>
        </w:rPr>
        <w:t>am taḷir aṉṉa</w:t>
      </w:r>
    </w:p>
    <w:p w14:paraId="2894EC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nal mā mēṉi </w:t>
      </w:r>
      <w:r w:rsidRPr="004D5A2F">
        <w:rPr>
          <w:rFonts w:ascii="Gandhari Unicode" w:hAnsi="Gandhari Unicode" w:cs="e-Tamil OTC"/>
          <w:i/>
          <w:iCs/>
          <w:noProof/>
          <w:lang w:val="en-GB"/>
        </w:rPr>
        <w:t>pacappa</w:t>
      </w:r>
    </w:p>
    <w:p w14:paraId="74511F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nammiṉum ciṟanta </w:t>
      </w:r>
      <w:r w:rsidR="00A4278C" w:rsidRPr="004D5A2F">
        <w:rPr>
          <w:rFonts w:ascii="Gandhari Unicode" w:hAnsi="Gandhari Unicode" w:cs="e-Tamil OTC"/>
          <w:noProof/>
          <w:lang w:val="en-GB"/>
        </w:rPr>
        <w:t>~</w:t>
      </w:r>
      <w:r w:rsidRPr="004D5A2F">
        <w:rPr>
          <w:rFonts w:ascii="Gandhari Unicode" w:hAnsi="Gandhari Unicode" w:cs="e-Tamil OTC"/>
          <w:noProof/>
          <w:lang w:val="en-GB"/>
        </w:rPr>
        <w:t>arum poruḷ taraṟk</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67334E10" w14:textId="77777777" w:rsidR="0074055C" w:rsidRPr="004D5A2F" w:rsidRDefault="0074055C">
      <w:pPr>
        <w:pStyle w:val="Textbody"/>
        <w:spacing w:after="29" w:line="260" w:lineRule="exact"/>
        <w:jc w:val="both"/>
        <w:rPr>
          <w:rFonts w:ascii="Gandhari Unicode" w:hAnsi="Gandhari Unicode" w:cs="e-Tamil OTC"/>
          <w:noProof/>
          <w:lang w:val="en-GB"/>
        </w:rPr>
      </w:pPr>
    </w:p>
    <w:p w14:paraId="3646BBB7" w14:textId="77777777" w:rsidR="0074055C" w:rsidRPr="004D5A2F" w:rsidRDefault="0074055C">
      <w:pPr>
        <w:pStyle w:val="Textbody"/>
        <w:spacing w:after="29" w:line="260" w:lineRule="exact"/>
        <w:jc w:val="both"/>
        <w:rPr>
          <w:rFonts w:ascii="Gandhari Unicode" w:hAnsi="Gandhari Unicode" w:cs="e-Tamil OTC"/>
          <w:noProof/>
          <w:lang w:val="en-GB"/>
        </w:rPr>
      </w:pPr>
    </w:p>
    <w:p w14:paraId="529C37A4" w14:textId="77777777" w:rsidR="0074055C" w:rsidRPr="004D5A2F" w:rsidRDefault="0074055C">
      <w:pPr>
        <w:pStyle w:val="Textbody"/>
        <w:spacing w:after="29" w:line="260" w:lineRule="exact"/>
        <w:jc w:val="both"/>
        <w:rPr>
          <w:rFonts w:ascii="Gandhari Unicode" w:hAnsi="Gandhari Unicode" w:cs="e-Tamil OTC"/>
          <w:noProof/>
          <w:lang w:val="en-GB"/>
        </w:rPr>
      </w:pPr>
    </w:p>
    <w:p w14:paraId="4E0F7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who changed when she understood [his] intention of going.</w:t>
      </w:r>
    </w:p>
    <w:p w14:paraId="428CC6DE" w14:textId="77777777" w:rsidR="0074055C" w:rsidRPr="004D5A2F" w:rsidRDefault="0074055C">
      <w:pPr>
        <w:pStyle w:val="Textbody"/>
        <w:spacing w:after="29" w:line="260" w:lineRule="exact"/>
        <w:jc w:val="both"/>
        <w:rPr>
          <w:rFonts w:ascii="Gandhari Unicode" w:hAnsi="Gandhari Unicode" w:cs="e-Tamil OTC"/>
          <w:noProof/>
          <w:lang w:val="en-GB"/>
        </w:rPr>
      </w:pPr>
    </w:p>
    <w:p w14:paraId="2DB60C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bamboo dried-up- water-not difficult place</w:t>
      </w:r>
    </w:p>
    <w:p w14:paraId="3C09E9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way go- traveller(h.) get-lost(inf.) opposition stood</w:t>
      </w:r>
    </w:p>
    <w:p w14:paraId="633FA4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bent/cruel bow bold-they(h.) wilderness combine- eating-</w:t>
      </w:r>
    </w:p>
    <w:p w14:paraId="1B8422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eye elephant forest swum</w:t>
      </w:r>
    </w:p>
    <w:p w14:paraId="371ACB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traversing-he(h.)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fragrant green-mango</w:t>
      </w:r>
    </w:p>
    <w:p w14:paraId="1A0750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fresh leg mango-tree(obl.)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sprout like</w:t>
      </w:r>
    </w:p>
    <w:p w14:paraId="25B0D0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black body become-pale(inf.)</w:t>
      </w:r>
    </w:p>
    <w:p w14:paraId="0B39C6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been-superior- difficult wealth giving(dat.)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287170A" w14:textId="77777777" w:rsidR="0074055C" w:rsidRPr="004D5A2F" w:rsidRDefault="0074055C">
      <w:pPr>
        <w:pStyle w:val="Textbody"/>
        <w:spacing w:after="29"/>
        <w:jc w:val="both"/>
        <w:rPr>
          <w:rFonts w:ascii="Gandhari Unicode" w:hAnsi="Gandhari Unicode" w:cs="e-Tamil OTC"/>
          <w:noProof/>
          <w:lang w:val="en-GB"/>
        </w:rPr>
      </w:pPr>
    </w:p>
    <w:p w14:paraId="538BA5B6" w14:textId="77777777" w:rsidR="0074055C" w:rsidRPr="004D5A2F" w:rsidRDefault="0074055C">
      <w:pPr>
        <w:pStyle w:val="Textbody"/>
        <w:spacing w:after="29"/>
        <w:rPr>
          <w:rFonts w:ascii="Gandhari Unicode" w:hAnsi="Gandhari Unicode" w:cs="e-Tamil OTC"/>
          <w:noProof/>
          <w:lang w:val="en-GB"/>
        </w:rPr>
      </w:pPr>
    </w:p>
    <w:p w14:paraId="2F6111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he traverse, oh friend,</w:t>
      </w:r>
    </w:p>
    <w:p w14:paraId="39DA186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overcome the forest of fierce-eyed elephants,</w:t>
      </w:r>
    </w:p>
    <w:p w14:paraId="7EE792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bold ones with bent bows eat together</w:t>
      </w:r>
      <w:r w:rsidRPr="004D5A2F">
        <w:rPr>
          <w:rStyle w:val="FootnoteReference"/>
          <w:rFonts w:ascii="Gandhari Unicode" w:hAnsi="Gandhari Unicode" w:cs="e-Tamil OTC"/>
          <w:noProof/>
          <w:lang w:val="en-GB"/>
        </w:rPr>
        <w:footnoteReference w:id="528"/>
      </w:r>
      <w:r w:rsidRPr="004D5A2F">
        <w:rPr>
          <w:rFonts w:ascii="Gandhari Unicode" w:hAnsi="Gandhari Unicode" w:cs="e-Tamil OTC"/>
          <w:noProof/>
          <w:lang w:val="en-GB"/>
        </w:rPr>
        <w:t xml:space="preserve"> in the wilderness,</w:t>
      </w:r>
    </w:p>
    <w:p w14:paraId="14D998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travellers going the way have stood [them] opposition</w:t>
      </w:r>
    </w:p>
    <w:p w14:paraId="7AC7689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[only] to get lost,</w:t>
      </w:r>
      <w:r w:rsidRPr="004D5A2F">
        <w:rPr>
          <w:rFonts w:ascii="Gandhari Unicode" w:hAnsi="Gandhari Unicode" w:cs="e-Tamil OTC"/>
          <w:noProof/>
          <w:lang w:val="en-GB"/>
        </w:rPr>
        <w:tab/>
      </w:r>
    </w:p>
    <w:p w14:paraId="4F04D960" w14:textId="77777777" w:rsidR="0074055C" w:rsidRPr="004D5A2F" w:rsidRDefault="00CF70BD">
      <w:pPr>
        <w:pStyle w:val="Textbody"/>
        <w:tabs>
          <w:tab w:val="left" w:pos="425"/>
          <w:tab w:val="left" w:pos="988"/>
        </w:tabs>
        <w:spacing w:after="72"/>
        <w:jc w:val="both"/>
        <w:rPr>
          <w:rFonts w:ascii="Gandhari Unicode" w:hAnsi="Gandhari Unicode" w:cs="e-Tamil OTC"/>
          <w:noProof/>
          <w:lang w:val="en-GB"/>
        </w:rPr>
      </w:pPr>
      <w:r w:rsidRPr="004D5A2F">
        <w:rPr>
          <w:rFonts w:ascii="Gandhari Unicode" w:hAnsi="Gandhari Unicode" w:cs="e-Tamil OTC"/>
          <w:noProof/>
          <w:lang w:val="en-GB"/>
        </w:rPr>
        <w:tab/>
        <w:t>at a waterless difficult place where the long bamboo is dried up,</w:t>
      </w:r>
    </w:p>
    <w:p w14:paraId="0814146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to bring wealth difficult [to obtain],</w:t>
      </w:r>
    </w:p>
    <w:p w14:paraId="055FE68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was more important than we,</w:t>
      </w:r>
    </w:p>
    <w:p w14:paraId="4B1A749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good dark body becomes pale</w:t>
      </w:r>
    </w:p>
    <w:p w14:paraId="50F8D379" w14:textId="77777777" w:rsidR="0074055C" w:rsidRPr="004D5A2F" w:rsidRDefault="00CF70BD">
      <w:pPr>
        <w:pStyle w:val="Textbody"/>
        <w:tabs>
          <w:tab w:val="left" w:pos="38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a fresh-stemmed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mango sprout of the fragrant green mango</w:t>
      </w:r>
      <w:r w:rsidRPr="004D5A2F">
        <w:rPr>
          <w:rStyle w:val="FootnoteReference"/>
          <w:rFonts w:ascii="Gandhari Unicode" w:hAnsi="Gandhari Unicode" w:cs="e-Tamil OTC"/>
          <w:noProof/>
          <w:lang w:val="en-GB"/>
        </w:rPr>
        <w:footnoteReference w:id="529"/>
      </w:r>
      <w:r w:rsidRPr="004D5A2F">
        <w:rPr>
          <w:rFonts w:ascii="Gandhari Unicode" w:hAnsi="Gandhari Unicode" w:cs="e-Tamil OTC"/>
          <w:noProof/>
          <w:lang w:val="en-GB"/>
        </w:rPr>
        <w:t>?</w:t>
      </w:r>
    </w:p>
    <w:p w14:paraId="74D5AF62" w14:textId="77777777" w:rsidR="0074055C" w:rsidRPr="004D5A2F" w:rsidRDefault="0074055C">
      <w:pPr>
        <w:pStyle w:val="Textbody"/>
        <w:spacing w:after="0"/>
        <w:jc w:val="both"/>
        <w:rPr>
          <w:rFonts w:ascii="Gandhari Unicode" w:hAnsi="Gandhari Unicode" w:cs="e-Tamil OTC"/>
          <w:noProof/>
          <w:lang w:val="en-GB"/>
        </w:rPr>
      </w:pPr>
    </w:p>
    <w:p w14:paraId="44B6280E" w14:textId="77777777" w:rsidR="0074055C" w:rsidRPr="004D5A2F" w:rsidRDefault="0074055C">
      <w:pPr>
        <w:pStyle w:val="Textbody"/>
        <w:spacing w:after="0"/>
        <w:jc w:val="both"/>
        <w:rPr>
          <w:rFonts w:ascii="Gandhari Unicode" w:hAnsi="Gandhari Unicode" w:cs="e-Tamil OTC"/>
          <w:noProof/>
          <w:lang w:val="en-GB"/>
        </w:rPr>
      </w:pPr>
    </w:p>
    <w:p w14:paraId="1B2B78D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DC72B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2+3b</w:t>
      </w:r>
      <w:r w:rsidRPr="004D5A2F">
        <w:rPr>
          <w:rFonts w:ascii="Gandhari Unicode" w:hAnsi="Gandhari Unicode" w:cs="e-Tamil OTC"/>
          <w:noProof/>
          <w:lang w:val="en-GB"/>
        </w:rPr>
        <w:tab/>
        <w:t>where the Maṟavar with cruel bows attack the travellers going the way,</w:t>
      </w:r>
    </w:p>
    <w:p w14:paraId="0CD8750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they get lost, [and] plunder [them] in the wilderness</w:t>
      </w:r>
    </w:p>
    <w:p w14:paraId="670E04A0" w14:textId="77777777" w:rsidR="0074055C" w:rsidRPr="004D5A2F" w:rsidRDefault="0074055C">
      <w:pPr>
        <w:pStyle w:val="Textbody"/>
        <w:spacing w:after="0"/>
        <w:jc w:val="both"/>
        <w:rPr>
          <w:rFonts w:ascii="Gandhari Unicode" w:hAnsi="Gandhari Unicode" w:cs="e-Tamil OTC"/>
          <w:noProof/>
          <w:lang w:val="en-GB"/>
        </w:rPr>
      </w:pPr>
    </w:p>
    <w:p w14:paraId="1FD456B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00FE6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மருதங்கிழார் மகன் இளம்போத்தன்: </w:t>
      </w:r>
      <w:r w:rsidRPr="004D5A2F">
        <w:rPr>
          <w:rFonts w:ascii="Gandhari Unicode" w:hAnsi="Gandhari Unicode"/>
          <w:i w:val="0"/>
          <w:iCs w:val="0"/>
          <w:color w:val="auto"/>
        </w:rPr>
        <w:t>the confidante</w:t>
      </w:r>
    </w:p>
    <w:p w14:paraId="6D1AE5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வந்தொழுகாநின்ற காலத்துக் கிழவன் கேட்பக் கிழத்திக்குத் தோழி கூறியது.</w:t>
      </w:r>
    </w:p>
    <w:p w14:paraId="3BDA535F" w14:textId="77777777" w:rsidR="0074055C" w:rsidRPr="004D5A2F" w:rsidRDefault="0074055C">
      <w:pPr>
        <w:pStyle w:val="Textbody"/>
        <w:spacing w:after="29"/>
        <w:jc w:val="both"/>
        <w:rPr>
          <w:rFonts w:ascii="Gandhari Unicode" w:hAnsi="Gandhari Unicode" w:cs="e-Tamil OTC"/>
          <w:noProof/>
          <w:lang w:val="en-GB"/>
        </w:rPr>
      </w:pPr>
    </w:p>
    <w:p w14:paraId="41BD2C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 வாடைச் சில்பெயற் கடைநா</w:t>
      </w:r>
    </w:p>
    <w:p w14:paraId="11525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ணோய்நீந் தரும்படர் தீர நீநயந்து</w:t>
      </w:r>
    </w:p>
    <w:p w14:paraId="1E9807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 னெவனோ தோழி </w:t>
      </w:r>
      <w:r w:rsidRPr="004D5A2F">
        <w:rPr>
          <w:rFonts w:ascii="Gandhari Unicode" w:hAnsi="Gandhari Unicode" w:cs="e-Tamil OTC"/>
          <w:noProof/>
          <w:u w:val="wave"/>
          <w:cs/>
          <w:lang w:val="en-GB"/>
        </w:rPr>
        <w:t>நாறுயிர்</w:t>
      </w:r>
    </w:p>
    <w:p w14:paraId="496BA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மடப்பிடி தழீஇத் தடக்கை யானை</w:t>
      </w:r>
    </w:p>
    <w:p w14:paraId="43411C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குன்றச்</w:t>
      </w:r>
      <w:r w:rsidRPr="004D5A2F">
        <w:rPr>
          <w:rFonts w:ascii="Gandhari Unicode" w:hAnsi="Gandhari Unicode" w:cs="e-Tamil OTC"/>
          <w:noProof/>
          <w:cs/>
          <w:lang w:val="en-GB"/>
        </w:rPr>
        <w:t xml:space="preserve"> சிறுகுடி யிழிதரு</w:t>
      </w:r>
    </w:p>
    <w:p w14:paraId="33E7B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 </w:t>
      </w:r>
      <w:r w:rsidRPr="004D5A2F">
        <w:rPr>
          <w:rFonts w:ascii="Gandhari Unicode" w:hAnsi="Gandhari Unicode" w:cs="e-Tamil OTC"/>
          <w:noProof/>
          <w:u w:val="wave"/>
          <w:cs/>
          <w:lang w:val="en-GB"/>
        </w:rPr>
        <w:t>நண்ணிய</w:t>
      </w:r>
      <w:r w:rsidRPr="004D5A2F">
        <w:rPr>
          <w:rFonts w:ascii="Gandhari Unicode" w:hAnsi="Gandhari Unicode" w:cs="e-Tamil OTC"/>
          <w:noProof/>
          <w:cs/>
          <w:lang w:val="en-GB"/>
        </w:rPr>
        <w:t xml:space="preserve"> மலைகிழ </w:t>
      </w:r>
      <w:r w:rsidRPr="004D5A2F">
        <w:rPr>
          <w:rFonts w:ascii="Gandhari Unicode" w:hAnsi="Gandhari Unicode" w:cs="e-Tamil OTC"/>
          <w:noProof/>
          <w:u w:val="wave"/>
          <w:cs/>
          <w:lang w:val="en-GB"/>
        </w:rPr>
        <w:t>வோற்கே</w:t>
      </w:r>
      <w:r w:rsidRPr="004D5A2F">
        <w:rPr>
          <w:rFonts w:ascii="Gandhari Unicode" w:hAnsi="Gandhari Unicode" w:cs="e-Tamil OTC"/>
          <w:noProof/>
          <w:cs/>
          <w:lang w:val="en-GB"/>
        </w:rPr>
        <w:t>.</w:t>
      </w:r>
    </w:p>
    <w:p w14:paraId="5C448282" w14:textId="77777777" w:rsidR="0074055C" w:rsidRPr="004D5A2F" w:rsidRDefault="0074055C">
      <w:pPr>
        <w:pStyle w:val="Textbody"/>
        <w:spacing w:after="29"/>
        <w:jc w:val="both"/>
        <w:rPr>
          <w:rFonts w:ascii="Gandhari Unicode" w:hAnsi="Gandhari Unicode" w:cs="e-Tamil OTC"/>
          <w:noProof/>
          <w:lang w:val="en-GB"/>
        </w:rPr>
      </w:pPr>
    </w:p>
    <w:p w14:paraId="4B4F9F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கடைநா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ணோய்நீந்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கடைநாள்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நோய்நீந்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நீநயந்து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நீநயது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நாறுயிர்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நாறுமயிர்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தழீஇ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தமீஇத்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குன்றச் </w:t>
      </w:r>
      <w:r w:rsidRPr="004D5A2F">
        <w:rPr>
          <w:rFonts w:ascii="Gandhari Unicode" w:hAnsi="Gandhari Unicode" w:cs="e-Tamil OTC"/>
          <w:noProof/>
          <w:lang w:val="en-GB"/>
        </w:rPr>
        <w:t xml:space="preserve">G1+2, EA, Cām.; </w:t>
      </w:r>
      <w:r w:rsidRPr="004D5A2F">
        <w:rPr>
          <w:rFonts w:ascii="Gandhari Unicode" w:hAnsi="Gandhari Unicode" w:cs="e-Tamil OTC"/>
          <w:noProof/>
          <w:cs/>
          <w:lang w:val="en-GB"/>
        </w:rPr>
        <w:t xml:space="preserve">குன்றகச் </w:t>
      </w:r>
      <w:r w:rsidRPr="004D5A2F">
        <w:rPr>
          <w:rFonts w:ascii="Gandhari Unicode" w:hAnsi="Gandhari Unicode" w:cs="e-Tamil OTC"/>
          <w:noProof/>
          <w:lang w:val="en-GB"/>
        </w:rPr>
        <w:t xml:space="preserve">L1, C1+2+3,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நண்ணிய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மன்ற னண்ணிய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வோற்கே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மலைகிழ வோனே </w:t>
      </w:r>
      <w:r w:rsidRPr="004D5A2F">
        <w:rPr>
          <w:rFonts w:ascii="Gandhari Unicode" w:hAnsi="Gandhari Unicode" w:cs="e-Tamil OTC"/>
          <w:noProof/>
          <w:lang w:val="en-GB"/>
        </w:rPr>
        <w:t>I</w:t>
      </w:r>
    </w:p>
    <w:p w14:paraId="48A5D486" w14:textId="77777777" w:rsidR="0074055C" w:rsidRPr="004D5A2F" w:rsidRDefault="0074055C">
      <w:pPr>
        <w:pStyle w:val="Textbody"/>
        <w:spacing w:after="29"/>
        <w:jc w:val="both"/>
        <w:rPr>
          <w:rFonts w:ascii="Gandhari Unicode" w:hAnsi="Gandhari Unicode" w:cs="e-Tamil OTC"/>
          <w:noProof/>
          <w:lang w:val="en-GB"/>
        </w:rPr>
      </w:pPr>
    </w:p>
    <w:p w14:paraId="1CD70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vanta vāṭai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cil peyal kaṭai nāḷ</w:t>
      </w:r>
    </w:p>
    <w:p w14:paraId="7FCBEB5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nōy nīnt*</w:t>
      </w:r>
      <w:r w:rsidR="00CF70BD" w:rsidRPr="004D5A2F">
        <w:rPr>
          <w:rFonts w:ascii="Gandhari Unicode" w:hAnsi="Gandhari Unicode" w:cs="e-Tamil OTC"/>
          <w:noProof/>
          <w:lang w:val="en-GB"/>
        </w:rPr>
        <w:t xml:space="preserve"> arum paṭar tīra nī nayantu</w:t>
      </w:r>
    </w:p>
    <w:p w14:paraId="4D10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kūṟiṉ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nāṟ</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uyir</w:t>
      </w:r>
    </w:p>
    <w:p w14:paraId="011D20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piṭi taḻīi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kai yāṉai</w:t>
      </w:r>
    </w:p>
    <w:p w14:paraId="5570F2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kuṉṟ</w:t>
      </w:r>
      <w:r w:rsidR="00A4278C" w:rsidRPr="004D5A2F">
        <w:rPr>
          <w:rFonts w:ascii="Gandhari Unicode" w:hAnsi="Gandhari Unicode" w:cs="e-Tamil OTC"/>
          <w:i/>
          <w:iCs/>
          <w:noProof/>
          <w:lang w:val="en-GB"/>
        </w:rPr>
        <w:t>a+</w:t>
      </w:r>
      <w:r w:rsidRPr="004D5A2F">
        <w:rPr>
          <w:rFonts w:ascii="Gandhari Unicode" w:hAnsi="Gandhari Unicode" w:cs="e-Tamil OTC"/>
          <w:noProof/>
          <w:lang w:val="en-GB"/>
        </w:rPr>
        <w:t xml:space="preserve"> ciṟu kuṭi </w:t>
      </w:r>
      <w:r w:rsidR="00A4278C" w:rsidRPr="004D5A2F">
        <w:rPr>
          <w:rFonts w:ascii="Gandhari Unicode" w:hAnsi="Gandhari Unicode" w:cs="e-Tamil OTC"/>
          <w:noProof/>
          <w:lang w:val="en-GB"/>
        </w:rPr>
        <w:t>~</w:t>
      </w:r>
      <w:r w:rsidRPr="004D5A2F">
        <w:rPr>
          <w:rFonts w:ascii="Gandhari Unicode" w:hAnsi="Gandhari Unicode" w:cs="e-Tamil OTC"/>
          <w:noProof/>
          <w:lang w:val="en-GB"/>
        </w:rPr>
        <w:t>iḻi</w:t>
      </w:r>
      <w:r w:rsidR="00A4278C" w:rsidRPr="004D5A2F">
        <w:rPr>
          <w:rFonts w:ascii="Gandhari Unicode" w:hAnsi="Gandhari Unicode" w:cs="e-Tamil OTC"/>
          <w:noProof/>
          <w:lang w:val="en-GB"/>
        </w:rPr>
        <w:t>-</w:t>
      </w:r>
      <w:r w:rsidRPr="004D5A2F">
        <w:rPr>
          <w:rFonts w:ascii="Gandhari Unicode" w:hAnsi="Gandhari Unicode" w:cs="e-Tamil OTC"/>
          <w:noProof/>
          <w:lang w:val="en-GB"/>
        </w:rPr>
        <w:t>taru</w:t>
      </w:r>
      <w:r w:rsidR="00A4278C" w:rsidRPr="004D5A2F">
        <w:rPr>
          <w:rFonts w:ascii="Gandhari Unicode" w:hAnsi="Gandhari Unicode" w:cs="e-Tamil OTC"/>
          <w:noProof/>
          <w:lang w:val="en-GB"/>
        </w:rPr>
        <w:t>m</w:t>
      </w:r>
    </w:p>
    <w:p w14:paraId="6912EA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maṉṟam</w:t>
      </w:r>
      <w:r w:rsidRPr="004D5A2F">
        <w:rPr>
          <w:rFonts w:ascii="Gandhari Unicode" w:hAnsi="Gandhari Unicode" w:cs="e-Tamil OTC"/>
          <w:noProof/>
          <w:lang w:val="en-GB"/>
        </w:rPr>
        <w:t xml:space="preserve"> naṇṇiya malai </w:t>
      </w:r>
      <w:r w:rsidRPr="004D5A2F">
        <w:rPr>
          <w:rFonts w:ascii="Gandhari Unicode" w:hAnsi="Gandhari Unicode" w:cs="e-Tamil OTC"/>
          <w:i/>
          <w:iCs/>
          <w:noProof/>
          <w:lang w:val="en-GB"/>
        </w:rPr>
        <w:t>kiḻavōṟk</w:t>
      </w:r>
      <w:r w:rsidR="00A4278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5C457B6" w14:textId="77777777" w:rsidR="0074055C" w:rsidRPr="004D5A2F" w:rsidRDefault="0074055C">
      <w:pPr>
        <w:pStyle w:val="Textbody"/>
        <w:spacing w:after="29" w:line="260" w:lineRule="exact"/>
        <w:jc w:val="both"/>
        <w:rPr>
          <w:rFonts w:ascii="Gandhari Unicode" w:hAnsi="Gandhari Unicode" w:cs="e-Tamil OTC"/>
          <w:noProof/>
          <w:lang w:val="en-GB"/>
        </w:rPr>
      </w:pPr>
    </w:p>
    <w:p w14:paraId="2865AF0B" w14:textId="77777777" w:rsidR="0074055C" w:rsidRPr="004D5A2F" w:rsidRDefault="0074055C">
      <w:pPr>
        <w:pStyle w:val="Textbody"/>
        <w:spacing w:after="29" w:line="260" w:lineRule="exact"/>
        <w:jc w:val="both"/>
        <w:rPr>
          <w:rFonts w:ascii="Gandhari Unicode" w:hAnsi="Gandhari Unicode" w:cs="e-Tamil OTC"/>
          <w:noProof/>
          <w:lang w:val="en-GB"/>
        </w:rPr>
      </w:pPr>
    </w:p>
    <w:p w14:paraId="5FF90F3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A739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for HIM to hear in a time that was ccoming [and] passing by without marrying.</w:t>
      </w:r>
    </w:p>
    <w:p w14:paraId="21C27A26" w14:textId="77777777" w:rsidR="0074055C" w:rsidRPr="004D5A2F" w:rsidRDefault="0074055C">
      <w:pPr>
        <w:pStyle w:val="Textbody"/>
        <w:spacing w:after="29" w:line="260" w:lineRule="exact"/>
        <w:jc w:val="both"/>
        <w:rPr>
          <w:rFonts w:ascii="Gandhari Unicode" w:hAnsi="Gandhari Unicode" w:cs="e-Tamil OTC"/>
          <w:noProof/>
          <w:lang w:val="en-GB"/>
        </w:rPr>
      </w:pPr>
    </w:p>
    <w:p w14:paraId="3CD4C01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come(p.)- north wind few raining limit day</w:t>
      </w:r>
    </w:p>
    <w:p w14:paraId="48DB4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swum difficult affliction end(inf.) you longed</w:t>
      </w:r>
    </w:p>
    <w:p w14:paraId="1F556B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smell- life</w:t>
      </w:r>
    </w:p>
    <w:p w14:paraId="2B0A07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she-elephant embraced broad hand elephant</w:t>
      </w:r>
    </w:p>
    <w:p w14:paraId="3ADF2E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little home fall- giving-</w:t>
      </w:r>
    </w:p>
    <w:p w14:paraId="1EF55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situated-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57C0081" w14:textId="77777777" w:rsidR="0074055C" w:rsidRPr="004D5A2F" w:rsidRDefault="0074055C">
      <w:pPr>
        <w:pStyle w:val="Textbody"/>
        <w:spacing w:after="29"/>
        <w:jc w:val="both"/>
        <w:rPr>
          <w:rFonts w:ascii="Gandhari Unicode" w:hAnsi="Gandhari Unicode" w:cs="e-Tamil OTC"/>
          <w:noProof/>
          <w:lang w:val="en-GB"/>
        </w:rPr>
      </w:pPr>
    </w:p>
    <w:p w14:paraId="412C233D" w14:textId="77777777" w:rsidR="0074055C" w:rsidRPr="004D5A2F" w:rsidRDefault="0074055C">
      <w:pPr>
        <w:pStyle w:val="Textbody"/>
        <w:spacing w:after="29"/>
        <w:rPr>
          <w:rFonts w:ascii="Gandhari Unicode" w:hAnsi="Gandhari Unicode" w:cs="e-Tamil OTC"/>
          <w:noProof/>
          <w:lang w:val="en-GB"/>
        </w:rPr>
      </w:pPr>
    </w:p>
    <w:p w14:paraId="5550B4D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if you spoke, friend,</w:t>
      </w:r>
    </w:p>
    <w:p w14:paraId="1436D2E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longing to end the affliction, difficult to overcome, [and] the pain,</w:t>
      </w:r>
    </w:p>
    <w:p w14:paraId="1646D618" w14:textId="77777777" w:rsidR="0074055C" w:rsidRPr="004D5A2F" w:rsidRDefault="00CF70BD">
      <w:pPr>
        <w:pStyle w:val="Textbody"/>
        <w:tabs>
          <w:tab w:val="left" w:pos="250"/>
        </w:tabs>
        <w:spacing w:after="72"/>
        <w:jc w:val="both"/>
        <w:rPr>
          <w:rFonts w:ascii="Gandhari Unicode" w:hAnsi="Gandhari Unicode" w:cs="e-Tamil OTC"/>
          <w:noProof/>
          <w:lang w:val="en-GB"/>
        </w:rPr>
      </w:pPr>
      <w:r w:rsidRPr="004D5A2F">
        <w:rPr>
          <w:rFonts w:ascii="Gandhari Unicode" w:hAnsi="Gandhari Unicode" w:cs="e-Tamil OTC"/>
          <w:noProof/>
          <w:lang w:val="en-GB"/>
        </w:rPr>
        <w:tab/>
        <w:t>on the last day of few rain, with the north wind that came,</w:t>
      </w:r>
    </w:p>
    <w:p w14:paraId="36902432" w14:textId="77777777" w:rsidR="0074055C" w:rsidRPr="004D5A2F" w:rsidRDefault="00CF70BD">
      <w:pPr>
        <w:pStyle w:val="Textbody"/>
        <w:tabs>
          <w:tab w:val="left" w:pos="63"/>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to the master of the mountain, situated by the village common</w:t>
      </w:r>
      <w:r w:rsidRPr="004D5A2F">
        <w:rPr>
          <w:rStyle w:val="FootnoteReference"/>
          <w:rFonts w:ascii="Gandhari Unicode" w:hAnsi="Gandhari Unicode" w:cs="e-Tamil OTC"/>
          <w:noProof/>
          <w:lang w:val="en-GB"/>
        </w:rPr>
        <w:footnoteReference w:id="530"/>
      </w:r>
      <w:r w:rsidRPr="004D5A2F">
        <w:rPr>
          <w:rFonts w:ascii="Gandhari Unicode" w:hAnsi="Gandhari Unicode" w:cs="e-Tamil OTC"/>
          <w:noProof/>
          <w:lang w:val="en-GB"/>
        </w:rPr>
        <w:t>,</w:t>
      </w:r>
    </w:p>
    <w:p w14:paraId="52C964F6"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broad-trunked elephant,</w:t>
      </w:r>
    </w:p>
    <w:p w14:paraId="1333003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embraced the youthful female with fragrant breath</w:t>
      </w:r>
      <w:r w:rsidRPr="004D5A2F">
        <w:rPr>
          <w:rStyle w:val="FootnoteReference"/>
          <w:rFonts w:ascii="Gandhari Unicode" w:hAnsi="Gandhari Unicode" w:cs="e-Tamil OTC"/>
          <w:noProof/>
          <w:lang w:val="en-GB"/>
        </w:rPr>
        <w:footnoteReference w:id="531"/>
      </w:r>
      <w:r w:rsidRPr="004D5A2F">
        <w:rPr>
          <w:rFonts w:ascii="Gandhari Unicode" w:hAnsi="Gandhari Unicode" w:cs="e-Tamil OTC"/>
          <w:noProof/>
          <w:lang w:val="en-GB"/>
        </w:rPr>
        <w:t>,</w:t>
      </w:r>
    </w:p>
    <w:p w14:paraId="269B34F0"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descends upon the little homes on the hills?</w:t>
      </w:r>
    </w:p>
    <w:p w14:paraId="2B4AAC90" w14:textId="77777777" w:rsidR="0074055C" w:rsidRPr="004D5A2F" w:rsidRDefault="0074055C">
      <w:pPr>
        <w:pStyle w:val="Textbody"/>
        <w:spacing w:after="0"/>
        <w:jc w:val="both"/>
        <w:rPr>
          <w:rFonts w:ascii="Gandhari Unicode" w:hAnsi="Gandhari Unicode" w:cs="e-Tamil OTC"/>
          <w:noProof/>
          <w:lang w:val="en-GB"/>
        </w:rPr>
      </w:pPr>
    </w:p>
    <w:p w14:paraId="6ACACDD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1471CB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333</w:t>
      </w:r>
      <w:r w:rsidRPr="004D5A2F">
        <w:rPr>
          <w:rFonts w:ascii="e-Tamil OTC" w:hAnsi="e-Tamil OTC" w:cs="e-Tamil OTC"/>
          <w:b/>
          <w:i w:val="0"/>
          <w:iCs w:val="0"/>
          <w:color w:val="auto"/>
          <w:cs/>
        </w:rPr>
        <w:t xml:space="preserve"> உழந்தினம்</w:t>
      </w:r>
      <w:r w:rsidRPr="004D5A2F">
        <w:rPr>
          <w:rFonts w:ascii="e-Tamil OTC" w:hAnsi="e-Tamil OTC" w:cs="e-Tamil OTC"/>
          <w:i w:val="0"/>
          <w:iCs w:val="0"/>
          <w:color w:val="auto"/>
          <w:cs/>
        </w:rPr>
        <w:t xml:space="preserve"> புலவன்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புல்லன்): </w:t>
      </w:r>
      <w:r w:rsidRPr="004D5A2F">
        <w:rPr>
          <w:rFonts w:ascii="Gandhari Unicode" w:hAnsi="Gandhari Unicode"/>
          <w:i w:val="0"/>
          <w:iCs w:val="0"/>
          <w:color w:val="auto"/>
        </w:rPr>
        <w:t>the confidante / SHE</w:t>
      </w:r>
    </w:p>
    <w:p w14:paraId="2025D5D4" w14:textId="77777777" w:rsidR="0074055C" w:rsidRPr="004D5A2F" w:rsidRDefault="00EC178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அறத்தொடு நிற்பல்</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கிழத்திக்குத் தோழி உரைத்தது.</w:t>
      </w:r>
    </w:p>
    <w:p w14:paraId="6688D9B7" w14:textId="77777777" w:rsidR="0074055C" w:rsidRPr="004D5A2F" w:rsidRDefault="0074055C">
      <w:pPr>
        <w:pStyle w:val="Textbody"/>
        <w:spacing w:after="29"/>
        <w:jc w:val="both"/>
        <w:rPr>
          <w:rFonts w:ascii="Gandhari Unicode" w:hAnsi="Gandhari Unicode" w:cs="e-Tamil OTC"/>
          <w:noProof/>
          <w:lang w:val="en-GB"/>
        </w:rPr>
      </w:pPr>
    </w:p>
    <w:p w14:paraId="2B1533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குறும்படைப் பகழிக் கொடுவிற் </w:t>
      </w:r>
      <w:r w:rsidRPr="004D5A2F">
        <w:rPr>
          <w:rFonts w:ascii="Gandhari Unicode" w:hAnsi="Gandhari Unicode" w:cs="e-Tamil OTC"/>
          <w:noProof/>
          <w:u w:val="wave"/>
          <w:cs/>
          <w:lang w:val="en-GB"/>
        </w:rPr>
        <w:t>கானவன்</w:t>
      </w:r>
    </w:p>
    <w:p w14:paraId="6767D0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புனமுண்டு </w:t>
      </w:r>
      <w:r w:rsidRPr="004D5A2F">
        <w:rPr>
          <w:rFonts w:ascii="Gandhari Unicode" w:hAnsi="Gandhari Unicode" w:cs="e-Tamil OTC"/>
          <w:noProof/>
          <w:u w:val="wave"/>
          <w:cs/>
          <w:lang w:val="en-GB"/>
        </w:rPr>
        <w:t>கடிந்த</w:t>
      </w:r>
      <w:r w:rsidRPr="004D5A2F">
        <w:rPr>
          <w:rFonts w:ascii="Gandhari Unicode" w:hAnsi="Gandhari Unicode" w:cs="e-Tamil OTC"/>
          <w:noProof/>
          <w:cs/>
          <w:lang w:val="en-GB"/>
        </w:rPr>
        <w:t xml:space="preserve"> பைங்கண் யானை</w:t>
      </w:r>
    </w:p>
    <w:p w14:paraId="14BCC9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நறுந்தழை மகளி ரோப்புங் கிள்ளையொடு</w:t>
      </w:r>
    </w:p>
    <w:p w14:paraId="299762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குறும்பொறைக் கணவுங் குன்ற நாடன்</w:t>
      </w:r>
    </w:p>
    <w:p w14:paraId="2FB3EA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பணிக்குறை வருத்தம் வீடத்</w:t>
      </w:r>
    </w:p>
    <w:p w14:paraId="243C6F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துணியி </w:t>
      </w:r>
      <w:r w:rsidRPr="004D5A2F">
        <w:rPr>
          <w:rFonts w:ascii="Gandhari Unicode" w:hAnsi="Gandhari Unicode" w:cs="e-Tamil OTC"/>
          <w:noProof/>
          <w:u w:val="wave"/>
          <w:cs/>
          <w:lang w:val="en-GB"/>
        </w:rPr>
        <w:t>லெவனோ</w:t>
      </w:r>
      <w:r w:rsidRPr="004D5A2F">
        <w:rPr>
          <w:rFonts w:ascii="Gandhari Unicode" w:hAnsi="Gandhari Unicode" w:cs="e-Tamil OTC"/>
          <w:noProof/>
          <w:cs/>
          <w:lang w:val="en-GB"/>
        </w:rPr>
        <w:t xml:space="preserve"> தோழிநம் மறையே.</w:t>
      </w:r>
    </w:p>
    <w:p w14:paraId="3D9B46AD" w14:textId="77777777" w:rsidR="0074055C" w:rsidRPr="004D5A2F" w:rsidRDefault="0074055C">
      <w:pPr>
        <w:pStyle w:val="Textbody"/>
        <w:spacing w:after="29"/>
        <w:jc w:val="both"/>
        <w:rPr>
          <w:rFonts w:ascii="Gandhari Unicode" w:hAnsi="Gandhari Unicode" w:cs="e-Tamil OTC"/>
          <w:noProof/>
          <w:lang w:val="en-GB"/>
        </w:rPr>
      </w:pPr>
    </w:p>
    <w:p w14:paraId="08F31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கானவன்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காணவன்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படிந்த </w:t>
      </w:r>
      <w:r w:rsidRPr="004D5A2F">
        <w:rPr>
          <w:rFonts w:ascii="Gandhari Unicode" w:hAnsi="Gandhari Unicode" w:cs="e-Tamil OTC"/>
          <w:noProof/>
          <w:lang w:val="en-GB"/>
        </w:rPr>
        <w:t xml:space="preserve">L1, C1+2+3,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துணியி லெவனோ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துணியி னெவனோ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32"/>
      </w:r>
    </w:p>
    <w:p w14:paraId="71CC5D0D" w14:textId="77777777" w:rsidR="0074055C" w:rsidRPr="004D5A2F" w:rsidRDefault="0074055C">
      <w:pPr>
        <w:pStyle w:val="Textbody"/>
        <w:spacing w:after="29"/>
        <w:jc w:val="both"/>
        <w:rPr>
          <w:rFonts w:ascii="Gandhari Unicode" w:hAnsi="Gandhari Unicode" w:cs="e-Tamil OTC"/>
          <w:noProof/>
          <w:lang w:val="en-GB"/>
        </w:rPr>
      </w:pPr>
    </w:p>
    <w:p w14:paraId="481AB2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paṭai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pakaḻi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koṭu vil </w:t>
      </w:r>
      <w:r w:rsidRPr="004D5A2F">
        <w:rPr>
          <w:rFonts w:ascii="Gandhari Unicode" w:hAnsi="Gandhari Unicode" w:cs="e-Tamil OTC"/>
          <w:i/>
          <w:iCs/>
          <w:noProof/>
          <w:lang w:val="en-GB"/>
        </w:rPr>
        <w:t>kāṉavaṉ</w:t>
      </w:r>
    </w:p>
    <w:p w14:paraId="433B3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puṉam uṇṭu </w:t>
      </w:r>
      <w:r w:rsidRPr="004D5A2F">
        <w:rPr>
          <w:rFonts w:ascii="Gandhari Unicode" w:hAnsi="Gandhari Unicode" w:cs="e-Tamil OTC"/>
          <w:i/>
          <w:iCs/>
          <w:noProof/>
          <w:lang w:val="en-GB"/>
        </w:rPr>
        <w:t>kaṭinta</w:t>
      </w:r>
      <w:r w:rsidRPr="004D5A2F">
        <w:rPr>
          <w:rFonts w:ascii="Gandhari Unicode" w:hAnsi="Gandhari Unicode" w:cs="e-Tamil OTC"/>
          <w:noProof/>
          <w:lang w:val="en-GB"/>
        </w:rPr>
        <w:t xml:space="preserve"> paim kaṇ yāṉai</w:t>
      </w:r>
    </w:p>
    <w:p w14:paraId="51748A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naṟum taḻai makaḷir ōppum kiḷḷaiyoṭu</w:t>
      </w:r>
    </w:p>
    <w:p w14:paraId="7EFF45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poṟai</w:t>
      </w:r>
      <w:r w:rsidR="00A4278C" w:rsidRPr="004D5A2F">
        <w:rPr>
          <w:rFonts w:ascii="Gandhari Unicode" w:hAnsi="Gandhari Unicode" w:cs="e-Tamil OTC"/>
          <w:noProof/>
          <w:lang w:val="en-GB"/>
        </w:rPr>
        <w:t>k</w:t>
      </w:r>
      <w:r w:rsidRPr="004D5A2F">
        <w:rPr>
          <w:rFonts w:ascii="Gandhari Unicode" w:hAnsi="Gandhari Unicode" w:cs="e-Tamil OTC"/>
          <w:noProof/>
          <w:lang w:val="en-GB"/>
        </w:rPr>
        <w:t>k</w:t>
      </w:r>
      <w:r w:rsidR="00A4278C" w:rsidRPr="004D5A2F">
        <w:rPr>
          <w:rFonts w:ascii="Gandhari Unicode" w:hAnsi="Gandhari Unicode" w:cs="e-Tamil OTC"/>
          <w:noProof/>
          <w:lang w:val="en-GB"/>
        </w:rPr>
        <w:t xml:space="preserve">* </w:t>
      </w:r>
      <w:r w:rsidRPr="004D5A2F">
        <w:rPr>
          <w:rFonts w:ascii="Gandhari Unicode" w:hAnsi="Gandhari Unicode" w:cs="e-Tamil OTC"/>
          <w:noProof/>
          <w:lang w:val="en-GB"/>
        </w:rPr>
        <w:t>aṇavum kuṉṟam nāṭaṉ</w:t>
      </w:r>
    </w:p>
    <w:p w14:paraId="22193E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paṇi kuṟai varuttam vīṭa</w:t>
      </w:r>
      <w:r w:rsidR="00A4278C" w:rsidRPr="004D5A2F">
        <w:rPr>
          <w:rFonts w:ascii="Gandhari Unicode" w:hAnsi="Gandhari Unicode" w:cs="e-Tamil OTC"/>
          <w:noProof/>
          <w:lang w:val="en-GB"/>
        </w:rPr>
        <w:t>+</w:t>
      </w:r>
    </w:p>
    <w:p w14:paraId="3D78CA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tuṇiyil</w:t>
      </w:r>
      <w:r w:rsidRPr="004D5A2F">
        <w:rPr>
          <w:rFonts w:ascii="Gandhari Unicode" w:hAnsi="Gandhari Unicode" w:cs="e-Tamil OTC"/>
          <w:noProof/>
          <w:lang w:val="en-GB"/>
        </w:rPr>
        <w:t xml:space="preserve">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nam maṟai</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5DF59EC6" w14:textId="77777777" w:rsidR="0074055C" w:rsidRPr="004D5A2F" w:rsidRDefault="0074055C">
      <w:pPr>
        <w:pStyle w:val="Textbody"/>
        <w:spacing w:after="29" w:line="260" w:lineRule="exact"/>
        <w:jc w:val="both"/>
        <w:rPr>
          <w:rFonts w:ascii="Gandhari Unicode" w:hAnsi="Gandhari Unicode" w:cs="e-Tamil OTC"/>
          <w:noProof/>
          <w:lang w:val="en-GB"/>
        </w:rPr>
      </w:pPr>
    </w:p>
    <w:p w14:paraId="32D8F19D" w14:textId="77777777" w:rsidR="0074055C" w:rsidRPr="004D5A2F" w:rsidRDefault="0074055C">
      <w:pPr>
        <w:pStyle w:val="Textbody"/>
        <w:spacing w:after="29" w:line="260" w:lineRule="exact"/>
        <w:jc w:val="both"/>
        <w:rPr>
          <w:rFonts w:ascii="Gandhari Unicode" w:hAnsi="Gandhari Unicode" w:cs="e-Tamil OTC"/>
          <w:noProof/>
          <w:lang w:val="en-GB"/>
        </w:rPr>
      </w:pPr>
    </w:p>
    <w:p w14:paraId="47B9EC27" w14:textId="77777777" w:rsidR="0074055C" w:rsidRPr="004D5A2F" w:rsidRDefault="0074055C">
      <w:pPr>
        <w:pStyle w:val="Textbody"/>
        <w:spacing w:after="29" w:line="260" w:lineRule="exact"/>
        <w:jc w:val="both"/>
        <w:rPr>
          <w:rFonts w:ascii="Gandhari Unicode" w:hAnsi="Gandhari Unicode" w:cs="e-Tamil OTC"/>
          <w:noProof/>
          <w:lang w:val="en-GB"/>
        </w:rPr>
      </w:pPr>
    </w:p>
    <w:p w14:paraId="42A55F0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telling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5D3B2E43" w14:textId="77777777" w:rsidR="0074055C" w:rsidRPr="004D5A2F" w:rsidRDefault="0074055C">
      <w:pPr>
        <w:pStyle w:val="Textbody"/>
        <w:spacing w:after="29" w:line="260" w:lineRule="exact"/>
        <w:jc w:val="both"/>
        <w:rPr>
          <w:rFonts w:ascii="Gandhari Unicode" w:hAnsi="Gandhari Unicode" w:cs="e-Tamil OTC"/>
          <w:noProof/>
          <w:lang w:val="en-GB"/>
        </w:rPr>
      </w:pPr>
    </w:p>
    <w:p w14:paraId="426AAC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arms arrow bent/cruel bow forest-he</w:t>
      </w:r>
    </w:p>
    <w:p w14:paraId="1161491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eaten chased-away- fresh eye elephant</w:t>
      </w:r>
    </w:p>
    <w:p w14:paraId="5C3DAA8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foliage women scaring-away- parakeet-with</w:t>
      </w:r>
    </w:p>
    <w:p w14:paraId="44C3FF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height(dat.) head-lifting- hill land-he</w:t>
      </w:r>
    </w:p>
    <w:p w14:paraId="2E3047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deficiency suffering be-destroyed(inf.)</w:t>
      </w:r>
    </w:p>
    <w:p w14:paraId="0D35B8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resolve-if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our- secret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051C1D" w14:textId="77777777" w:rsidR="0074055C" w:rsidRPr="004D5A2F" w:rsidRDefault="0074055C">
      <w:pPr>
        <w:pStyle w:val="Textbody"/>
        <w:spacing w:after="29"/>
        <w:jc w:val="both"/>
        <w:rPr>
          <w:rFonts w:ascii="Gandhari Unicode" w:hAnsi="Gandhari Unicode" w:cs="e-Tamil OTC"/>
          <w:noProof/>
          <w:lang w:val="en-GB"/>
        </w:rPr>
      </w:pPr>
    </w:p>
    <w:p w14:paraId="1C147C93" w14:textId="77777777" w:rsidR="0074055C" w:rsidRPr="004D5A2F" w:rsidRDefault="0074055C">
      <w:pPr>
        <w:pStyle w:val="Textbody"/>
        <w:spacing w:after="29"/>
        <w:rPr>
          <w:rFonts w:ascii="Gandhari Unicode" w:hAnsi="Gandhari Unicode" w:cs="e-Tamil OTC"/>
          <w:noProof/>
          <w:lang w:val="en-GB"/>
        </w:rPr>
      </w:pPr>
    </w:p>
    <w:p w14:paraId="58FBC6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 resolve,</w:t>
      </w:r>
    </w:p>
    <w:p w14:paraId="4DF8383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the suffering should be destroyed,</w:t>
      </w:r>
    </w:p>
    <w:p w14:paraId="46905531" w14:textId="77777777" w:rsidR="0074055C" w:rsidRPr="004D5A2F" w:rsidRDefault="00CF70BD">
      <w:pPr>
        <w:pStyle w:val="Textbody"/>
        <w:tabs>
          <w:tab w:val="left" w:pos="288"/>
        </w:tabs>
        <w:spacing w:after="28"/>
        <w:jc w:val="both"/>
        <w:rPr>
          <w:rFonts w:ascii="Gandhari Unicode" w:hAnsi="Gandhari Unicode" w:cs="e-Tamil OTC"/>
          <w:noProof/>
          <w:lang w:val="en-GB"/>
        </w:rPr>
      </w:pPr>
      <w:r w:rsidRPr="004D5A2F">
        <w:rPr>
          <w:rFonts w:ascii="Gandhari Unicode" w:hAnsi="Gandhari Unicode" w:cs="e-Tamil OTC"/>
          <w:noProof/>
          <w:lang w:val="en-GB"/>
        </w:rPr>
        <w:tab/>
        <w:t>[which results] from the lack of action of the man from the hills,</w:t>
      </w:r>
    </w:p>
    <w:p w14:paraId="2A2104C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fresh-eyed elephant, chased away,</w:t>
      </w:r>
    </w:p>
    <w:p w14:paraId="4FC1272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since he ate from the fields, by the man of the forest</w:t>
      </w:r>
    </w:p>
    <w:p w14:paraId="4008BDDE" w14:textId="77777777" w:rsidR="0074055C" w:rsidRPr="004D5A2F" w:rsidRDefault="00CF70BD">
      <w:pPr>
        <w:pStyle w:val="Textbody"/>
        <w:tabs>
          <w:tab w:val="left" w:pos="4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bent bow [and] arrows, short weapons</w:t>
      </w:r>
      <w:r w:rsidRPr="004D5A2F">
        <w:rPr>
          <w:rStyle w:val="FootnoteReference"/>
          <w:rFonts w:ascii="Gandhari Unicode" w:hAnsi="Gandhari Unicode" w:cs="e-Tamil OTC"/>
          <w:noProof/>
          <w:lang w:val="en-GB"/>
        </w:rPr>
        <w:footnoteReference w:id="533"/>
      </w:r>
      <w:r w:rsidRPr="004D5A2F">
        <w:rPr>
          <w:rFonts w:ascii="Gandhari Unicode" w:hAnsi="Gandhari Unicode" w:cs="e-Tamil OTC"/>
          <w:noProof/>
          <w:lang w:val="en-GB"/>
        </w:rPr>
        <w:t>,</w:t>
      </w:r>
    </w:p>
    <w:p w14:paraId="2A68C34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lifting [his] head to the short height, together</w:t>
      </w:r>
    </w:p>
    <w:p w14:paraId="1018DF54" w14:textId="77777777" w:rsidR="0074055C" w:rsidRPr="004D5A2F" w:rsidRDefault="00CF70BD">
      <w:pPr>
        <w:pStyle w:val="Textbody"/>
        <w:tabs>
          <w:tab w:val="left" w:pos="26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with parakeets that women with fragrant foliage scare away,</w:t>
      </w:r>
    </w:p>
    <w:p w14:paraId="253C4D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friend, [will become] of our secret?</w:t>
      </w:r>
    </w:p>
    <w:p w14:paraId="15683DB1" w14:textId="77777777" w:rsidR="0074055C" w:rsidRPr="004D5A2F" w:rsidRDefault="0074055C">
      <w:pPr>
        <w:pStyle w:val="Textbody"/>
        <w:spacing w:after="0"/>
        <w:jc w:val="both"/>
        <w:rPr>
          <w:rFonts w:ascii="Gandhari Unicode" w:hAnsi="Gandhari Unicode" w:cs="e-Tamil OTC"/>
          <w:noProof/>
          <w:lang w:val="en-GB"/>
        </w:rPr>
      </w:pPr>
    </w:p>
    <w:p w14:paraId="5B135A15" w14:textId="77777777" w:rsidR="0074055C" w:rsidRPr="004D5A2F" w:rsidRDefault="0074055C">
      <w:pPr>
        <w:pStyle w:val="Textbody"/>
        <w:spacing w:after="0"/>
        <w:jc w:val="both"/>
        <w:rPr>
          <w:rFonts w:ascii="Gandhari Unicode" w:hAnsi="Gandhari Unicode" w:cs="e-Tamil OTC"/>
          <w:noProof/>
          <w:lang w:val="en-GB"/>
        </w:rPr>
      </w:pPr>
    </w:p>
    <w:p w14:paraId="1073CC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5+6b </w:t>
      </w:r>
      <w:r w:rsidRPr="004D5A2F">
        <w:rPr>
          <w:rFonts w:ascii="Gandhari Unicode" w:hAnsi="Gandhari Unicode" w:cs="e-Tamil OTC"/>
          <w:noProof/>
          <w:lang w:val="en-GB"/>
        </w:rPr>
        <w:tab/>
        <w:t>What [would happen], friend, if I resolved [to give away] the secret,</w:t>
      </w:r>
    </w:p>
    <w:p w14:paraId="458B0AC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 suffering is destroyed ...</w:t>
      </w:r>
    </w:p>
    <w:p w14:paraId="022A49F8" w14:textId="77777777" w:rsidR="0074055C" w:rsidRPr="004D5A2F" w:rsidRDefault="0074055C">
      <w:pPr>
        <w:pStyle w:val="Textbody"/>
        <w:spacing w:after="0"/>
        <w:jc w:val="both"/>
        <w:rPr>
          <w:rFonts w:ascii="Gandhari Unicode" w:hAnsi="Gandhari Unicode" w:cs="e-Tamil OTC"/>
          <w:b/>
          <w:noProof/>
          <w:lang w:val="en-GB"/>
        </w:rPr>
      </w:pPr>
    </w:p>
    <w:p w14:paraId="2B646D5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6C43A1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இளம்பூதனார்: </w:t>
      </w:r>
      <w:r w:rsidRPr="004D5A2F">
        <w:rPr>
          <w:rFonts w:ascii="Gandhari Unicode" w:hAnsi="Gandhari Unicode"/>
          <w:i w:val="0"/>
          <w:iCs w:val="0"/>
          <w:color w:val="auto"/>
        </w:rPr>
        <w:t>SHE</w:t>
      </w:r>
    </w:p>
    <w:p w14:paraId="70F56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10DACDF3" w14:textId="77777777" w:rsidR="0074055C" w:rsidRPr="004D5A2F" w:rsidRDefault="0074055C">
      <w:pPr>
        <w:pStyle w:val="Textbody"/>
        <w:spacing w:after="29"/>
        <w:jc w:val="both"/>
        <w:rPr>
          <w:rFonts w:ascii="Gandhari Unicode" w:hAnsi="Gandhari Unicode" w:cs="e-Tamil OTC"/>
          <w:noProof/>
          <w:lang w:val="en-GB"/>
        </w:rPr>
      </w:pPr>
    </w:p>
    <w:p w14:paraId="351BA7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சிறுவெண் காக்கைச் செவ்வாய்ப் </w:t>
      </w:r>
      <w:r w:rsidRPr="004D5A2F">
        <w:rPr>
          <w:rFonts w:ascii="Gandhari Unicode" w:hAnsi="Gandhari Unicode" w:cs="e-Tamil OTC"/>
          <w:noProof/>
          <w:u w:val="wave"/>
          <w:cs/>
          <w:lang w:val="en-GB"/>
        </w:rPr>
        <w:t>பெருந்தோ</w:t>
      </w:r>
    </w:p>
    <w:p w14:paraId="00F71E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டெறிதிரைத் திவலை யீர்ம்புற நனைப்பப்</w:t>
      </w:r>
    </w:p>
    <w:p w14:paraId="23660E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பனிபுலந் துறையும் பல்பூங் கானல்</w:t>
      </w:r>
    </w:p>
    <w:p w14:paraId="1D572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விரிநீர்ச்</w:t>
      </w:r>
      <w:r w:rsidRPr="004D5A2F">
        <w:rPr>
          <w:rFonts w:ascii="Gandhari Unicode" w:hAnsi="Gandhari Unicode" w:cs="e-Tamil OTC"/>
          <w:noProof/>
          <w:cs/>
          <w:lang w:val="en-GB"/>
        </w:rPr>
        <w:t xml:space="preserve"> சேர்ப்ப னீப்பி னொருநம்</w:t>
      </w:r>
    </w:p>
    <w:p w14:paraId="32DE87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ரல்லது பிறிதொன்</w:t>
      </w:r>
    </w:p>
    <w:p w14:paraId="1DFE08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றெவனோ தோழி நாமிழப் பதுவே.</w:t>
      </w:r>
    </w:p>
    <w:p w14:paraId="35A731E9" w14:textId="77777777" w:rsidR="0074055C" w:rsidRPr="004D5A2F" w:rsidRDefault="0074055C">
      <w:pPr>
        <w:pStyle w:val="Textbody"/>
        <w:spacing w:after="29"/>
        <w:jc w:val="both"/>
        <w:rPr>
          <w:rFonts w:ascii="Gandhari Unicode" w:hAnsi="Gandhari Unicode" w:cs="e-Tamil OTC"/>
          <w:noProof/>
          <w:lang w:val="en-GB"/>
        </w:rPr>
      </w:pPr>
    </w:p>
    <w:p w14:paraId="6A3280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L1, C1+2+3, G2v, Cām.; </w:t>
      </w:r>
      <w:r w:rsidRPr="004D5A2F">
        <w:rPr>
          <w:rFonts w:ascii="Gandhari Unicode" w:hAnsi="Gandhari Unicode" w:cs="e-Tamil OTC"/>
          <w:noProof/>
          <w:cs/>
          <w:lang w:val="en-GB"/>
        </w:rPr>
        <w:t xml:space="preserve">பெருந்தோட்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பைந்தோ </w:t>
      </w:r>
      <w:r w:rsidRPr="004D5A2F">
        <w:rPr>
          <w:rFonts w:ascii="Gandhari Unicode" w:hAnsi="Gandhari Unicode" w:cs="e-Tamil OTC"/>
          <w:noProof/>
          <w:lang w:val="en-GB"/>
        </w:rPr>
        <w:t xml:space="preserve">G2,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டெறிதிரைத்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டெறிதிலைத்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யீர்ம்புற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யீரன்புற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பனிபுலந்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பணிபுலந்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பெருநீர்ச் </w:t>
      </w:r>
      <w:r w:rsidRPr="004D5A2F">
        <w:rPr>
          <w:rFonts w:ascii="Gandhari Unicode" w:hAnsi="Gandhari Unicode" w:cs="e-Tamil OTC"/>
          <w:noProof/>
          <w:lang w:val="en-GB"/>
        </w:rPr>
        <w:t xml:space="preserve">Nacc.v, EA, I, ATv;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லவிரும் பெருநீர்ச்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லிருநீர்ச்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னீப்பி </w:t>
      </w:r>
      <w:r w:rsidRPr="004D5A2F">
        <w:rPr>
          <w:rFonts w:ascii="Gandhari Unicode" w:hAnsi="Gandhari Unicode" w:cs="e-Tamil OTC"/>
          <w:noProof/>
          <w:lang w:val="en-GB"/>
        </w:rPr>
        <w:t xml:space="preserve">L1, C2+3v, G1v, EA, Cām.; /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பின்னுயி </w:t>
      </w:r>
      <w:r w:rsidRPr="004D5A2F">
        <w:rPr>
          <w:rFonts w:ascii="Gandhari Unicode" w:hAnsi="Gandhari Unicode" w:cs="e-Tamil OTC"/>
          <w:noProof/>
          <w:lang w:val="en-GB"/>
        </w:rPr>
        <w:t>L1</w:t>
      </w:r>
    </w:p>
    <w:p w14:paraId="2E6AA19F" w14:textId="77777777" w:rsidR="0074055C" w:rsidRPr="004D5A2F" w:rsidRDefault="0074055C">
      <w:pPr>
        <w:pStyle w:val="Textbody"/>
        <w:spacing w:after="29"/>
        <w:jc w:val="both"/>
        <w:rPr>
          <w:rFonts w:ascii="Gandhari Unicode" w:hAnsi="Gandhari Unicode" w:cs="e-Tamil OTC"/>
          <w:noProof/>
          <w:lang w:val="en-GB"/>
        </w:rPr>
      </w:pPr>
    </w:p>
    <w:p w14:paraId="4BC721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veḷ kākkai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cem vāy </w:t>
      </w:r>
      <w:r w:rsidRPr="004D5A2F">
        <w:rPr>
          <w:rFonts w:ascii="Gandhari Unicode" w:hAnsi="Gandhari Unicode" w:cs="e-Tamil OTC"/>
          <w:i/>
          <w:iCs/>
          <w:noProof/>
          <w:lang w:val="en-GB"/>
        </w:rPr>
        <w:t>perum</w:t>
      </w:r>
      <w:r w:rsidRPr="004D5A2F">
        <w:rPr>
          <w:rFonts w:ascii="Gandhari Unicode" w:hAnsi="Gandhari Unicode" w:cs="e-Tamil OTC"/>
          <w:noProof/>
          <w:lang w:val="en-GB"/>
        </w:rPr>
        <w:t xml:space="preserve"> tōḷ</w:t>
      </w:r>
    </w:p>
    <w:p w14:paraId="316137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teṟi tirai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tivalai </w:t>
      </w:r>
      <w:r w:rsidR="00A4278C" w:rsidRPr="004D5A2F">
        <w:rPr>
          <w:rFonts w:ascii="Gandhari Unicode" w:hAnsi="Gandhari Unicode" w:cs="e-Tamil OTC"/>
          <w:noProof/>
          <w:lang w:val="en-GB"/>
        </w:rPr>
        <w:t>~</w:t>
      </w:r>
      <w:r w:rsidRPr="004D5A2F">
        <w:rPr>
          <w:rFonts w:ascii="Gandhari Unicode" w:hAnsi="Gandhari Unicode" w:cs="e-Tamil OTC"/>
          <w:noProof/>
          <w:lang w:val="en-GB"/>
        </w:rPr>
        <w:t>īr puṟam naṉaippa</w:t>
      </w:r>
      <w:r w:rsidR="00A4278C" w:rsidRPr="004D5A2F">
        <w:rPr>
          <w:rFonts w:ascii="Gandhari Unicode" w:hAnsi="Gandhari Unicode" w:cs="e-Tamil OTC"/>
          <w:noProof/>
          <w:lang w:val="en-GB"/>
        </w:rPr>
        <w:t>+</w:t>
      </w:r>
    </w:p>
    <w:p w14:paraId="798D0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w:t>
      </w:r>
      <w:r w:rsidR="00A4278C" w:rsidRPr="004D5A2F">
        <w:rPr>
          <w:rFonts w:ascii="Gandhari Unicode" w:hAnsi="Gandhari Unicode" w:cs="e-Tamil OTC"/>
          <w:noProof/>
          <w:lang w:val="en-GB"/>
        </w:rPr>
        <w:t>i pulant*</w:t>
      </w:r>
      <w:r w:rsidRPr="004D5A2F">
        <w:rPr>
          <w:rFonts w:ascii="Gandhari Unicode" w:hAnsi="Gandhari Unicode" w:cs="e-Tamil OTC"/>
          <w:noProof/>
          <w:lang w:val="en-GB"/>
        </w:rPr>
        <w:t xml:space="preserve"> uṟaiyum pal pūm kāṉal</w:t>
      </w:r>
    </w:p>
    <w:p w14:paraId="3381C8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viri</w:t>
      </w:r>
      <w:r w:rsidRPr="004D5A2F">
        <w:rPr>
          <w:rFonts w:ascii="Gandhari Unicode" w:hAnsi="Gandhari Unicode" w:cs="e-Tamil OTC"/>
          <w:noProof/>
          <w:lang w:val="en-GB"/>
        </w:rPr>
        <w:t xml:space="preserve"> nīr</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cērppaṉ nīppiṉ oru nam</w:t>
      </w:r>
    </w:p>
    <w:p w14:paraId="14ED182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w:t>
      </w:r>
      <w:r w:rsidRPr="004D5A2F">
        <w:rPr>
          <w:rFonts w:ascii="Gandhari Unicode" w:hAnsi="Gandhari Unicode" w:cs="e-Tamil OTC"/>
          <w:noProof/>
          <w:lang w:val="en-GB"/>
        </w:rPr>
        <w:t>+</w:t>
      </w:r>
      <w:r w:rsidR="00CF70BD" w:rsidRPr="004D5A2F">
        <w:rPr>
          <w:rFonts w:ascii="Gandhari Unicode" w:hAnsi="Gandhari Unicode" w:cs="e-Tamil OTC"/>
          <w:noProof/>
          <w:lang w:val="en-GB"/>
        </w:rPr>
        <w:t>uyir allatu piṟ</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66C420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nām iḻappatu</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0D2B3EC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F13234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C3CC78A"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32BFB8D3"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confidante, who had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00223945" w14:textId="77777777" w:rsidR="0074055C" w:rsidRPr="004D5A2F" w:rsidRDefault="0074055C">
      <w:pPr>
        <w:pStyle w:val="Textbody"/>
        <w:spacing w:after="29" w:line="259" w:lineRule="exact"/>
        <w:jc w:val="both"/>
        <w:rPr>
          <w:rFonts w:ascii="Gandhari Unicode" w:hAnsi="Gandhari Unicode" w:cs="e-Tamil OTC"/>
          <w:noProof/>
          <w:lang w:val="en-GB"/>
        </w:rPr>
      </w:pPr>
    </w:p>
    <w:p w14:paraId="3BFBAB8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little white crow red mouth big mass</w:t>
      </w:r>
    </w:p>
    <w:p w14:paraId="40F08BB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 xml:space="preserve">throw- wave drop moist back wet(inf.) </w:t>
      </w:r>
      <w:r w:rsidRPr="004D5A2F">
        <w:rPr>
          <w:rFonts w:ascii="Gandhari Unicode" w:hAnsi="Gandhari Unicode" w:cs="e-Tamil OTC"/>
          <w:noProof/>
          <w:lang w:val="en-GB"/>
        </w:rPr>
        <w:tab/>
      </w:r>
    </w:p>
    <w:p w14:paraId="672C2D9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dew been-vexed remaining- many flower seashore-grove</w:t>
      </w:r>
    </w:p>
    <w:p w14:paraId="24DDD25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expand- water coast-he leave-if one our-</w:t>
      </w:r>
    </w:p>
    <w:p w14:paraId="6CDB67A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pleasant life besides other-it one-it</w:t>
      </w:r>
    </w:p>
    <w:p w14:paraId="3824BB9A"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we losing-it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3DCA80" w14:textId="77777777" w:rsidR="0074055C" w:rsidRPr="004D5A2F" w:rsidRDefault="0074055C">
      <w:pPr>
        <w:pStyle w:val="Textbody"/>
        <w:spacing w:after="29"/>
        <w:jc w:val="both"/>
        <w:rPr>
          <w:rFonts w:ascii="Gandhari Unicode" w:hAnsi="Gandhari Unicode" w:cs="e-Tamil OTC"/>
          <w:noProof/>
          <w:lang w:val="en-GB"/>
        </w:rPr>
      </w:pPr>
    </w:p>
    <w:p w14:paraId="018E7C40" w14:textId="77777777" w:rsidR="0074055C" w:rsidRPr="004D5A2F" w:rsidRDefault="0074055C">
      <w:pPr>
        <w:pStyle w:val="Textbody"/>
        <w:spacing w:after="29"/>
        <w:jc w:val="both"/>
        <w:rPr>
          <w:rFonts w:ascii="Gandhari Unicode" w:hAnsi="Gandhari Unicode" w:cs="e-Tamil OTC"/>
          <w:noProof/>
          <w:lang w:val="en-GB"/>
        </w:rPr>
      </w:pPr>
    </w:p>
    <w:p w14:paraId="52415E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he leaves [us], the man from the coast of the broad water</w:t>
      </w:r>
    </w:p>
    <w:p w14:paraId="30D3E1C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many-flowered seashore groves,</w:t>
      </w:r>
    </w:p>
    <w:p w14:paraId="4B8A070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red-mouthed big flock of little white crows</w:t>
      </w:r>
      <w:r w:rsidRPr="004D5A2F">
        <w:rPr>
          <w:rStyle w:val="FootnoteReference"/>
          <w:rFonts w:ascii="Gandhari Unicode" w:hAnsi="Gandhari Unicode" w:cs="e-Tamil OTC"/>
          <w:noProof/>
          <w:lang w:val="en-GB"/>
        </w:rPr>
        <w:footnoteReference w:id="534"/>
      </w:r>
    </w:p>
    <w:p w14:paraId="093B9E8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are continuously</w:t>
      </w:r>
      <w:r w:rsidRPr="004D5A2F">
        <w:rPr>
          <w:rStyle w:val="FootnoteReference"/>
          <w:rFonts w:ascii="Gandhari Unicode" w:hAnsi="Gandhari Unicode" w:cs="e-Tamil OTC"/>
          <w:noProof/>
          <w:lang w:val="en-GB"/>
        </w:rPr>
        <w:footnoteReference w:id="535"/>
      </w:r>
      <w:r w:rsidRPr="004D5A2F">
        <w:rPr>
          <w:rFonts w:ascii="Gandhari Unicode" w:hAnsi="Gandhari Unicode" w:cs="e-Tamil OTC"/>
          <w:noProof/>
          <w:lang w:val="en-GB"/>
        </w:rPr>
        <w:t xml:space="preserve"> vexed by the dew</w:t>
      </w:r>
      <w:r w:rsidRPr="004D5A2F">
        <w:rPr>
          <w:rStyle w:val="FootnoteReference"/>
          <w:rFonts w:ascii="Gandhari Unicode" w:hAnsi="Gandhari Unicode" w:cs="e-Tamil OTC"/>
          <w:noProof/>
          <w:lang w:val="en-GB"/>
        </w:rPr>
        <w:footnoteReference w:id="536"/>
      </w:r>
      <w:r w:rsidRPr="004D5A2F">
        <w:rPr>
          <w:rFonts w:ascii="Gandhari Unicode" w:hAnsi="Gandhari Unicode" w:cs="e-Tamil OTC"/>
          <w:noProof/>
          <w:lang w:val="en-GB"/>
        </w:rPr>
        <w:t>,</w:t>
      </w:r>
    </w:p>
    <w:p w14:paraId="4F3DBA32"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since it wets [their] backs [already] moist from the drops thrown</w:t>
      </w:r>
    </w:p>
    <w:p w14:paraId="0E1CF47F" w14:textId="77777777" w:rsidR="0074055C" w:rsidRPr="004D5A2F" w:rsidRDefault="00CF70BD">
      <w:pPr>
        <w:pStyle w:val="Textbody"/>
        <w:tabs>
          <w:tab w:val="left" w:pos="400"/>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waves</w:t>
      </w:r>
    </w:p>
    <w:p w14:paraId="07DC67E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else, friend, is it that we can lose</w:t>
      </w:r>
    </w:p>
    <w:p w14:paraId="2D8BED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than our one sweet life?</w:t>
      </w:r>
    </w:p>
    <w:p w14:paraId="6C1D7201" w14:textId="77777777" w:rsidR="0074055C" w:rsidRPr="004D5A2F" w:rsidRDefault="0074055C">
      <w:pPr>
        <w:pStyle w:val="Textbody"/>
        <w:spacing w:after="29"/>
        <w:jc w:val="both"/>
        <w:rPr>
          <w:rFonts w:ascii="Gandhari Unicode" w:hAnsi="Gandhari Unicode" w:cs="e-Tamil OTC"/>
          <w:b/>
          <w:noProof/>
          <w:lang w:val="en-GB"/>
        </w:rPr>
      </w:pPr>
    </w:p>
    <w:p w14:paraId="40AB882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F93EAE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இருந்தையூர்க் கொற்றன் புலவன்: </w:t>
      </w:r>
      <w:r w:rsidRPr="004D5A2F">
        <w:rPr>
          <w:rFonts w:ascii="Gandhari Unicode" w:hAnsi="Gandhari Unicode"/>
          <w:i w:val="0"/>
          <w:iCs w:val="0"/>
          <w:color w:val="auto"/>
        </w:rPr>
        <w:t>the confidante / HE</w:t>
      </w:r>
    </w:p>
    <w:p w14:paraId="38A7A7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நயவாமைத் தோழி செறிப்பறிவுறீஇயது.</w:t>
      </w:r>
    </w:p>
    <w:p w14:paraId="12DEA99E" w14:textId="77777777" w:rsidR="0074055C" w:rsidRPr="004D5A2F" w:rsidRDefault="0074055C">
      <w:pPr>
        <w:pStyle w:val="Textbody"/>
        <w:spacing w:after="29"/>
        <w:jc w:val="both"/>
        <w:rPr>
          <w:rFonts w:ascii="Gandhari Unicode" w:hAnsi="Gandhari Unicode" w:cs="e-Tamil OTC"/>
          <w:noProof/>
          <w:lang w:val="en-GB"/>
        </w:rPr>
      </w:pPr>
    </w:p>
    <w:p w14:paraId="031DC2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நிரைவளை முன்கை நேரிழை மகளி</w:t>
      </w:r>
    </w:p>
    <w:p w14:paraId="27CCD9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ரிருங்கல் வியலறைச் செந்தினை பரப்பிச்</w:t>
      </w:r>
    </w:p>
    <w:p w14:paraId="78B128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சுனைபாய் சோர்விடை நோக்கிச் சினையிழிந்து</w:t>
      </w:r>
    </w:p>
    <w:p w14:paraId="3F58F8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பைங்கண் மந்தி பார்ப்பொடு கவரும்</w:t>
      </w:r>
    </w:p>
    <w:p w14:paraId="5331A3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வெற்பிடை</w:t>
      </w:r>
      <w:r w:rsidRPr="004D5A2F">
        <w:rPr>
          <w:rFonts w:ascii="Gandhari Unicode" w:hAnsi="Gandhari Unicode" w:cs="e-Tamil OTC"/>
          <w:noProof/>
          <w:cs/>
          <w:lang w:val="en-GB"/>
        </w:rPr>
        <w:t xml:space="preserve"> நண்ணி யதுவே வார்கோல்</w:t>
      </w:r>
    </w:p>
    <w:p w14:paraId="3259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வல்விற் கானவர் தங்கைப்</w:t>
      </w:r>
    </w:p>
    <w:p w14:paraId="2C3C43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பெருந்தோட் கொடிச்சி யிருந்த வூரே.</w:t>
      </w:r>
    </w:p>
    <w:p w14:paraId="1EF07710" w14:textId="77777777" w:rsidR="0074055C" w:rsidRPr="004D5A2F" w:rsidRDefault="0074055C">
      <w:pPr>
        <w:pStyle w:val="Textbody"/>
        <w:spacing w:after="29"/>
        <w:jc w:val="both"/>
        <w:rPr>
          <w:rFonts w:ascii="Gandhari Unicode" w:hAnsi="Gandhari Unicode" w:cs="e-Tamil OTC"/>
          <w:noProof/>
          <w:lang w:val="en-GB"/>
        </w:rPr>
      </w:pPr>
    </w:p>
    <w:p w14:paraId="0A14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செந்தினை </w:t>
      </w:r>
      <w:r w:rsidRPr="004D5A2F">
        <w:rPr>
          <w:rFonts w:ascii="Gandhari Unicode" w:eastAsia="URW Palladio UNI" w:hAnsi="Gandhari Unicode" w:cs="e-Tamil OTC"/>
          <w:noProof/>
          <w:lang w:val="en-GB"/>
        </w:rPr>
        <w:t xml:space="preserve">L1, C2+3v, G1+2, EA, Cām.; </w:t>
      </w:r>
      <w:r w:rsidRPr="004D5A2F">
        <w:rPr>
          <w:rFonts w:ascii="Gandhari Unicode" w:eastAsia="URW Palladio UNI" w:hAnsi="Gandhari Unicode" w:cs="e-Tamil OTC"/>
          <w:noProof/>
          <w:cs/>
          <w:lang w:val="en-GB"/>
        </w:rPr>
        <w:t xml:space="preserve">செந்தினைப் </w:t>
      </w:r>
      <w:r w:rsidRPr="004D5A2F">
        <w:rPr>
          <w:rFonts w:ascii="Gandhari Unicode" w:eastAsia="URW Palladio UNI" w:hAnsi="Gandhari Unicode" w:cs="e-Tamil OTC"/>
          <w:noProof/>
          <w:lang w:val="en-GB"/>
        </w:rPr>
        <w:t xml:space="preserve">C1+3 • </w:t>
      </w:r>
      <w:r w:rsidRPr="004D5A2F">
        <w:rPr>
          <w:rFonts w:ascii="Gandhari Unicode" w:eastAsia="URW Palladio UNI" w:hAnsi="Gandhari Unicode" w:cs="e-Tamil OTC"/>
          <w:b/>
          <w:bCs/>
          <w:noProof/>
          <w:lang w:val="en-GB"/>
        </w:rPr>
        <w:t>4cd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பார்ப்பொடு கவரும்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பார்ப்பொடு கவருந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பர்ப்பொடும் வரு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வெற்பிடை நண்ணி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வெற்பய னண்ணி </w:t>
      </w:r>
      <w:r w:rsidRPr="004D5A2F">
        <w:rPr>
          <w:rFonts w:ascii="Gandhari Unicode" w:hAnsi="Gandhari Unicode" w:cs="e-Tamil OTC"/>
          <w:noProof/>
          <w:lang w:val="en-GB"/>
        </w:rPr>
        <w:t xml:space="preserve">C2v, Cām.v, VP, ER; </w:t>
      </w:r>
      <w:r w:rsidRPr="004D5A2F">
        <w:rPr>
          <w:rFonts w:ascii="Gandhari Unicode" w:hAnsi="Gandhari Unicode" w:cs="e-Tamil OTC"/>
          <w:noProof/>
          <w:cs/>
          <w:lang w:val="en-GB"/>
        </w:rPr>
        <w:t xml:space="preserve">வெற்ப னண்ணி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வெறபன் நண்ணி </w:t>
      </w:r>
      <w:r w:rsidRPr="004D5A2F">
        <w:rPr>
          <w:rFonts w:ascii="Gandhari Unicode" w:hAnsi="Gandhari Unicode" w:cs="e-Tamil OTC"/>
          <w:noProof/>
          <w:lang w:val="en-GB"/>
        </w:rPr>
        <w:t>L1, C1+3, 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யதுவே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யவே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தங்கை </w:t>
      </w:r>
      <w:r w:rsidRPr="004D5A2F">
        <w:rPr>
          <w:rFonts w:ascii="Gandhari Unicode" w:hAnsi="Gandhari Unicode" w:cs="e-Tamil OTC"/>
          <w:noProof/>
          <w:lang w:val="en-GB"/>
        </w:rPr>
        <w:t>L1</w:t>
      </w:r>
    </w:p>
    <w:p w14:paraId="4D2B3BED" w14:textId="77777777" w:rsidR="0074055C" w:rsidRPr="004D5A2F" w:rsidRDefault="0074055C">
      <w:pPr>
        <w:pStyle w:val="Textbody"/>
        <w:spacing w:after="29"/>
        <w:jc w:val="both"/>
        <w:rPr>
          <w:rFonts w:ascii="Gandhari Unicode" w:hAnsi="Gandhari Unicode" w:cs="e-Tamil OTC"/>
          <w:noProof/>
          <w:lang w:val="en-GB"/>
        </w:rPr>
      </w:pPr>
    </w:p>
    <w:p w14:paraId="0EA6E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nirai vaḷai muṉkai nēr iḻai makaḷir</w:t>
      </w:r>
    </w:p>
    <w:p w14:paraId="33807D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irum kal viyal aṟai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cem tiṉai parappi</w:t>
      </w:r>
      <w:r w:rsidR="00A4278C" w:rsidRPr="004D5A2F">
        <w:rPr>
          <w:rFonts w:ascii="Gandhari Unicode" w:hAnsi="Gandhari Unicode" w:cs="e-Tamil OTC"/>
          <w:noProof/>
          <w:lang w:val="en-GB"/>
        </w:rPr>
        <w:t>+</w:t>
      </w:r>
    </w:p>
    <w:p w14:paraId="635337D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cuṉ</w:t>
      </w:r>
      <w:r w:rsidR="00A4278C" w:rsidRPr="004D5A2F">
        <w:rPr>
          <w:rFonts w:ascii="Gandhari Unicode" w:hAnsi="Gandhari Unicode" w:cs="e-Tamil OTC"/>
          <w:noProof/>
          <w:lang w:val="en-GB"/>
        </w:rPr>
        <w:t>ai pāy cōrv*</w:t>
      </w:r>
      <w:r w:rsidRPr="004D5A2F">
        <w:rPr>
          <w:rFonts w:ascii="Gandhari Unicode" w:hAnsi="Gandhari Unicode" w:cs="e-Tamil OTC"/>
          <w:noProof/>
          <w:lang w:val="en-GB"/>
        </w:rPr>
        <w:t xml:space="preserve"> iṭai nōkki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ciṉai </w:t>
      </w:r>
      <w:r w:rsidR="00A4278C" w:rsidRPr="004D5A2F">
        <w:rPr>
          <w:rFonts w:ascii="Gandhari Unicode" w:hAnsi="Gandhari Unicode" w:cs="e-Tamil OTC"/>
          <w:noProof/>
          <w:lang w:val="en-GB"/>
        </w:rPr>
        <w:t>~</w:t>
      </w:r>
      <w:r w:rsidRPr="004D5A2F">
        <w:rPr>
          <w:rFonts w:ascii="Gandhari Unicode" w:hAnsi="Gandhari Unicode" w:cs="e-Tamil OTC"/>
          <w:noProof/>
          <w:lang w:val="en-GB"/>
        </w:rPr>
        <w:t>iḻintu</w:t>
      </w:r>
    </w:p>
    <w:p w14:paraId="0A929A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paim kaṇ manti pārppoṭu kavarum</w:t>
      </w:r>
    </w:p>
    <w:p w14:paraId="35379D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veṟ</w:t>
      </w:r>
      <w:r w:rsidR="00A4278C" w:rsidRPr="004D5A2F">
        <w:rPr>
          <w:rFonts w:ascii="Gandhari Unicode" w:hAnsi="Gandhari Unicode" w:cs="e-Tamil OTC"/>
          <w:i/>
          <w:iCs/>
          <w:noProof/>
          <w:lang w:val="en-GB"/>
        </w:rPr>
        <w:t>p*</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iṭai</w:t>
      </w:r>
      <w:r w:rsidRPr="004D5A2F">
        <w:rPr>
          <w:rFonts w:ascii="Gandhari Unicode" w:hAnsi="Gandhari Unicode" w:cs="e-Tamil OTC"/>
          <w:noProof/>
          <w:lang w:val="en-GB"/>
        </w:rPr>
        <w:t xml:space="preserve"> naṇṇiyatu</w:t>
      </w:r>
      <w:r w:rsidR="00A4278C" w:rsidRPr="004D5A2F">
        <w:rPr>
          <w:rFonts w:ascii="Gandhari Unicode" w:hAnsi="Gandhari Unicode" w:cs="e-Tamil OTC"/>
          <w:noProof/>
          <w:lang w:val="en-GB"/>
        </w:rPr>
        <w:t>-~</w:t>
      </w:r>
      <w:r w:rsidRPr="004D5A2F">
        <w:rPr>
          <w:rFonts w:ascii="Gandhari Unicode" w:hAnsi="Gandhari Unicode" w:cs="e-Tamil OTC"/>
          <w:noProof/>
          <w:lang w:val="en-GB"/>
        </w:rPr>
        <w:t>ē vār kōl</w:t>
      </w:r>
    </w:p>
    <w:p w14:paraId="31A3E8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val vil kāṉavar taṅkai</w:t>
      </w:r>
      <w:r w:rsidR="00A4278C" w:rsidRPr="004D5A2F">
        <w:rPr>
          <w:rFonts w:ascii="Gandhari Unicode" w:hAnsi="Gandhari Unicode" w:cs="e-Tamil OTC"/>
          <w:noProof/>
          <w:lang w:val="en-GB"/>
        </w:rPr>
        <w:t>+</w:t>
      </w:r>
    </w:p>
    <w:p w14:paraId="781DBAF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perum tōḷ koṭicci </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irunta </w:t>
      </w:r>
      <w:r w:rsidR="00A4278C" w:rsidRPr="004D5A2F">
        <w:rPr>
          <w:rFonts w:ascii="Gandhari Unicode" w:hAnsi="Gandhari Unicode" w:cs="e-Tamil OTC"/>
          <w:noProof/>
          <w:lang w:val="en-GB"/>
        </w:rPr>
        <w:t>~</w:t>
      </w:r>
      <w:r w:rsidRPr="004D5A2F">
        <w:rPr>
          <w:rFonts w:ascii="Gandhari Unicode" w:hAnsi="Gandhari Unicode" w:cs="e-Tamil OTC"/>
          <w:noProof/>
          <w:lang w:val="en-GB"/>
        </w:rPr>
        <w:t>ūr</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2799BF9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056D5A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4F0F1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A0260F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[HER] confinement, not granting night trysts.</w:t>
      </w:r>
    </w:p>
    <w:p w14:paraId="384D9587" w14:textId="77777777" w:rsidR="0074055C" w:rsidRPr="004D5A2F" w:rsidRDefault="0074055C">
      <w:pPr>
        <w:pStyle w:val="Textbody"/>
        <w:spacing w:after="29" w:line="260" w:lineRule="exact"/>
        <w:jc w:val="both"/>
        <w:rPr>
          <w:rFonts w:ascii="Gandhari Unicode" w:hAnsi="Gandhari Unicode" w:cs="e-Tamil OTC"/>
          <w:noProof/>
          <w:lang w:val="en-GB"/>
        </w:rPr>
      </w:pPr>
    </w:p>
    <w:p w14:paraId="136E3AA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row bangle forearm fineness jewel women</w:t>
      </w:r>
    </w:p>
    <w:p w14:paraId="06CDE88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stone width rock red millet spread</w:t>
      </w:r>
    </w:p>
    <w:p w14:paraId="245D2E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mountain-pool jump- negligence time looked twig fallen</w:t>
      </w:r>
    </w:p>
    <w:p w14:paraId="25C6E5F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fresh eye she-monkey young-one-with seizing-</w:t>
      </w:r>
    </w:p>
    <w:p w14:paraId="5A7211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 middle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length stem</w:t>
      </w:r>
    </w:p>
    <w:p w14:paraId="6522893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strong bow forest-they(h.) younger-sister</w:t>
      </w:r>
    </w:p>
    <w:p w14:paraId="78F7F53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shoulder creeper-she been-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B869206" w14:textId="77777777" w:rsidR="0074055C" w:rsidRPr="004D5A2F" w:rsidRDefault="0074055C">
      <w:pPr>
        <w:pStyle w:val="Textbody"/>
        <w:spacing w:after="29"/>
        <w:jc w:val="both"/>
        <w:rPr>
          <w:rFonts w:ascii="Gandhari Unicode" w:hAnsi="Gandhari Unicode" w:cs="e-Tamil OTC"/>
          <w:noProof/>
          <w:lang w:val="en-GB"/>
        </w:rPr>
      </w:pPr>
    </w:p>
    <w:p w14:paraId="549CCA9E" w14:textId="77777777" w:rsidR="0074055C" w:rsidRPr="004D5A2F" w:rsidRDefault="0074055C">
      <w:pPr>
        <w:pStyle w:val="Textbody"/>
        <w:spacing w:after="29"/>
        <w:rPr>
          <w:rFonts w:ascii="Gandhari Unicode" w:hAnsi="Gandhari Unicode" w:cs="e-Tamil OTC"/>
          <w:noProof/>
          <w:lang w:val="en-GB"/>
        </w:rPr>
      </w:pPr>
    </w:p>
    <w:p w14:paraId="1E15F2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It is situated in the middle of the mountains,</w:t>
      </w:r>
    </w:p>
    <w:p w14:paraId="4B032AED" w14:textId="77777777" w:rsidR="0074055C" w:rsidRPr="004D5A2F" w:rsidRDefault="00CF70BD">
      <w:pPr>
        <w:pStyle w:val="Textbody"/>
        <w:tabs>
          <w:tab w:val="left" w:pos="2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green-eyed she-monkey with [her] young,</w:t>
      </w:r>
    </w:p>
    <w:p w14:paraId="5392975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observing the occasion of negligence, when fine-jewelled women,</w:t>
      </w:r>
    </w:p>
    <w:p w14:paraId="39C3FABC"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[their] forearms with bangles in row, after having spread red millet</w:t>
      </w:r>
    </w:p>
    <w:p w14:paraId="2E76BEE3" w14:textId="77777777" w:rsidR="0074055C" w:rsidRPr="004D5A2F" w:rsidRDefault="00CF70BD">
      <w:pPr>
        <w:pStyle w:val="Textbody"/>
        <w:tabs>
          <w:tab w:val="left" w:pos="0"/>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near the wide rocks of dark stone, jumped</w:t>
      </w:r>
      <w:r w:rsidRPr="004D5A2F">
        <w:rPr>
          <w:rStyle w:val="FootnoteReference"/>
          <w:rFonts w:ascii="Gandhari Unicode" w:hAnsi="Gandhari Unicode" w:cs="e-Tamil OTC"/>
          <w:noProof/>
          <w:lang w:val="en-GB"/>
        </w:rPr>
        <w:footnoteReference w:id="537"/>
      </w:r>
      <w:r w:rsidRPr="004D5A2F">
        <w:rPr>
          <w:rFonts w:ascii="Gandhari Unicode" w:hAnsi="Gandhari Unicode" w:cs="e-Tamil OTC"/>
          <w:noProof/>
          <w:lang w:val="en-GB"/>
        </w:rPr>
        <w:t xml:space="preserve"> into mountain pools,</w:t>
      </w:r>
    </w:p>
    <w:p w14:paraId="1C85D3F9"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descends from the branch [and] seizes [the opportunity],</w:t>
      </w:r>
    </w:p>
    <w:p w14:paraId="5521B2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where the big-shouldered creeper woman was,</w:t>
      </w:r>
    </w:p>
    <w:p w14:paraId="08BE37F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younger sister of the men from the forest with strong bows</w:t>
      </w:r>
    </w:p>
    <w:p w14:paraId="047554E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long arrows.</w:t>
      </w:r>
    </w:p>
    <w:p w14:paraId="2447ADF0" w14:textId="77777777" w:rsidR="0074055C" w:rsidRPr="004D5A2F" w:rsidRDefault="0074055C">
      <w:pPr>
        <w:pStyle w:val="Textbody"/>
        <w:spacing w:after="0"/>
        <w:jc w:val="both"/>
        <w:rPr>
          <w:rFonts w:ascii="Gandhari Unicode" w:hAnsi="Gandhari Unicode" w:cs="e-Tamil OTC"/>
          <w:noProof/>
          <w:lang w:val="en-GB"/>
        </w:rPr>
      </w:pPr>
    </w:p>
    <w:p w14:paraId="6CE89F9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340123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w:t>
      </w:r>
    </w:p>
    <w:p w14:paraId="3C06B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இரவுக்குறி நயந்தானைத் தோழி சொல்லி மறுத்தது.</w:t>
      </w:r>
    </w:p>
    <w:p w14:paraId="68E6596C" w14:textId="77777777" w:rsidR="0074055C" w:rsidRPr="004D5A2F" w:rsidRDefault="0074055C">
      <w:pPr>
        <w:pStyle w:val="Textbody"/>
        <w:spacing w:after="29"/>
        <w:jc w:val="both"/>
        <w:rPr>
          <w:rFonts w:ascii="Gandhari Unicode" w:hAnsi="Gandhari Unicode" w:cs="e-Tamil OTC"/>
          <w:noProof/>
          <w:lang w:val="en-GB"/>
        </w:rPr>
      </w:pPr>
    </w:p>
    <w:p w14:paraId="68016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குவகை</w:t>
      </w:r>
      <w:r w:rsidRPr="004D5A2F">
        <w:rPr>
          <w:rFonts w:ascii="Gandhari Unicode" w:hAnsi="Gandhari Unicode" w:cs="e-Tamil OTC"/>
          <w:noProof/>
          <w:cs/>
          <w:lang w:val="en-GB"/>
        </w:rPr>
        <w:t xml:space="preserve"> யாகத் தெறுவர</w:t>
      </w:r>
    </w:p>
    <w:p w14:paraId="19267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வீங்கினம்</w:t>
      </w:r>
      <w:r w:rsidRPr="004D5A2F">
        <w:rPr>
          <w:rFonts w:ascii="Gandhari Unicode" w:hAnsi="Gandhari Unicode" w:cs="e-Tamil OTC"/>
          <w:noProof/>
          <w:cs/>
          <w:lang w:val="en-GB"/>
        </w:rPr>
        <w:t xml:space="preserve"> வருபவோ தேம்பாய் துறைவ</w:t>
      </w:r>
    </w:p>
    <w:p w14:paraId="74B0D4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சிறுநா வொண்மணி விளரி யார்ப்பக்</w:t>
      </w:r>
    </w:p>
    <w:p w14:paraId="3EE1A7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கடுமா நெடுந்தேர் நேமி போகிய</w:t>
      </w:r>
    </w:p>
    <w:p w14:paraId="71E695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விருங்கழி நெய்தல் போல</w:t>
      </w:r>
    </w:p>
    <w:p w14:paraId="35F7E8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வருந்தின ளளியணீ </w:t>
      </w:r>
      <w:r w:rsidRPr="004D5A2F">
        <w:rPr>
          <w:rFonts w:ascii="Gandhari Unicode" w:hAnsi="Gandhari Unicode" w:cs="e-Tamil OTC"/>
          <w:noProof/>
          <w:u w:val="wave"/>
          <w:cs/>
          <w:lang w:val="en-GB"/>
        </w:rPr>
        <w:t>பிரிந்திசி</w:t>
      </w:r>
      <w:r w:rsidRPr="004D5A2F">
        <w:rPr>
          <w:rFonts w:ascii="Gandhari Unicode" w:hAnsi="Gandhari Unicode" w:cs="e-Tamil OTC"/>
          <w:noProof/>
          <w:cs/>
          <w:lang w:val="en-GB"/>
        </w:rPr>
        <w:t xml:space="preserve"> னோளே.</w:t>
      </w:r>
    </w:p>
    <w:p w14:paraId="02A61296" w14:textId="77777777" w:rsidR="0074055C" w:rsidRPr="004D5A2F" w:rsidRDefault="0074055C">
      <w:pPr>
        <w:pStyle w:val="Textbody"/>
        <w:spacing w:after="29"/>
        <w:jc w:val="both"/>
        <w:rPr>
          <w:rFonts w:ascii="Gandhari Unicode" w:hAnsi="Gandhari Unicode" w:cs="e-Tamil OTC"/>
          <w:noProof/>
          <w:lang w:val="en-GB"/>
        </w:rPr>
      </w:pPr>
    </w:p>
    <w:p w14:paraId="3823C0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குறுநகை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குறுவகை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வீங்ஙனம்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C2+3v, VP, ER; </w:t>
      </w:r>
      <w:r w:rsidRPr="004D5A2F">
        <w:rPr>
          <w:rFonts w:ascii="Gandhari Unicode" w:hAnsi="Gandhari Unicode" w:cs="e-Tamil OTC"/>
          <w:noProof/>
          <w:cs/>
          <w:lang w:val="en-GB"/>
        </w:rPr>
        <w:t xml:space="preserve">வீங்கும்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பிரிந்திசி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யறிந்திசி </w:t>
      </w:r>
      <w:r w:rsidRPr="004D5A2F">
        <w:rPr>
          <w:rFonts w:ascii="Gandhari Unicode" w:hAnsi="Gandhari Unicode" w:cs="e-Tamil OTC"/>
          <w:noProof/>
          <w:lang w:val="en-GB"/>
        </w:rPr>
        <w:t>PP</w:t>
      </w:r>
    </w:p>
    <w:p w14:paraId="4EAB8761" w14:textId="77777777" w:rsidR="0074055C" w:rsidRPr="004D5A2F" w:rsidRDefault="0074055C">
      <w:pPr>
        <w:pStyle w:val="Textbody"/>
        <w:spacing w:after="29"/>
        <w:jc w:val="both"/>
        <w:rPr>
          <w:rFonts w:ascii="Gandhari Unicode" w:hAnsi="Gandhari Unicode" w:cs="e-Tamil OTC"/>
          <w:noProof/>
          <w:lang w:val="en-GB"/>
        </w:rPr>
      </w:pPr>
    </w:p>
    <w:p w14:paraId="257566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ceṟ</w:t>
      </w:r>
      <w:r w:rsidR="00211644" w:rsidRPr="004D5A2F">
        <w:rPr>
          <w:rFonts w:ascii="Gandhari Unicode" w:hAnsi="Gandhari Unicode" w:cs="e-Tamil OTC"/>
          <w:i/>
          <w:iCs/>
          <w:noProof/>
          <w:lang w:val="en-GB"/>
        </w:rPr>
        <w:t>uvārkk*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uvakai</w:t>
      </w:r>
      <w:r w:rsidRPr="004D5A2F">
        <w:rPr>
          <w:rFonts w:ascii="Gandhari Unicode" w:hAnsi="Gandhari Unicode" w:cs="e-Tamil OTC"/>
          <w:noProof/>
          <w:lang w:val="en-GB"/>
        </w:rPr>
        <w:t xml:space="preserve"> </w:t>
      </w:r>
      <w:r w:rsidR="00211644" w:rsidRPr="004D5A2F">
        <w:rPr>
          <w:rFonts w:ascii="Gandhari Unicode" w:hAnsi="Gandhari Unicode" w:cs="e-Tamil OTC"/>
          <w:noProof/>
          <w:lang w:val="en-GB"/>
        </w:rPr>
        <w:t>~</w:t>
      </w:r>
      <w:r w:rsidRPr="004D5A2F">
        <w:rPr>
          <w:rFonts w:ascii="Gandhari Unicode" w:hAnsi="Gandhari Unicode" w:cs="e-Tamil OTC"/>
          <w:noProof/>
          <w:lang w:val="en-GB"/>
        </w:rPr>
        <w:t>āka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teṟu</w:t>
      </w:r>
      <w:r w:rsidR="00211644" w:rsidRPr="004D5A2F">
        <w:rPr>
          <w:rFonts w:ascii="Gandhari Unicode" w:hAnsi="Gandhari Unicode" w:cs="e-Tamil OTC"/>
          <w:noProof/>
          <w:lang w:val="en-GB"/>
        </w:rPr>
        <w:t>-</w:t>
      </w:r>
      <w:r w:rsidRPr="004D5A2F">
        <w:rPr>
          <w:rFonts w:ascii="Gandhari Unicode" w:hAnsi="Gandhari Unicode" w:cs="e-Tamil OTC"/>
          <w:noProof/>
          <w:lang w:val="en-GB"/>
        </w:rPr>
        <w:t>vara</w:t>
      </w:r>
    </w:p>
    <w:p w14:paraId="23ED53DF"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īṅ</w:t>
      </w:r>
      <w:r w:rsidRPr="004D5A2F">
        <w:rPr>
          <w:rFonts w:ascii="Gandhari Unicode" w:hAnsi="Gandhari Unicode" w:cs="e-Tamil OTC"/>
          <w:i/>
          <w:iCs/>
          <w:noProof/>
          <w:lang w:val="en-GB"/>
        </w:rPr>
        <w:t>k*</w:t>
      </w:r>
      <w:r w:rsidR="00CF70BD" w:rsidRPr="004D5A2F">
        <w:rPr>
          <w:rFonts w:ascii="Gandhari Unicode" w:hAnsi="Gandhari Unicode" w:cs="e-Tamil OTC"/>
          <w:i/>
          <w:iCs/>
          <w:noProof/>
          <w:lang w:val="en-GB"/>
        </w:rPr>
        <w:t xml:space="preserve"> iṉam</w:t>
      </w:r>
      <w:r w:rsidR="00CF70BD" w:rsidRPr="004D5A2F">
        <w:rPr>
          <w:rFonts w:ascii="Gandhari Unicode" w:hAnsi="Gandhari Unicode" w:cs="e-Tamil OTC"/>
          <w:noProof/>
          <w:lang w:val="en-GB"/>
        </w:rPr>
        <w:t xml:space="preserve"> varupa</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tēm pāy tuṟaiva</w:t>
      </w:r>
    </w:p>
    <w:p w14:paraId="62B76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nā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oḷ maṇi viḷari </w:t>
      </w:r>
      <w:r w:rsidR="00211644" w:rsidRPr="004D5A2F">
        <w:rPr>
          <w:rFonts w:ascii="Gandhari Unicode" w:hAnsi="Gandhari Unicode" w:cs="e-Tamil OTC"/>
          <w:noProof/>
          <w:lang w:val="en-GB"/>
        </w:rPr>
        <w:t>~</w:t>
      </w:r>
      <w:r w:rsidRPr="004D5A2F">
        <w:rPr>
          <w:rFonts w:ascii="Gandhari Unicode" w:hAnsi="Gandhari Unicode" w:cs="e-Tamil OTC"/>
          <w:noProof/>
          <w:lang w:val="en-GB"/>
        </w:rPr>
        <w:t>ārppa</w:t>
      </w:r>
      <w:r w:rsidR="00211644" w:rsidRPr="004D5A2F">
        <w:rPr>
          <w:rFonts w:ascii="Gandhari Unicode" w:hAnsi="Gandhari Unicode" w:cs="e-Tamil OTC"/>
          <w:noProof/>
          <w:lang w:val="en-GB"/>
        </w:rPr>
        <w:t>+</w:t>
      </w:r>
    </w:p>
    <w:p w14:paraId="3024AD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 mā neṭum tēr nēmi pōkiya</w:t>
      </w:r>
    </w:p>
    <w:p w14:paraId="0A291821"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irum kaḻi neytal pōla</w:t>
      </w:r>
    </w:p>
    <w:p w14:paraId="658F6AE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varuntiṉaḷ aḷiyaḷ nī </w:t>
      </w:r>
      <w:r w:rsidRPr="004D5A2F">
        <w:rPr>
          <w:rFonts w:ascii="Gandhari Unicode" w:hAnsi="Gandhari Unicode" w:cs="e-Tamil OTC"/>
          <w:i/>
          <w:iCs/>
          <w:noProof/>
          <w:lang w:val="en-GB"/>
        </w:rPr>
        <w:t>pirinticiṉōḷ</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A03F8C1" w14:textId="77777777" w:rsidR="0074055C" w:rsidRPr="004D5A2F" w:rsidRDefault="0074055C">
      <w:pPr>
        <w:pStyle w:val="Textbody"/>
        <w:spacing w:after="29" w:line="260" w:lineRule="exact"/>
        <w:jc w:val="both"/>
        <w:rPr>
          <w:rFonts w:ascii="Gandhari Unicode" w:hAnsi="Gandhari Unicode" w:cs="e-Tamil OTC"/>
          <w:noProof/>
          <w:lang w:val="en-GB"/>
        </w:rPr>
      </w:pPr>
    </w:p>
    <w:p w14:paraId="156AD4BD" w14:textId="77777777" w:rsidR="0074055C" w:rsidRPr="004D5A2F" w:rsidRDefault="0074055C">
      <w:pPr>
        <w:pStyle w:val="Textbody"/>
        <w:spacing w:after="29" w:line="260" w:lineRule="exact"/>
        <w:jc w:val="both"/>
        <w:rPr>
          <w:rFonts w:ascii="Gandhari Unicode" w:hAnsi="Gandhari Unicode" w:cs="e-Tamil OTC"/>
          <w:noProof/>
          <w:lang w:val="en-GB"/>
        </w:rPr>
      </w:pPr>
    </w:p>
    <w:p w14:paraId="3E701B38" w14:textId="77777777" w:rsidR="0074055C" w:rsidRPr="004D5A2F" w:rsidRDefault="0074055C">
      <w:pPr>
        <w:pStyle w:val="Textbody"/>
        <w:spacing w:after="29" w:line="260" w:lineRule="exact"/>
        <w:jc w:val="both"/>
        <w:rPr>
          <w:rFonts w:ascii="Gandhari Unicode" w:hAnsi="Gandhari Unicode" w:cs="e-Tamil OTC"/>
          <w:noProof/>
          <w:lang w:val="en-GB"/>
        </w:rPr>
      </w:pPr>
    </w:p>
    <w:p w14:paraId="6DD114E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refusing, speaking to HIM who had been granted night trysts.</w:t>
      </w:r>
    </w:p>
    <w:p w14:paraId="091BA86E" w14:textId="77777777" w:rsidR="0074055C" w:rsidRPr="004D5A2F" w:rsidRDefault="0074055C">
      <w:pPr>
        <w:pStyle w:val="Textbody"/>
        <w:spacing w:after="29" w:line="260" w:lineRule="exact"/>
        <w:jc w:val="both"/>
        <w:rPr>
          <w:rFonts w:ascii="Gandhari Unicode" w:hAnsi="Gandhari Unicode" w:cs="e-Tamil OTC"/>
          <w:noProof/>
          <w:lang w:val="en-GB"/>
        </w:rPr>
      </w:pPr>
    </w:p>
    <w:p w14:paraId="051934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quarrel-they(h.dat.) pleasure become(inf.) scorch- come(inf.)</w:t>
      </w:r>
    </w:p>
    <w:p w14:paraId="33035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here group they-come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honey spread- ghat-he(voc.)</w:t>
      </w:r>
    </w:p>
    <w:p w14:paraId="22AB0B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tongue bright bell Viḷari(-melody) roar(inf.)</w:t>
      </w:r>
    </w:p>
    <w:p w14:paraId="16F6E91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horse long chariot wheel gone-</w:t>
      </w:r>
    </w:p>
    <w:p w14:paraId="1958A9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dark backwaters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be-similar</w:t>
      </w:r>
    </w:p>
    <w:p w14:paraId="795C99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she-was-troubled pity/love-she you separated-she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6FEC50" w14:textId="77777777" w:rsidR="0074055C" w:rsidRPr="004D5A2F" w:rsidRDefault="0074055C">
      <w:pPr>
        <w:pStyle w:val="Textbody"/>
        <w:spacing w:after="29"/>
        <w:jc w:val="both"/>
        <w:rPr>
          <w:rFonts w:ascii="Gandhari Unicode" w:hAnsi="Gandhari Unicode" w:cs="e-Tamil OTC"/>
          <w:noProof/>
          <w:lang w:val="en-GB"/>
        </w:rPr>
      </w:pPr>
    </w:p>
    <w:p w14:paraId="10C99E98" w14:textId="77777777" w:rsidR="0074055C" w:rsidRPr="004D5A2F" w:rsidRDefault="0074055C">
      <w:pPr>
        <w:pStyle w:val="Textbody"/>
        <w:spacing w:after="29"/>
        <w:jc w:val="both"/>
        <w:rPr>
          <w:rFonts w:ascii="Gandhari Unicode" w:hAnsi="Gandhari Unicode" w:cs="e-Tamil OTC"/>
          <w:noProof/>
          <w:lang w:val="en-GB"/>
        </w:rPr>
      </w:pPr>
    </w:p>
    <w:p w14:paraId="21D5E57E"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Being a pleasure to those who slander [her]</w:t>
      </w:r>
      <w:r w:rsidRPr="004D5A2F">
        <w:rPr>
          <w:rStyle w:val="FootnoteReference"/>
          <w:rFonts w:ascii="Gandhari Unicode" w:hAnsi="Gandhari Unicode" w:cs="e-Tamil OTC"/>
          <w:noProof/>
          <w:lang w:val="en-GB"/>
        </w:rPr>
        <w:footnoteReference w:id="538"/>
      </w:r>
      <w:r w:rsidRPr="004D5A2F">
        <w:rPr>
          <w:rFonts w:ascii="Gandhari Unicode" w:hAnsi="Gandhari Unicode" w:cs="e-Tamil OTC"/>
          <w:noProof/>
          <w:lang w:val="en-GB"/>
        </w:rPr>
        <w:t>,</w:t>
      </w:r>
    </w:p>
    <w:p w14:paraId="25D1D610"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will scorch</w:t>
      </w:r>
      <w:r w:rsidRPr="004D5A2F">
        <w:rPr>
          <w:rStyle w:val="FootnoteReference"/>
          <w:rFonts w:ascii="Gandhari Unicode" w:hAnsi="Gandhari Unicode" w:cs="e-Tamil OTC"/>
          <w:noProof/>
          <w:lang w:val="en-GB"/>
        </w:rPr>
        <w:footnoteReference w:id="539"/>
      </w:r>
      <w:r w:rsidRPr="004D5A2F">
        <w:rPr>
          <w:rFonts w:ascii="Gandhari Unicode" w:hAnsi="Gandhari Unicode" w:cs="e-Tamil OTC"/>
          <w:noProof/>
          <w:lang w:val="en-GB"/>
        </w:rPr>
        <w:t xml:space="preserve"> [her]</w:t>
      </w:r>
    </w:p>
    <w:p w14:paraId="7E0DDBA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they come here in a group,</w:t>
      </w:r>
    </w:p>
    <w:p w14:paraId="74AFBC0D"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ghat spread with</w:t>
      </w:r>
      <w:r w:rsidRPr="004D5A2F">
        <w:rPr>
          <w:rStyle w:val="FootnoteReference"/>
          <w:rFonts w:ascii="Gandhari Unicode" w:hAnsi="Gandhari Unicode" w:cs="e-Tamil OTC"/>
          <w:noProof/>
          <w:lang w:val="en-GB"/>
        </w:rPr>
        <w:footnoteReference w:id="540"/>
      </w:r>
      <w:r w:rsidRPr="004D5A2F">
        <w:rPr>
          <w:rFonts w:ascii="Gandhari Unicode" w:hAnsi="Gandhari Unicode" w:cs="e-Tamil OTC"/>
          <w:noProof/>
          <w:lang w:val="en-GB"/>
        </w:rPr>
        <w:t xml:space="preserve"> honey?</w:t>
      </w:r>
    </w:p>
    <w:p w14:paraId="14CE3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dark backwaters,</w:t>
      </w:r>
    </w:p>
    <w:p w14:paraId="45EC6BE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run over by the wheel of the long chariot with swift horses,</w:t>
      </w:r>
    </w:p>
    <w:p w14:paraId="19F383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small-tongued bright bells boom the Viḷari tune,</w:t>
      </w:r>
    </w:p>
    <w:p w14:paraId="2E042E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was troubled, the pitiable one you had separated from.</w:t>
      </w:r>
    </w:p>
    <w:p w14:paraId="718B07A1" w14:textId="77777777" w:rsidR="0074055C" w:rsidRPr="004D5A2F" w:rsidRDefault="0074055C">
      <w:pPr>
        <w:pStyle w:val="Textbody"/>
        <w:spacing w:after="0"/>
        <w:jc w:val="both"/>
        <w:rPr>
          <w:rFonts w:ascii="Gandhari Unicode" w:hAnsi="Gandhari Unicode" w:cs="e-Tamil OTC"/>
          <w:noProof/>
          <w:lang w:val="en-GB"/>
        </w:rPr>
      </w:pPr>
    </w:p>
    <w:p w14:paraId="7DB0B162"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7E91ED3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பொதுக்கயத்துக் கீரந்தை: </w:t>
      </w:r>
      <w:r w:rsidRPr="004D5A2F">
        <w:rPr>
          <w:rFonts w:ascii="Gandhari Unicode" w:hAnsi="Gandhari Unicode"/>
          <w:i w:val="0"/>
          <w:iCs w:val="0"/>
          <w:color w:val="auto"/>
        </w:rPr>
        <w:t>HE</w:t>
      </w:r>
    </w:p>
    <w:p w14:paraId="3F465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0896F74F" w14:textId="77777777" w:rsidR="0074055C" w:rsidRPr="004D5A2F" w:rsidRDefault="0074055C">
      <w:pPr>
        <w:pStyle w:val="Textbody"/>
        <w:spacing w:after="29"/>
        <w:jc w:val="both"/>
        <w:rPr>
          <w:rFonts w:ascii="Gandhari Unicode" w:hAnsi="Gandhari Unicode" w:cs="e-Tamil OTC"/>
          <w:noProof/>
          <w:lang w:val="en-GB"/>
        </w:rPr>
      </w:pPr>
    </w:p>
    <w:p w14:paraId="229A3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முலையே முகிழ்முகிழ்த் தனவே </w:t>
      </w:r>
      <w:r w:rsidRPr="004D5A2F">
        <w:rPr>
          <w:rFonts w:ascii="Gandhari Unicode" w:hAnsi="Gandhari Unicode" w:cs="e-Tamil OTC"/>
          <w:noProof/>
          <w:u w:val="wave"/>
          <w:cs/>
          <w:lang w:val="en-GB"/>
        </w:rPr>
        <w:t>தலையே</w:t>
      </w:r>
    </w:p>
    <w:p w14:paraId="11DE52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கிளைஇய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மென்குரல்</w:t>
      </w:r>
      <w:r w:rsidRPr="004D5A2F">
        <w:rPr>
          <w:rFonts w:ascii="Gandhari Unicode" w:hAnsi="Gandhari Unicode" w:cs="e-Tamil OTC"/>
          <w:noProof/>
          <w:cs/>
          <w:lang w:val="en-GB"/>
        </w:rPr>
        <w:t xml:space="preserve"> கிழக்குவீழ்ந் தனவே</w:t>
      </w:r>
    </w:p>
    <w:p w14:paraId="19051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செறிநிரை</w:t>
      </w:r>
      <w:r w:rsidRPr="004D5A2F">
        <w:rPr>
          <w:rFonts w:ascii="Gandhari Unicode" w:hAnsi="Gandhari Unicode" w:cs="e-Tamil OTC"/>
          <w:noProof/>
          <w:cs/>
          <w:lang w:val="en-GB"/>
        </w:rPr>
        <w:t xml:space="preserve"> வெண்பலும் பறிமுறை நிரம்பின</w:t>
      </w:r>
    </w:p>
    <w:p w14:paraId="72AD12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சுணங்குஞ் சிலதோன் றினவே </w:t>
      </w:r>
      <w:r w:rsidRPr="004D5A2F">
        <w:rPr>
          <w:rFonts w:ascii="Gandhari Unicode" w:hAnsi="Gandhari Unicode" w:cs="e-Tamil OTC"/>
          <w:noProof/>
          <w:u w:val="wave"/>
          <w:cs/>
          <w:lang w:val="en-GB"/>
        </w:rPr>
        <w:t>யணங்குதற்</w:t>
      </w:r>
    </w:p>
    <w:p w14:paraId="74ABFF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கியான்ற </w:t>
      </w:r>
      <w:r w:rsidRPr="004D5A2F">
        <w:rPr>
          <w:rFonts w:ascii="Gandhari Unicode" w:hAnsi="Gandhari Unicode" w:cs="e-Tamil OTC"/>
          <w:noProof/>
          <w:u w:val="wave"/>
          <w:cs/>
          <w:lang w:val="en-GB"/>
        </w:rPr>
        <w:t>னறிவலே தானறி</w:t>
      </w:r>
      <w:r w:rsidRPr="004D5A2F">
        <w:rPr>
          <w:rFonts w:ascii="Gandhari Unicode" w:hAnsi="Gandhari Unicode" w:cs="e-Tamil OTC"/>
          <w:noProof/>
          <w:cs/>
          <w:lang w:val="en-GB"/>
        </w:rPr>
        <w:t xml:space="preserve"> யலளே</w:t>
      </w:r>
    </w:p>
    <w:p w14:paraId="057049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 குவள்கொ றானே</w:t>
      </w:r>
    </w:p>
    <w:p w14:paraId="3FB744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பெருமுது செல்வ </w:t>
      </w:r>
      <w:r w:rsidRPr="004D5A2F">
        <w:rPr>
          <w:rFonts w:ascii="Gandhari Unicode" w:hAnsi="Gandhari Unicode" w:cs="e-Tamil OTC"/>
          <w:noProof/>
          <w:u w:val="wave"/>
          <w:cs/>
          <w:lang w:val="en-GB"/>
        </w:rPr>
        <w:t>ரொருமட</w:t>
      </w:r>
      <w:r w:rsidRPr="004D5A2F">
        <w:rPr>
          <w:rFonts w:ascii="Gandhari Unicode" w:hAnsi="Gandhari Unicode" w:cs="e-Tamil OTC"/>
          <w:noProof/>
          <w:cs/>
          <w:lang w:val="en-GB"/>
        </w:rPr>
        <w:t xml:space="preserve"> மகளே.</w:t>
      </w:r>
    </w:p>
    <w:p w14:paraId="74DB99F9" w14:textId="77777777" w:rsidR="0074055C" w:rsidRPr="004D5A2F" w:rsidRDefault="0074055C">
      <w:pPr>
        <w:pStyle w:val="Textbody"/>
        <w:spacing w:after="29"/>
        <w:jc w:val="both"/>
        <w:rPr>
          <w:rFonts w:ascii="Gandhari Unicode" w:hAnsi="Gandhari Unicode" w:cs="e-Tamil OTC"/>
          <w:noProof/>
          <w:lang w:val="en-GB"/>
        </w:rPr>
      </w:pPr>
    </w:p>
    <w:p w14:paraId="27AEE4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முகிழ்முகிழ்த் தனவே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முகிழ்முகுத் தனவே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 </w:t>
      </w:r>
      <w:r w:rsidRPr="004D5A2F">
        <w:rPr>
          <w:rFonts w:ascii="Gandhari Unicode" w:hAnsi="Gandhari Unicode" w:cs="e-Tamil OTC"/>
          <w:noProof/>
          <w:lang w:val="en-GB"/>
        </w:rPr>
        <w:t xml:space="preserve">L1, C2+3, G1+2, EA, AT, Cām.;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C1, ATv,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C2+3v, G2, EA, AT, Cām.;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கிளையேய்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மென்குரல் </w:t>
      </w:r>
      <w:r w:rsidRPr="004D5A2F">
        <w:rPr>
          <w:rFonts w:ascii="Gandhari Unicode" w:hAnsi="Gandhari Unicode" w:cs="e-Tamil OTC"/>
          <w:noProof/>
          <w:lang w:val="en-GB"/>
        </w:rPr>
        <w:t xml:space="preserve">C2v, ATv, Cām.;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C2v, G2, Iḷ., Cēn.,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செறிநிரை </w:t>
      </w:r>
      <w:r w:rsidRPr="004D5A2F">
        <w:rPr>
          <w:rFonts w:ascii="Gandhari Unicode" w:hAnsi="Gandhari Unicode" w:cs="e-Tamil OTC"/>
          <w:noProof/>
          <w:lang w:val="en-GB"/>
        </w:rPr>
        <w:t xml:space="preserve">L1, C1+2+3, G1+2, Iḷ., AT, Cām.; </w:t>
      </w:r>
      <w:r w:rsidRPr="004D5A2F">
        <w:rPr>
          <w:rFonts w:ascii="Gandhari Unicode" w:hAnsi="Gandhari Unicode" w:cs="e-Tamil OTC"/>
          <w:noProof/>
          <w:cs/>
          <w:lang w:val="en-GB"/>
        </w:rPr>
        <w:t xml:space="preserve">செறிநிறை </w:t>
      </w:r>
      <w:r w:rsidRPr="004D5A2F">
        <w:rPr>
          <w:rFonts w:ascii="Gandhari Unicode" w:hAnsi="Gandhari Unicode" w:cs="e-Tamil OTC"/>
          <w:noProof/>
          <w:lang w:val="en-GB"/>
        </w:rPr>
        <w:t xml:space="preserve">EA, ATv, Cām.v; </w:t>
      </w:r>
      <w:r w:rsidRPr="004D5A2F">
        <w:rPr>
          <w:rFonts w:ascii="Gandhari Unicode" w:hAnsi="Gandhari Unicode" w:cs="e-Tamil OTC"/>
          <w:noProof/>
          <w:cs/>
          <w:lang w:val="en-GB"/>
        </w:rPr>
        <w:t xml:space="preserve">செறிமுறை </w:t>
      </w:r>
      <w:r w:rsidRPr="004D5A2F">
        <w:rPr>
          <w:rFonts w:ascii="Gandhari Unicode" w:hAnsi="Gandhari Unicode" w:cs="e-Tamil OTC"/>
          <w:noProof/>
          <w:lang w:val="en-GB"/>
        </w:rPr>
        <w:t xml:space="preserve">Iḷ.v,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வெண்பலும்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வேணலும்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வேனலும்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வெணலு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யணங்குதற்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யணங்கெனதா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யணங்கென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கியான்ற(ன்) னறிவலே தானறி யலளே </w:t>
      </w:r>
      <w:r w:rsidRPr="004D5A2F">
        <w:rPr>
          <w:rFonts w:ascii="Gandhari Unicode" w:hAnsi="Gandhari Unicode" w:cs="e-Tamil OTC"/>
          <w:noProof/>
          <w:lang w:val="en-GB"/>
        </w:rPr>
        <w:t xml:space="preserve">C2+3v, G2(), Pēr.v, EA, AT(), Cām.; </w:t>
      </w:r>
      <w:r w:rsidRPr="004D5A2F">
        <w:rPr>
          <w:rFonts w:ascii="Gandhari Unicode" w:hAnsi="Gandhari Unicode" w:cs="e-Tamil OTC"/>
          <w:noProof/>
          <w:cs/>
          <w:lang w:val="en-GB"/>
        </w:rPr>
        <w:t xml:space="preserve">கியான்ற னறிவ றானறி யலளே </w:t>
      </w:r>
      <w:r w:rsidRPr="004D5A2F">
        <w:rPr>
          <w:rFonts w:ascii="Gandhari Unicode" w:hAnsi="Gandhari Unicode" w:cs="e-Tamil OTC"/>
          <w:noProof/>
          <w:lang w:val="en-GB"/>
        </w:rPr>
        <w:t xml:space="preserve">Pēr., IV, VP, ER; </w:t>
      </w:r>
      <w:r w:rsidRPr="004D5A2F">
        <w:rPr>
          <w:rFonts w:ascii="Gandhari Unicode" w:hAnsi="Gandhari Unicode" w:cs="e-Tamil OTC"/>
          <w:noProof/>
          <w:cs/>
          <w:lang w:val="en-GB"/>
        </w:rPr>
        <w:t xml:space="preserve">கியான்றன் னறிவ லென்னறி யலளே </w:t>
      </w:r>
      <w:r w:rsidRPr="004D5A2F">
        <w:rPr>
          <w:rFonts w:ascii="Gandhari Unicode" w:hAnsi="Gandhari Unicode" w:cs="e-Tamil OTC"/>
          <w:noProof/>
          <w:lang w:val="en-GB"/>
        </w:rPr>
        <w:t xml:space="preserve">ATv, Cām.v; </w:t>
      </w:r>
      <w:r w:rsidRPr="004D5A2F">
        <w:rPr>
          <w:rFonts w:ascii="Gandhari Unicode" w:hAnsi="Gandhari Unicode" w:cs="e-Tamil OTC"/>
          <w:noProof/>
          <w:cs/>
          <w:lang w:val="en-GB"/>
        </w:rPr>
        <w:t xml:space="preserve">கியான்றன் னறிவலே யான்னறி யலளே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கியான்றன் னறிவலது தானறி யலளே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ரொருமட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செல்வ னொருமட </w:t>
      </w:r>
      <w:r w:rsidRPr="004D5A2F">
        <w:rPr>
          <w:rFonts w:ascii="Gandhari Unicode" w:hAnsi="Gandhari Unicode" w:cs="e-Tamil OTC"/>
          <w:noProof/>
          <w:lang w:val="en-GB"/>
        </w:rPr>
        <w:t>C2v, Iḷ., Nam., ATv, Cām.v</w:t>
      </w:r>
    </w:p>
    <w:p w14:paraId="7B90976E" w14:textId="77777777" w:rsidR="0074055C" w:rsidRPr="004D5A2F" w:rsidRDefault="0074055C">
      <w:pPr>
        <w:pStyle w:val="Textbody"/>
        <w:spacing w:after="29"/>
        <w:jc w:val="both"/>
        <w:rPr>
          <w:rFonts w:ascii="Gandhari Unicode" w:hAnsi="Gandhari Unicode" w:cs="e-Tamil OTC"/>
          <w:noProof/>
          <w:lang w:val="en-GB"/>
        </w:rPr>
      </w:pPr>
    </w:p>
    <w:p w14:paraId="750E6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mulai</w:t>
      </w:r>
      <w:r w:rsidR="00211644" w:rsidRPr="004D5A2F">
        <w:rPr>
          <w:rFonts w:ascii="Gandhari Unicode" w:hAnsi="Gandhari Unicode" w:cs="e-Tamil OTC"/>
          <w:noProof/>
          <w:lang w:val="en-GB"/>
        </w:rPr>
        <w:t>-~</w:t>
      </w:r>
      <w:r w:rsidRPr="004D5A2F">
        <w:rPr>
          <w:rFonts w:ascii="Gandhari Unicode" w:hAnsi="Gandhari Unicode" w:cs="e-Tamil OTC"/>
          <w:noProof/>
          <w:lang w:val="en-GB"/>
        </w:rPr>
        <w:t>ē mukiḻ mukiḻttaṉa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talai</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439A07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kiḷaiiya</w:t>
      </w:r>
      <w:r w:rsidRPr="004D5A2F">
        <w:rPr>
          <w:rFonts w:ascii="Gandhari Unicode" w:hAnsi="Gandhari Unicode" w:cs="e-Tamil OTC"/>
          <w:noProof/>
          <w:lang w:val="en-GB"/>
        </w:rPr>
        <w:t xml:space="preserve"> me</w:t>
      </w:r>
      <w:r w:rsidR="00211644" w:rsidRPr="004D5A2F">
        <w:rPr>
          <w:rFonts w:ascii="Gandhari Unicode" w:hAnsi="Gandhari Unicode" w:cs="e-Tamil OTC"/>
          <w:noProof/>
          <w:lang w:val="en-GB"/>
        </w:rPr>
        <w:t>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kural</w:t>
      </w:r>
      <w:r w:rsidRPr="004D5A2F">
        <w:rPr>
          <w:rFonts w:ascii="Gandhari Unicode" w:hAnsi="Gandhari Unicode" w:cs="e-Tamil OTC"/>
          <w:noProof/>
          <w:lang w:val="en-GB"/>
        </w:rPr>
        <w:t xml:space="preserve"> kiḻakku vīḻntaṉa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728B3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ceṟi </w:t>
      </w: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veḷ pal</w:t>
      </w:r>
      <w:r w:rsidR="00211644" w:rsidRPr="004D5A2F">
        <w:rPr>
          <w:rFonts w:ascii="Gandhari Unicode" w:hAnsi="Gandhari Unicode" w:cs="e-Tamil OTC"/>
          <w:noProof/>
          <w:lang w:val="en-GB"/>
        </w:rPr>
        <w:t>-</w:t>
      </w:r>
      <w:r w:rsidRPr="004D5A2F">
        <w:rPr>
          <w:rFonts w:ascii="Gandhari Unicode" w:hAnsi="Gandhari Unicode" w:cs="e-Tamil OTC"/>
          <w:noProof/>
          <w:lang w:val="en-GB"/>
        </w:rPr>
        <w:t>um paṟi muṟai nirampiṉa</w:t>
      </w:r>
    </w:p>
    <w:p w14:paraId="3F71C8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cuṇaṅk</w:t>
      </w:r>
      <w:r w:rsidR="00211644" w:rsidRPr="004D5A2F">
        <w:rPr>
          <w:rFonts w:ascii="Gandhari Unicode" w:hAnsi="Gandhari Unicode" w:cs="e-Tamil OTC"/>
          <w:noProof/>
          <w:lang w:val="en-GB"/>
        </w:rPr>
        <w:t>*-</w:t>
      </w:r>
      <w:r w:rsidRPr="004D5A2F">
        <w:rPr>
          <w:rFonts w:ascii="Gandhari Unicode" w:hAnsi="Gandhari Unicode" w:cs="e-Tamil OTC"/>
          <w:noProof/>
          <w:lang w:val="en-GB"/>
        </w:rPr>
        <w:t>um cila tōṉṟiṉa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aṇaṅkutaṟk(u)</w:t>
      </w:r>
    </w:p>
    <w:p w14:paraId="0B2AF1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taṉ </w:t>
      </w:r>
      <w:r w:rsidRPr="004D5A2F">
        <w:rPr>
          <w:rFonts w:ascii="Gandhari Unicode" w:hAnsi="Gandhari Unicode" w:cs="e-Tamil OTC"/>
          <w:i/>
          <w:iCs/>
          <w:noProof/>
          <w:lang w:val="en-GB"/>
        </w:rPr>
        <w:t>aṟival</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 tāṉ</w:t>
      </w:r>
      <w:r w:rsidRPr="004D5A2F">
        <w:rPr>
          <w:rFonts w:ascii="Gandhari Unicode" w:hAnsi="Gandhari Unicode" w:cs="e-Tamil OTC"/>
          <w:noProof/>
          <w:lang w:val="en-GB"/>
        </w:rPr>
        <w:t xml:space="preserve"> aṟiyalaḷ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96C7A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w:t>
      </w:r>
      <w:r w:rsidR="00211644" w:rsidRPr="004D5A2F">
        <w:rPr>
          <w:rFonts w:ascii="Gandhari Unicode" w:hAnsi="Gandhari Unicode" w:cs="e-Tamil OTC"/>
          <w:noProof/>
          <w:lang w:val="en-GB"/>
        </w:rPr>
        <w:t>k*</w:t>
      </w:r>
      <w:r w:rsidRPr="004D5A2F">
        <w:rPr>
          <w:rFonts w:ascii="Gandhari Unicode" w:hAnsi="Gandhari Unicode" w:cs="e-Tamil OTC"/>
          <w:noProof/>
          <w:lang w:val="en-GB"/>
        </w:rPr>
        <w:t xml:space="preserve"> ākuvaḷ-kol tāṉ</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21A05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 mutu </w:t>
      </w:r>
      <w:r w:rsidRPr="004D5A2F">
        <w:rPr>
          <w:rFonts w:ascii="Gandhari Unicode" w:hAnsi="Gandhari Unicode" w:cs="e-Tamil OTC"/>
          <w:i/>
          <w:iCs/>
          <w:noProof/>
          <w:lang w:val="en-GB"/>
        </w:rPr>
        <w:t>celvar</w:t>
      </w:r>
      <w:r w:rsidRPr="004D5A2F">
        <w:rPr>
          <w:rFonts w:ascii="Gandhari Unicode" w:hAnsi="Gandhari Unicode" w:cs="e-Tamil OTC"/>
          <w:noProof/>
          <w:lang w:val="en-GB"/>
        </w:rPr>
        <w:t xml:space="preserve"> oru maṭa makaḷ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1F10FC26" w14:textId="77777777" w:rsidR="0074055C" w:rsidRPr="004D5A2F" w:rsidRDefault="0074055C">
      <w:pPr>
        <w:pStyle w:val="Textbody"/>
        <w:spacing w:after="29" w:line="260" w:lineRule="exact"/>
        <w:jc w:val="both"/>
        <w:rPr>
          <w:rFonts w:ascii="Gandhari Unicode" w:hAnsi="Gandhari Unicode" w:cs="e-Tamil OTC"/>
          <w:noProof/>
          <w:lang w:val="en-GB"/>
        </w:rPr>
      </w:pPr>
    </w:p>
    <w:p w14:paraId="69A5FAB8" w14:textId="77777777" w:rsidR="0074055C" w:rsidRPr="004D5A2F" w:rsidRDefault="0074055C">
      <w:pPr>
        <w:pStyle w:val="Textbody"/>
        <w:spacing w:after="29" w:line="260" w:lineRule="exact"/>
        <w:jc w:val="both"/>
        <w:rPr>
          <w:rFonts w:ascii="Gandhari Unicode" w:hAnsi="Gandhari Unicode" w:cs="e-Tamil OTC"/>
          <w:noProof/>
          <w:lang w:val="en-GB"/>
        </w:rPr>
      </w:pPr>
    </w:p>
    <w:p w14:paraId="1F905889" w14:textId="77777777" w:rsidR="0074055C" w:rsidRPr="004D5A2F" w:rsidRDefault="0074055C">
      <w:pPr>
        <w:pStyle w:val="Textbody"/>
        <w:spacing w:after="29" w:line="260" w:lineRule="exact"/>
        <w:jc w:val="both"/>
        <w:rPr>
          <w:rFonts w:ascii="Gandhari Unicode" w:hAnsi="Gandhari Unicode" w:cs="e-Tamil OTC"/>
          <w:noProof/>
          <w:lang w:val="en-GB"/>
        </w:rPr>
      </w:pPr>
    </w:p>
    <w:p w14:paraId="7FA144A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so that she knows his request by HIM, who implored the confidante.</w:t>
      </w:r>
    </w:p>
    <w:p w14:paraId="68D2AB8E" w14:textId="77777777" w:rsidR="0074055C" w:rsidRPr="004D5A2F" w:rsidRDefault="0074055C">
      <w:pPr>
        <w:pStyle w:val="Textbody"/>
        <w:spacing w:after="29" w:line="260" w:lineRule="exact"/>
        <w:jc w:val="both"/>
        <w:rPr>
          <w:rFonts w:ascii="Gandhari Unicode" w:hAnsi="Gandhari Unicode" w:cs="e-Tamil OTC"/>
          <w:noProof/>
          <w:lang w:val="en-GB"/>
        </w:rPr>
      </w:pPr>
    </w:p>
    <w:p w14:paraId="750C431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they-budded(n.pl.)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head</w:t>
      </w:r>
      <w:r w:rsidRPr="004D5A2F">
        <w:rPr>
          <w:rFonts w:ascii="Gandhari Unicode" w:hAnsi="Gandhari Unicode" w:cs="e-Tamil OTC"/>
          <w:noProof/>
          <w:position w:val="6"/>
          <w:lang w:val="en-GB"/>
        </w:rPr>
        <w:t>ē</w:t>
      </w:r>
    </w:p>
    <w:p w14:paraId="7277E2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multiplied- soft lock bottom they-descended(n.pl.)</w:t>
      </w:r>
      <w:r w:rsidRPr="004D5A2F">
        <w:rPr>
          <w:rFonts w:ascii="Gandhari Unicode" w:hAnsi="Gandhari Unicode" w:cs="e-Tamil OTC"/>
          <w:noProof/>
          <w:position w:val="6"/>
          <w:lang w:val="en-GB"/>
        </w:rPr>
        <w:t>ē</w:t>
      </w:r>
    </w:p>
    <w:p w14:paraId="7C3D7F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be-dense- row white tooth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sprout- kind they-became-full(n.pl.)</w:t>
      </w:r>
    </w:p>
    <w:p w14:paraId="5E57AC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beauty-spot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few(n.pl.) they-appeared(n.pl.)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(dat.)</w:t>
      </w:r>
    </w:p>
    <w:p w14:paraId="648EBFB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self- I-know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self she-doesn't-know</w:t>
      </w:r>
      <w:r w:rsidRPr="004D5A2F">
        <w:rPr>
          <w:rFonts w:ascii="Gandhari Unicode" w:hAnsi="Gandhari Unicode" w:cs="e-Tamil OTC"/>
          <w:noProof/>
          <w:position w:val="6"/>
          <w:lang w:val="en-GB"/>
        </w:rPr>
        <w:t>ē</w:t>
      </w:r>
    </w:p>
    <w:p w14:paraId="535CF8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she-becomes</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p>
    <w:p w14:paraId="30BE514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old prosperity-they(h.) one inexperience daughter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4117F8" w14:textId="77777777" w:rsidR="0074055C" w:rsidRPr="004D5A2F" w:rsidRDefault="0074055C">
      <w:pPr>
        <w:pStyle w:val="Textbody"/>
        <w:spacing w:after="29"/>
        <w:jc w:val="both"/>
        <w:rPr>
          <w:rFonts w:ascii="Gandhari Unicode" w:hAnsi="Gandhari Unicode" w:cs="e-Tamil OTC"/>
          <w:noProof/>
          <w:lang w:val="en-GB"/>
        </w:rPr>
      </w:pPr>
    </w:p>
    <w:p w14:paraId="2C412C48" w14:textId="77777777" w:rsidR="0074055C" w:rsidRPr="004D5A2F" w:rsidRDefault="0074055C">
      <w:pPr>
        <w:pStyle w:val="Textbody"/>
        <w:spacing w:after="29"/>
        <w:jc w:val="both"/>
        <w:rPr>
          <w:rFonts w:ascii="Gandhari Unicode" w:hAnsi="Gandhari Unicode" w:cs="e-Tamil OTC"/>
          <w:noProof/>
          <w:lang w:val="en-GB"/>
        </w:rPr>
      </w:pPr>
    </w:p>
    <w:p w14:paraId="5B4C9F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breasts! The have brought forth buds.</w:t>
      </w:r>
    </w:p>
    <w:p w14:paraId="259FEB7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head!</w:t>
      </w:r>
    </w:p>
    <w:p w14:paraId="0318053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Multiplied soft locks have come to descend to the bottom.</w:t>
      </w:r>
      <w:r w:rsidRPr="004D5A2F">
        <w:rPr>
          <w:rStyle w:val="FootnoteReference"/>
          <w:rFonts w:ascii="Gandhari Unicode" w:hAnsi="Gandhari Unicode" w:cs="e-Tamil OTC"/>
          <w:noProof/>
          <w:lang w:val="en-GB"/>
        </w:rPr>
        <w:footnoteReference w:id="541"/>
      </w:r>
    </w:p>
    <w:p w14:paraId="4B8C43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dense rows the white teeth have become mature</w:t>
      </w:r>
      <w:r w:rsidRPr="004D5A2F">
        <w:rPr>
          <w:rStyle w:val="FootnoteReference"/>
          <w:rFonts w:ascii="Gandhari Unicode" w:hAnsi="Gandhari Unicode" w:cs="e-Tamil OTC"/>
          <w:noProof/>
          <w:lang w:val="en-GB"/>
        </w:rPr>
        <w:footnoteReference w:id="542"/>
      </w:r>
    </w:p>
    <w:p w14:paraId="5F01AF8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way of sprouting</w:t>
      </w:r>
      <w:r w:rsidRPr="004D5A2F">
        <w:rPr>
          <w:rStyle w:val="FootnoteReference"/>
          <w:rFonts w:ascii="Gandhari Unicode" w:hAnsi="Gandhari Unicode" w:cs="e-Tamil OTC"/>
          <w:noProof/>
          <w:lang w:val="en-GB"/>
        </w:rPr>
        <w:footnoteReference w:id="543"/>
      </w:r>
    </w:p>
    <w:p w14:paraId="5EB72C2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beauty spots, a few, have appeared.</w:t>
      </w:r>
    </w:p>
    <w:p w14:paraId="3426904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A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[to me]</w:t>
      </w:r>
    </w:p>
    <w:p w14:paraId="467A4DD6"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 know [this] of her.</w:t>
      </w:r>
      <w:r w:rsidRPr="004D5A2F">
        <w:rPr>
          <w:rStyle w:val="FootnoteReference"/>
          <w:rFonts w:ascii="Gandhari Unicode" w:hAnsi="Gandhari Unicode" w:cs="e-Tamil OTC"/>
          <w:noProof/>
          <w:lang w:val="en-GB"/>
        </w:rPr>
        <w:footnoteReference w:id="544"/>
      </w:r>
      <w:r w:rsidRPr="004D5A2F">
        <w:rPr>
          <w:rFonts w:ascii="Gandhari Unicode" w:hAnsi="Gandhari Unicode" w:cs="e-Tamil OTC"/>
          <w:noProof/>
          <w:lang w:val="en-GB"/>
        </w:rPr>
        <w:t xml:space="preserve"> She herself doesn't know.</w:t>
      </w:r>
    </w:p>
    <w:p w14:paraId="5D08D4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become of her, she,</w:t>
      </w:r>
    </w:p>
    <w:p w14:paraId="36C355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single, inexperienced daughter of great, old, prosperous people?</w:t>
      </w:r>
    </w:p>
    <w:p w14:paraId="7EC6DAB2" w14:textId="77777777" w:rsidR="0074055C" w:rsidRPr="004D5A2F" w:rsidRDefault="0074055C">
      <w:pPr>
        <w:pStyle w:val="Textbody"/>
        <w:spacing w:after="0"/>
        <w:jc w:val="both"/>
        <w:rPr>
          <w:rFonts w:ascii="Gandhari Unicode" w:hAnsi="Gandhari Unicode" w:cs="e-Tamil OTC"/>
          <w:noProof/>
          <w:lang w:val="en-GB"/>
        </w:rPr>
      </w:pPr>
    </w:p>
    <w:p w14:paraId="2DC0CE4F" w14:textId="77777777" w:rsidR="0074055C" w:rsidRPr="004D5A2F" w:rsidRDefault="0074055C">
      <w:pPr>
        <w:pStyle w:val="Textbody"/>
        <w:spacing w:after="0"/>
        <w:jc w:val="both"/>
        <w:rPr>
          <w:rFonts w:ascii="Gandhari Unicode" w:hAnsi="Gandhari Unicode" w:cs="e-Tamil OTC"/>
          <w:noProof/>
          <w:lang w:val="en-GB"/>
        </w:rPr>
      </w:pPr>
    </w:p>
    <w:p w14:paraId="58B779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1ABC5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Of what kind is she?</w:t>
      </w:r>
    </w:p>
    <w:p w14:paraId="05B49CE9" w14:textId="77777777" w:rsidR="0074055C" w:rsidRPr="004D5A2F" w:rsidRDefault="0074055C">
      <w:pPr>
        <w:pStyle w:val="Textbody"/>
        <w:spacing w:after="0"/>
        <w:jc w:val="both"/>
        <w:rPr>
          <w:rFonts w:ascii="Gandhari Unicode" w:hAnsi="Gandhari Unicode" w:cs="e-Tamil OTC"/>
          <w:noProof/>
          <w:lang w:val="en-GB"/>
        </w:rPr>
      </w:pPr>
    </w:p>
    <w:p w14:paraId="7CF447C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2733CF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338</w:t>
      </w:r>
      <w:r w:rsidRPr="004D5A2F">
        <w:rPr>
          <w:rFonts w:ascii="e-Tamil OTC" w:hAnsi="e-Tamil OTC" w:cs="e-Tamil OTC"/>
          <w:i w:val="0"/>
          <w:iCs w:val="0"/>
          <w:color w:val="auto"/>
          <w:cs/>
        </w:rPr>
        <w:t xml:space="preserve"> பெருங்குன்றூர் கிழார்: </w:t>
      </w:r>
      <w:r w:rsidRPr="004D5A2F">
        <w:rPr>
          <w:rFonts w:ascii="Gandhari Unicode" w:hAnsi="Gandhari Unicode"/>
          <w:i w:val="0"/>
          <w:iCs w:val="0"/>
          <w:color w:val="auto"/>
        </w:rPr>
        <w:t>the confidante</w:t>
      </w:r>
    </w:p>
    <w:p w14:paraId="59F5CF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462D0FCA" w14:textId="77777777" w:rsidR="0074055C" w:rsidRPr="004D5A2F" w:rsidRDefault="0074055C">
      <w:pPr>
        <w:pStyle w:val="Textbody"/>
        <w:spacing w:after="29"/>
        <w:jc w:val="both"/>
        <w:rPr>
          <w:rFonts w:ascii="Gandhari Unicode" w:hAnsi="Gandhari Unicode" w:cs="e-Tamil OTC"/>
          <w:noProof/>
          <w:lang w:val="en-GB"/>
        </w:rPr>
      </w:pPr>
    </w:p>
    <w:p w14:paraId="49C3A0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திரிமருப் பிரலை யண்ண னல்லே</w:t>
      </w:r>
    </w:p>
    <w:p w14:paraId="70EF8D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றரிமடப் பிணையோ டல்குநிழ லசைஇ</w:t>
      </w:r>
    </w:p>
    <w:p w14:paraId="312007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வீததை வியலரிற் றுஞ்சிப் பொழுதுசெலச்</w:t>
      </w:r>
    </w:p>
    <w:p w14:paraId="34DA25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செழும்பயறு கறிக்கும் புன்கண் மாலைப்</w:t>
      </w:r>
    </w:p>
    <w:p w14:paraId="2FD656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பின்பனிக் கடைநாட் டண்பனி </w:t>
      </w:r>
      <w:r w:rsidRPr="004D5A2F">
        <w:rPr>
          <w:rFonts w:ascii="Gandhari Unicode" w:hAnsi="Gandhari Unicode" w:cs="e-Tamil OTC"/>
          <w:noProof/>
          <w:u w:val="wave"/>
          <w:cs/>
          <w:lang w:val="en-GB"/>
        </w:rPr>
        <w:t>யச்சிரம்</w:t>
      </w:r>
    </w:p>
    <w:p w14:paraId="4CB641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வந்தன்று பெருவிற </w:t>
      </w:r>
      <w:r w:rsidRPr="004D5A2F">
        <w:rPr>
          <w:rFonts w:ascii="Gandhari Unicode" w:hAnsi="Gandhari Unicode" w:cs="e-Tamil OTC"/>
          <w:noProof/>
          <w:u w:val="wave"/>
          <w:cs/>
          <w:lang w:val="en-GB"/>
        </w:rPr>
        <w:t>றேரே</w:t>
      </w:r>
      <w:r w:rsidRPr="004D5A2F">
        <w:rPr>
          <w:rFonts w:ascii="Gandhari Unicode" w:hAnsi="Gandhari Unicode" w:cs="e-Tamil OTC"/>
          <w:noProof/>
          <w:cs/>
          <w:lang w:val="en-GB"/>
        </w:rPr>
        <w:t xml:space="preserve"> பணைத்தோள்</w:t>
      </w:r>
    </w:p>
    <w:p w14:paraId="070A8D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விளங்குநக ரடங்கிய கற்பி</w:t>
      </w:r>
    </w:p>
    <w:p w14:paraId="3ADDF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னலங்கே ழரிவை</w:t>
      </w:r>
      <w:r w:rsidRPr="004D5A2F">
        <w:rPr>
          <w:rFonts w:ascii="Gandhari Unicode" w:hAnsi="Gandhari Unicode" w:cs="e-Tamil OTC"/>
          <w:noProof/>
          <w:cs/>
          <w:lang w:val="en-GB"/>
        </w:rPr>
        <w:t xml:space="preserve"> புலம்பசா விடவே.</w:t>
      </w:r>
    </w:p>
    <w:p w14:paraId="6F93A2C3" w14:textId="77777777" w:rsidR="0074055C" w:rsidRPr="004D5A2F" w:rsidRDefault="0074055C">
      <w:pPr>
        <w:pStyle w:val="Textbody"/>
        <w:spacing w:after="29"/>
        <w:jc w:val="both"/>
        <w:rPr>
          <w:rFonts w:ascii="Gandhari Unicode" w:hAnsi="Gandhari Unicode" w:cs="e-Tamil OTC"/>
          <w:noProof/>
          <w:lang w:val="en-GB"/>
        </w:rPr>
      </w:pPr>
    </w:p>
    <w:p w14:paraId="0DD814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றரிமடப்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ரரிமடப்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யச்சிரம்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யற்சிரம் </w:t>
      </w:r>
      <w:r w:rsidRPr="004D5A2F">
        <w:rPr>
          <w:rFonts w:ascii="Gandhari Unicode" w:hAnsi="Gandhari Unicode" w:cs="e-Tamil OTC"/>
          <w:noProof/>
          <w:lang w:val="en-GB"/>
        </w:rPr>
        <w:t xml:space="preserve">C2+3v,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றேரென்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னலங்கே ழரிவை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நலங்கொ ளரிவை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னலங்கே ளரிவை </w:t>
      </w:r>
      <w:r w:rsidRPr="004D5A2F">
        <w:rPr>
          <w:rFonts w:ascii="Gandhari Unicode" w:hAnsi="Gandhari Unicode" w:cs="e-Tamil OTC"/>
          <w:noProof/>
          <w:lang w:val="en-GB"/>
        </w:rPr>
        <w:t>L1, C1+3, G1</w:t>
      </w:r>
    </w:p>
    <w:p w14:paraId="35AA1B62" w14:textId="77777777" w:rsidR="0074055C" w:rsidRPr="004D5A2F" w:rsidRDefault="0074055C">
      <w:pPr>
        <w:pStyle w:val="Textbody"/>
        <w:spacing w:after="29"/>
        <w:jc w:val="both"/>
        <w:rPr>
          <w:rFonts w:ascii="Gandhari Unicode" w:hAnsi="Gandhari Unicode" w:cs="e-Tamil OTC"/>
          <w:noProof/>
          <w:lang w:val="en-GB"/>
        </w:rPr>
      </w:pPr>
    </w:p>
    <w:p w14:paraId="59E940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tiri marupp</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iralai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aṇṇal nal </w:t>
      </w:r>
      <w:r w:rsidR="00211644" w:rsidRPr="004D5A2F">
        <w:rPr>
          <w:rFonts w:ascii="Gandhari Unicode" w:hAnsi="Gandhari Unicode" w:cs="e-Tamil OTC"/>
          <w:noProof/>
          <w:lang w:val="en-GB"/>
        </w:rPr>
        <w:t>+</w:t>
      </w:r>
      <w:r w:rsidRPr="004D5A2F">
        <w:rPr>
          <w:rFonts w:ascii="Gandhari Unicode" w:hAnsi="Gandhari Unicode" w:cs="e-Tamil OTC"/>
          <w:noProof/>
          <w:lang w:val="en-GB"/>
        </w:rPr>
        <w:t>ēṟ</w:t>
      </w:r>
      <w:r w:rsidR="00211644" w:rsidRPr="004D5A2F">
        <w:rPr>
          <w:rFonts w:ascii="Gandhari Unicode" w:hAnsi="Gandhari Unicode" w:cs="e-Tamil OTC"/>
          <w:noProof/>
          <w:lang w:val="en-GB"/>
        </w:rPr>
        <w:t>*</w:t>
      </w:r>
    </w:p>
    <w:p w14:paraId="645DC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ari maṭa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piṇaiyōṭ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alku niḻal acaii</w:t>
      </w:r>
    </w:p>
    <w:p w14:paraId="7BE777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 tatai viyal aril tuñci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poḻutu cela</w:t>
      </w:r>
      <w:r w:rsidR="00211644" w:rsidRPr="004D5A2F">
        <w:rPr>
          <w:rFonts w:ascii="Gandhari Unicode" w:hAnsi="Gandhari Unicode" w:cs="e-Tamil OTC"/>
          <w:noProof/>
          <w:lang w:val="en-GB"/>
        </w:rPr>
        <w:t>+</w:t>
      </w:r>
    </w:p>
    <w:p w14:paraId="79DF4D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ceḻum payaṟu kaṟikkum puṉkaṇ mālai</w:t>
      </w:r>
      <w:r w:rsidR="00211644" w:rsidRPr="004D5A2F">
        <w:rPr>
          <w:rFonts w:ascii="Gandhari Unicode" w:hAnsi="Gandhari Unicode" w:cs="e-Tamil OTC"/>
          <w:noProof/>
          <w:lang w:val="en-GB"/>
        </w:rPr>
        <w:t>+</w:t>
      </w:r>
    </w:p>
    <w:p w14:paraId="069E9B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piṉ paṉi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kaṭai nāḷ taṇ paṉi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acciram</w:t>
      </w:r>
    </w:p>
    <w:p w14:paraId="0DB952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vantaṉṟu peru viṟal </w:t>
      </w:r>
      <w:r w:rsidRPr="004D5A2F">
        <w:rPr>
          <w:rFonts w:ascii="Gandhari Unicode" w:hAnsi="Gandhari Unicode" w:cs="e-Tamil OTC"/>
          <w:i/>
          <w:iCs/>
          <w:noProof/>
          <w:lang w:val="en-GB"/>
        </w:rPr>
        <w:t>tēr</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paṇai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199B53C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viḷaṅku nakar aṭaṅkiya kaṟpiṉ</w:t>
      </w:r>
    </w:p>
    <w:p w14:paraId="76E98D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nalam </w:t>
      </w:r>
      <w:r w:rsidRPr="004D5A2F">
        <w:rPr>
          <w:rFonts w:ascii="Gandhari Unicode" w:hAnsi="Gandhari Unicode" w:cs="e-Tamil OTC"/>
          <w:i/>
          <w:iCs/>
          <w:noProof/>
          <w:lang w:val="en-GB"/>
        </w:rPr>
        <w:t>kēḻ</w:t>
      </w:r>
      <w:r w:rsidR="00211644" w:rsidRPr="004D5A2F">
        <w:rPr>
          <w:rFonts w:ascii="Gandhari Unicode" w:hAnsi="Gandhari Unicode" w:cs="e-Tamil OTC"/>
          <w:noProof/>
          <w:lang w:val="en-GB"/>
        </w:rPr>
        <w:t xml:space="preserve"> arivai pulamp*</w:t>
      </w:r>
      <w:r w:rsidRPr="004D5A2F">
        <w:rPr>
          <w:rFonts w:ascii="Gandhari Unicode" w:hAnsi="Gandhari Unicode" w:cs="e-Tamil OTC"/>
          <w:noProof/>
          <w:lang w:val="en-GB"/>
        </w:rPr>
        <w:t xml:space="preserve"> acā viṭa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78DE898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4FEAA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0E8AE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96BFB3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Encouraged by the confidante in the time of separation.</w:t>
      </w:r>
    </w:p>
    <w:p w14:paraId="2E90D920" w14:textId="77777777" w:rsidR="0074055C" w:rsidRPr="004D5A2F" w:rsidRDefault="0074055C">
      <w:pPr>
        <w:pStyle w:val="Textbody"/>
        <w:spacing w:after="29" w:line="260" w:lineRule="exact"/>
        <w:jc w:val="both"/>
        <w:rPr>
          <w:rFonts w:ascii="Gandhari Unicode" w:hAnsi="Gandhari Unicode" w:cs="e-Tamil OTC"/>
          <w:noProof/>
          <w:lang w:val="en-GB"/>
        </w:rPr>
      </w:pPr>
    </w:p>
    <w:p w14:paraId="05E6754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twisted- horn Iralai superiority good bull</w:t>
      </w:r>
    </w:p>
    <w:p w14:paraId="752EA1D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softness inexperience doe-with last- shade rested</w:t>
      </w:r>
    </w:p>
    <w:p w14:paraId="190304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be-full- width thicket slept time go(inf.)</w:t>
      </w:r>
    </w:p>
    <w:p w14:paraId="23DDF9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ample corn chewing- sorrow evening</w:t>
      </w:r>
    </w:p>
    <w:p w14:paraId="15CA1E6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after dew limit day cool dew cold-season</w:t>
      </w:r>
    </w:p>
    <w:p w14:paraId="05FCB0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it-came big victory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bamboo shoulder</w:t>
      </w:r>
    </w:p>
    <w:p w14:paraId="4A10E3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mansion been-still- fidelity</w:t>
      </w:r>
      <w:r w:rsidRPr="004D5A2F">
        <w:rPr>
          <w:rFonts w:ascii="Gandhari Unicode" w:hAnsi="Gandhari Unicode" w:cs="e-Tamil OTC"/>
          <w:noProof/>
          <w:position w:val="6"/>
          <w:lang w:val="en-GB"/>
        </w:rPr>
        <w:t>iṉ</w:t>
      </w:r>
    </w:p>
    <w:p w14:paraId="04E95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goodness lustre young-woman loneliness languor let(inf.)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A74138" w14:textId="77777777" w:rsidR="0074055C" w:rsidRPr="004D5A2F" w:rsidRDefault="0074055C">
      <w:pPr>
        <w:pStyle w:val="Textbody"/>
        <w:spacing w:after="29"/>
        <w:jc w:val="both"/>
        <w:rPr>
          <w:rFonts w:ascii="Gandhari Unicode" w:hAnsi="Gandhari Unicode" w:cs="e-Tamil OTC"/>
          <w:noProof/>
          <w:lang w:val="en-GB"/>
        </w:rPr>
      </w:pPr>
    </w:p>
    <w:p w14:paraId="597DABFA" w14:textId="77777777" w:rsidR="0074055C" w:rsidRPr="004D5A2F" w:rsidRDefault="0074055C">
      <w:pPr>
        <w:pStyle w:val="Textbody"/>
        <w:spacing w:after="29"/>
        <w:jc w:val="both"/>
        <w:rPr>
          <w:rFonts w:ascii="Gandhari Unicode" w:hAnsi="Gandhari Unicode" w:cs="e-Tamil OTC"/>
          <w:noProof/>
          <w:lang w:val="en-GB"/>
        </w:rPr>
      </w:pPr>
    </w:p>
    <w:p w14:paraId="453B7D39" w14:textId="77777777" w:rsidR="0074055C" w:rsidRPr="004D5A2F" w:rsidRDefault="00CF70BD">
      <w:pPr>
        <w:pStyle w:val="Textbody"/>
        <w:tabs>
          <w:tab w:val="left" w:pos="413"/>
        </w:tabs>
        <w:spacing w:after="29"/>
        <w:jc w:val="both"/>
        <w:rPr>
          <w:rFonts w:ascii="Gandhari Unicode" w:hAnsi="Gandhari Unicode" w:cs="e-Tamil OTC"/>
          <w:noProof/>
          <w:lang w:val="en-GB"/>
        </w:rPr>
      </w:pPr>
      <w:r w:rsidRPr="004D5A2F">
        <w:rPr>
          <w:rFonts w:ascii="Gandhari Unicode" w:hAnsi="Gandhari Unicode" w:cs="e-Tamil OTC"/>
          <w:noProof/>
          <w:lang w:val="en-GB"/>
        </w:rPr>
        <w:tab/>
        <w:t>In the cool, dewy season, on the last day of the late dews</w:t>
      </w:r>
    </w:p>
    <w:p w14:paraId="163FC0A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the majestic good bull</w:t>
      </w:r>
    </w:p>
    <w:p w14:paraId="26CEDBC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Iralai with twisted horns is chewing ample corn,</w:t>
      </w:r>
    </w:p>
    <w:p w14:paraId="68D22699" w14:textId="77777777" w:rsidR="0074055C" w:rsidRPr="004D5A2F" w:rsidRDefault="00CF70BD">
      <w:pPr>
        <w:pStyle w:val="Textbody"/>
        <w:tabs>
          <w:tab w:val="left" w:pos="138"/>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time passes, having slept in the wide thicket full of blossoms</w:t>
      </w:r>
    </w:p>
    <w:p w14:paraId="611FBC75"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rested in the lasting shade with [his] soft, youthful doe,</w:t>
      </w:r>
    </w:p>
    <w:p w14:paraId="198DBE8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has come, the big, victorious chariot,</w:t>
      </w:r>
    </w:p>
    <w:p w14:paraId="6DD31BB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[her] with the bamboo shoulder</w:t>
      </w:r>
    </w:p>
    <w:p w14:paraId="56DAC05A"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to let go of the languor of loneliness,</w:t>
      </w:r>
    </w:p>
    <w:p w14:paraId="21120F32"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young woman lustrous with beauty,</w:t>
      </w:r>
    </w:p>
    <w:p w14:paraId="4CDDA4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in fidelity quiet in the shining mansion.</w:t>
      </w:r>
      <w:r w:rsidRPr="004D5A2F">
        <w:rPr>
          <w:rStyle w:val="FootnoteReference"/>
          <w:rFonts w:ascii="Gandhari Unicode" w:hAnsi="Gandhari Unicode" w:cs="e-Tamil OTC"/>
          <w:noProof/>
          <w:lang w:val="en-GB"/>
        </w:rPr>
        <w:footnoteReference w:id="545"/>
      </w:r>
    </w:p>
    <w:p w14:paraId="6DEDDA2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8D7006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பேயார்: </w:t>
      </w:r>
      <w:r w:rsidRPr="004D5A2F">
        <w:rPr>
          <w:rFonts w:ascii="Gandhari Unicode" w:hAnsi="Gandhari Unicode"/>
          <w:i w:val="0"/>
          <w:iCs w:val="0"/>
          <w:color w:val="auto"/>
        </w:rPr>
        <w:t>the confidante / SHE</w:t>
      </w:r>
    </w:p>
    <w:p w14:paraId="4B3761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தோழி கடுஞ்சொல் சொல்லி வற்புறீஇயது.</w:t>
      </w:r>
    </w:p>
    <w:p w14:paraId="26A590C0" w14:textId="77777777" w:rsidR="0074055C" w:rsidRPr="004D5A2F" w:rsidRDefault="0074055C">
      <w:pPr>
        <w:pStyle w:val="Textbody"/>
        <w:spacing w:after="29"/>
        <w:jc w:val="both"/>
        <w:rPr>
          <w:rFonts w:ascii="Gandhari Unicode" w:hAnsi="Gandhari Unicode" w:cs="e-Tamil OTC"/>
          <w:noProof/>
          <w:lang w:val="en-GB"/>
        </w:rPr>
      </w:pPr>
    </w:p>
    <w:p w14:paraId="38AED0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நறையகில் வயங்கிய நளிபுன </w:t>
      </w:r>
      <w:r w:rsidRPr="004D5A2F">
        <w:rPr>
          <w:rFonts w:ascii="Gandhari Unicode" w:hAnsi="Gandhari Unicode" w:cs="e-Tamil OTC"/>
          <w:noProof/>
          <w:u w:val="wave"/>
          <w:cs/>
          <w:lang w:val="en-GB"/>
        </w:rPr>
        <w:t>நறும்புகை</w:t>
      </w:r>
    </w:p>
    <w:p w14:paraId="2578BB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யுறையறு</w:t>
      </w:r>
      <w:r w:rsidRPr="004D5A2F">
        <w:rPr>
          <w:rFonts w:ascii="Gandhari Unicode" w:hAnsi="Gandhari Unicode" w:cs="e-Tamil OTC"/>
          <w:noProof/>
          <w:cs/>
          <w:lang w:val="en-GB"/>
        </w:rPr>
        <w:t xml:space="preserve"> மையிற் போகிச் சாரற்</w:t>
      </w:r>
    </w:p>
    <w:p w14:paraId="23C13F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குறவர் பாக்கத் திழிதரு நாடன்</w:t>
      </w:r>
    </w:p>
    <w:p w14:paraId="479FEC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நன்மார்பு முயங்க</w:t>
      </w:r>
    </w:p>
    <w:p w14:paraId="5D4C0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லினிதுமன் வாழி தோழி </w:t>
      </w:r>
      <w:r w:rsidRPr="004D5A2F">
        <w:rPr>
          <w:rFonts w:ascii="Gandhari Unicode" w:hAnsi="Gandhari Unicode" w:cs="e-Tamil OTC"/>
          <w:noProof/>
          <w:u w:val="wave"/>
          <w:cs/>
          <w:lang w:val="en-GB"/>
        </w:rPr>
        <w:t>மாயிதழ்க்</w:t>
      </w:r>
    </w:p>
    <w:p w14:paraId="47EB68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யுண்கண் கலுழப்</w:t>
      </w:r>
    </w:p>
    <w:p w14:paraId="2D245D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பசலை யாகா வூங்கலங் கடையே.</w:t>
      </w:r>
    </w:p>
    <w:p w14:paraId="672113EF" w14:textId="77777777" w:rsidR="0074055C" w:rsidRPr="004D5A2F" w:rsidRDefault="0074055C">
      <w:pPr>
        <w:pStyle w:val="Textbody"/>
        <w:spacing w:after="29"/>
        <w:jc w:val="both"/>
        <w:rPr>
          <w:rFonts w:ascii="Gandhari Unicode" w:hAnsi="Gandhari Unicode" w:cs="e-Tamil OTC"/>
          <w:noProof/>
          <w:lang w:val="en-GB"/>
        </w:rPr>
      </w:pPr>
    </w:p>
    <w:p w14:paraId="7B06A2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நறும்புகை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L1, C1+3, G1, AT, Cām.v;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யுறையுறு (யுறையறு) மகளிர் மையிற்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யுறையறுண் மையிற்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லினிதுமன்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னினிதுமன்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மாயிதழ்க்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நறுவிதழ்க்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நறுமாவிவிதழ்க்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நறுமாயிலிதழ்க்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நறுமாயிவிதழக்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யவிழிதழ்க்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G1</w:t>
      </w:r>
    </w:p>
    <w:p w14:paraId="48A41AAF" w14:textId="77777777" w:rsidR="0074055C" w:rsidRPr="004D5A2F" w:rsidRDefault="0074055C">
      <w:pPr>
        <w:pStyle w:val="Textbody"/>
        <w:spacing w:after="29"/>
        <w:jc w:val="both"/>
        <w:rPr>
          <w:rFonts w:ascii="Gandhari Unicode" w:hAnsi="Gandhari Unicode" w:cs="e-Tamil OTC"/>
          <w:noProof/>
          <w:lang w:val="en-GB"/>
        </w:rPr>
      </w:pPr>
    </w:p>
    <w:p w14:paraId="5AA090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naṟai </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akil vayaṅkiya naḷi </w:t>
      </w:r>
      <w:r w:rsidRPr="004D5A2F">
        <w:rPr>
          <w:rFonts w:ascii="Gandhari Unicode" w:hAnsi="Gandhari Unicode" w:cs="e-Tamil OTC"/>
          <w:i/>
          <w:iCs/>
          <w:noProof/>
          <w:lang w:val="en-GB"/>
        </w:rPr>
        <w:t>puṉam</w:t>
      </w:r>
      <w:r w:rsidRPr="004D5A2F">
        <w:rPr>
          <w:rFonts w:ascii="Gandhari Unicode" w:hAnsi="Gandhari Unicode" w:cs="e-Tamil OTC"/>
          <w:noProof/>
          <w:lang w:val="en-GB"/>
        </w:rPr>
        <w:t xml:space="preserve"> naṟum pukai</w:t>
      </w:r>
    </w:p>
    <w:p w14:paraId="5CC8F28E" w14:textId="77777777" w:rsidR="0074055C" w:rsidRPr="004D5A2F" w:rsidRDefault="00AB124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uṟai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aṟu</w:t>
      </w:r>
      <w:r w:rsidR="00CF70BD" w:rsidRPr="004D5A2F">
        <w:rPr>
          <w:rFonts w:ascii="Gandhari Unicode" w:hAnsi="Gandhari Unicode" w:cs="e-Tamil OTC"/>
          <w:noProof/>
          <w:lang w:val="en-GB"/>
        </w:rPr>
        <w:t xml:space="preserve"> maiyiṉ pōki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240E1F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w:t>
      </w:r>
      <w:r w:rsidR="00AB1240" w:rsidRPr="004D5A2F">
        <w:rPr>
          <w:rFonts w:ascii="Gandhari Unicode" w:hAnsi="Gandhari Unicode" w:cs="e-Tamil OTC"/>
          <w:noProof/>
          <w:lang w:val="en-GB"/>
        </w:rPr>
        <w:t>avar pākkatt*</w:t>
      </w:r>
      <w:r w:rsidRPr="004D5A2F">
        <w:rPr>
          <w:rFonts w:ascii="Gandhari Unicode" w:hAnsi="Gandhari Unicode" w:cs="e-Tamil OTC"/>
          <w:noProof/>
          <w:lang w:val="en-GB"/>
        </w:rPr>
        <w:t xml:space="preserve"> iḻ</w:t>
      </w:r>
      <w:r w:rsidR="00AB1240" w:rsidRPr="004D5A2F">
        <w:rPr>
          <w:rFonts w:ascii="Gandhari Unicode" w:hAnsi="Gandhari Unicode" w:cs="e-Tamil OTC"/>
          <w:noProof/>
          <w:lang w:val="en-GB"/>
        </w:rPr>
        <w:t>i-</w:t>
      </w:r>
      <w:r w:rsidRPr="004D5A2F">
        <w:rPr>
          <w:rFonts w:ascii="Gandhari Unicode" w:hAnsi="Gandhari Unicode" w:cs="e-Tamil OTC"/>
          <w:noProof/>
          <w:lang w:val="en-GB"/>
        </w:rPr>
        <w:t>tarum nāṭaṉ</w:t>
      </w:r>
    </w:p>
    <w:p w14:paraId="4CD5C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 kōtai nal mārpu muyaṅkal</w:t>
      </w:r>
    </w:p>
    <w:p w14:paraId="3FC805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iṉitu</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maṉ vāḻi tōḻi </w:t>
      </w:r>
      <w:r w:rsidRPr="004D5A2F">
        <w:rPr>
          <w:rFonts w:ascii="Gandhari Unicode" w:hAnsi="Gandhari Unicode" w:cs="e-Tamil OTC"/>
          <w:i/>
          <w:iCs/>
          <w:noProof/>
          <w:lang w:val="en-GB"/>
        </w:rPr>
        <w:t>mā</w:t>
      </w:r>
      <w:r w:rsidRPr="004D5A2F">
        <w:rPr>
          <w:rFonts w:ascii="Gandhari Unicode" w:hAnsi="Gandhari Unicode" w:cs="e-Tamil OTC"/>
          <w:noProof/>
          <w:lang w:val="en-GB"/>
        </w:rPr>
        <w:t xml:space="preserve"> </w:t>
      </w:r>
      <w:r w:rsidR="00AB1240" w:rsidRPr="004D5A2F">
        <w:rPr>
          <w:rFonts w:ascii="Gandhari Unicode" w:hAnsi="Gandhari Unicode" w:cs="e-Tamil OTC"/>
          <w:noProof/>
          <w:lang w:val="en-GB"/>
        </w:rPr>
        <w:t>~</w:t>
      </w:r>
      <w:r w:rsidRPr="004D5A2F">
        <w:rPr>
          <w:rFonts w:ascii="Gandhari Unicode" w:hAnsi="Gandhari Unicode" w:cs="e-Tamil OTC"/>
          <w:noProof/>
          <w:lang w:val="en-GB"/>
        </w:rPr>
        <w:t>itaḻ</w:t>
      </w:r>
    </w:p>
    <w:p w14:paraId="7782F2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kuvaḷai </w:t>
      </w:r>
      <w:r w:rsidR="00AB1240" w:rsidRPr="004D5A2F">
        <w:rPr>
          <w:rFonts w:ascii="Gandhari Unicode" w:hAnsi="Gandhari Unicode" w:cs="e-Tamil OTC"/>
          <w:noProof/>
          <w:lang w:val="en-GB"/>
        </w:rPr>
        <w:t>~</w:t>
      </w:r>
      <w:r w:rsidRPr="004D5A2F">
        <w:rPr>
          <w:rFonts w:ascii="Gandhari Unicode" w:hAnsi="Gandhari Unicode" w:cs="e-Tamil OTC"/>
          <w:noProof/>
          <w:lang w:val="en-GB"/>
        </w:rPr>
        <w:t>uṇ kaṇ kaluḻa</w:t>
      </w:r>
      <w:r w:rsidR="00AB1240" w:rsidRPr="004D5A2F">
        <w:rPr>
          <w:rFonts w:ascii="Gandhari Unicode" w:hAnsi="Gandhari Unicode" w:cs="e-Tamil OTC"/>
          <w:noProof/>
          <w:lang w:val="en-GB"/>
        </w:rPr>
        <w:t>+</w:t>
      </w:r>
    </w:p>
    <w:p w14:paraId="75A445D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AB1240" w:rsidRPr="004D5A2F">
        <w:rPr>
          <w:rFonts w:ascii="Gandhari Unicode" w:hAnsi="Gandhari Unicode" w:cs="e-Tamil OTC"/>
          <w:noProof/>
          <w:lang w:val="en-GB"/>
        </w:rPr>
        <w:t>~</w:t>
      </w:r>
      <w:r w:rsidRPr="004D5A2F">
        <w:rPr>
          <w:rFonts w:ascii="Gandhari Unicode" w:hAnsi="Gandhari Unicode" w:cs="e-Tamil OTC"/>
          <w:noProof/>
          <w:lang w:val="en-GB"/>
        </w:rPr>
        <w:t>ākā-</w:t>
      </w:r>
      <w:r w:rsidR="00AB1240" w:rsidRPr="004D5A2F">
        <w:rPr>
          <w:rFonts w:ascii="Gandhari Unicode" w:hAnsi="Gandhari Unicode" w:cs="e-Tamil OTC"/>
          <w:noProof/>
          <w:lang w:val="en-GB"/>
        </w:rPr>
        <w:t>~</w:t>
      </w:r>
      <w:r w:rsidRPr="004D5A2F">
        <w:rPr>
          <w:rFonts w:ascii="Gandhari Unicode" w:hAnsi="Gandhari Unicode" w:cs="e-Tamil OTC"/>
          <w:noProof/>
          <w:lang w:val="en-GB"/>
        </w:rPr>
        <w:t>ūṅ</w:t>
      </w:r>
      <w:r w:rsidR="00AB1240" w:rsidRPr="004D5A2F">
        <w:rPr>
          <w:rFonts w:ascii="Gandhari Unicode" w:hAnsi="Gandhari Unicode" w:cs="e-Tamil OTC"/>
          <w:noProof/>
          <w:lang w:val="en-GB"/>
        </w:rPr>
        <w:t>k*</w:t>
      </w:r>
      <w:r w:rsidRPr="004D5A2F">
        <w:rPr>
          <w:rFonts w:ascii="Gandhari Unicode" w:hAnsi="Gandhari Unicode" w:cs="e-Tamil OTC"/>
          <w:noProof/>
          <w:lang w:val="en-GB"/>
        </w:rPr>
        <w:t xml:space="preserve"> alam kaṭai</w:t>
      </w:r>
      <w:r w:rsidR="00AB1240" w:rsidRPr="004D5A2F">
        <w:rPr>
          <w:rFonts w:ascii="Gandhari Unicode" w:hAnsi="Gandhari Unicode" w:cs="e-Tamil OTC"/>
          <w:noProof/>
          <w:lang w:val="en-GB"/>
        </w:rPr>
        <w:t>-~</w:t>
      </w:r>
      <w:r w:rsidRPr="004D5A2F">
        <w:rPr>
          <w:rFonts w:ascii="Gandhari Unicode" w:hAnsi="Gandhari Unicode" w:cs="e-Tamil OTC"/>
          <w:noProof/>
          <w:lang w:val="en-GB"/>
        </w:rPr>
        <w:t>ē.</w:t>
      </w:r>
    </w:p>
    <w:p w14:paraId="3A181A1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9AE3EE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0B7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826C4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speaking harsh words to HER, who had changed [awaiting] the time of marriage.</w:t>
      </w:r>
    </w:p>
    <w:p w14:paraId="40813EEE" w14:textId="77777777" w:rsidR="0074055C" w:rsidRPr="004D5A2F" w:rsidRDefault="0074055C">
      <w:pPr>
        <w:pStyle w:val="Textbody"/>
        <w:spacing w:after="29" w:line="260" w:lineRule="exact"/>
        <w:jc w:val="both"/>
        <w:rPr>
          <w:rFonts w:ascii="Gandhari Unicode" w:hAnsi="Gandhari Unicode" w:cs="e-Tamil OTC"/>
          <w:noProof/>
          <w:lang w:val="en-GB"/>
        </w:rPr>
      </w:pPr>
    </w:p>
    <w:p w14:paraId="395807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fragrance eagle-wood glowed- vastness field smell- smoke</w:t>
      </w:r>
    </w:p>
    <w:p w14:paraId="0122C2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drop subside- collyrium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slope</w:t>
      </w:r>
    </w:p>
    <w:p w14:paraId="2D8EC4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hill-people(h.) village(obl.) fall- giving- land-he</w:t>
      </w:r>
    </w:p>
    <w:p w14:paraId="5914A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good chest embracing</w:t>
      </w:r>
    </w:p>
    <w:p w14:paraId="0999C6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black petal</w:t>
      </w:r>
    </w:p>
    <w:p w14:paraId="6B4F5807"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collyrium eye dim(inf.)</w:t>
      </w:r>
    </w:p>
    <w:p w14:paraId="5DF102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become-not before night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limit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E869CB" w14:textId="77777777" w:rsidR="0074055C" w:rsidRPr="004D5A2F" w:rsidRDefault="0074055C">
      <w:pPr>
        <w:pStyle w:val="Textbody"/>
        <w:spacing w:after="29"/>
        <w:jc w:val="both"/>
        <w:rPr>
          <w:rFonts w:ascii="Gandhari Unicode" w:hAnsi="Gandhari Unicode" w:cs="e-Tamil OTC"/>
          <w:noProof/>
          <w:lang w:val="en-GB"/>
        </w:rPr>
      </w:pPr>
    </w:p>
    <w:p w14:paraId="4C2F45A5" w14:textId="77777777" w:rsidR="0074055C" w:rsidRPr="004D5A2F" w:rsidRDefault="0074055C">
      <w:pPr>
        <w:pStyle w:val="Textbody"/>
        <w:spacing w:after="29"/>
        <w:jc w:val="both"/>
        <w:rPr>
          <w:rFonts w:ascii="Gandhari Unicode" w:hAnsi="Gandhari Unicode" w:cs="e-Tamil OTC"/>
          <w:noProof/>
          <w:lang w:val="en-GB"/>
        </w:rPr>
      </w:pPr>
    </w:p>
    <w:p w14:paraId="4C8FADE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To embrace the good chest with a garland of different blossoms</w:t>
      </w:r>
    </w:p>
    <w:p w14:paraId="3F10258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a land, where fragrant smoke from the vast fields,</w:t>
      </w:r>
    </w:p>
    <w:p w14:paraId="697D84D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fragrant eagle wood has glowed up,</w:t>
      </w:r>
    </w:p>
    <w:p w14:paraId="0F5EE8AE"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goes like dropless clouds</w:t>
      </w:r>
      <w:r w:rsidRPr="004D5A2F">
        <w:rPr>
          <w:rStyle w:val="FootnoteReference"/>
          <w:rFonts w:ascii="Gandhari Unicode" w:hAnsi="Gandhari Unicode" w:cs="e-Tamil OTC"/>
          <w:noProof/>
          <w:lang w:val="en-GB"/>
        </w:rPr>
        <w:footnoteReference w:id="546"/>
      </w:r>
    </w:p>
    <w:p w14:paraId="47111F3F"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comes down into the village of the hill people on the slope</w:t>
      </w:r>
      <w:r w:rsidRPr="004D5A2F">
        <w:rPr>
          <w:rStyle w:val="FootnoteReference"/>
          <w:rFonts w:ascii="Gandhari Unicode" w:hAnsi="Gandhari Unicode" w:cs="e-Tamil OTC"/>
          <w:noProof/>
          <w:lang w:val="en-GB"/>
        </w:rPr>
        <w:footnoteReference w:id="547"/>
      </w:r>
      <w:r w:rsidRPr="004D5A2F">
        <w:rPr>
          <w:rFonts w:ascii="Gandhari Unicode" w:hAnsi="Gandhari Unicode" w:cs="e-Tamil OTC"/>
          <w:noProof/>
          <w:lang w:val="en-GB"/>
        </w:rPr>
        <w:t>,</w:t>
      </w:r>
    </w:p>
    <w:p w14:paraId="76E88B0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is] sweet indeed, oh friend,</w:t>
      </w:r>
    </w:p>
    <w:p w14:paraId="522A6EE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pallor comes, at the end of night</w:t>
      </w:r>
      <w:r w:rsidRPr="004D5A2F">
        <w:rPr>
          <w:rStyle w:val="FootnoteReference"/>
          <w:rFonts w:ascii="Gandhari Unicode" w:hAnsi="Gandhari Unicode" w:cs="e-Tamil OTC"/>
          <w:noProof/>
          <w:lang w:val="en-GB"/>
        </w:rPr>
        <w:footnoteReference w:id="548"/>
      </w:r>
      <w:r w:rsidRPr="004D5A2F">
        <w:rPr>
          <w:rFonts w:ascii="Gandhari Unicode" w:hAnsi="Gandhari Unicode" w:cs="e-Tamil OTC"/>
          <w:noProof/>
          <w:lang w:val="en-GB"/>
        </w:rPr>
        <w:t>,</w:t>
      </w:r>
    </w:p>
    <w:p w14:paraId="40ED42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for collyrium eyes to dim, black-petalled</w:t>
      </w:r>
      <w:r w:rsidRPr="004D5A2F">
        <w:rPr>
          <w:rStyle w:val="FootnoteReference"/>
          <w:rFonts w:ascii="Gandhari Unicode" w:hAnsi="Gandhari Unicode" w:cs="e-Tamil OTC"/>
          <w:noProof/>
          <w:lang w:val="en-GB"/>
        </w:rPr>
        <w:footnoteReference w:id="549"/>
      </w:r>
      <w:r w:rsidRPr="004D5A2F">
        <w:rPr>
          <w:rFonts w:ascii="Gandhari Unicode" w:hAnsi="Gandhari Unicode" w:cs="e-Tamil OTC"/>
          <w:noProof/>
          <w:lang w:val="en-GB"/>
        </w:rPr>
        <w:t xml:space="preserv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6909C8AC" w14:textId="77777777" w:rsidR="0074055C" w:rsidRPr="004D5A2F" w:rsidRDefault="0074055C">
      <w:pPr>
        <w:pStyle w:val="Textbody"/>
        <w:spacing w:after="0"/>
        <w:jc w:val="both"/>
        <w:rPr>
          <w:rFonts w:ascii="Gandhari Unicode" w:hAnsi="Gandhari Unicode" w:cs="e-Tamil OTC"/>
          <w:noProof/>
          <w:lang w:val="en-GB"/>
        </w:rPr>
      </w:pPr>
    </w:p>
    <w:p w14:paraId="3764640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15EF9F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53A8A8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உணர்த்திய தோழிக்குக் கிழத்தி மறுத்தது.</w:t>
      </w:r>
    </w:p>
    <w:p w14:paraId="08586840" w14:textId="77777777" w:rsidR="0074055C" w:rsidRPr="004D5A2F" w:rsidRDefault="0074055C">
      <w:pPr>
        <w:pStyle w:val="Textbody"/>
        <w:spacing w:after="29"/>
        <w:jc w:val="both"/>
        <w:rPr>
          <w:rFonts w:ascii="Gandhari Unicode" w:hAnsi="Gandhari Unicode" w:cs="e-Tamil OTC"/>
          <w:noProof/>
          <w:lang w:val="en-GB"/>
        </w:rPr>
      </w:pPr>
    </w:p>
    <w:p w14:paraId="42A40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காமங் கடையிற் </w:t>
      </w:r>
      <w:r w:rsidRPr="004D5A2F">
        <w:rPr>
          <w:rFonts w:ascii="Gandhari Unicode" w:hAnsi="Gandhari Unicode" w:cs="e-Tamil OTC"/>
          <w:noProof/>
          <w:u w:val="wave"/>
          <w:cs/>
          <w:lang w:val="en-GB"/>
        </w:rPr>
        <w:t>காதலர்ப்</w:t>
      </w:r>
      <w:r w:rsidRPr="004D5A2F">
        <w:rPr>
          <w:rFonts w:ascii="Gandhari Unicode" w:hAnsi="Gandhari Unicode" w:cs="e-Tamil OTC"/>
          <w:noProof/>
          <w:cs/>
          <w:lang w:val="en-GB"/>
        </w:rPr>
        <w:t xml:space="preserve"> படர்ந்து</w:t>
      </w:r>
    </w:p>
    <w:p w14:paraId="298691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நாமவர்ப்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புலம்பி</w:t>
      </w:r>
      <w:r w:rsidRPr="004D5A2F">
        <w:rPr>
          <w:rFonts w:ascii="Gandhari Unicode" w:hAnsi="Gandhari Unicode" w:cs="e-Tamil OTC"/>
          <w:noProof/>
          <w:cs/>
          <w:lang w:val="en-GB"/>
        </w:rPr>
        <w:t xml:space="preserve"> னம்மோ டாகி</w:t>
      </w:r>
    </w:p>
    <w:p w14:paraId="2A7E41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யொருபாற் படுதல் செல்லா தாயிடை</w:t>
      </w:r>
    </w:p>
    <w:p w14:paraId="48A3A6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யழுவ </w:t>
      </w:r>
      <w:r w:rsidRPr="004D5A2F">
        <w:rPr>
          <w:rFonts w:ascii="Gandhari Unicode" w:hAnsi="Gandhari Unicode" w:cs="e-Tamil OTC"/>
          <w:noProof/>
          <w:u w:val="wave"/>
          <w:cs/>
          <w:lang w:val="en-GB"/>
        </w:rPr>
        <w:t>நின்ற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வலர்வேய்</w:t>
      </w:r>
      <w:r w:rsidRPr="004D5A2F">
        <w:rPr>
          <w:rFonts w:ascii="Gandhari Unicode" w:hAnsi="Gandhari Unicode" w:cs="e-Tamil OTC"/>
          <w:noProof/>
          <w:cs/>
          <w:lang w:val="en-GB"/>
        </w:rPr>
        <w:t xml:space="preserve"> கண்டல்</w:t>
      </w:r>
    </w:p>
    <w:p w14:paraId="494169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கழிபெயர் மருங்கி னொல்கி யோதம்</w:t>
      </w:r>
    </w:p>
    <w:p w14:paraId="6D8575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பெயர்தரப் பெயர்தந் தாங்கு</w:t>
      </w:r>
    </w:p>
    <w:p w14:paraId="33EA6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வருந்துந் </w:t>
      </w:r>
      <w:r w:rsidRPr="004D5A2F">
        <w:rPr>
          <w:rFonts w:ascii="Gandhari Unicode" w:hAnsi="Gandhari Unicode" w:cs="e-Tamil OTC"/>
          <w:noProof/>
          <w:u w:val="wave"/>
          <w:cs/>
          <w:lang w:val="en-GB"/>
        </w:rPr>
        <w:t>தோழியவ ரிருந்தவென்</w:t>
      </w:r>
      <w:r w:rsidRPr="004D5A2F">
        <w:rPr>
          <w:rFonts w:ascii="Gandhari Unicode" w:hAnsi="Gandhari Unicode" w:cs="e-Tamil OTC"/>
          <w:noProof/>
          <w:cs/>
          <w:lang w:val="en-GB"/>
        </w:rPr>
        <w:t xml:space="preserve"> னெஞ்சே.</w:t>
      </w:r>
    </w:p>
    <w:p w14:paraId="41C447D0" w14:textId="77777777" w:rsidR="0074055C" w:rsidRPr="004D5A2F" w:rsidRDefault="0074055C">
      <w:pPr>
        <w:pStyle w:val="Textbody"/>
        <w:spacing w:after="29"/>
        <w:jc w:val="both"/>
        <w:rPr>
          <w:rFonts w:ascii="Gandhari Unicode" w:hAnsi="Gandhari Unicode" w:cs="e-Tamil OTC"/>
          <w:noProof/>
          <w:lang w:val="en-GB"/>
        </w:rPr>
      </w:pPr>
    </w:p>
    <w:p w14:paraId="2203C1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காதலர்ப்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காதலற்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காதலார்ப்ப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படர்ந்து </w:t>
      </w:r>
      <w:r w:rsidRPr="004D5A2F">
        <w:rPr>
          <w:rFonts w:ascii="Gandhari Unicode" w:eastAsia="URW Palladio UNI" w:hAnsi="Gandhari Unicode" w:cs="e-Tamil OTC"/>
          <w:noProof/>
          <w:lang w:val="en-GB"/>
        </w:rPr>
        <w:t xml:space="preserve">L1, C1+2+3v, G1v+2,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படந்து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நாமவர்ப்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நாமவற் </w:t>
      </w:r>
      <w:r w:rsidRPr="004D5A2F">
        <w:rPr>
          <w:rFonts w:ascii="Gandhari Unicode" w:hAnsi="Gandhari Unicode" w:cs="e-Tamil OTC"/>
          <w:noProof/>
          <w:lang w:val="en-GB"/>
        </w:rPr>
        <w:t>L1, C1+2+3, G2,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புலப்பி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வலர்வேய்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வலர்வேர்க் </w:t>
      </w:r>
      <w:r w:rsidRPr="004D5A2F">
        <w:rPr>
          <w:rFonts w:ascii="Gandhari Unicode" w:hAnsi="Gandhari Unicode" w:cs="e-Tamil OTC"/>
          <w:noProof/>
          <w:lang w:val="en-GB"/>
        </w:rPr>
        <w:t xml:space="preserve">C2v, G2,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கழிபெயர்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களிபெயர்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வந்துந்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50"/>
      </w:r>
      <w:r w:rsidRPr="004D5A2F">
        <w:rPr>
          <w:rFonts w:ascii="Gandhari Unicode" w:hAnsi="Gandhari Unicode" w:cs="e-Tamil OTC"/>
          <w:noProof/>
          <w:cs/>
          <w:lang w:val="en-GB"/>
        </w:rPr>
        <w:t xml:space="preserve"> தோழியிவ ரருந்தவென் </w:t>
      </w:r>
      <w:r w:rsidRPr="004D5A2F">
        <w:rPr>
          <w:rFonts w:ascii="Gandhari Unicode" w:hAnsi="Gandhari Unicode" w:cs="e-Tamil OTC"/>
          <w:noProof/>
          <w:lang w:val="en-GB"/>
        </w:rPr>
        <w:t xml:space="preserve">C3v, EA;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L1, C1+2v, G1; </w:t>
      </w:r>
      <w:r w:rsidRPr="004D5A2F">
        <w:rPr>
          <w:rFonts w:ascii="Gandhari Unicode" w:hAnsi="Gandhari Unicode" w:cs="e-Tamil OTC"/>
          <w:noProof/>
          <w:cs/>
          <w:lang w:val="en-GB"/>
        </w:rPr>
        <w:t xml:space="preserve">தோழியவர் வருந்தவென் </w:t>
      </w:r>
      <w:r w:rsidRPr="004D5A2F">
        <w:rPr>
          <w:rFonts w:ascii="Gandhari Unicode" w:hAnsi="Gandhari Unicode" w:cs="e-Tamil OTC"/>
          <w:noProof/>
          <w:lang w:val="en-GB"/>
        </w:rPr>
        <w:t xml:space="preserve">C3, G2, AT, Cām.v; </w:t>
      </w:r>
      <w:r w:rsidRPr="004D5A2F">
        <w:rPr>
          <w:rFonts w:ascii="Gandhari Unicode" w:hAnsi="Gandhari Unicode" w:cs="e-Tamil OTC"/>
          <w:noProof/>
          <w:cs/>
          <w:lang w:val="en-GB"/>
        </w:rPr>
        <w:t xml:space="preserve">தோழி யலருந்தவென் </w:t>
      </w:r>
      <w:r w:rsidRPr="004D5A2F">
        <w:rPr>
          <w:rFonts w:ascii="Gandhari Unicode" w:hAnsi="Gandhari Unicode" w:cs="e-Tamil OTC"/>
          <w:noProof/>
          <w:lang w:val="en-GB"/>
        </w:rPr>
        <w:t>I</w:t>
      </w:r>
    </w:p>
    <w:p w14:paraId="05288A92" w14:textId="77777777" w:rsidR="0074055C" w:rsidRPr="004D5A2F" w:rsidRDefault="0074055C">
      <w:pPr>
        <w:pStyle w:val="Textbody"/>
        <w:spacing w:after="29"/>
        <w:jc w:val="both"/>
        <w:rPr>
          <w:rFonts w:ascii="Gandhari Unicode" w:hAnsi="Gandhari Unicode" w:cs="e-Tamil OTC"/>
          <w:noProof/>
          <w:lang w:val="en-GB"/>
        </w:rPr>
      </w:pPr>
    </w:p>
    <w:p w14:paraId="7F58BC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kāmam kaṭaiyiṉ </w:t>
      </w:r>
      <w:r w:rsidRPr="004D5A2F">
        <w:rPr>
          <w:rFonts w:ascii="Gandhari Unicode" w:hAnsi="Gandhari Unicode" w:cs="e-Tamil OTC"/>
          <w:i/>
          <w:iCs/>
          <w:noProof/>
          <w:lang w:val="en-GB"/>
        </w:rPr>
        <w:t>kātalar</w:t>
      </w:r>
      <w:r w:rsidR="002B47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paṭarntu</w:t>
      </w:r>
    </w:p>
    <w:p w14:paraId="0A3C0D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pulampiṉ</w:t>
      </w:r>
      <w:r w:rsidRPr="004D5A2F">
        <w:rPr>
          <w:rFonts w:ascii="Gandhari Unicode" w:hAnsi="Gandhari Unicode" w:cs="e-Tamil OTC"/>
          <w:noProof/>
          <w:lang w:val="en-GB"/>
        </w:rPr>
        <w:t xml:space="preserve"> nammōṭ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āki</w:t>
      </w:r>
    </w:p>
    <w:p w14:paraId="3CE5282C"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pāl paṭ</w:t>
      </w:r>
      <w:r w:rsidRPr="004D5A2F">
        <w:rPr>
          <w:rFonts w:ascii="Gandhari Unicode" w:hAnsi="Gandhari Unicode" w:cs="e-Tamil OTC"/>
          <w:noProof/>
          <w:lang w:val="en-GB"/>
        </w:rPr>
        <w:t>utal cellāt*</w:t>
      </w:r>
      <w:r w:rsidR="00CF70BD" w:rsidRPr="004D5A2F">
        <w:rPr>
          <w:rFonts w:ascii="Gandhari Unicode" w:hAnsi="Gandhari Unicode" w:cs="e-Tamil OTC"/>
          <w:noProof/>
          <w:lang w:val="en-GB"/>
        </w:rPr>
        <w:t xml:space="preserve"> āyiṭai</w:t>
      </w:r>
    </w:p>
    <w:p w14:paraId="3E42EB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aḻuvam</w:t>
      </w:r>
      <w:r w:rsidRPr="004D5A2F">
        <w:rPr>
          <w:rFonts w:ascii="Gandhari Unicode" w:hAnsi="Gandhari Unicode" w:cs="e-Tamil OTC"/>
          <w:noProof/>
          <w:lang w:val="en-GB"/>
        </w:rPr>
        <w:t xml:space="preserve"> niṉṟa </w:t>
      </w:r>
      <w:r w:rsidR="002B4783" w:rsidRPr="004D5A2F">
        <w:rPr>
          <w:rFonts w:ascii="Gandhari Unicode" w:hAnsi="Gandhari Unicode" w:cs="e-Tamil OTC"/>
          <w:noProof/>
          <w:lang w:val="en-GB"/>
        </w:rPr>
        <w:t>~</w:t>
      </w:r>
      <w:r w:rsidRPr="004D5A2F">
        <w:rPr>
          <w:rFonts w:ascii="Gandhari Unicode" w:hAnsi="Gandhari Unicode" w:cs="e-Tamil OTC"/>
          <w:noProof/>
          <w:lang w:val="en-GB"/>
        </w:rPr>
        <w:t xml:space="preserve">alar </w:t>
      </w:r>
      <w:r w:rsidRPr="004D5A2F">
        <w:rPr>
          <w:rFonts w:ascii="Gandhari Unicode" w:hAnsi="Gandhari Unicode" w:cs="e-Tamil OTC"/>
          <w:i/>
          <w:iCs/>
          <w:noProof/>
          <w:lang w:val="en-GB"/>
        </w:rPr>
        <w:t>vēy</w:t>
      </w:r>
      <w:r w:rsidRPr="004D5A2F">
        <w:rPr>
          <w:rFonts w:ascii="Gandhari Unicode" w:hAnsi="Gandhari Unicode" w:cs="e-Tamil OTC"/>
          <w:noProof/>
          <w:lang w:val="en-GB"/>
        </w:rPr>
        <w:t xml:space="preserve"> kaṇṭal</w:t>
      </w:r>
    </w:p>
    <w:p w14:paraId="28579D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peyar maruṅkiṉ olki </w:t>
      </w:r>
      <w:r w:rsidR="002B4783" w:rsidRPr="004D5A2F">
        <w:rPr>
          <w:rFonts w:ascii="Gandhari Unicode" w:hAnsi="Gandhari Unicode" w:cs="e-Tamil OTC"/>
          <w:noProof/>
          <w:lang w:val="en-GB"/>
        </w:rPr>
        <w:t>~</w:t>
      </w:r>
      <w:r w:rsidRPr="004D5A2F">
        <w:rPr>
          <w:rFonts w:ascii="Gandhari Unicode" w:hAnsi="Gandhari Unicode" w:cs="e-Tamil OTC"/>
          <w:noProof/>
          <w:lang w:val="en-GB"/>
        </w:rPr>
        <w:t>ōtam</w:t>
      </w:r>
    </w:p>
    <w:p w14:paraId="444C4D35"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w:t>
      </w:r>
      <w:r w:rsidR="00CF70BD" w:rsidRPr="004D5A2F">
        <w:rPr>
          <w:rFonts w:ascii="Gandhari Unicode" w:hAnsi="Gandhari Unicode" w:cs="e-Tamil OTC"/>
          <w:noProof/>
          <w:lang w:val="en-GB"/>
        </w:rPr>
        <w:t>tara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peyar</w:t>
      </w:r>
      <w:r w:rsidRPr="004D5A2F">
        <w:rPr>
          <w:rFonts w:ascii="Gandhari Unicode" w:hAnsi="Gandhari Unicode" w:cs="e-Tamil OTC"/>
          <w:noProof/>
          <w:lang w:val="en-GB"/>
        </w:rPr>
        <w:t>-tant</w:t>
      </w:r>
      <w:r w:rsidR="00CF70BD" w:rsidRPr="004D5A2F">
        <w:rPr>
          <w:rFonts w:ascii="Gandhari Unicode" w:hAnsi="Gandhari Unicode" w:cs="e-Tamil OTC"/>
          <w:noProof/>
          <w:lang w:val="en-GB"/>
        </w:rPr>
        <w:t>āṅku</w:t>
      </w:r>
    </w:p>
    <w:p w14:paraId="3E3ABE6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varuntum tōḻi </w:t>
      </w:r>
      <w:r w:rsidR="002B4783" w:rsidRPr="004D5A2F">
        <w:rPr>
          <w:rFonts w:ascii="Gandhari Unicode" w:hAnsi="Gandhari Unicode" w:cs="e-Tamil OTC"/>
          <w:noProof/>
          <w:lang w:val="en-GB"/>
        </w:rPr>
        <w:t>~</w:t>
      </w:r>
      <w:r w:rsidRPr="004D5A2F">
        <w:rPr>
          <w:rFonts w:ascii="Gandhari Unicode" w:hAnsi="Gandhari Unicode" w:cs="e-Tamil OTC"/>
          <w:i/>
          <w:iCs/>
          <w:noProof/>
          <w:lang w:val="en-GB"/>
        </w:rPr>
        <w:t>avar irunta</w:t>
      </w:r>
      <w:r w:rsidRPr="004D5A2F">
        <w:rPr>
          <w:rFonts w:ascii="Gandhari Unicode" w:hAnsi="Gandhari Unicode" w:cs="e-Tamil OTC"/>
          <w:noProof/>
          <w:lang w:val="en-GB"/>
        </w:rPr>
        <w:t xml:space="preserve"> </w:t>
      </w:r>
      <w:r w:rsidR="002B4783" w:rsidRPr="004D5A2F">
        <w:rPr>
          <w:rFonts w:ascii="Gandhari Unicode" w:hAnsi="Gandhari Unicode" w:cs="e-Tamil OTC"/>
          <w:noProof/>
          <w:lang w:val="en-GB"/>
        </w:rPr>
        <w:t>~</w:t>
      </w:r>
      <w:r w:rsidRPr="004D5A2F">
        <w:rPr>
          <w:rFonts w:ascii="Gandhari Unicode" w:hAnsi="Gandhari Unicode" w:cs="e-Tamil OTC"/>
          <w:noProof/>
          <w:lang w:val="en-GB"/>
        </w:rPr>
        <w:t>eṉ neñc</w:t>
      </w:r>
      <w:r w:rsidR="002B4783" w:rsidRPr="004D5A2F">
        <w:rPr>
          <w:rFonts w:ascii="Gandhari Unicode" w:hAnsi="Gandhari Unicode" w:cs="e-Tamil OTC"/>
          <w:noProof/>
          <w:lang w:val="en-GB"/>
        </w:rPr>
        <w:t>*-</w:t>
      </w:r>
      <w:r w:rsidRPr="004D5A2F">
        <w:rPr>
          <w:rFonts w:ascii="Gandhari Unicode" w:hAnsi="Gandhari Unicode" w:cs="e-Tamil OTC"/>
          <w:noProof/>
          <w:lang w:val="en-GB"/>
        </w:rPr>
        <w:t>ē.</w:t>
      </w:r>
    </w:p>
    <w:p w14:paraId="6EA72838" w14:textId="77777777" w:rsidR="0074055C" w:rsidRPr="004D5A2F" w:rsidRDefault="0074055C">
      <w:pPr>
        <w:pStyle w:val="Textbody"/>
        <w:spacing w:after="29" w:line="260" w:lineRule="exact"/>
        <w:jc w:val="both"/>
        <w:rPr>
          <w:rFonts w:ascii="Gandhari Unicode" w:hAnsi="Gandhari Unicode" w:cs="e-Tamil OTC"/>
          <w:noProof/>
          <w:lang w:val="en-GB"/>
        </w:rPr>
      </w:pPr>
    </w:p>
    <w:p w14:paraId="1DBECC08" w14:textId="77777777" w:rsidR="0074055C" w:rsidRPr="004D5A2F" w:rsidRDefault="0074055C">
      <w:pPr>
        <w:pStyle w:val="Textbody"/>
        <w:spacing w:after="29" w:line="260" w:lineRule="exact"/>
        <w:jc w:val="both"/>
        <w:rPr>
          <w:rFonts w:ascii="Gandhari Unicode" w:hAnsi="Gandhari Unicode" w:cs="e-Tamil OTC"/>
          <w:noProof/>
          <w:lang w:val="en-GB"/>
        </w:rPr>
      </w:pPr>
    </w:p>
    <w:p w14:paraId="3BA600BC" w14:textId="77777777" w:rsidR="0074055C" w:rsidRPr="004D5A2F" w:rsidRDefault="0074055C">
      <w:pPr>
        <w:pStyle w:val="Textbody"/>
        <w:spacing w:after="29" w:line="260" w:lineRule="exact"/>
        <w:jc w:val="both"/>
        <w:rPr>
          <w:rFonts w:ascii="Gandhari Unicode" w:hAnsi="Gandhari Unicode" w:cs="e-Tamil OTC"/>
          <w:noProof/>
          <w:lang w:val="en-GB"/>
        </w:rPr>
      </w:pPr>
    </w:p>
    <w:p w14:paraId="6A76FE1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SHE refused the confidante, who announced night trysts.</w:t>
      </w:r>
    </w:p>
    <w:p w14:paraId="71FFAC39" w14:textId="77777777" w:rsidR="0074055C" w:rsidRPr="004D5A2F" w:rsidRDefault="0074055C">
      <w:pPr>
        <w:pStyle w:val="Textbody"/>
        <w:spacing w:after="29" w:line="260" w:lineRule="exact"/>
        <w:jc w:val="both"/>
        <w:rPr>
          <w:rFonts w:ascii="Gandhari Unicode" w:hAnsi="Gandhari Unicode" w:cs="e-Tamil OTC"/>
          <w:noProof/>
          <w:lang w:val="en-GB"/>
        </w:rPr>
      </w:pPr>
    </w:p>
    <w:p w14:paraId="787EF3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increase-if lover set-out/thought-of</w:t>
      </w:r>
    </w:p>
    <w:p w14:paraId="393F2C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 he(h.) lament-if us(obl.)-with become(abs.)</w:t>
      </w:r>
    </w:p>
    <w:p w14:paraId="47A421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fate happening go-not(abs.) at-that-time</w:t>
      </w:r>
    </w:p>
    <w:p w14:paraId="7EAA14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depth stood- blossom cover- mangrove</w:t>
      </w:r>
    </w:p>
    <w:p w14:paraId="5DD0CB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move-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become-weak(abs.) flood</w:t>
      </w:r>
    </w:p>
    <w:p w14:paraId="2E193386" w14:textId="77777777" w:rsidR="0074055C" w:rsidRPr="004D5A2F" w:rsidRDefault="002B478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move- give(inf.) move- given-</w:t>
      </w:r>
      <w:r w:rsidR="00CF70BD" w:rsidRPr="004D5A2F">
        <w:rPr>
          <w:rFonts w:ascii="Gandhari Unicode" w:hAnsi="Gandhari Unicode" w:cs="e-Tamil OTC"/>
          <w:noProof/>
          <w:lang w:val="en-GB"/>
        </w:rPr>
        <w:t>like</w:t>
      </w:r>
    </w:p>
    <w:p w14:paraId="17DA59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being-troubled- friend he(h.) been-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99D201" w14:textId="77777777" w:rsidR="0074055C" w:rsidRPr="004D5A2F" w:rsidRDefault="0074055C">
      <w:pPr>
        <w:pStyle w:val="Textbody"/>
        <w:spacing w:after="29"/>
        <w:jc w:val="both"/>
        <w:rPr>
          <w:rFonts w:ascii="Gandhari Unicode" w:hAnsi="Gandhari Unicode" w:cs="e-Tamil OTC"/>
          <w:noProof/>
          <w:lang w:val="en-GB"/>
        </w:rPr>
      </w:pPr>
    </w:p>
    <w:p w14:paraId="5E1A3EBD" w14:textId="77777777" w:rsidR="0074055C" w:rsidRPr="004D5A2F" w:rsidRDefault="0074055C">
      <w:pPr>
        <w:pStyle w:val="Textbody"/>
        <w:spacing w:after="29"/>
        <w:jc w:val="both"/>
        <w:rPr>
          <w:rFonts w:ascii="Gandhari Unicode" w:hAnsi="Gandhari Unicode" w:cs="e-Tamil OTC"/>
          <w:noProof/>
          <w:lang w:val="en-GB"/>
        </w:rPr>
      </w:pPr>
    </w:p>
    <w:p w14:paraId="2FE5B2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At a time it set out for the lover, when desire increased,</w:t>
      </w:r>
    </w:p>
    <w:p w14:paraId="19F7EA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[and] was with us, when we lamented him,</w:t>
      </w:r>
    </w:p>
    <w:p w14:paraId="56E95F97"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without [however] going to share one [single] fate</w:t>
      </w:r>
      <w:r w:rsidRPr="004D5A2F">
        <w:rPr>
          <w:rStyle w:val="FootnoteReference"/>
          <w:rFonts w:ascii="Gandhari Unicode" w:hAnsi="Gandhari Unicode" w:cs="e-Tamil OTC"/>
          <w:noProof/>
          <w:lang w:val="en-GB"/>
        </w:rPr>
        <w:footnoteReference w:id="551"/>
      </w:r>
      <w:r w:rsidRPr="004D5A2F">
        <w:rPr>
          <w:rFonts w:ascii="Gandhari Unicode" w:hAnsi="Gandhari Unicode" w:cs="e-Tamil OTC"/>
          <w:noProof/>
          <w:lang w:val="en-GB"/>
        </w:rPr>
        <w:t>,</w:t>
      </w:r>
    </w:p>
    <w:p w14:paraId="520517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heart that was with him</w:t>
      </w:r>
      <w:r w:rsidRPr="004D5A2F">
        <w:rPr>
          <w:rStyle w:val="FootnoteReference"/>
          <w:rFonts w:ascii="Gandhari Unicode" w:hAnsi="Gandhari Unicode" w:cs="e-Tamil OTC"/>
          <w:noProof/>
          <w:lang w:val="en-GB"/>
        </w:rPr>
        <w:footnoteReference w:id="552"/>
      </w:r>
      <w:r w:rsidRPr="004D5A2F">
        <w:rPr>
          <w:rFonts w:ascii="Gandhari Unicode" w:hAnsi="Gandhari Unicode" w:cs="e-Tamil OTC"/>
          <w:noProof/>
          <w:lang w:val="en-GB"/>
        </w:rPr>
        <w:t>, is troubled, friend,</w:t>
      </w:r>
    </w:p>
    <w:p w14:paraId="286ADA7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flood moving [just] to move [again]</w:t>
      </w:r>
      <w:r w:rsidRPr="004D5A2F">
        <w:rPr>
          <w:rStyle w:val="FootnoteReference"/>
          <w:rFonts w:ascii="Gandhari Unicode" w:hAnsi="Gandhari Unicode" w:cs="e-Tamil OTC"/>
          <w:noProof/>
          <w:lang w:val="en-GB"/>
        </w:rPr>
        <w:footnoteReference w:id="553"/>
      </w:r>
    </w:p>
    <w:p w14:paraId="264BAFB2"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becoming weak on the side where the backwaters stir</w:t>
      </w:r>
    </w:p>
    <w:p w14:paraId="409FF670"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blossom-covered mangroves standing</w:t>
      </w:r>
      <w:r w:rsidRPr="004D5A2F">
        <w:rPr>
          <w:rStyle w:val="FootnoteReference"/>
          <w:rFonts w:ascii="Gandhari Unicode" w:hAnsi="Gandhari Unicode" w:cs="e-Tamil OTC"/>
          <w:noProof/>
          <w:lang w:val="en-GB"/>
        </w:rPr>
        <w:footnoteReference w:id="554"/>
      </w:r>
      <w:r w:rsidRPr="004D5A2F">
        <w:rPr>
          <w:rFonts w:ascii="Gandhari Unicode" w:hAnsi="Gandhari Unicode" w:cs="e-Tamil OTC"/>
          <w:noProof/>
          <w:lang w:val="en-GB"/>
        </w:rPr>
        <w:t xml:space="preserve"> in the depth.</w:t>
      </w:r>
    </w:p>
    <w:p w14:paraId="53BDF80F" w14:textId="77777777" w:rsidR="0074055C" w:rsidRPr="004D5A2F" w:rsidRDefault="0074055C">
      <w:pPr>
        <w:pStyle w:val="Textbody"/>
        <w:spacing w:after="0"/>
        <w:jc w:val="both"/>
        <w:rPr>
          <w:rFonts w:ascii="Gandhari Unicode" w:hAnsi="Gandhari Unicode" w:cs="e-Tamil OTC"/>
          <w:noProof/>
          <w:lang w:val="en-GB"/>
        </w:rPr>
      </w:pPr>
    </w:p>
    <w:p w14:paraId="39E23B5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0AE43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மிளைகிழான் நல்வேட்டன்: </w:t>
      </w:r>
      <w:r w:rsidRPr="004D5A2F">
        <w:rPr>
          <w:rFonts w:ascii="Gandhari Unicode" w:hAnsi="Gandhari Unicode"/>
          <w:i w:val="0"/>
          <w:iCs w:val="0"/>
          <w:color w:val="auto"/>
        </w:rPr>
        <w:t>SHE</w:t>
      </w:r>
    </w:p>
    <w:p w14:paraId="37E24F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வேறுபடும் எனக் கவன்ற தோழிக்குக் கிழத்தி உரைத்தது.</w:t>
      </w:r>
    </w:p>
    <w:p w14:paraId="0009FD38" w14:textId="77777777" w:rsidR="0074055C" w:rsidRPr="004D5A2F" w:rsidRDefault="0074055C">
      <w:pPr>
        <w:pStyle w:val="Textbody"/>
        <w:spacing w:after="29"/>
        <w:jc w:val="both"/>
        <w:rPr>
          <w:rFonts w:ascii="Gandhari Unicode" w:hAnsi="Gandhari Unicode" w:cs="e-Tamil OTC"/>
          <w:noProof/>
          <w:lang w:val="en-GB"/>
        </w:rPr>
      </w:pPr>
    </w:p>
    <w:p w14:paraId="1A440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 பட்ட</w:t>
      </w:r>
      <w:r w:rsidRPr="004D5A2F">
        <w:rPr>
          <w:rFonts w:ascii="Gandhari Unicode" w:hAnsi="Gandhari Unicode" w:cs="e-Tamil OTC"/>
          <w:noProof/>
          <w:cs/>
          <w:lang w:val="en-GB"/>
        </w:rPr>
        <w:t xml:space="preserve"> பசுநனைக் குரவம்</w:t>
      </w:r>
    </w:p>
    <w:p w14:paraId="3FC8F3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பொரிப்பூம் புன்கொடு பொழிலணிக் கொளாஅச்</w:t>
      </w:r>
    </w:p>
    <w:p w14:paraId="1B449A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சினையினி தாகிய காலையுங் காதலர்</w:t>
      </w:r>
    </w:p>
    <w:p w14:paraId="31F47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 ராயினும் பெரியோர் நெஞ்சத்துக்</w:t>
      </w:r>
    </w:p>
    <w:p w14:paraId="09DCA7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கண்ணிய </w:t>
      </w:r>
      <w:r w:rsidRPr="004D5A2F">
        <w:rPr>
          <w:rFonts w:ascii="Gandhari Unicode" w:hAnsi="Gandhari Unicode" w:cs="e-Tamil OTC"/>
          <w:noProof/>
          <w:u w:val="wave"/>
          <w:cs/>
          <w:lang w:val="en-GB"/>
        </w:rPr>
        <w:t>வாண்மை</w:t>
      </w:r>
      <w:r w:rsidRPr="004D5A2F">
        <w:rPr>
          <w:rFonts w:ascii="Gandhari Unicode" w:hAnsi="Gandhari Unicode" w:cs="e-Tamil OTC"/>
          <w:noProof/>
          <w:cs/>
          <w:lang w:val="en-GB"/>
        </w:rPr>
        <w:t xml:space="preserve"> கடவ தன்றென</w:t>
      </w:r>
    </w:p>
    <w:p w14:paraId="7111DB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வலியா</w:t>
      </w:r>
      <w:r w:rsidRPr="004D5A2F">
        <w:rPr>
          <w:rFonts w:ascii="Gandhari Unicode" w:hAnsi="Gandhari Unicode" w:cs="e-Tamil OTC"/>
          <w:noProof/>
          <w:cs/>
          <w:lang w:val="en-GB"/>
        </w:rPr>
        <w:t xml:space="preserve"> நெஞ்சம் வலிப்ப</w:t>
      </w:r>
    </w:p>
    <w:p w14:paraId="553195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வாழ்வேன்</w:t>
      </w:r>
      <w:r w:rsidRPr="004D5A2F">
        <w:rPr>
          <w:rFonts w:ascii="Gandhari Unicode" w:hAnsi="Gandhari Unicode" w:cs="e-Tamil OTC"/>
          <w:noProof/>
          <w:cs/>
          <w:lang w:val="en-GB"/>
        </w:rPr>
        <w:t xml:space="preserve"> றோழியென் வன்க ணானே.</w:t>
      </w:r>
    </w:p>
    <w:p w14:paraId="6A52CD6A" w14:textId="77777777" w:rsidR="0074055C" w:rsidRPr="004D5A2F" w:rsidRDefault="0074055C">
      <w:pPr>
        <w:pStyle w:val="Textbody"/>
        <w:spacing w:after="29"/>
        <w:jc w:val="both"/>
        <w:rPr>
          <w:rFonts w:ascii="Gandhari Unicode" w:hAnsi="Gandhari Unicode" w:cs="e-Tamil OTC"/>
          <w:noProof/>
          <w:lang w:val="en-GB"/>
        </w:rPr>
      </w:pPr>
    </w:p>
    <w:p w14:paraId="059F4D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 பட்ட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பல்லி பயந்த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பல்லி படீஇய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பல்லி படீய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பல்லிப் பய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பல்லி படன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பல்லி பட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பல்லி படரிய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பல்வீ படரிய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பொழிலணிக் கொளாஅச்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பொழிலணி கொளாஅச்(சினை)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பொழிலணி கொளவுச்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கண்ணிய வாண்மை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கண்ணிய லாண்மை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வாழலே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C1</w:t>
      </w:r>
    </w:p>
    <w:p w14:paraId="4B6EDF3B" w14:textId="77777777" w:rsidR="0074055C" w:rsidRPr="004D5A2F" w:rsidRDefault="0074055C">
      <w:pPr>
        <w:pStyle w:val="Textbody"/>
        <w:spacing w:after="29"/>
        <w:jc w:val="both"/>
        <w:rPr>
          <w:rFonts w:ascii="Gandhari Unicode" w:hAnsi="Gandhari Unicode" w:cs="e-Tamil OTC"/>
          <w:noProof/>
          <w:lang w:val="en-GB"/>
        </w:rPr>
      </w:pPr>
    </w:p>
    <w:p w14:paraId="7776B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pal vī</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paṭṭa</w:t>
      </w:r>
      <w:r w:rsidRPr="004D5A2F">
        <w:rPr>
          <w:rFonts w:ascii="Gandhari Unicode" w:hAnsi="Gandhari Unicode" w:cs="e-Tamil OTC"/>
          <w:noProof/>
          <w:lang w:val="en-GB"/>
        </w:rPr>
        <w:t xml:space="preserve"> pacu naṉai</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kuravam</w:t>
      </w:r>
    </w:p>
    <w:p w14:paraId="219AFF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pori pūm puṉkoṭu poḻil aṇi koḷāa</w:t>
      </w:r>
      <w:r w:rsidR="00B8699E" w:rsidRPr="004D5A2F">
        <w:rPr>
          <w:rFonts w:ascii="Gandhari Unicode" w:hAnsi="Gandhari Unicode" w:cs="e-Tamil OTC"/>
          <w:noProof/>
          <w:lang w:val="en-GB"/>
        </w:rPr>
        <w:t>+</w:t>
      </w:r>
    </w:p>
    <w:p w14:paraId="525567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ciṉai </w:t>
      </w:r>
      <w:r w:rsidR="00B8699E" w:rsidRPr="004D5A2F">
        <w:rPr>
          <w:rFonts w:ascii="Gandhari Unicode" w:hAnsi="Gandhari Unicode" w:cs="e-Tamil OTC"/>
          <w:noProof/>
          <w:lang w:val="en-GB"/>
        </w:rPr>
        <w:t>~</w:t>
      </w:r>
      <w:r w:rsidRPr="004D5A2F">
        <w:rPr>
          <w:rFonts w:ascii="Gandhari Unicode" w:hAnsi="Gandhari Unicode" w:cs="e-Tamil OTC"/>
          <w:noProof/>
          <w:lang w:val="en-GB"/>
        </w:rPr>
        <w:t>iṉ</w:t>
      </w:r>
      <w:r w:rsidR="00B8699E" w:rsidRPr="004D5A2F">
        <w:rPr>
          <w:rFonts w:ascii="Gandhari Unicode" w:hAnsi="Gandhari Unicode" w:cs="e-Tamil OTC"/>
          <w:noProof/>
          <w:lang w:val="en-GB"/>
        </w:rPr>
        <w:t>it*</w:t>
      </w:r>
      <w:r w:rsidRPr="004D5A2F">
        <w:rPr>
          <w:rFonts w:ascii="Gandhari Unicode" w:hAnsi="Gandhari Unicode" w:cs="e-Tamil OTC"/>
          <w:noProof/>
          <w:lang w:val="en-GB"/>
        </w:rPr>
        <w:t xml:space="preserve"> ākiya kālai</w:t>
      </w:r>
      <w:r w:rsidR="00B8699E" w:rsidRPr="004D5A2F">
        <w:rPr>
          <w:rFonts w:ascii="Gandhari Unicode" w:hAnsi="Gandhari Unicode" w:cs="e-Tamil OTC"/>
          <w:noProof/>
          <w:lang w:val="en-GB"/>
        </w:rPr>
        <w:t>-~</w:t>
      </w:r>
      <w:r w:rsidRPr="004D5A2F">
        <w:rPr>
          <w:rFonts w:ascii="Gandhari Unicode" w:hAnsi="Gandhari Unicode" w:cs="e-Tamil OTC"/>
          <w:noProof/>
          <w:lang w:val="en-GB"/>
        </w:rPr>
        <w:t>um kātalar</w:t>
      </w:r>
    </w:p>
    <w:p w14:paraId="3174F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pēṇār āyiṉum periyōr neñcattu</w:t>
      </w:r>
      <w:r w:rsidR="00B8699E" w:rsidRPr="004D5A2F">
        <w:rPr>
          <w:rFonts w:ascii="Gandhari Unicode" w:hAnsi="Gandhari Unicode" w:cs="e-Tamil OTC"/>
          <w:noProof/>
          <w:lang w:val="en-GB"/>
        </w:rPr>
        <w:t>+</w:t>
      </w:r>
    </w:p>
    <w:p w14:paraId="706969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kaṇṇiya</w:t>
      </w:r>
      <w:r w:rsidRPr="004D5A2F">
        <w:rPr>
          <w:rFonts w:ascii="Gandhari Unicode" w:hAnsi="Gandhari Unicode" w:cs="e-Tamil OTC"/>
          <w:noProof/>
          <w:lang w:val="en-GB"/>
        </w:rPr>
        <w:t xml:space="preserve"> </w:t>
      </w:r>
      <w:r w:rsidR="00B8699E" w:rsidRPr="004D5A2F">
        <w:rPr>
          <w:rFonts w:ascii="Gandhari Unicode" w:hAnsi="Gandhari Unicode" w:cs="e-Tamil OTC"/>
          <w:noProof/>
          <w:lang w:val="en-GB"/>
        </w:rPr>
        <w:t>~</w:t>
      </w:r>
      <w:r w:rsidRPr="004D5A2F">
        <w:rPr>
          <w:rFonts w:ascii="Gandhari Unicode" w:hAnsi="Gandhari Unicode" w:cs="e-Tamil OTC"/>
          <w:noProof/>
          <w:lang w:val="en-GB"/>
        </w:rPr>
        <w:t>āṇmai kaṭavat</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aṉṟ</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eṉa</w:t>
      </w:r>
    </w:p>
    <w:p w14:paraId="170983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valiyā</w:t>
      </w:r>
      <w:r w:rsidRPr="004D5A2F">
        <w:rPr>
          <w:rFonts w:ascii="Gandhari Unicode" w:hAnsi="Gandhari Unicode" w:cs="e-Tamil OTC"/>
          <w:noProof/>
          <w:lang w:val="en-GB"/>
        </w:rPr>
        <w:t xml:space="preserve"> neñcam valippa</w:t>
      </w:r>
    </w:p>
    <w:p w14:paraId="62F6317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vāḻvēṉ</w:t>
      </w:r>
      <w:r w:rsidRPr="004D5A2F">
        <w:rPr>
          <w:rFonts w:ascii="Gandhari Unicode" w:hAnsi="Gandhari Unicode" w:cs="e-Tamil OTC"/>
          <w:noProof/>
          <w:lang w:val="en-GB"/>
        </w:rPr>
        <w:t xml:space="preserve"> tōḻi </w:t>
      </w:r>
      <w:r w:rsidR="00B8699E" w:rsidRPr="004D5A2F">
        <w:rPr>
          <w:rFonts w:ascii="Gandhari Unicode" w:hAnsi="Gandhari Unicode" w:cs="e-Tamil OTC"/>
          <w:noProof/>
          <w:lang w:val="en-GB"/>
        </w:rPr>
        <w:t>~</w:t>
      </w:r>
      <w:r w:rsidRPr="004D5A2F">
        <w:rPr>
          <w:rFonts w:ascii="Gandhari Unicode" w:hAnsi="Gandhari Unicode" w:cs="e-Tamil OTC"/>
          <w:noProof/>
          <w:lang w:val="en-GB"/>
        </w:rPr>
        <w:t>eṉ vaṉkaṇāṉ</w:t>
      </w:r>
      <w:r w:rsidR="00B8699E" w:rsidRPr="004D5A2F">
        <w:rPr>
          <w:rFonts w:ascii="Gandhari Unicode" w:hAnsi="Gandhari Unicode" w:cs="e-Tamil OTC"/>
          <w:noProof/>
          <w:lang w:val="en-GB"/>
        </w:rPr>
        <w:t>-</w:t>
      </w:r>
      <w:r w:rsidRPr="004D5A2F">
        <w:rPr>
          <w:rFonts w:ascii="Gandhari Unicode" w:hAnsi="Gandhari Unicode" w:cs="e-Tamil OTC"/>
          <w:noProof/>
          <w:lang w:val="en-GB"/>
        </w:rPr>
        <w:t>ē.</w:t>
      </w:r>
    </w:p>
    <w:p w14:paraId="19D47999" w14:textId="77777777" w:rsidR="0074055C" w:rsidRPr="004D5A2F" w:rsidRDefault="0074055C">
      <w:pPr>
        <w:pStyle w:val="Textbody"/>
        <w:spacing w:after="29" w:line="260" w:lineRule="exact"/>
        <w:jc w:val="both"/>
        <w:rPr>
          <w:rFonts w:ascii="Gandhari Unicode" w:hAnsi="Gandhari Unicode" w:cs="e-Tamil OTC"/>
          <w:noProof/>
          <w:lang w:val="en-GB"/>
        </w:rPr>
      </w:pPr>
    </w:p>
    <w:p w14:paraId="0749B47C" w14:textId="77777777" w:rsidR="0074055C" w:rsidRPr="004D5A2F" w:rsidRDefault="0074055C">
      <w:pPr>
        <w:pStyle w:val="Textbody"/>
        <w:spacing w:after="29" w:line="260" w:lineRule="exact"/>
        <w:jc w:val="both"/>
        <w:rPr>
          <w:rFonts w:ascii="Gandhari Unicode" w:hAnsi="Gandhari Unicode" w:cs="e-Tamil OTC"/>
          <w:noProof/>
          <w:lang w:val="en-GB"/>
        </w:rPr>
      </w:pPr>
    </w:p>
    <w:p w14:paraId="319D9A9E" w14:textId="77777777" w:rsidR="0074055C" w:rsidRPr="004D5A2F" w:rsidRDefault="0074055C">
      <w:pPr>
        <w:pStyle w:val="Textbody"/>
        <w:spacing w:after="29" w:line="260" w:lineRule="exact"/>
        <w:jc w:val="both"/>
        <w:rPr>
          <w:rFonts w:ascii="Gandhari Unicode" w:hAnsi="Gandhari Unicode" w:cs="e-Tamil OTC"/>
          <w:noProof/>
          <w:lang w:val="en-GB"/>
        </w:rPr>
      </w:pPr>
    </w:p>
    <w:p w14:paraId="0641614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change at the coming of the season.</w:t>
      </w:r>
    </w:p>
    <w:p w14:paraId="153D1438" w14:textId="77777777" w:rsidR="0074055C" w:rsidRPr="004D5A2F" w:rsidRDefault="0074055C">
      <w:pPr>
        <w:pStyle w:val="Textbody"/>
        <w:spacing w:after="29" w:line="260" w:lineRule="exact"/>
        <w:jc w:val="both"/>
        <w:rPr>
          <w:rFonts w:ascii="Gandhari Unicode" w:hAnsi="Gandhari Unicode" w:cs="e-Tamil OTC"/>
          <w:noProof/>
          <w:lang w:val="en-GB"/>
        </w:rPr>
      </w:pPr>
    </w:p>
    <w:p w14:paraId="633D69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blossom happened- green bud Kuravam(-tree)</w:t>
      </w:r>
    </w:p>
    <w:p w14:paraId="460F00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be-parched flower Puṉku(-tree)-with grove adornment take(-not)</w:t>
      </w:r>
    </w:p>
    <w:p w14:paraId="48A29E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twig pleasant-it become(p.)-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lover</w:t>
      </w:r>
    </w:p>
    <w:p w14:paraId="21A45C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esteem-not-he(h.) if-even big-he(h.) heart(obl.)</w:t>
      </w:r>
    </w:p>
    <w:p w14:paraId="397A3D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purposed- courage duty-it not-so-it say(inf.)</w:t>
      </w:r>
    </w:p>
    <w:p w14:paraId="21A0CB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compel-not heart compel(inf.)</w:t>
      </w:r>
    </w:p>
    <w:p w14:paraId="30993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I-live friend my- strength(loc./inst.)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B22755" w14:textId="77777777" w:rsidR="0074055C" w:rsidRPr="004D5A2F" w:rsidRDefault="0074055C">
      <w:pPr>
        <w:pStyle w:val="Textbody"/>
        <w:spacing w:after="29"/>
        <w:jc w:val="both"/>
        <w:rPr>
          <w:rFonts w:ascii="Gandhari Unicode" w:hAnsi="Gandhari Unicode" w:cs="e-Tamil OTC"/>
          <w:noProof/>
          <w:lang w:val="en-GB"/>
        </w:rPr>
      </w:pPr>
    </w:p>
    <w:p w14:paraId="2A9BA9E4" w14:textId="77777777" w:rsidR="0074055C" w:rsidRPr="004D5A2F" w:rsidRDefault="0074055C">
      <w:pPr>
        <w:pStyle w:val="Textbody"/>
        <w:spacing w:after="29"/>
        <w:jc w:val="both"/>
        <w:rPr>
          <w:rFonts w:ascii="Gandhari Unicode" w:hAnsi="Gandhari Unicode" w:cs="e-Tamil OTC"/>
          <w:noProof/>
          <w:lang w:val="en-GB"/>
        </w:rPr>
      </w:pPr>
    </w:p>
    <w:p w14:paraId="30D16AA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[my] lover won't esteem [me],</w:t>
      </w:r>
    </w:p>
    <w:p w14:paraId="6CF50C1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also at a time become pleasant with twigs,</w:t>
      </w:r>
    </w:p>
    <w:p w14:paraId="0FDE9C0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taken</w:t>
      </w:r>
      <w:r w:rsidRPr="004D5A2F">
        <w:rPr>
          <w:rStyle w:val="FootnoteReference"/>
          <w:rFonts w:ascii="Gandhari Unicode" w:hAnsi="Gandhari Unicode" w:cs="e-Tamil OTC"/>
          <w:noProof/>
          <w:lang w:val="en-GB"/>
        </w:rPr>
        <w:footnoteReference w:id="555"/>
      </w:r>
      <w:r w:rsidRPr="004D5A2F">
        <w:rPr>
          <w:rFonts w:ascii="Gandhari Unicode" w:hAnsi="Gandhari Unicode" w:cs="e-Tamil OTC"/>
          <w:noProof/>
          <w:lang w:val="en-GB"/>
        </w:rPr>
        <w:t xml:space="preserve"> for decoration by the grove, of the Kuravam tree</w:t>
      </w:r>
    </w:p>
    <w:p w14:paraId="6A13F31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green buds from which many blossoms have come forth,</w:t>
      </w:r>
    </w:p>
    <w:p w14:paraId="1A615E39"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together with the Puṉku tree with parched flowers</w:t>
      </w:r>
      <w:r w:rsidRPr="004D5A2F">
        <w:rPr>
          <w:rStyle w:val="FootnoteReference"/>
          <w:rFonts w:ascii="Gandhari Unicode" w:hAnsi="Gandhari Unicode" w:cs="e-Tamil OTC"/>
          <w:noProof/>
          <w:lang w:val="en-GB"/>
        </w:rPr>
        <w:footnoteReference w:id="556"/>
      </w:r>
      <w:r w:rsidRPr="004D5A2F">
        <w:rPr>
          <w:rFonts w:ascii="Gandhari Unicode" w:hAnsi="Gandhari Unicode" w:cs="e-Tamil OTC"/>
          <w:noProof/>
          <w:lang w:val="en-GB"/>
        </w:rPr>
        <w:t>,</w:t>
      </w:r>
    </w:p>
    <w:p w14:paraId="246872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will live, friend, by my strength</w:t>
      </w:r>
    </w:p>
    <w:p w14:paraId="55F4986F"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to compel the heart which is not compelled:</w:t>
      </w:r>
    </w:p>
    <w:p w14:paraId="2388AC3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the courage purposed by the hea</w:t>
      </w:r>
      <w:r w:rsidR="00EC178C" w:rsidRPr="004D5A2F">
        <w:rPr>
          <w:rFonts w:ascii="Gandhari Unicode" w:hAnsi="Gandhari Unicode" w:cs="e-Tamil OTC"/>
          <w:noProof/>
          <w:lang w:val="en-GB"/>
        </w:rPr>
        <w:t>rt of the great one is not duty”</w:t>
      </w:r>
      <w:r w:rsidRPr="004D5A2F">
        <w:rPr>
          <w:rStyle w:val="FootnoteReference"/>
          <w:rFonts w:ascii="Gandhari Unicode" w:hAnsi="Gandhari Unicode" w:cs="e-Tamil OTC"/>
          <w:noProof/>
          <w:lang w:val="en-GB"/>
        </w:rPr>
        <w:footnoteReference w:id="557"/>
      </w:r>
      <w:r w:rsidRPr="004D5A2F">
        <w:rPr>
          <w:rFonts w:ascii="Gandhari Unicode" w:hAnsi="Gandhari Unicode" w:cs="e-Tamil OTC"/>
          <w:noProof/>
          <w:lang w:val="en-GB"/>
        </w:rPr>
        <w:t>.</w:t>
      </w:r>
    </w:p>
    <w:p w14:paraId="4D43CEA3" w14:textId="77777777" w:rsidR="0074055C" w:rsidRPr="004D5A2F" w:rsidRDefault="0074055C">
      <w:pPr>
        <w:pStyle w:val="Textbody"/>
        <w:spacing w:after="0"/>
        <w:jc w:val="both"/>
        <w:rPr>
          <w:rFonts w:ascii="Gandhari Unicode" w:hAnsi="Gandhari Unicode" w:cs="e-Tamil OTC"/>
          <w:noProof/>
          <w:lang w:val="en-GB"/>
        </w:rPr>
      </w:pPr>
    </w:p>
    <w:p w14:paraId="3D5B2B7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D9E5A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காவிரிப்பூம்பட்டினத்துக் கந்தரத்தனார்: </w:t>
      </w:r>
      <w:r w:rsidRPr="004D5A2F">
        <w:rPr>
          <w:rFonts w:ascii="Gandhari Unicode" w:hAnsi="Gandhari Unicode"/>
          <w:i w:val="0"/>
          <w:iCs w:val="0"/>
          <w:color w:val="auto"/>
        </w:rPr>
        <w:t>the confidante</w:t>
      </w:r>
    </w:p>
    <w:p w14:paraId="6F131D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செறிப்பறிவுறுக்கப்பட்டாள் (</w:t>
      </w:r>
      <w:r w:rsidRPr="004D5A2F">
        <w:rPr>
          <w:rFonts w:ascii="Gandhari Unicode" w:hAnsi="Gandhari Unicode" w:cs="e-Tamil OTC"/>
          <w:noProof/>
          <w:lang w:val="en-GB"/>
        </w:rPr>
        <w:t>C2v: -</w:t>
      </w:r>
      <w:r w:rsidRPr="004D5A2F">
        <w:rPr>
          <w:rFonts w:ascii="Gandhari Unicode" w:hAnsi="Gandhari Unicode" w:cs="e-Tamil OTC"/>
          <w:noProof/>
          <w:cs/>
          <w:lang w:val="en-GB"/>
        </w:rPr>
        <w:t>டான்) வரைவின்கண் செல்லாது பின்னும் வரவு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வரைவு) வேண்டின தலைமகனைத் தோழி நெருங்கிச் சொல்லி வரைவு கடாயது.</w:t>
      </w:r>
    </w:p>
    <w:p w14:paraId="4B6DE3E1" w14:textId="77777777" w:rsidR="0074055C" w:rsidRPr="004D5A2F" w:rsidRDefault="0074055C">
      <w:pPr>
        <w:pStyle w:val="Textbody"/>
        <w:spacing w:after="29"/>
        <w:jc w:val="both"/>
        <w:rPr>
          <w:rFonts w:ascii="Gandhari Unicode" w:hAnsi="Gandhari Unicode" w:cs="e-Tamil OTC"/>
          <w:noProof/>
          <w:lang w:val="en-GB"/>
        </w:rPr>
      </w:pPr>
    </w:p>
    <w:p w14:paraId="51CC0F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 தொட்ட </w:t>
      </w:r>
      <w:r w:rsidRPr="004D5A2F">
        <w:rPr>
          <w:rFonts w:ascii="Gandhari Unicode" w:hAnsi="Gandhari Unicode" w:cs="e-Tamil OTC"/>
          <w:noProof/>
          <w:u w:val="wave"/>
          <w:cs/>
          <w:lang w:val="en-GB"/>
        </w:rPr>
        <w:t>கமழ்சுளைப்</w:t>
      </w:r>
      <w:r w:rsidRPr="004D5A2F">
        <w:rPr>
          <w:rFonts w:ascii="Gandhari Unicode" w:hAnsi="Gandhari Unicode" w:cs="e-Tamil OTC"/>
          <w:noProof/>
          <w:cs/>
          <w:lang w:val="en-GB"/>
        </w:rPr>
        <w:t xml:space="preserve"> பெரும்பழங்</w:t>
      </w:r>
    </w:p>
    <w:p w14:paraId="1C8B9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மறந்த கானவன் ஞாங்கர்க்</w:t>
      </w:r>
    </w:p>
    <w:p w14:paraId="32BD16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கடியுடை மரந்தொறும் படுவலை மாட்டுங்</w:t>
      </w:r>
    </w:p>
    <w:p w14:paraId="1B0FBA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 தகுமோ பைஞ்சுனைக்</w:t>
      </w:r>
    </w:p>
    <w:p w14:paraId="456D4D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குவளைத் தண்டழை யிவளீண்டு வருந்த</w:t>
      </w:r>
    </w:p>
    <w:p w14:paraId="0D4A32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நயந்தோர் புன்கண் டீர்க்கும்</w:t>
      </w:r>
    </w:p>
    <w:p w14:paraId="728DAD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பயந்தலைப் படாஅப் </w:t>
      </w:r>
      <w:r w:rsidRPr="004D5A2F">
        <w:rPr>
          <w:rFonts w:ascii="Gandhari Unicode" w:hAnsi="Gandhari Unicode" w:cs="e-Tamil OTC"/>
          <w:noProof/>
          <w:u w:val="wave"/>
          <w:cs/>
          <w:lang w:val="en-GB"/>
        </w:rPr>
        <w:t>பண்பினை</w:t>
      </w:r>
      <w:r w:rsidRPr="004D5A2F">
        <w:rPr>
          <w:rFonts w:ascii="Gandhari Unicode" w:hAnsi="Gandhari Unicode" w:cs="e-Tamil OTC"/>
          <w:noProof/>
          <w:cs/>
          <w:lang w:val="en-GB"/>
        </w:rPr>
        <w:t xml:space="preserve"> யெனினே.</w:t>
      </w:r>
    </w:p>
    <w:p w14:paraId="4052C003" w14:textId="77777777" w:rsidR="0074055C" w:rsidRPr="004D5A2F" w:rsidRDefault="0074055C">
      <w:pPr>
        <w:pStyle w:val="Textbody"/>
        <w:spacing w:after="29"/>
        <w:jc w:val="both"/>
        <w:rPr>
          <w:rFonts w:ascii="Gandhari Unicode" w:hAnsi="Gandhari Unicode" w:cs="e-Tamil OTC"/>
          <w:noProof/>
          <w:lang w:val="en-GB"/>
        </w:rPr>
      </w:pPr>
    </w:p>
    <w:p w14:paraId="419D0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கமழ்சுளைப் </w:t>
      </w:r>
      <w:r w:rsidRPr="004D5A2F">
        <w:rPr>
          <w:rFonts w:ascii="Gandhari Unicode" w:eastAsia="URW Palladio UNI" w:hAnsi="Gandhari Unicode" w:cs="e-Tamil OTC"/>
          <w:noProof/>
          <w:lang w:val="en-GB"/>
        </w:rPr>
        <w:t xml:space="preserve">C2+3v, G2v, EA, Cām.;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C1+3, G1+2;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ஞாங்கர்க் </w:t>
      </w:r>
      <w:r w:rsidRPr="004D5A2F">
        <w:rPr>
          <w:rFonts w:ascii="Gandhari Unicode" w:eastAsia="URW Palladio UNI" w:hAnsi="Gandhari Unicode" w:cs="e-Tamil OTC"/>
          <w:noProof/>
          <w:lang w:val="en-GB"/>
        </w:rPr>
        <w:t xml:space="preserve">L1, C1, EA, Cām.; </w:t>
      </w:r>
      <w:r w:rsidRPr="004D5A2F">
        <w:rPr>
          <w:rFonts w:ascii="Gandhari Unicode" w:eastAsia="URW Palladio UNI" w:hAnsi="Gandhari Unicode" w:cs="e-Tamil OTC"/>
          <w:noProof/>
          <w:cs/>
          <w:lang w:val="en-GB"/>
        </w:rPr>
        <w:t xml:space="preserve">ஞாங்கர் </w:t>
      </w:r>
      <w:r w:rsidRPr="004D5A2F">
        <w:rPr>
          <w:rFonts w:ascii="Gandhari Unicode" w:eastAsia="URW Palladio UNI" w:hAnsi="Gandhari Unicode" w:cs="e-Tamil OTC"/>
          <w:noProof/>
          <w:lang w:val="en-GB"/>
        </w:rPr>
        <w:t xml:space="preserve">C2+3, G1+2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தண்டழை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தண்டளை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6a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நயந்தோர் </w:t>
      </w:r>
      <w:r w:rsidRPr="004D5A2F">
        <w:rPr>
          <w:rFonts w:ascii="Gandhari Unicode" w:eastAsia="URW Palladio UNI" w:hAnsi="Gandhari Unicode" w:cs="e-Tamil OTC"/>
          <w:noProof/>
          <w:lang w:val="en-GB"/>
        </w:rPr>
        <w:t xml:space="preserve">L1, C1+2+3v, G1, EA, Cām.; </w:t>
      </w:r>
      <w:r w:rsidRPr="004D5A2F">
        <w:rPr>
          <w:rFonts w:ascii="Gandhari Unicode" w:eastAsia="URW Palladio UNI" w:hAnsi="Gandhari Unicode" w:cs="e-Tamil OTC"/>
          <w:noProof/>
          <w:cs/>
          <w:lang w:val="en-GB"/>
        </w:rPr>
        <w:t xml:space="preserve">யந்தோர்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7b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பண்பினை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பனைபினை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பணிவினை </w:t>
      </w:r>
      <w:r w:rsidRPr="004D5A2F">
        <w:rPr>
          <w:rFonts w:ascii="Gandhari Unicode" w:hAnsi="Gandhari Unicode" w:cs="e-Tamil OTC"/>
          <w:noProof/>
          <w:lang w:val="en-GB"/>
        </w:rPr>
        <w:t>Cām.v</w:t>
      </w:r>
    </w:p>
    <w:p w14:paraId="3F5C6B46" w14:textId="77777777" w:rsidR="0074055C" w:rsidRPr="004D5A2F" w:rsidRDefault="0074055C">
      <w:pPr>
        <w:pStyle w:val="Textbody"/>
        <w:spacing w:after="29"/>
        <w:jc w:val="both"/>
        <w:rPr>
          <w:rFonts w:ascii="Gandhari Unicode" w:hAnsi="Gandhari Unicode" w:cs="e-Tamil OTC"/>
          <w:noProof/>
          <w:lang w:val="en-GB"/>
        </w:rPr>
      </w:pPr>
    </w:p>
    <w:p w14:paraId="578C31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kalai kai toṭṭa kamaḻ </w:t>
      </w:r>
      <w:r w:rsidRPr="004D5A2F">
        <w:rPr>
          <w:rFonts w:ascii="Gandhari Unicode" w:hAnsi="Gandhari Unicode" w:cs="e-Tamil OTC"/>
          <w:i/>
          <w:iCs/>
          <w:noProof/>
          <w:lang w:val="en-GB"/>
        </w:rPr>
        <w:t>cuḷai</w:t>
      </w:r>
      <w:r w:rsidR="00412F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paḻam</w:t>
      </w:r>
    </w:p>
    <w:p w14:paraId="38640E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kāvaṉ maṟanta kāṉavaṉ ñāṅkar</w:t>
      </w:r>
      <w:r w:rsidR="00412FC9" w:rsidRPr="004D5A2F">
        <w:rPr>
          <w:rFonts w:ascii="Gandhari Unicode" w:hAnsi="Gandhari Unicode" w:cs="e-Tamil OTC"/>
          <w:noProof/>
          <w:lang w:val="en-GB"/>
        </w:rPr>
        <w:t>+</w:t>
      </w:r>
    </w:p>
    <w:p w14:paraId="71831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kaṭi </w:t>
      </w:r>
      <w:r w:rsidR="00412FC9" w:rsidRPr="004D5A2F">
        <w:rPr>
          <w:rFonts w:ascii="Gandhari Unicode" w:hAnsi="Gandhari Unicode" w:cs="e-Tamil OTC"/>
          <w:noProof/>
          <w:lang w:val="en-GB"/>
        </w:rPr>
        <w:t>~</w:t>
      </w:r>
      <w:r w:rsidRPr="004D5A2F">
        <w:rPr>
          <w:rFonts w:ascii="Gandhari Unicode" w:hAnsi="Gandhari Unicode" w:cs="e-Tamil OTC"/>
          <w:noProof/>
          <w:lang w:val="en-GB"/>
        </w:rPr>
        <w:t>uṭai maram-toṟum paṭu valai māṭṭum</w:t>
      </w:r>
    </w:p>
    <w:p w14:paraId="4DE507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 takum</w:t>
      </w:r>
      <w:r w:rsidR="00412FC9" w:rsidRPr="004D5A2F">
        <w:rPr>
          <w:rFonts w:ascii="Gandhari Unicode" w:hAnsi="Gandhari Unicode" w:cs="e-Tamil OTC"/>
          <w:noProof/>
          <w:lang w:val="en-GB"/>
        </w:rPr>
        <w:t>-</w:t>
      </w:r>
      <w:r w:rsidRPr="004D5A2F">
        <w:rPr>
          <w:rFonts w:ascii="Gandhari Unicode" w:hAnsi="Gandhari Unicode" w:cs="e-Tamil OTC"/>
          <w:noProof/>
          <w:lang w:val="en-GB"/>
        </w:rPr>
        <w:t>ō paim cuṉai</w:t>
      </w:r>
      <w:r w:rsidR="00412FC9" w:rsidRPr="004D5A2F">
        <w:rPr>
          <w:rFonts w:ascii="Gandhari Unicode" w:hAnsi="Gandhari Unicode" w:cs="e-Tamil OTC"/>
          <w:noProof/>
          <w:lang w:val="en-GB"/>
        </w:rPr>
        <w:t>+</w:t>
      </w:r>
    </w:p>
    <w:p w14:paraId="665194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kuvaḷai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taṇ taḻai </w:t>
      </w:r>
      <w:r w:rsidR="00412FC9" w:rsidRPr="004D5A2F">
        <w:rPr>
          <w:rFonts w:ascii="Gandhari Unicode" w:hAnsi="Gandhari Unicode" w:cs="e-Tamil OTC"/>
          <w:noProof/>
          <w:lang w:val="en-GB"/>
        </w:rPr>
        <w:t>~</w:t>
      </w:r>
      <w:r w:rsidRPr="004D5A2F">
        <w:rPr>
          <w:rFonts w:ascii="Gandhari Unicode" w:hAnsi="Gandhari Unicode" w:cs="e-Tamil OTC"/>
          <w:noProof/>
          <w:lang w:val="en-GB"/>
        </w:rPr>
        <w:t>ivaḷ īṇṭu varunta</w:t>
      </w:r>
    </w:p>
    <w:p w14:paraId="62C576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nayantōr puṉkaṇ tīrkkum</w:t>
      </w:r>
    </w:p>
    <w:p w14:paraId="4C4EAF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payam talaippaṭāa</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paṇpiṉai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eṉiṉ</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01BB5EF0" w14:textId="77777777" w:rsidR="0074055C" w:rsidRPr="004D5A2F" w:rsidRDefault="0074055C">
      <w:pPr>
        <w:pStyle w:val="Textbody"/>
        <w:spacing w:after="29" w:line="260" w:lineRule="exact"/>
        <w:jc w:val="both"/>
        <w:rPr>
          <w:rFonts w:ascii="Gandhari Unicode" w:hAnsi="Gandhari Unicode" w:cs="e-Tamil OTC"/>
          <w:noProof/>
          <w:lang w:val="en-GB"/>
        </w:rPr>
      </w:pPr>
    </w:p>
    <w:p w14:paraId="0C35BC49" w14:textId="77777777" w:rsidR="0074055C" w:rsidRPr="004D5A2F" w:rsidRDefault="0074055C">
      <w:pPr>
        <w:pStyle w:val="Textbody"/>
        <w:spacing w:after="29" w:line="260" w:lineRule="exact"/>
        <w:jc w:val="both"/>
        <w:rPr>
          <w:rFonts w:ascii="Gandhari Unicode" w:hAnsi="Gandhari Unicode" w:cs="e-Tamil OTC"/>
          <w:noProof/>
          <w:lang w:val="en-GB"/>
        </w:rPr>
      </w:pPr>
    </w:p>
    <w:p w14:paraId="0484FE9D" w14:textId="77777777" w:rsidR="0074055C" w:rsidRPr="004D5A2F" w:rsidRDefault="0074055C">
      <w:pPr>
        <w:pStyle w:val="Textbody"/>
        <w:spacing w:after="29" w:line="260" w:lineRule="exact"/>
        <w:jc w:val="both"/>
        <w:rPr>
          <w:rFonts w:ascii="Gandhari Unicode" w:hAnsi="Gandhari Unicode" w:cs="e-Tamil OTC"/>
          <w:noProof/>
          <w:lang w:val="en-GB"/>
        </w:rPr>
      </w:pPr>
    </w:p>
    <w:p w14:paraId="7D2879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Inquired about marriage, the confidante speaking, approaching HIM, who wanted to come again without entering into marriage with her who suffered confinement.</w:t>
      </w:r>
    </w:p>
    <w:p w14:paraId="14BA0416" w14:textId="77777777" w:rsidR="0074055C" w:rsidRPr="004D5A2F" w:rsidRDefault="0074055C">
      <w:pPr>
        <w:pStyle w:val="Textbody"/>
        <w:spacing w:after="29" w:line="260" w:lineRule="exact"/>
        <w:jc w:val="both"/>
        <w:rPr>
          <w:rFonts w:ascii="Gandhari Unicode" w:hAnsi="Gandhari Unicode" w:cs="e-Tamil OTC"/>
          <w:noProof/>
          <w:lang w:val="en-GB"/>
        </w:rPr>
      </w:pPr>
    </w:p>
    <w:p w14:paraId="3F3B6A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male-monkey hand touched-/dug- smell- pulp big fruit</w:t>
      </w:r>
    </w:p>
    <w:p w14:paraId="656AE4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watch forgotten- forest-he henceforth</w:t>
      </w:r>
    </w:p>
    <w:p w14:paraId="50BB57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protection possess- tree-ever happen- net attaching-</w:t>
      </w:r>
    </w:p>
    <w:p w14:paraId="3E1604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land-he(voc.)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fresh mountain-pool</w:t>
      </w:r>
    </w:p>
    <w:p w14:paraId="6DAC38A6"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cool foliage she here be-troubled(inf.)</w:t>
      </w:r>
    </w:p>
    <w:p w14:paraId="030618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yearned-they(h.) sorrow ending-</w:t>
      </w:r>
    </w:p>
    <w:p w14:paraId="1BE73C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yield undertake-not nature-you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FA45A3" w14:textId="77777777" w:rsidR="0074055C" w:rsidRPr="004D5A2F" w:rsidRDefault="0074055C">
      <w:pPr>
        <w:pStyle w:val="Textbody"/>
        <w:spacing w:after="29"/>
        <w:jc w:val="both"/>
        <w:rPr>
          <w:rFonts w:ascii="Gandhari Unicode" w:hAnsi="Gandhari Unicode" w:cs="e-Tamil OTC"/>
          <w:noProof/>
          <w:lang w:val="en-GB"/>
        </w:rPr>
      </w:pPr>
    </w:p>
    <w:p w14:paraId="6C4E368F" w14:textId="77777777" w:rsidR="0074055C" w:rsidRPr="004D5A2F" w:rsidRDefault="0074055C">
      <w:pPr>
        <w:pStyle w:val="Textbody"/>
        <w:spacing w:after="29"/>
        <w:rPr>
          <w:rFonts w:ascii="Gandhari Unicode" w:hAnsi="Gandhari Unicode" w:cs="e-Tamil OTC"/>
          <w:noProof/>
          <w:lang w:val="en-GB"/>
        </w:rPr>
      </w:pPr>
    </w:p>
    <w:p w14:paraId="0F8FFC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Is it befitting, o man from a land of hills </w:t>
      </w:r>
      <w:r w:rsidRPr="004D5A2F">
        <w:rPr>
          <w:rFonts w:ascii="Gandhari Unicode" w:eastAsia="URW Palladio UNI" w:hAnsi="Gandhari Unicode" w:cs="e-Tamil OTC"/>
          <w:noProof/>
          <w:lang w:val="en-GB"/>
        </w:rPr>
        <w:t>–</w:t>
      </w:r>
    </w:p>
    <w:p w14:paraId="21D920D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forgot to watch</w:t>
      </w:r>
    </w:p>
    <w:p w14:paraId="21CCB91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big jackfruit with fragrant pulp the male monkey touched</w:t>
      </w:r>
      <w:r w:rsidRPr="004D5A2F">
        <w:rPr>
          <w:rStyle w:val="FootnoteReference"/>
          <w:rFonts w:ascii="Gandhari Unicode" w:hAnsi="Gandhari Unicode" w:cs="e-Tamil OTC"/>
          <w:noProof/>
          <w:lang w:val="en-GB"/>
        </w:rPr>
        <w:footnoteReference w:id="558"/>
      </w:r>
    </w:p>
    <w:p w14:paraId="45E6301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[its] hand,</w:t>
      </w:r>
    </w:p>
    <w:p w14:paraId="2ACF3EFE" w14:textId="77777777" w:rsidR="0074055C" w:rsidRPr="004D5A2F" w:rsidRDefault="00CF70BD">
      <w:pPr>
        <w:pStyle w:val="Textbody"/>
        <w:tabs>
          <w:tab w:val="left" w:pos="0"/>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thereafter attaches catching nets to every tree under [his] protection</w:t>
      </w:r>
    </w:p>
    <w:p w14:paraId="6BB053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if you are of the kind not to take the consequences</w:t>
      </w:r>
      <w:r w:rsidRPr="004D5A2F">
        <w:rPr>
          <w:rStyle w:val="FootnoteReference"/>
          <w:rFonts w:ascii="Gandhari Unicode" w:hAnsi="Gandhari Unicode" w:cs="e-Tamil OTC"/>
          <w:noProof/>
          <w:lang w:val="en-GB"/>
        </w:rPr>
        <w:footnoteReference w:id="559"/>
      </w:r>
    </w:p>
    <w:p w14:paraId="66910AD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will end the sorrow of those who are yearning,</w:t>
      </w:r>
    </w:p>
    <w:p w14:paraId="655975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since she with cool foliage [and]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340D07A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fresh mountain pool, is troubled here?</w:t>
      </w:r>
    </w:p>
    <w:p w14:paraId="72EC0269" w14:textId="77777777" w:rsidR="0074055C" w:rsidRPr="004D5A2F" w:rsidRDefault="0074055C">
      <w:pPr>
        <w:pStyle w:val="Textbody"/>
        <w:spacing w:after="0"/>
        <w:jc w:val="both"/>
        <w:rPr>
          <w:rFonts w:ascii="Gandhari Unicode" w:hAnsi="Gandhari Unicode" w:cs="e-Tamil OTC"/>
          <w:b/>
          <w:noProof/>
          <w:lang w:val="en-GB"/>
        </w:rPr>
      </w:pPr>
    </w:p>
    <w:p w14:paraId="6325676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CFDFFB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ஈழத்துப்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ஈலத்துப்) பூதன்றேவன்: </w:t>
      </w:r>
      <w:r w:rsidRPr="004D5A2F">
        <w:rPr>
          <w:rFonts w:ascii="Gandhari Unicode" w:hAnsi="Gandhari Unicode"/>
          <w:i w:val="0"/>
          <w:iCs w:val="0"/>
          <w:color w:val="auto"/>
        </w:rPr>
        <w:t>the confidante</w:t>
      </w:r>
    </w:p>
    <w:p w14:paraId="2748DD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உடன்போக்கு நயப்பக் கூறியது.</w:t>
      </w:r>
    </w:p>
    <w:p w14:paraId="3166BAFD" w14:textId="77777777" w:rsidR="0074055C" w:rsidRPr="004D5A2F" w:rsidRDefault="0074055C">
      <w:pPr>
        <w:pStyle w:val="Textbody"/>
        <w:spacing w:after="29"/>
        <w:jc w:val="both"/>
        <w:rPr>
          <w:rFonts w:ascii="Gandhari Unicode" w:hAnsi="Gandhari Unicode" w:cs="e-Tamil OTC"/>
          <w:noProof/>
          <w:lang w:val="en-GB"/>
        </w:rPr>
      </w:pPr>
    </w:p>
    <w:p w14:paraId="4D2051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நினையாய் வாழி தோழி நனைகவு</w:t>
      </w:r>
    </w:p>
    <w:p w14:paraId="6BF3DF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ளண்ணல் யானை யணிமுகம் </w:t>
      </w:r>
      <w:r w:rsidRPr="004D5A2F">
        <w:rPr>
          <w:rFonts w:ascii="Gandhari Unicode" w:hAnsi="Gandhari Unicode" w:cs="e-Tamil OTC"/>
          <w:noProof/>
          <w:u w:val="wave"/>
          <w:cs/>
          <w:lang w:val="en-GB"/>
        </w:rPr>
        <w:t>பாய்ந்தென</w:t>
      </w:r>
    </w:p>
    <w:p w14:paraId="05BF8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மிகுவலி யிரும்புலிப்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யேற்றை</w:t>
      </w:r>
    </w:p>
    <w:p w14:paraId="1FD8EE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வெண்கோடு செம்மறுக் </w:t>
      </w:r>
      <w:r w:rsidRPr="004D5A2F">
        <w:rPr>
          <w:rFonts w:ascii="Gandhari Unicode" w:hAnsi="Gandhari Unicode" w:cs="e-Tamil OTC"/>
          <w:noProof/>
          <w:u w:val="wave"/>
          <w:cs/>
          <w:lang w:val="en-GB"/>
        </w:rPr>
        <w:t>கொளீஇ</w:t>
      </w:r>
      <w:r w:rsidRPr="004D5A2F">
        <w:rPr>
          <w:rFonts w:ascii="Gandhari Unicode" w:hAnsi="Gandhari Unicode" w:cs="e-Tamil OTC"/>
          <w:noProof/>
          <w:cs/>
          <w:lang w:val="en-GB"/>
        </w:rPr>
        <w:t xml:space="preserve"> விடர்முகைக்</w:t>
      </w:r>
    </w:p>
    <w:p w14:paraId="603568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 யொற்றிய கருங்கால் வேங்கை</w:t>
      </w:r>
    </w:p>
    <w:p w14:paraId="7BF1D7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வாடுபூஞ் சினையிற் கிடக்கு</w:t>
      </w:r>
    </w:p>
    <w:p w14:paraId="07DDC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முயர்வரை நாடனொடு பெயரு மாறே.</w:t>
      </w:r>
    </w:p>
    <w:p w14:paraId="612FB1D0" w14:textId="77777777" w:rsidR="0074055C" w:rsidRPr="004D5A2F" w:rsidRDefault="0074055C">
      <w:pPr>
        <w:pStyle w:val="Textbody"/>
        <w:spacing w:after="29"/>
        <w:jc w:val="both"/>
        <w:rPr>
          <w:rFonts w:ascii="Gandhari Unicode" w:hAnsi="Gandhari Unicode" w:cs="e-Tamil OTC"/>
          <w:noProof/>
          <w:lang w:val="en-GB"/>
        </w:rPr>
      </w:pPr>
    </w:p>
    <w:p w14:paraId="7DC570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ளண்ணல் யானை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ளண்ண லியானை </w:t>
      </w:r>
      <w:r w:rsidRPr="004D5A2F">
        <w:rPr>
          <w:rFonts w:ascii="Gandhari Unicode" w:hAnsi="Gandhari Unicode" w:cs="e-Tamil OTC"/>
          <w:noProof/>
          <w:lang w:val="en-GB"/>
        </w:rPr>
        <w:t xml:space="preserve">L1, C1+3v, G1v, Cām.v; </w:t>
      </w:r>
      <w:r w:rsidRPr="004D5A2F">
        <w:rPr>
          <w:rFonts w:ascii="Gandhari Unicode" w:hAnsi="Gandhari Unicode" w:cs="e-Tamil OTC"/>
          <w:noProof/>
          <w:cs/>
          <w:lang w:val="en-GB"/>
        </w:rPr>
        <w:t xml:space="preserve">ழண்ண லியானை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பாய்ந்தென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பாய்ந்தெ</w:t>
      </w:r>
      <w:r w:rsidRPr="004D5A2F">
        <w:rPr>
          <w:rFonts w:ascii="Gandhari Unicode" w:hAnsi="Gandhari Unicode" w:cs="e-Tamil OTC"/>
          <w:noProof/>
          <w:lang w:val="en-GB"/>
        </w:rPr>
        <w:t xml:space="preserve">_ C1+3; </w:t>
      </w:r>
      <w:r w:rsidRPr="004D5A2F">
        <w:rPr>
          <w:rFonts w:ascii="Gandhari Unicode" w:hAnsi="Gandhari Unicode" w:cs="e-Tamil OTC"/>
          <w:noProof/>
          <w:cs/>
          <w:lang w:val="en-GB"/>
        </w:rPr>
        <w:t xml:space="preserve">பாய்ந்தே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மிகுவலி யிரும்புலிப்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மிகுவ லிரும்புலி </w:t>
      </w:r>
      <w:r w:rsidRPr="004D5A2F">
        <w:rPr>
          <w:rFonts w:ascii="Gandhari Unicode" w:hAnsi="Gandhari Unicode" w:cs="e-Tamil OTC"/>
          <w:noProof/>
          <w:lang w:val="en-GB"/>
        </w:rPr>
        <w:t xml:space="preserve">C2v, G2,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செம்மறுக் </w:t>
      </w:r>
      <w:r w:rsidRPr="004D5A2F">
        <w:rPr>
          <w:rFonts w:ascii="Gandhari Unicode" w:hAnsi="Gandhari Unicode" w:cs="e-Tamil OTC"/>
          <w:noProof/>
          <w:lang w:val="en-GB"/>
        </w:rPr>
        <w:t xml:space="preserve">L1, C1+2+3v, G1, EA, Cām.; _____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L1, C1, G1+2, EA, I, AT, Cām.v, ER;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போற்றிய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w:t>
      </w:r>
      <w:r w:rsidRPr="004D5A2F">
        <w:rPr>
          <w:rFonts w:ascii="Gandhari Unicode" w:hAnsi="Gandhari Unicode" w:cs="e-Tamil OTC"/>
          <w:noProof/>
          <w:lang w:val="en-GB"/>
        </w:rPr>
        <w:t xml:space="preserve">__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பேரு மாறே </w:t>
      </w:r>
      <w:r w:rsidRPr="004D5A2F">
        <w:rPr>
          <w:rFonts w:ascii="Gandhari Unicode" w:hAnsi="Gandhari Unicode" w:cs="e-Tamil OTC"/>
          <w:noProof/>
          <w:lang w:val="en-GB"/>
        </w:rPr>
        <w:t>C3, G1, Cām.v</w:t>
      </w:r>
    </w:p>
    <w:p w14:paraId="1A71F77E" w14:textId="77777777" w:rsidR="0074055C" w:rsidRPr="004D5A2F" w:rsidRDefault="0074055C">
      <w:pPr>
        <w:pStyle w:val="Textbody"/>
        <w:spacing w:after="29"/>
        <w:jc w:val="both"/>
        <w:rPr>
          <w:rFonts w:ascii="Gandhari Unicode" w:hAnsi="Gandhari Unicode" w:cs="e-Tamil OTC"/>
          <w:noProof/>
          <w:lang w:val="en-GB"/>
        </w:rPr>
      </w:pPr>
    </w:p>
    <w:p w14:paraId="21305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niṉaiyāy vāḻi tōḻi naṉai kavuḷ</w:t>
      </w:r>
    </w:p>
    <w:p w14:paraId="5641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aṇṇal yāṉai </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aṇi mukam </w:t>
      </w:r>
      <w:r w:rsidRPr="004D5A2F">
        <w:rPr>
          <w:rFonts w:ascii="Gandhari Unicode" w:hAnsi="Gandhari Unicode" w:cs="e-Tamil OTC"/>
          <w:i/>
          <w:iCs/>
          <w:noProof/>
          <w:lang w:val="en-GB"/>
        </w:rPr>
        <w:t>pāynteṉa</w:t>
      </w:r>
    </w:p>
    <w:p w14:paraId="1DEA1B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miku </w:t>
      </w:r>
      <w:r w:rsidRPr="004D5A2F">
        <w:rPr>
          <w:rFonts w:ascii="Gandhari Unicode" w:hAnsi="Gandhari Unicode" w:cs="e-Tamil OTC"/>
          <w:i/>
          <w:iCs/>
          <w:noProof/>
          <w:lang w:val="en-GB"/>
        </w:rPr>
        <w:t>vali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irum puli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paku</w:t>
      </w:r>
      <w:r w:rsidRPr="004D5A2F">
        <w:rPr>
          <w:rFonts w:ascii="Gandhari Unicode" w:hAnsi="Gandhari Unicode" w:cs="e-Tamil OTC"/>
          <w:noProof/>
          <w:lang w:val="en-GB"/>
        </w:rPr>
        <w:t xml:space="preserve"> vāy ēṟṟai</w:t>
      </w:r>
    </w:p>
    <w:p w14:paraId="393D7A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kōṭu cem maṟu</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koḷīi</w:t>
      </w:r>
      <w:r w:rsidRPr="004D5A2F">
        <w:rPr>
          <w:rFonts w:ascii="Gandhari Unicode" w:hAnsi="Gandhari Unicode" w:cs="e-Tamil OTC"/>
          <w:noProof/>
          <w:lang w:val="en-GB"/>
        </w:rPr>
        <w:t xml:space="preserve"> viṭar mukai</w:t>
      </w:r>
    </w:p>
    <w:p w14:paraId="068719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00412FC9" w:rsidRPr="004D5A2F">
        <w:rPr>
          <w:rFonts w:ascii="Gandhari Unicode" w:hAnsi="Gandhari Unicode" w:cs="e-Tamil OTC"/>
          <w:noProof/>
          <w:lang w:val="en-GB"/>
        </w:rPr>
        <w:t>~</w:t>
      </w:r>
      <w:r w:rsidRPr="004D5A2F">
        <w:rPr>
          <w:rFonts w:ascii="Gandhari Unicode" w:hAnsi="Gandhari Unicode" w:cs="e-Tamil OTC"/>
          <w:noProof/>
          <w:lang w:val="en-GB"/>
        </w:rPr>
        <w:t>oṟṟiya karum kāl vēṅkai</w:t>
      </w:r>
    </w:p>
    <w:p w14:paraId="07E280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vāṭu pūm ciṉaiyiṉ kiṭakkum</w:t>
      </w:r>
    </w:p>
    <w:p w14:paraId="175868B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uyar varai nāṭaṉoṭu peyarum āṟ</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35B5179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F567B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3C63B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DDE77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in order to persuade HER of going away together [with him].</w:t>
      </w:r>
    </w:p>
    <w:p w14:paraId="1A06A38B" w14:textId="77777777" w:rsidR="0074055C" w:rsidRPr="004D5A2F" w:rsidRDefault="0074055C">
      <w:pPr>
        <w:pStyle w:val="Textbody"/>
        <w:spacing w:after="29" w:line="260" w:lineRule="exact"/>
        <w:jc w:val="both"/>
        <w:rPr>
          <w:rFonts w:ascii="Gandhari Unicode" w:hAnsi="Gandhari Unicode" w:cs="e-Tamil OTC"/>
          <w:noProof/>
          <w:lang w:val="en-GB"/>
        </w:rPr>
      </w:pPr>
    </w:p>
    <w:p w14:paraId="0BBCCC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think(ipt.) live friend become-wet(r.)- temple</w:t>
      </w:r>
    </w:p>
    <w:p w14:paraId="64EB51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elephant adorn- face sprung-say</w:t>
      </w:r>
    </w:p>
    <w:p w14:paraId="32A74C5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become-much(r.)- strength big/dark tiger split- mouth male</w:t>
      </w:r>
    </w:p>
    <w:p w14:paraId="572901BE" w14:textId="77777777" w:rsidR="0074055C" w:rsidRPr="004D5A2F" w:rsidRDefault="00CF70BD" w:rsidP="00F073AB">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white </w:t>
      </w:r>
      <w:r w:rsidR="00F073AB" w:rsidRPr="004D5A2F">
        <w:rPr>
          <w:rFonts w:ascii="Gandhari Unicode" w:hAnsi="Gandhari Unicode" w:cs="e-Tamil OTC"/>
          <w:noProof/>
          <w:lang w:val="en-GB"/>
        </w:rPr>
        <w:t>tusk</w:t>
      </w:r>
      <w:r w:rsidRPr="004D5A2F">
        <w:rPr>
          <w:rFonts w:ascii="Gandhari Unicode" w:hAnsi="Gandhari Unicode" w:cs="e-Tamil OTC"/>
          <w:noProof/>
          <w:lang w:val="en-GB"/>
        </w:rPr>
        <w:t xml:space="preserve"> red fault made-take cleft cave</w:t>
      </w:r>
    </w:p>
    <w:p w14:paraId="5B34C93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west wind pressed- black leg Vēṅkai(-tree)</w:t>
      </w:r>
    </w:p>
    <w:p w14:paraId="131717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fade- flower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w:t>
      </w:r>
    </w:p>
    <w:p w14:paraId="77E3996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height mountain land-he-with moving-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823773" w14:textId="77777777" w:rsidR="0074055C" w:rsidRPr="004D5A2F" w:rsidRDefault="0074055C">
      <w:pPr>
        <w:pStyle w:val="Textbody"/>
        <w:spacing w:after="29"/>
        <w:jc w:val="both"/>
        <w:rPr>
          <w:rFonts w:ascii="Gandhari Unicode" w:hAnsi="Gandhari Unicode" w:cs="e-Tamil OTC"/>
          <w:noProof/>
          <w:lang w:val="en-GB"/>
        </w:rPr>
      </w:pPr>
    </w:p>
    <w:p w14:paraId="2B9627FF" w14:textId="77777777" w:rsidR="0074055C" w:rsidRPr="004D5A2F" w:rsidRDefault="0074055C">
      <w:pPr>
        <w:pStyle w:val="Textbody"/>
        <w:spacing w:after="29"/>
        <w:rPr>
          <w:rFonts w:ascii="Gandhari Unicode" w:hAnsi="Gandhari Unicode" w:cs="e-Tamil OTC"/>
          <w:noProof/>
          <w:lang w:val="en-GB"/>
        </w:rPr>
      </w:pPr>
    </w:p>
    <w:p w14:paraId="3A8926C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Think, oh friend, of the way</w:t>
      </w:r>
    </w:p>
    <w:p w14:paraId="3AA22CB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[you]</w:t>
      </w:r>
      <w:r w:rsidRPr="004D5A2F">
        <w:rPr>
          <w:rStyle w:val="FootnoteReference"/>
          <w:rFonts w:ascii="Gandhari Unicode" w:hAnsi="Gandhari Unicode" w:cs="e-Tamil OTC"/>
          <w:noProof/>
          <w:lang w:val="en-GB"/>
        </w:rPr>
        <w:footnoteReference w:id="560"/>
      </w:r>
      <w:r w:rsidRPr="004D5A2F">
        <w:rPr>
          <w:rFonts w:ascii="Gandhari Unicode" w:hAnsi="Gandhari Unicode" w:cs="e-Tamil OTC"/>
          <w:noProof/>
          <w:lang w:val="en-GB"/>
        </w:rPr>
        <w:t xml:space="preserve"> will move with the man from the land of high mountains,</w:t>
      </w:r>
    </w:p>
    <w:p w14:paraId="7A9927D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split-mouthed</w:t>
      </w:r>
      <w:r w:rsidRPr="004D5A2F">
        <w:rPr>
          <w:rStyle w:val="FootnoteReference"/>
          <w:rFonts w:ascii="Gandhari Unicode" w:hAnsi="Gandhari Unicode" w:cs="e-Tamil OTC"/>
          <w:noProof/>
          <w:lang w:val="en-GB"/>
        </w:rPr>
        <w:footnoteReference w:id="561"/>
      </w:r>
      <w:r w:rsidRPr="004D5A2F">
        <w:rPr>
          <w:rFonts w:ascii="Gandhari Unicode" w:hAnsi="Gandhari Unicode" w:cs="e-Tamil OTC"/>
          <w:noProof/>
          <w:lang w:val="en-GB"/>
        </w:rPr>
        <w:t xml:space="preserve"> male of the very strong big tiger</w:t>
      </w:r>
    </w:p>
    <w:p w14:paraId="609A3D0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resting, like a twig with fading flowers</w:t>
      </w:r>
    </w:p>
    <w:p w14:paraId="1823C17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black-trunked Vēṅkai</w:t>
      </w:r>
      <w:r w:rsidRPr="004D5A2F">
        <w:rPr>
          <w:rStyle w:val="FootnoteReference"/>
          <w:rFonts w:ascii="Gandhari Unicode" w:hAnsi="Gandhari Unicode" w:cs="e-Tamil OTC"/>
          <w:noProof/>
          <w:lang w:val="en-GB"/>
        </w:rPr>
        <w:footnoteReference w:id="562"/>
      </w:r>
      <w:r w:rsidRPr="004D5A2F">
        <w:rPr>
          <w:rFonts w:ascii="Gandhari Unicode" w:hAnsi="Gandhari Unicode" w:cs="e-Tamil OTC"/>
          <w:noProof/>
          <w:lang w:val="en-GB"/>
        </w:rPr>
        <w:t xml:space="preserve"> broken by the west wind,</w:t>
      </w:r>
    </w:p>
    <w:p w14:paraId="2EC17AC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a rock cave, after it had put red spots on the white tusks,</w:t>
      </w:r>
    </w:p>
    <w:p w14:paraId="4F8FCC87"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sprung into the adorned</w:t>
      </w:r>
      <w:r w:rsidRPr="004D5A2F">
        <w:rPr>
          <w:rStyle w:val="FootnoteReference"/>
          <w:rFonts w:ascii="Gandhari Unicode" w:hAnsi="Gandhari Unicode" w:cs="e-Tamil OTC"/>
          <w:noProof/>
          <w:lang w:val="en-GB"/>
        </w:rPr>
        <w:footnoteReference w:id="563"/>
      </w:r>
      <w:r w:rsidRPr="004D5A2F">
        <w:rPr>
          <w:rFonts w:ascii="Gandhari Unicode" w:hAnsi="Gandhari Unicode" w:cs="e-Tamil OTC"/>
          <w:noProof/>
          <w:lang w:val="en-GB"/>
        </w:rPr>
        <w:t xml:space="preserve"> face of a majestic</w:t>
      </w:r>
    </w:p>
    <w:p w14:paraId="5AA645A3"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with wet temples</w:t>
      </w:r>
      <w:r w:rsidRPr="004D5A2F">
        <w:rPr>
          <w:rStyle w:val="FootnoteReference"/>
          <w:rFonts w:ascii="Gandhari Unicode" w:hAnsi="Gandhari Unicode" w:cs="e-Tamil OTC"/>
          <w:noProof/>
          <w:lang w:val="en-GB"/>
        </w:rPr>
        <w:footnoteReference w:id="564"/>
      </w:r>
      <w:r w:rsidRPr="004D5A2F">
        <w:rPr>
          <w:rFonts w:ascii="Gandhari Unicode" w:hAnsi="Gandhari Unicode" w:cs="e-Tamil OTC"/>
          <w:noProof/>
          <w:lang w:val="en-GB"/>
        </w:rPr>
        <w:t>.</w:t>
      </w:r>
    </w:p>
    <w:p w14:paraId="37CA5BF3" w14:textId="77777777" w:rsidR="0074055C" w:rsidRPr="004D5A2F" w:rsidRDefault="0074055C">
      <w:pPr>
        <w:pStyle w:val="Textbody"/>
        <w:spacing w:after="0"/>
        <w:jc w:val="both"/>
        <w:rPr>
          <w:rFonts w:ascii="Gandhari Unicode" w:hAnsi="Gandhari Unicode" w:cs="e-Tamil OTC"/>
          <w:noProof/>
          <w:lang w:val="en-GB"/>
        </w:rPr>
      </w:pPr>
    </w:p>
    <w:p w14:paraId="69365C08"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575882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குறுங்குடி மருதன்: </w:t>
      </w:r>
      <w:r w:rsidRPr="004D5A2F">
        <w:rPr>
          <w:rFonts w:ascii="Gandhari Unicode" w:hAnsi="Gandhari Unicode"/>
          <w:i w:val="0"/>
          <w:iCs w:val="0"/>
          <w:color w:val="auto"/>
        </w:rPr>
        <w:t>SHE</w:t>
      </w:r>
    </w:p>
    <w:p w14:paraId="68F62E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கூரியது.</w:t>
      </w:r>
    </w:p>
    <w:p w14:paraId="475F9351" w14:textId="77777777" w:rsidR="0074055C" w:rsidRPr="004D5A2F" w:rsidRDefault="0074055C">
      <w:pPr>
        <w:pStyle w:val="Textbody"/>
        <w:spacing w:after="29"/>
        <w:jc w:val="both"/>
        <w:rPr>
          <w:rFonts w:ascii="Gandhari Unicode" w:hAnsi="Gandhari Unicode" w:cs="e-Tamil OTC"/>
          <w:noProof/>
          <w:lang w:val="en-GB"/>
        </w:rPr>
      </w:pPr>
    </w:p>
    <w:p w14:paraId="38A359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நோற்றோர்</w:t>
      </w:r>
      <w:r w:rsidRPr="004D5A2F">
        <w:rPr>
          <w:rFonts w:ascii="Gandhari Unicode" w:hAnsi="Gandhari Unicode" w:cs="e-Tamil OTC"/>
          <w:noProof/>
          <w:cs/>
          <w:lang w:val="en-GB"/>
        </w:rPr>
        <w:t xml:space="preserve"> மன்ற தோழி தண்ணெனத்</w:t>
      </w:r>
    </w:p>
    <w:p w14:paraId="6D9E09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தூற்றுந் </w:t>
      </w:r>
      <w:r w:rsidRPr="004D5A2F">
        <w:rPr>
          <w:rFonts w:ascii="Gandhari Unicode" w:hAnsi="Gandhari Unicode" w:cs="e-Tamil OTC"/>
          <w:noProof/>
          <w:u w:val="wave"/>
          <w:cs/>
          <w:lang w:val="en-GB"/>
        </w:rPr>
        <w:t>துவலைப்</w:t>
      </w:r>
      <w:r w:rsidRPr="004D5A2F">
        <w:rPr>
          <w:rFonts w:ascii="Gandhari Unicode" w:hAnsi="Gandhari Unicode" w:cs="e-Tamil OTC"/>
          <w:noProof/>
          <w:cs/>
          <w:lang w:val="en-GB"/>
        </w:rPr>
        <w:t xml:space="preserve"> பனிக்கடுந் திங்கட்</w:t>
      </w:r>
    </w:p>
    <w:p w14:paraId="62E4D8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புலம்பயி ரருந்த</w:t>
      </w:r>
      <w:r w:rsidRPr="004D5A2F">
        <w:rPr>
          <w:rFonts w:ascii="Gandhari Unicode" w:hAnsi="Gandhari Unicode" w:cs="e-Tamil OTC"/>
          <w:noProof/>
          <w:cs/>
          <w:lang w:val="en-GB"/>
        </w:rPr>
        <w:t xml:space="preserve"> வண்ண லேறொடு</w:t>
      </w:r>
    </w:p>
    <w:p w14:paraId="0054A2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நிலந்தூங் கணல வீங்குமுலைச் செருத்தல்</w:t>
      </w:r>
    </w:p>
    <w:p w14:paraId="49F32C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பால்வார்</w:t>
      </w:r>
      <w:r w:rsidRPr="004D5A2F">
        <w:rPr>
          <w:rFonts w:ascii="Gandhari Unicode" w:hAnsi="Gandhari Unicode" w:cs="e-Tamil OTC"/>
          <w:noProof/>
          <w:cs/>
          <w:lang w:val="en-GB"/>
        </w:rPr>
        <w:t xml:space="preserve"> குழவி </w:t>
      </w:r>
      <w:r w:rsidRPr="004D5A2F">
        <w:rPr>
          <w:rFonts w:ascii="Gandhari Unicode" w:hAnsi="Gandhari Unicode" w:cs="e-Tamil OTC"/>
          <w:noProof/>
          <w:u w:val="wave"/>
          <w:cs/>
          <w:lang w:val="en-GB"/>
        </w:rPr>
        <w:t>யுள்ளி நிரையிறந்</w:t>
      </w:r>
    </w:p>
    <w:p w14:paraId="10F4C6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தூர்வயிற் பெயரும் புன்கண் மாலை</w:t>
      </w:r>
    </w:p>
    <w:p w14:paraId="197F4A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பொருட்பிணிப் போகிப்</w:t>
      </w:r>
    </w:p>
    <w:p w14:paraId="4350A4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பிரிந்துறை காதலர் வரக்காண் போரே.</w:t>
      </w:r>
    </w:p>
    <w:p w14:paraId="07C7DE53" w14:textId="77777777" w:rsidR="0074055C" w:rsidRPr="004D5A2F" w:rsidRDefault="0074055C">
      <w:pPr>
        <w:pStyle w:val="Textbody"/>
        <w:spacing w:after="29"/>
        <w:jc w:val="both"/>
        <w:rPr>
          <w:rFonts w:ascii="Gandhari Unicode" w:hAnsi="Gandhari Unicode" w:cs="e-Tamil OTC"/>
          <w:noProof/>
          <w:lang w:val="en-GB"/>
        </w:rPr>
      </w:pPr>
    </w:p>
    <w:p w14:paraId="19A8CD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தண்ணெனத்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தண்ணென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EA, I,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L1, C1+2v+3, G1+2, EA, Cām.; </w:t>
      </w:r>
      <w:bookmarkStart w:id="37" w:name="DDE_LINK95"/>
      <w:r w:rsidRPr="004D5A2F">
        <w:rPr>
          <w:rFonts w:ascii="Gandhari Unicode" w:hAnsi="Gandhari Unicode" w:cs="e-Tamil OTC"/>
          <w:noProof/>
          <w:cs/>
          <w:lang w:val="en-GB"/>
        </w:rPr>
        <w:t>புலம்பயி ரருந்தி</w:t>
      </w:r>
      <w:bookmarkEnd w:id="37"/>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புலம்பா யிருந்த </w:t>
      </w:r>
      <w:r w:rsidRPr="004D5A2F">
        <w:rPr>
          <w:rFonts w:ascii="Gandhari Unicode" w:hAnsi="Gandhari Unicode" w:cs="e-Tamil OTC"/>
          <w:noProof/>
          <w:lang w:val="en-GB"/>
        </w:rPr>
        <w:t xml:space="preserve">IV, VP; </w:t>
      </w:r>
      <w:r w:rsidRPr="004D5A2F">
        <w:rPr>
          <w:rFonts w:ascii="Gandhari Unicode" w:hAnsi="Gandhari Unicode" w:cs="e-Tamil OTC"/>
          <w:noProof/>
          <w:cs/>
          <w:lang w:val="en-GB"/>
        </w:rPr>
        <w:t xml:space="preserve">புலம்பயிர்க் குவந்த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 லேறொடு </w:t>
      </w:r>
      <w:r w:rsidRPr="004D5A2F">
        <w:rPr>
          <w:rFonts w:ascii="Gandhari Unicode" w:hAnsi="Gandhari Unicode" w:cs="e-Tamil OTC"/>
          <w:noProof/>
          <w:lang w:val="en-GB"/>
        </w:rPr>
        <w:t xml:space="preserve">L1, C1+2+3, G1+2, Pēr.v, EA, Cām.v; </w:t>
      </w:r>
      <w:r w:rsidRPr="004D5A2F">
        <w:rPr>
          <w:rFonts w:ascii="Gandhari Unicode" w:hAnsi="Gandhari Unicode" w:cs="e-Tamil OTC"/>
          <w:noProof/>
          <w:cs/>
          <w:lang w:val="en-GB"/>
        </w:rPr>
        <w:t xml:space="preserve">வண்ண லேற்றொடு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வண்ண னல்லேறு </w:t>
      </w:r>
      <w:r w:rsidRPr="004D5A2F">
        <w:rPr>
          <w:rFonts w:ascii="Gandhari Unicode" w:hAnsi="Gandhari Unicode" w:cs="e-Tamil OTC"/>
          <w:noProof/>
          <w:lang w:val="en-GB"/>
        </w:rPr>
        <w:t xml:space="preserve">Pēr.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பால்வார்பு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6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யுள்ளி நிரையிறந்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66"/>
      </w:r>
      <w:r w:rsidRPr="004D5A2F">
        <w:rPr>
          <w:rFonts w:ascii="Gandhari Unicode" w:hAnsi="Gandhari Unicode" w:cs="e-Tamil OTC"/>
          <w:noProof/>
          <w:cs/>
          <w:lang w:val="en-GB"/>
        </w:rPr>
        <w:t xml:space="preserve"> யாளி நிரையிறந் </w:t>
      </w:r>
      <w:r w:rsidRPr="004D5A2F">
        <w:rPr>
          <w:rFonts w:ascii="Gandhari Unicode" w:hAnsi="Gandhari Unicode" w:cs="e-Tamil OTC"/>
          <w:noProof/>
          <w:lang w:val="en-GB"/>
        </w:rPr>
        <w:t xml:space="preserve">L1, C1+3, G1+2, AT; </w:t>
      </w:r>
      <w:r w:rsidRPr="004D5A2F">
        <w:rPr>
          <w:rFonts w:ascii="Gandhari Unicode" w:hAnsi="Gandhari Unicode" w:cs="e-Tamil OTC"/>
          <w:noProof/>
          <w:cs/>
          <w:lang w:val="en-GB"/>
        </w:rPr>
        <w:t xml:space="preserve">யாளி னிரையிறந் </w:t>
      </w:r>
      <w:r w:rsidRPr="004D5A2F">
        <w:rPr>
          <w:rFonts w:ascii="Gandhari Unicode" w:hAnsi="Gandhari Unicode" w:cs="e-Tamil OTC"/>
          <w:noProof/>
          <w:lang w:val="en-GB"/>
        </w:rPr>
        <w:t xml:space="preserve">C3v, G2, EA, Cām.v; </w:t>
      </w:r>
      <w:r w:rsidRPr="004D5A2F">
        <w:rPr>
          <w:rFonts w:ascii="Gandhari Unicode" w:hAnsi="Gandhari Unicode" w:cs="e-Tamil OTC"/>
          <w:noProof/>
          <w:cs/>
          <w:lang w:val="en-GB"/>
        </w:rPr>
        <w:t xml:space="preserve">யானாளி னிரையிறந்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யானிரையிறந்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யானி னிரையிறந் </w:t>
      </w:r>
      <w:r w:rsidRPr="004D5A2F">
        <w:rPr>
          <w:rFonts w:ascii="Gandhari Unicode" w:hAnsi="Gandhari Unicode" w:cs="e-Tamil OTC"/>
          <w:noProof/>
          <w:lang w:val="en-GB"/>
        </w:rPr>
        <w:t xml:space="preserve">I, Cām.v; </w:t>
      </w:r>
      <w:r w:rsidRPr="004D5A2F">
        <w:rPr>
          <w:rFonts w:ascii="Gandhari Unicode" w:hAnsi="Gandhari Unicode" w:cs="e-Tamil OTC"/>
          <w:noProof/>
          <w:cs/>
          <w:lang w:val="en-GB"/>
        </w:rPr>
        <w:t xml:space="preserve">யாநா ளிறையிறந்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பிறிந்துறை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L1</w:t>
      </w:r>
    </w:p>
    <w:p w14:paraId="7BF2AFA8" w14:textId="77777777" w:rsidR="0074055C" w:rsidRPr="004D5A2F" w:rsidRDefault="0074055C">
      <w:pPr>
        <w:pStyle w:val="Textbody"/>
        <w:spacing w:after="29"/>
        <w:jc w:val="both"/>
        <w:rPr>
          <w:rFonts w:ascii="Gandhari Unicode" w:hAnsi="Gandhari Unicode" w:cs="e-Tamil OTC"/>
          <w:noProof/>
          <w:lang w:val="en-GB"/>
        </w:rPr>
      </w:pPr>
    </w:p>
    <w:p w14:paraId="2849B6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nōṟṟōr</w:t>
      </w:r>
      <w:r w:rsidR="007C3436" w:rsidRPr="004D5A2F">
        <w:rPr>
          <w:rFonts w:ascii="Gandhari Unicode" w:hAnsi="Gandhari Unicode" w:cs="e-Tamil OTC"/>
          <w:noProof/>
          <w:lang w:val="en-GB"/>
        </w:rPr>
        <w:t>-</w:t>
      </w:r>
      <w:r w:rsidRPr="004D5A2F">
        <w:rPr>
          <w:rFonts w:ascii="Gandhari Unicode" w:hAnsi="Gandhari Unicode" w:cs="e-Tamil OTC"/>
          <w:noProof/>
          <w:lang w:val="en-GB"/>
        </w:rPr>
        <w:t>maṉṟa tōḻi taṇṇeṉa</w:t>
      </w:r>
      <w:r w:rsidR="007C3436" w:rsidRPr="004D5A2F">
        <w:rPr>
          <w:rFonts w:ascii="Gandhari Unicode" w:hAnsi="Gandhari Unicode" w:cs="e-Tamil OTC"/>
          <w:noProof/>
          <w:lang w:val="en-GB"/>
        </w:rPr>
        <w:t>+</w:t>
      </w:r>
    </w:p>
    <w:p w14:paraId="2EFC1F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tūṟṟum </w:t>
      </w:r>
      <w:r w:rsidRPr="004D5A2F">
        <w:rPr>
          <w:rFonts w:ascii="Gandhari Unicode" w:hAnsi="Gandhari Unicode" w:cs="e-Tamil OTC"/>
          <w:i/>
          <w:iCs/>
          <w:noProof/>
          <w:lang w:val="en-GB"/>
        </w:rPr>
        <w:t>tuvalai</w:t>
      </w:r>
      <w:r w:rsidR="007C3436"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paṉi</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kaṭum tiṅkaḷ</w:t>
      </w:r>
    </w:p>
    <w:p w14:paraId="19545D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pulam </w:t>
      </w:r>
      <w:r w:rsidRPr="004D5A2F">
        <w:rPr>
          <w:rFonts w:ascii="Gandhari Unicode" w:hAnsi="Gandhari Unicode" w:cs="e-Tamil OTC"/>
          <w:i/>
          <w:iCs/>
          <w:noProof/>
          <w:lang w:val="en-GB"/>
        </w:rPr>
        <w:t>payir arunta</w:t>
      </w:r>
      <w:r w:rsidRPr="004D5A2F">
        <w:rPr>
          <w:rFonts w:ascii="Gandhari Unicode" w:hAnsi="Gandhari Unicode" w:cs="e-Tamil OTC"/>
          <w:noProof/>
          <w:lang w:val="en-GB"/>
        </w:rPr>
        <w:t xml:space="preserve"> </w:t>
      </w:r>
      <w:r w:rsidR="007C3436" w:rsidRPr="004D5A2F">
        <w:rPr>
          <w:rFonts w:ascii="Gandhari Unicode" w:hAnsi="Gandhari Unicode" w:cs="e-Tamil OTC"/>
          <w:noProof/>
          <w:lang w:val="en-GB"/>
        </w:rPr>
        <w:t>~</w:t>
      </w:r>
      <w:r w:rsidRPr="004D5A2F">
        <w:rPr>
          <w:rFonts w:ascii="Gandhari Unicode" w:hAnsi="Gandhari Unicode" w:cs="e-Tamil OTC"/>
          <w:noProof/>
          <w:lang w:val="en-GB"/>
        </w:rPr>
        <w:t>aṇṇal ēṟoṭu</w:t>
      </w:r>
    </w:p>
    <w:p w14:paraId="54906D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tūṅ</w:t>
      </w:r>
      <w:r w:rsidR="007C3436" w:rsidRPr="004D5A2F">
        <w:rPr>
          <w:rFonts w:ascii="Gandhari Unicode" w:hAnsi="Gandhari Unicode" w:cs="e-Tamil OTC"/>
          <w:noProof/>
          <w:lang w:val="en-GB"/>
        </w:rPr>
        <w:t>k*</w:t>
      </w:r>
      <w:r w:rsidRPr="004D5A2F">
        <w:rPr>
          <w:rFonts w:ascii="Gandhari Unicode" w:hAnsi="Gandhari Unicode" w:cs="e-Tamil OTC"/>
          <w:noProof/>
          <w:lang w:val="en-GB"/>
        </w:rPr>
        <w:t xml:space="preserve"> aṇala vīṅku mulai ceruttal</w:t>
      </w:r>
    </w:p>
    <w:p w14:paraId="43C662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pāl vār</w:t>
      </w:r>
      <w:r w:rsidRPr="004D5A2F">
        <w:rPr>
          <w:rFonts w:ascii="Gandhari Unicode" w:hAnsi="Gandhari Unicode" w:cs="e-Tamil OTC"/>
          <w:noProof/>
          <w:lang w:val="en-GB"/>
        </w:rPr>
        <w:t xml:space="preserve"> kuḻavi </w:t>
      </w:r>
      <w:r w:rsidR="007C3436" w:rsidRPr="004D5A2F">
        <w:rPr>
          <w:rFonts w:ascii="Gandhari Unicode" w:hAnsi="Gandhari Unicode" w:cs="e-Tamil OTC"/>
          <w:noProof/>
          <w:lang w:val="en-GB"/>
        </w:rPr>
        <w:t>~</w:t>
      </w:r>
      <w:r w:rsidRPr="004D5A2F">
        <w:rPr>
          <w:rFonts w:ascii="Gandhari Unicode" w:hAnsi="Gandhari Unicode" w:cs="e-Tamil OTC"/>
          <w:i/>
          <w:iCs/>
          <w:noProof/>
          <w:lang w:val="en-GB"/>
        </w:rPr>
        <w:t>uḷḷi</w:t>
      </w:r>
      <w:r w:rsidRPr="004D5A2F">
        <w:rPr>
          <w:rFonts w:ascii="Gandhari Unicode" w:hAnsi="Gandhari Unicode" w:cs="e-Tamil OTC"/>
          <w:noProof/>
          <w:lang w:val="en-GB"/>
        </w:rPr>
        <w:t xml:space="preserve"> nirai </w:t>
      </w:r>
      <w:r w:rsidR="007C3436" w:rsidRPr="004D5A2F">
        <w:rPr>
          <w:rFonts w:ascii="Gandhari Unicode" w:hAnsi="Gandhari Unicode" w:cs="e-Tamil OTC"/>
          <w:noProof/>
          <w:lang w:val="en-GB"/>
        </w:rPr>
        <w:t>~</w:t>
      </w:r>
      <w:r w:rsidRPr="004D5A2F">
        <w:rPr>
          <w:rFonts w:ascii="Gandhari Unicode" w:hAnsi="Gandhari Unicode" w:cs="e-Tamil OTC"/>
          <w:noProof/>
          <w:lang w:val="en-GB"/>
        </w:rPr>
        <w:t>iṟ</w:t>
      </w:r>
      <w:r w:rsidR="007C3436" w:rsidRPr="004D5A2F">
        <w:rPr>
          <w:rFonts w:ascii="Gandhari Unicode" w:hAnsi="Gandhari Unicode" w:cs="e-Tamil OTC"/>
          <w:noProof/>
          <w:lang w:val="en-GB"/>
        </w:rPr>
        <w:t>ant*</w:t>
      </w:r>
    </w:p>
    <w:p w14:paraId="2CAF6B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ūr-vayiṉ peyarum puṉkaṇ mālai</w:t>
      </w:r>
    </w:p>
    <w:p w14:paraId="60BCBDDB" w14:textId="77777777" w:rsidR="0074055C" w:rsidRPr="004D5A2F" w:rsidRDefault="007C343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poruḷ piṇi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pōki</w:t>
      </w:r>
      <w:r w:rsidRPr="004D5A2F">
        <w:rPr>
          <w:rFonts w:ascii="Gandhari Unicode" w:hAnsi="Gandhari Unicode" w:cs="e-Tamil OTC"/>
          <w:noProof/>
          <w:lang w:val="en-GB"/>
        </w:rPr>
        <w:t>+</w:t>
      </w:r>
    </w:p>
    <w:p w14:paraId="43CC740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pirint</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uṟai kātalar vara kāṇpōr</w:t>
      </w:r>
      <w:r w:rsidR="007C3436" w:rsidRPr="004D5A2F">
        <w:rPr>
          <w:rFonts w:ascii="Gandhari Unicode" w:hAnsi="Gandhari Unicode" w:cs="e-Tamil OTC"/>
          <w:noProof/>
          <w:lang w:val="en-GB"/>
        </w:rPr>
        <w:t>-</w:t>
      </w:r>
      <w:r w:rsidRPr="004D5A2F">
        <w:rPr>
          <w:rFonts w:ascii="Gandhari Unicode" w:hAnsi="Gandhari Unicode" w:cs="e-Tamil OTC"/>
          <w:noProof/>
          <w:lang w:val="en-GB"/>
        </w:rPr>
        <w:t>ē.</w:t>
      </w:r>
    </w:p>
    <w:p w14:paraId="158BA827" w14:textId="77777777" w:rsidR="00D42916" w:rsidRPr="004D5A2F" w:rsidRDefault="00D42916">
      <w:pPr>
        <w:rPr>
          <w:rFonts w:ascii="Gandhari Unicode" w:hAnsi="Gandhari Unicode" w:cs="e-Tamil OTC"/>
        </w:rPr>
      </w:pPr>
      <w:r w:rsidRPr="004D5A2F">
        <w:rPr>
          <w:rFonts w:ascii="Gandhari Unicode" w:hAnsi="Gandhari Unicode" w:cs="e-Tamil OTC"/>
        </w:rPr>
        <w:br w:type="page"/>
      </w:r>
    </w:p>
    <w:p w14:paraId="29BEAC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encourages [her] in the time of separation.</w:t>
      </w:r>
    </w:p>
    <w:p w14:paraId="12F8C72A" w14:textId="77777777" w:rsidR="0074055C" w:rsidRPr="004D5A2F" w:rsidRDefault="0074055C">
      <w:pPr>
        <w:pStyle w:val="Textbody"/>
        <w:spacing w:after="29" w:line="260" w:lineRule="exact"/>
        <w:jc w:val="both"/>
        <w:rPr>
          <w:rFonts w:ascii="Gandhari Unicode" w:hAnsi="Gandhari Unicode" w:cs="e-Tamil OTC"/>
          <w:noProof/>
          <w:lang w:val="en-GB"/>
        </w:rPr>
      </w:pPr>
    </w:p>
    <w:p w14:paraId="6CFD45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done-penance/endured-they(h.)</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friend cool-say</w:t>
      </w:r>
    </w:p>
    <w:p w14:paraId="4B6749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dew quick moon</w:t>
      </w:r>
    </w:p>
    <w:p w14:paraId="548CE7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corn eat(inf.) superiority bull-with</w:t>
      </w:r>
    </w:p>
    <w:p w14:paraId="3C95A15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hang- dewlap-they(n.pl.) swell- breast udder</w:t>
      </w:r>
    </w:p>
    <w:p w14:paraId="535AB74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 flow-over- calf remembered row traversed</w:t>
      </w:r>
    </w:p>
    <w:p w14:paraId="5A352B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village-at moving- sorrow evening</w:t>
      </w:r>
    </w:p>
    <w:p w14:paraId="44C373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wealth fetter gone</w:t>
      </w:r>
    </w:p>
    <w:p w14:paraId="1929C3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separated remain- lover come(inf.) seeing-they(h.)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504A93" w14:textId="77777777" w:rsidR="0074055C" w:rsidRPr="004D5A2F" w:rsidRDefault="0074055C">
      <w:pPr>
        <w:pStyle w:val="Textbody"/>
        <w:spacing w:after="29"/>
        <w:jc w:val="both"/>
        <w:rPr>
          <w:rFonts w:ascii="Gandhari Unicode" w:hAnsi="Gandhari Unicode" w:cs="e-Tamil OTC"/>
          <w:noProof/>
          <w:lang w:val="en-GB"/>
        </w:rPr>
      </w:pPr>
    </w:p>
    <w:p w14:paraId="0D49D3CE" w14:textId="77777777" w:rsidR="0074055C" w:rsidRPr="004D5A2F" w:rsidRDefault="0074055C">
      <w:pPr>
        <w:pStyle w:val="Textbody"/>
        <w:spacing w:after="29"/>
        <w:rPr>
          <w:rFonts w:ascii="Gandhari Unicode" w:hAnsi="Gandhari Unicode" w:cs="e-Tamil OTC"/>
          <w:noProof/>
          <w:lang w:val="en-GB"/>
        </w:rPr>
      </w:pPr>
    </w:p>
    <w:p w14:paraId="644F369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Penance have they done indeed, friend,</w:t>
      </w:r>
    </w:p>
    <w:p w14:paraId="4DEF08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see the long</w:t>
      </w:r>
      <w:r w:rsidRPr="004D5A2F">
        <w:rPr>
          <w:rStyle w:val="FootnoteReference"/>
          <w:rFonts w:ascii="Gandhari Unicode" w:hAnsi="Gandhari Unicode" w:cs="e-Tamil OTC"/>
          <w:noProof/>
          <w:lang w:val="en-GB"/>
        </w:rPr>
        <w:footnoteReference w:id="567"/>
      </w:r>
      <w:r w:rsidRPr="004D5A2F">
        <w:rPr>
          <w:rFonts w:ascii="Gandhari Unicode" w:hAnsi="Gandhari Unicode" w:cs="e-Tamil OTC"/>
          <w:noProof/>
          <w:lang w:val="en-GB"/>
        </w:rPr>
        <w:t>-separated lover coming,</w:t>
      </w:r>
    </w:p>
    <w:p w14:paraId="6621B89F" w14:textId="77777777" w:rsidR="0074055C" w:rsidRPr="004D5A2F" w:rsidRDefault="00CF70BD">
      <w:pPr>
        <w:pStyle w:val="Textbody"/>
        <w:tabs>
          <w:tab w:val="left" w:pos="425"/>
        </w:tabs>
        <w:spacing w:after="72"/>
        <w:jc w:val="both"/>
        <w:rPr>
          <w:rFonts w:ascii="Gandhari Unicode" w:hAnsi="Gandhari Unicode" w:cs="e-Tamil OTC"/>
          <w:noProof/>
          <w:lang w:val="en-GB"/>
        </w:rPr>
      </w:pPr>
      <w:r w:rsidRPr="004D5A2F">
        <w:rPr>
          <w:rFonts w:ascii="Gandhari Unicode" w:hAnsi="Gandhari Unicode" w:cs="e-Tamil OTC"/>
          <w:noProof/>
          <w:lang w:val="en-GB"/>
        </w:rPr>
        <w:tab/>
        <w:t>having gone enticed by wealth difficult to obtain,</w:t>
      </w:r>
    </w:p>
    <w:p w14:paraId="36B492D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those with dewlaps</w:t>
      </w:r>
      <w:r w:rsidRPr="004D5A2F">
        <w:rPr>
          <w:rStyle w:val="FootnoteReference"/>
          <w:rFonts w:ascii="Gandhari Unicode" w:hAnsi="Gandhari Unicode" w:cs="e-Tamil OTC"/>
          <w:noProof/>
          <w:lang w:val="en-GB"/>
        </w:rPr>
        <w:footnoteReference w:id="568"/>
      </w:r>
    </w:p>
    <w:p w14:paraId="4872FFBA"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hanging to the ground,</w:t>
      </w:r>
    </w:p>
    <w:p w14:paraId="7EC95B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traversing the row</w:t>
      </w:r>
      <w:r w:rsidRPr="004D5A2F">
        <w:rPr>
          <w:rStyle w:val="FootnoteReference"/>
          <w:rFonts w:ascii="Gandhari Unicode" w:hAnsi="Gandhari Unicode" w:cs="e-Tamil OTC"/>
          <w:noProof/>
          <w:lang w:val="en-GB"/>
        </w:rPr>
        <w:footnoteReference w:id="569"/>
      </w:r>
      <w:r w:rsidRPr="004D5A2F">
        <w:rPr>
          <w:rFonts w:ascii="Gandhari Unicode" w:hAnsi="Gandhari Unicode" w:cs="e-Tamil OTC"/>
          <w:noProof/>
          <w:lang w:val="en-GB"/>
        </w:rPr>
        <w:t xml:space="preserve"> in remembrance of [their] calves,</w:t>
      </w:r>
    </w:p>
    <w:p w14:paraId="0DC59B8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milk flowing over from udders with swelling teats,</w:t>
      </w:r>
    </w:p>
    <w:p w14:paraId="70EB3FC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are returning to the village</w:t>
      </w:r>
    </w:p>
    <w:p w14:paraId="0BFBDEE4"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[their] majestic bull, as they eat</w:t>
      </w:r>
      <w:r w:rsidRPr="004D5A2F">
        <w:rPr>
          <w:rStyle w:val="FootnoteReference"/>
          <w:rFonts w:ascii="Gandhari Unicode" w:hAnsi="Gandhari Unicode" w:cs="e-Tamil OTC"/>
          <w:noProof/>
          <w:lang w:val="en-GB"/>
        </w:rPr>
        <w:footnoteReference w:id="570"/>
      </w:r>
      <w:r w:rsidRPr="004D5A2F">
        <w:rPr>
          <w:rFonts w:ascii="Gandhari Unicode" w:hAnsi="Gandhari Unicode" w:cs="e-Tamil OTC"/>
          <w:noProof/>
          <w:lang w:val="en-GB"/>
        </w:rPr>
        <w:t xml:space="preserve"> of the corn from the fields,</w:t>
      </w:r>
    </w:p>
    <w:p w14:paraId="58A2798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month of heavy dew with drops spreading coolly.</w:t>
      </w:r>
    </w:p>
    <w:p w14:paraId="6C1C88A1" w14:textId="77777777" w:rsidR="0074055C" w:rsidRPr="004D5A2F" w:rsidRDefault="0074055C">
      <w:pPr>
        <w:pStyle w:val="Textbody"/>
        <w:spacing w:after="0"/>
        <w:jc w:val="both"/>
        <w:rPr>
          <w:rFonts w:ascii="Gandhari Unicode" w:hAnsi="Gandhari Unicode" w:cs="e-Tamil OTC"/>
          <w:noProof/>
          <w:lang w:val="en-GB"/>
        </w:rPr>
      </w:pPr>
    </w:p>
    <w:p w14:paraId="1DB273D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213A400"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அண்டர்மகன் குறுவழுதி: </w:t>
      </w:r>
      <w:r w:rsidRPr="004D5A2F">
        <w:rPr>
          <w:rFonts w:ascii="Gandhari Unicode" w:hAnsi="Gandhari Unicode"/>
          <w:i w:val="0"/>
          <w:iCs w:val="0"/>
          <w:color w:val="auto"/>
        </w:rPr>
        <w:t>the confidante</w:t>
      </w:r>
    </w:p>
    <w:p w14:paraId="26876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பகல் வந்தொழுகுவானைத்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34BE8094" w14:textId="77777777" w:rsidR="0074055C" w:rsidRPr="004D5A2F" w:rsidRDefault="0074055C">
      <w:pPr>
        <w:pStyle w:val="Textbody"/>
        <w:spacing w:after="29"/>
        <w:jc w:val="both"/>
        <w:rPr>
          <w:rFonts w:ascii="Gandhari Unicode" w:hAnsi="Gandhari Unicode" w:cs="e-Tamil OTC"/>
          <w:noProof/>
          <w:lang w:val="en-GB"/>
        </w:rPr>
      </w:pPr>
    </w:p>
    <w:p w14:paraId="0B578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இழையணிந் தியல்வருங்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38E8AC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வரைமரு ணெடுமணற் </w:t>
      </w:r>
      <w:r w:rsidRPr="004D5A2F">
        <w:rPr>
          <w:rFonts w:ascii="Gandhari Unicode" w:hAnsi="Gandhari Unicode" w:cs="e-Tamil OTC"/>
          <w:noProof/>
          <w:u w:val="wave"/>
          <w:cs/>
          <w:lang w:val="en-GB"/>
        </w:rPr>
        <w:t>றவிர்த்துநின் றசைஇத்</w:t>
      </w:r>
    </w:p>
    <w:p w14:paraId="5124C9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தங்கினி ராயிற் றவறோ </w:t>
      </w:r>
      <w:r w:rsidRPr="004D5A2F">
        <w:rPr>
          <w:rFonts w:ascii="Gandhari Unicode" w:hAnsi="Gandhari Unicode" w:cs="e-Tamil OTC"/>
          <w:noProof/>
          <w:u w:val="wave"/>
          <w:cs/>
          <w:lang w:val="en-GB"/>
        </w:rPr>
        <w:t>தெய்ய</w:t>
      </w:r>
    </w:p>
    <w:p w14:paraId="0B52FA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தழைதா ழல்கு லிவள்புலம் பகலத்</w:t>
      </w:r>
    </w:p>
    <w:p w14:paraId="095F34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 தைஇய தயங்குதிரைக் கொடுங்கழி</w:t>
      </w:r>
    </w:p>
    <w:p w14:paraId="247C04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யிழுமென </w:t>
      </w:r>
      <w:r w:rsidRPr="004D5A2F">
        <w:rPr>
          <w:rFonts w:ascii="Gandhari Unicode" w:hAnsi="Gandhari Unicode" w:cs="e-Tamil OTC"/>
          <w:noProof/>
          <w:u w:val="wave"/>
          <w:cs/>
          <w:lang w:val="en-GB"/>
        </w:rPr>
        <w:t>வொலிக்கு</w:t>
      </w:r>
      <w:r w:rsidRPr="004D5A2F">
        <w:rPr>
          <w:rFonts w:ascii="Gandhari Unicode" w:hAnsi="Gandhari Unicode" w:cs="e-Tamil OTC"/>
          <w:noProof/>
          <w:cs/>
          <w:lang w:val="en-GB"/>
        </w:rPr>
        <w:t xml:space="preserve"> மாங்கட்</w:t>
      </w:r>
    </w:p>
    <w:p w14:paraId="44CE83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பெருநீர் வேலியெஞ் சிறுநல் லூரே.</w:t>
      </w:r>
    </w:p>
    <w:p w14:paraId="418C32BD" w14:textId="77777777" w:rsidR="0074055C" w:rsidRPr="004D5A2F" w:rsidRDefault="0074055C">
      <w:pPr>
        <w:pStyle w:val="Textbody"/>
        <w:spacing w:after="29"/>
        <w:jc w:val="both"/>
        <w:rPr>
          <w:rFonts w:ascii="Gandhari Unicode" w:hAnsi="Gandhari Unicode" w:cs="e-Tamil OTC"/>
          <w:noProof/>
          <w:lang w:val="en-GB"/>
        </w:rPr>
      </w:pPr>
    </w:p>
    <w:p w14:paraId="3A8356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ணெடுமணற்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ணெடுமனற்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றவிர்த்துநின் றசைஇத்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றவிர்த்த நிரையசைஇத்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றவிர்த்த னிரசைஇத் </w:t>
      </w:r>
      <w:r w:rsidRPr="004D5A2F">
        <w:rPr>
          <w:rFonts w:ascii="Gandhari Unicode" w:hAnsi="Gandhari Unicode" w:cs="e-Tamil OTC"/>
          <w:noProof/>
          <w:lang w:val="en-GB"/>
        </w:rPr>
        <w:t xml:space="preserve">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றவறோ தெய்ய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றவறோ தகைய </w:t>
      </w:r>
      <w:r w:rsidRPr="004D5A2F">
        <w:rPr>
          <w:rFonts w:ascii="Gandhari Unicode" w:hAnsi="Gandhari Unicode" w:cs="e-Tamil OTC"/>
          <w:noProof/>
          <w:lang w:val="en-GB"/>
        </w:rPr>
        <w:t xml:space="preserve">G1v+2, EA, I, Cām.v, VP, ER; </w:t>
      </w:r>
      <w:r w:rsidRPr="004D5A2F">
        <w:rPr>
          <w:rFonts w:ascii="Gandhari Unicode" w:hAnsi="Gandhari Unicode" w:cs="e-Tamil OTC"/>
          <w:noProof/>
          <w:cs/>
          <w:lang w:val="en-GB"/>
        </w:rPr>
        <w:t xml:space="preserve">றவறோ றதைய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றவறோ றகை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றவறே தைய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தைஇய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ததைஇய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றவறோ றதையன்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தழைதா ழல்கு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தழைதாழ் மருங்கு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வொலிதகு </w:t>
      </w:r>
      <w:r w:rsidRPr="004D5A2F">
        <w:rPr>
          <w:rFonts w:ascii="Gandhari Unicode" w:hAnsi="Gandhari Unicode" w:cs="e-Tamil OTC"/>
          <w:noProof/>
          <w:lang w:val="en-GB"/>
        </w:rPr>
        <w:t>C2</w:t>
      </w:r>
    </w:p>
    <w:p w14:paraId="5B8BDED1" w14:textId="77777777" w:rsidR="0074055C" w:rsidRPr="004D5A2F" w:rsidRDefault="0074055C">
      <w:pPr>
        <w:pStyle w:val="Textbody"/>
        <w:spacing w:after="29"/>
        <w:jc w:val="both"/>
        <w:rPr>
          <w:rFonts w:ascii="Gandhari Unicode" w:hAnsi="Gandhari Unicode" w:cs="e-Tamil OTC"/>
          <w:noProof/>
          <w:lang w:val="en-GB"/>
        </w:rPr>
      </w:pPr>
    </w:p>
    <w:p w14:paraId="1FEFE5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iḻai </w:t>
      </w:r>
      <w:r w:rsidR="000463EE" w:rsidRPr="004D5A2F">
        <w:rPr>
          <w:rFonts w:ascii="Gandhari Unicode" w:hAnsi="Gandhari Unicode" w:cs="e-Tamil OTC"/>
          <w:noProof/>
          <w:lang w:val="en-GB"/>
        </w:rPr>
        <w:t>~</w:t>
      </w:r>
      <w:r w:rsidRPr="004D5A2F">
        <w:rPr>
          <w:rFonts w:ascii="Gandhari Unicode" w:hAnsi="Gandhari Unicode" w:cs="e-Tamil OTC"/>
          <w:noProof/>
          <w:lang w:val="en-GB"/>
        </w:rPr>
        <w:t>aṇ</w:t>
      </w:r>
      <w:r w:rsidR="000463EE" w:rsidRPr="004D5A2F">
        <w:rPr>
          <w:rFonts w:ascii="Gandhari Unicode" w:hAnsi="Gandhari Unicode" w:cs="e-Tamil OTC"/>
          <w:noProof/>
          <w:lang w:val="en-GB"/>
        </w:rPr>
        <w:t>int* iyal-</w:t>
      </w:r>
      <w:r w:rsidRPr="004D5A2F">
        <w:rPr>
          <w:rFonts w:ascii="Gandhari Unicode" w:hAnsi="Gandhari Unicode" w:cs="e-Tamil OTC"/>
          <w:noProof/>
          <w:lang w:val="en-GB"/>
        </w:rPr>
        <w:t xml:space="preserve">varum </w:t>
      </w:r>
      <w:r w:rsidRPr="004D5A2F">
        <w:rPr>
          <w:rFonts w:ascii="Gandhari Unicode" w:hAnsi="Gandhari Unicode" w:cs="e-Tamil OTC"/>
          <w:i/>
          <w:iCs/>
          <w:noProof/>
          <w:lang w:val="en-GB"/>
        </w:rPr>
        <w:t>koṭiñci</w:t>
      </w:r>
      <w:r w:rsidRPr="004D5A2F">
        <w:rPr>
          <w:rFonts w:ascii="Gandhari Unicode" w:hAnsi="Gandhari Unicode" w:cs="e-Tamil OTC"/>
          <w:noProof/>
          <w:lang w:val="en-GB"/>
        </w:rPr>
        <w:t xml:space="preserve"> neṭum tēr</w:t>
      </w:r>
    </w:p>
    <w:p w14:paraId="51545B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varai maruḷ neṭu maṇal </w:t>
      </w:r>
      <w:r w:rsidRPr="004D5A2F">
        <w:rPr>
          <w:rFonts w:ascii="Gandhari Unicode" w:hAnsi="Gandhari Unicode" w:cs="e-Tamil OTC"/>
          <w:i/>
          <w:iCs/>
          <w:noProof/>
          <w:lang w:val="en-GB"/>
        </w:rPr>
        <w:t>tavirttu niṉṟ</w:t>
      </w:r>
      <w:r w:rsidR="000463EE" w:rsidRPr="004D5A2F">
        <w:rPr>
          <w:rFonts w:ascii="Gandhari Unicode" w:hAnsi="Gandhari Unicode" w:cs="e-Tamil OTC"/>
          <w:i/>
          <w:iCs/>
          <w:noProof/>
          <w:lang w:val="en-GB"/>
        </w:rPr>
        <w:t>*</w:t>
      </w:r>
      <w:r w:rsidRPr="004D5A2F">
        <w:rPr>
          <w:rFonts w:ascii="Gandhari Unicode" w:hAnsi="Gandhari Unicode" w:cs="e-Tamil OTC"/>
          <w:noProof/>
          <w:lang w:val="en-GB"/>
        </w:rPr>
        <w:t xml:space="preserve"> acaii</w:t>
      </w:r>
      <w:r w:rsidR="000463EE" w:rsidRPr="004D5A2F">
        <w:rPr>
          <w:rFonts w:ascii="Gandhari Unicode" w:hAnsi="Gandhari Unicode" w:cs="e-Tamil OTC"/>
          <w:noProof/>
          <w:lang w:val="en-GB"/>
        </w:rPr>
        <w:t>+</w:t>
      </w:r>
    </w:p>
    <w:p w14:paraId="2C3738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taṅkiṉir āyiṉ tavaṟ</w:t>
      </w:r>
      <w:r w:rsidR="000463EE" w:rsidRPr="004D5A2F">
        <w:rPr>
          <w:rFonts w:ascii="Gandhari Unicode" w:hAnsi="Gandhari Unicode" w:cs="e-Tamil OTC"/>
          <w:noProof/>
          <w:lang w:val="en-GB"/>
        </w:rPr>
        <w:t>*-</w:t>
      </w:r>
      <w:r w:rsidRPr="004D5A2F">
        <w:rPr>
          <w:rFonts w:ascii="Gandhari Unicode" w:hAnsi="Gandhari Unicode" w:cs="e-Tamil OTC"/>
          <w:noProof/>
          <w:lang w:val="en-GB"/>
        </w:rPr>
        <w:t>ō</w:t>
      </w:r>
      <w:r w:rsidR="000463EE" w:rsidRPr="004D5A2F">
        <w:rPr>
          <w:rFonts w:ascii="Gandhari Unicode" w:hAnsi="Gandhari Unicode" w:cs="e-Tamil OTC"/>
          <w:noProof/>
          <w:lang w:val="en-GB"/>
        </w:rPr>
        <w:t>-</w:t>
      </w:r>
      <w:r w:rsidRPr="004D5A2F">
        <w:rPr>
          <w:rFonts w:ascii="Gandhari Unicode" w:hAnsi="Gandhari Unicode" w:cs="e-Tamil OTC"/>
          <w:i/>
          <w:iCs/>
          <w:noProof/>
          <w:lang w:val="en-GB"/>
        </w:rPr>
        <w:t>teyya</w:t>
      </w:r>
    </w:p>
    <w:p w14:paraId="5D79BA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taḻai tāḻ alkul ivaḷ pulamp</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akala</w:t>
      </w:r>
      <w:r w:rsidR="000463EE" w:rsidRPr="004D5A2F">
        <w:rPr>
          <w:rFonts w:ascii="Gandhari Unicode" w:hAnsi="Gandhari Unicode" w:cs="e-Tamil OTC"/>
          <w:noProof/>
          <w:lang w:val="en-GB"/>
        </w:rPr>
        <w:t>+</w:t>
      </w:r>
    </w:p>
    <w:p w14:paraId="2206B9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tāḻai taiiya tayaṅku tirai</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koṭum kaḻi</w:t>
      </w:r>
    </w:p>
    <w:p w14:paraId="7719654A" w14:textId="77777777" w:rsidR="0074055C" w:rsidRPr="004D5A2F" w:rsidRDefault="000463E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iḻumeṉa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olikkum</w:t>
      </w:r>
      <w:r w:rsidR="00CF70BD" w:rsidRPr="004D5A2F">
        <w:rPr>
          <w:rFonts w:ascii="Gandhari Unicode" w:hAnsi="Gandhari Unicode" w:cs="e-Tamil OTC"/>
          <w:noProof/>
          <w:lang w:val="en-GB"/>
        </w:rPr>
        <w:t xml:space="preserve"> āṅkaṇ</w:t>
      </w:r>
    </w:p>
    <w:p w14:paraId="244FAD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 nīr vēli </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em ciṟu nal </w:t>
      </w:r>
      <w:r w:rsidR="000463EE" w:rsidRPr="004D5A2F">
        <w:rPr>
          <w:rFonts w:ascii="Gandhari Unicode" w:hAnsi="Gandhari Unicode" w:cs="e-Tamil OTC"/>
          <w:noProof/>
          <w:lang w:val="en-GB"/>
        </w:rPr>
        <w:t>+</w:t>
      </w:r>
      <w:r w:rsidRPr="004D5A2F">
        <w:rPr>
          <w:rFonts w:ascii="Gandhari Unicode" w:hAnsi="Gandhari Unicode" w:cs="e-Tamil OTC"/>
          <w:noProof/>
          <w:lang w:val="en-GB"/>
        </w:rPr>
        <w:t>ūr</w:t>
      </w:r>
      <w:r w:rsidR="000463EE" w:rsidRPr="004D5A2F">
        <w:rPr>
          <w:rFonts w:ascii="Gandhari Unicode" w:hAnsi="Gandhari Unicode" w:cs="e-Tamil OTC"/>
          <w:noProof/>
          <w:lang w:val="en-GB"/>
        </w:rPr>
        <w:t>-</w:t>
      </w:r>
      <w:r w:rsidRPr="004D5A2F">
        <w:rPr>
          <w:rFonts w:ascii="Gandhari Unicode" w:hAnsi="Gandhari Unicode" w:cs="e-Tamil OTC"/>
          <w:noProof/>
          <w:lang w:val="en-GB"/>
        </w:rPr>
        <w:t>ē.</w:t>
      </w:r>
    </w:p>
    <w:p w14:paraId="1FD092F3" w14:textId="77777777" w:rsidR="0074055C" w:rsidRPr="004D5A2F" w:rsidRDefault="0074055C">
      <w:pPr>
        <w:pStyle w:val="Textbody"/>
        <w:spacing w:after="29" w:line="260" w:lineRule="exact"/>
        <w:rPr>
          <w:rFonts w:ascii="Gandhari Unicode" w:hAnsi="Gandhari Unicode" w:cs="e-Tamil OTC"/>
          <w:noProof/>
          <w:lang w:val="en-GB"/>
        </w:rPr>
      </w:pPr>
    </w:p>
    <w:p w14:paraId="1FA2480D" w14:textId="77777777" w:rsidR="0074055C" w:rsidRPr="004D5A2F" w:rsidRDefault="0074055C">
      <w:pPr>
        <w:pStyle w:val="Textbody"/>
        <w:spacing w:after="29" w:line="260" w:lineRule="exact"/>
        <w:rPr>
          <w:rFonts w:ascii="Gandhari Unicode" w:hAnsi="Gandhari Unicode" w:cs="e-Tamil OTC"/>
          <w:noProof/>
          <w:lang w:val="en-GB"/>
        </w:rPr>
      </w:pPr>
    </w:p>
    <w:p w14:paraId="2FB2D10C" w14:textId="77777777" w:rsidR="0074055C" w:rsidRPr="004D5A2F" w:rsidRDefault="0074055C">
      <w:pPr>
        <w:pStyle w:val="Textbody"/>
        <w:spacing w:after="29" w:line="260" w:lineRule="exact"/>
        <w:rPr>
          <w:rFonts w:ascii="Gandhari Unicode" w:hAnsi="Gandhari Unicode" w:cs="e-Tamil OTC"/>
          <w:noProof/>
          <w:lang w:val="en-GB"/>
        </w:rPr>
      </w:pPr>
    </w:p>
    <w:p w14:paraId="7A0A874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come at night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to the one who unexpectedly came at day.</w:t>
      </w:r>
    </w:p>
    <w:p w14:paraId="00F4D1C4" w14:textId="77777777" w:rsidR="0074055C" w:rsidRPr="004D5A2F" w:rsidRDefault="0074055C">
      <w:pPr>
        <w:pStyle w:val="Textbody"/>
        <w:spacing w:after="29" w:line="260" w:lineRule="exact"/>
        <w:rPr>
          <w:rFonts w:ascii="Gandhari Unicode" w:hAnsi="Gandhari Unicode" w:cs="e-Tamil OTC"/>
          <w:noProof/>
          <w:lang w:val="en-GB"/>
        </w:rPr>
      </w:pPr>
    </w:p>
    <w:p w14:paraId="4B200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jewel adorned move-forward- coming- handle long chariot</w:t>
      </w:r>
    </w:p>
    <w:p w14:paraId="260803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resemble- long sand restrained stood rested</w:t>
      </w:r>
    </w:p>
    <w:p w14:paraId="1C70B2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you-stayed(pl.) if mistake</w:t>
      </w:r>
      <w:r w:rsidRPr="004D5A2F">
        <w:rPr>
          <w:rFonts w:ascii="Gandhari Unicode" w:hAnsi="Gandhari Unicode" w:cs="e-Tamil OTC"/>
          <w:noProof/>
          <w:position w:val="6"/>
          <w:lang w:val="en-GB"/>
        </w:rPr>
        <w:t>ō-teyya</w:t>
      </w:r>
    </w:p>
    <w:p w14:paraId="2A6A3D8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foliage hang-down- hip she loneliness leave(inf.)</w:t>
      </w:r>
    </w:p>
    <w:p w14:paraId="48C6A0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Tāḻai(-tree) knitted- glitter- wave bent backwaters</w:t>
      </w:r>
    </w:p>
    <w:p w14:paraId="0700C8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'iḻum'</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sounding- there</w:t>
      </w:r>
    </w:p>
    <w:p w14:paraId="44221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water hedge our- little good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C92698" w14:textId="77777777" w:rsidR="0074055C" w:rsidRPr="004D5A2F" w:rsidRDefault="0074055C">
      <w:pPr>
        <w:pStyle w:val="Textbody"/>
        <w:spacing w:after="29"/>
        <w:jc w:val="both"/>
        <w:rPr>
          <w:rFonts w:ascii="Gandhari Unicode" w:hAnsi="Gandhari Unicode" w:cs="e-Tamil OTC"/>
          <w:noProof/>
          <w:lang w:val="en-GB"/>
        </w:rPr>
      </w:pPr>
    </w:p>
    <w:p w14:paraId="1EDA8936" w14:textId="77777777" w:rsidR="0074055C" w:rsidRPr="004D5A2F" w:rsidRDefault="0074055C">
      <w:pPr>
        <w:pStyle w:val="Textbody"/>
        <w:spacing w:after="29"/>
        <w:jc w:val="both"/>
        <w:rPr>
          <w:rFonts w:ascii="Gandhari Unicode" w:hAnsi="Gandhari Unicode" w:cs="e-Tamil OTC"/>
          <w:noProof/>
          <w:lang w:val="en-GB"/>
        </w:rPr>
      </w:pPr>
    </w:p>
    <w:p w14:paraId="40CE96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it be] a mistake, then</w:t>
      </w:r>
      <w:r w:rsidRPr="004D5A2F">
        <w:rPr>
          <w:rStyle w:val="FootnoteReference"/>
          <w:rFonts w:ascii="Gandhari Unicode" w:hAnsi="Gandhari Unicode" w:cs="e-Tamil OTC"/>
          <w:noProof/>
          <w:lang w:val="en-GB"/>
        </w:rPr>
        <w:footnoteReference w:id="571"/>
      </w:r>
      <w:r w:rsidRPr="004D5A2F">
        <w:rPr>
          <w:rFonts w:ascii="Gandhari Unicode" w:hAnsi="Gandhari Unicode" w:cs="e-Tamil OTC"/>
          <w:noProof/>
          <w:lang w:val="en-GB"/>
        </w:rPr>
        <w:t>, if you stayed</w:t>
      </w:r>
      <w:r w:rsidRPr="004D5A2F">
        <w:rPr>
          <w:rStyle w:val="FootnoteReference"/>
          <w:rFonts w:ascii="Gandhari Unicode" w:hAnsi="Gandhari Unicode" w:cs="e-Tamil OTC"/>
          <w:noProof/>
          <w:lang w:val="en-GB"/>
        </w:rPr>
        <w:footnoteReference w:id="572"/>
      </w:r>
      <w:r w:rsidRPr="004D5A2F">
        <w:rPr>
          <w:rFonts w:ascii="Gandhari Unicode" w:hAnsi="Gandhari Unicode" w:cs="e-Tamil OTC"/>
          <w:noProof/>
          <w:lang w:val="en-GB"/>
        </w:rPr>
        <w:t>,</w:t>
      </w:r>
    </w:p>
    <w:p w14:paraId="50832E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restraining [and] bringing to a stop</w:t>
      </w:r>
      <w:r w:rsidRPr="004D5A2F">
        <w:rPr>
          <w:rStyle w:val="FootnoteReference"/>
          <w:rFonts w:ascii="Gandhari Unicode" w:hAnsi="Gandhari Unicode" w:cs="e-Tamil OTC"/>
          <w:noProof/>
          <w:lang w:val="en-GB"/>
        </w:rPr>
        <w:footnoteReference w:id="573"/>
      </w:r>
      <w:r w:rsidRPr="004D5A2F">
        <w:rPr>
          <w:rFonts w:ascii="Gandhari Unicode" w:hAnsi="Gandhari Unicode" w:cs="e-Tamil OTC"/>
          <w:noProof/>
          <w:lang w:val="en-GB"/>
        </w:rPr>
        <w:t xml:space="preserve"> by the sand [dune]</w:t>
      </w:r>
    </w:p>
    <w:p w14:paraId="539B75A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long as a mountain</w:t>
      </w:r>
    </w:p>
    <w:p w14:paraId="0DFD9EB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long chariot with the handle, coming forward adorned</w:t>
      </w:r>
    </w:p>
    <w:p w14:paraId="55BF003D"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jewels</w:t>
      </w:r>
      <w:r w:rsidRPr="004D5A2F">
        <w:rPr>
          <w:rStyle w:val="FootnoteReference"/>
          <w:rFonts w:ascii="Gandhari Unicode" w:hAnsi="Gandhari Unicode" w:cs="e-Tamil OTC"/>
          <w:noProof/>
          <w:lang w:val="en-GB"/>
        </w:rPr>
        <w:footnoteReference w:id="574"/>
      </w:r>
      <w:r w:rsidRPr="004D5A2F">
        <w:rPr>
          <w:rFonts w:ascii="Gandhari Unicode" w:hAnsi="Gandhari Unicode" w:cs="e-Tamil OTC"/>
          <w:noProof/>
          <w:lang w:val="en-GB"/>
        </w:rPr>
        <w:t>,</w:t>
      </w:r>
    </w:p>
    <w:p w14:paraId="1B7906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in our little good village with the great water for a fence,</w:t>
      </w:r>
    </w:p>
    <w:p w14:paraId="0CFFA8C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there, where in the winding backwaters</w:t>
      </w:r>
    </w:p>
    <w:p w14:paraId="46FB8C4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glittering wave sounds sweetly</w:t>
      </w:r>
      <w:r w:rsidRPr="004D5A2F">
        <w:rPr>
          <w:rStyle w:val="FootnoteReference"/>
          <w:rFonts w:ascii="Gandhari Unicode" w:hAnsi="Gandhari Unicode" w:cs="e-Tamil OTC"/>
          <w:noProof/>
          <w:lang w:val="en-GB"/>
        </w:rPr>
        <w:footnoteReference w:id="575"/>
      </w:r>
      <w:r w:rsidRPr="004D5A2F">
        <w:rPr>
          <w:rFonts w:ascii="Gandhari Unicode" w:hAnsi="Gandhari Unicode" w:cs="e-Tamil OTC"/>
          <w:noProof/>
          <w:lang w:val="en-GB"/>
        </w:rPr>
        <w:t>, close to</w:t>
      </w:r>
      <w:r w:rsidRPr="004D5A2F">
        <w:rPr>
          <w:rStyle w:val="FootnoteReference"/>
          <w:rFonts w:ascii="Gandhari Unicode" w:hAnsi="Gandhari Unicode" w:cs="e-Tamil OTC"/>
          <w:noProof/>
          <w:lang w:val="en-GB"/>
        </w:rPr>
        <w:footnoteReference w:id="576"/>
      </w:r>
      <w:r w:rsidRPr="004D5A2F">
        <w:rPr>
          <w:rFonts w:ascii="Gandhari Unicode" w:hAnsi="Gandhari Unicode" w:cs="e-Tamil OTC"/>
          <w:noProof/>
          <w:lang w:val="en-GB"/>
        </w:rPr>
        <w:t xml:space="preserve"> the Tāḻai tree,</w:t>
      </w:r>
    </w:p>
    <w:p w14:paraId="3B4238E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so that loneliness may leave her with a hip hung with foliage?</w:t>
      </w:r>
    </w:p>
    <w:p w14:paraId="768E6C21" w14:textId="77777777" w:rsidR="0074055C" w:rsidRPr="004D5A2F" w:rsidRDefault="0074055C">
      <w:pPr>
        <w:pStyle w:val="Textbody"/>
        <w:spacing w:after="0"/>
        <w:rPr>
          <w:rFonts w:ascii="Gandhari Unicode" w:hAnsi="Gandhari Unicode" w:cs="e-Tamil OTC"/>
          <w:noProof/>
          <w:lang w:val="en-GB"/>
        </w:rPr>
      </w:pPr>
    </w:p>
    <w:p w14:paraId="50D7293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9562815"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346</w:t>
      </w:r>
      <w:r w:rsidRPr="004D5A2F">
        <w:rPr>
          <w:rFonts w:ascii="e-Tamil OTC" w:hAnsi="e-Tamil OTC" w:cs="e-Tamil OTC"/>
          <w:i w:val="0"/>
          <w:iCs w:val="0"/>
          <w:color w:val="auto"/>
          <w:cs/>
        </w:rPr>
        <w:t xml:space="preserve"> வாயிலிளங் கண்ணன்: </w:t>
      </w:r>
      <w:r w:rsidRPr="004D5A2F">
        <w:rPr>
          <w:rFonts w:ascii="Gandhari Unicode" w:hAnsi="Gandhari Unicode"/>
          <w:i w:val="0"/>
          <w:iCs w:val="0"/>
          <w:color w:val="auto"/>
        </w:rPr>
        <w:t>the confidante / SHE</w:t>
      </w:r>
    </w:p>
    <w:p w14:paraId="294C91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இரவுக்குறி நயப்பக் கூறியது.</w:t>
      </w:r>
    </w:p>
    <w:p w14:paraId="79742710" w14:textId="77777777" w:rsidR="0074055C" w:rsidRPr="004D5A2F" w:rsidRDefault="0074055C">
      <w:pPr>
        <w:pStyle w:val="Textbody"/>
        <w:spacing w:after="29"/>
        <w:jc w:val="both"/>
        <w:rPr>
          <w:rFonts w:ascii="Gandhari Unicode" w:hAnsi="Gandhari Unicode" w:cs="e-Tamil OTC"/>
          <w:noProof/>
          <w:lang w:val="en-GB"/>
        </w:rPr>
      </w:pPr>
    </w:p>
    <w:p w14:paraId="780B85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நாகுபிடி நயந்த </w:t>
      </w:r>
      <w:r w:rsidRPr="004D5A2F">
        <w:rPr>
          <w:rFonts w:ascii="Gandhari Unicode" w:hAnsi="Gandhari Unicode" w:cs="e-Tamil OTC"/>
          <w:noProof/>
          <w:u w:val="wave"/>
          <w:cs/>
          <w:lang w:val="en-GB"/>
        </w:rPr>
        <w:t>முளைக்கோட்</w:t>
      </w:r>
      <w:r w:rsidRPr="004D5A2F">
        <w:rPr>
          <w:rFonts w:ascii="Gandhari Unicode" w:hAnsi="Gandhari Unicode" w:cs="e-Tamil OTC"/>
          <w:noProof/>
          <w:cs/>
          <w:lang w:val="en-GB"/>
        </w:rPr>
        <w:t xml:space="preserve"> டிளங்களிறு</w:t>
      </w:r>
    </w:p>
    <w:p w14:paraId="6D0F4C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நண்ணிக் குறவ ரார்ப்ப</w:t>
      </w:r>
    </w:p>
    <w:p w14:paraId="7EE5D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மன்றம் போழு நாடன் றோழி</w:t>
      </w:r>
    </w:p>
    <w:p w14:paraId="51F1F5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குவளைத் தொடலை தந்துந்</w:t>
      </w:r>
    </w:p>
    <w:p w14:paraId="4A5F81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தினைப்புன மருங்கிற் படுகிளி யோப்பியுங்</w:t>
      </w:r>
    </w:p>
    <w:p w14:paraId="4D017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காலை வந்து மாலைப் பொழுதி</w:t>
      </w:r>
    </w:p>
    <w:p w14:paraId="4B74B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னல்லக</w:t>
      </w:r>
      <w:r w:rsidRPr="004D5A2F">
        <w:rPr>
          <w:rFonts w:ascii="Gandhari Unicode" w:hAnsi="Gandhari Unicode" w:cs="e-Tamil OTC"/>
          <w:noProof/>
          <w:cs/>
          <w:lang w:val="en-GB"/>
        </w:rPr>
        <w:t xml:space="preserve"> நயந்துதா </w:t>
      </w:r>
      <w:r w:rsidRPr="004D5A2F">
        <w:rPr>
          <w:rFonts w:ascii="Gandhari Unicode" w:hAnsi="Gandhari Unicode" w:cs="e-Tamil OTC"/>
          <w:noProof/>
          <w:u w:val="wave"/>
          <w:cs/>
          <w:lang w:val="en-GB"/>
        </w:rPr>
        <w:t>னுயங்கிச்</w:t>
      </w:r>
    </w:p>
    <w:p w14:paraId="56C1E0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சொல்லவு</w:t>
      </w:r>
      <w:r w:rsidRPr="004D5A2F">
        <w:rPr>
          <w:rFonts w:ascii="Gandhari Unicode" w:hAnsi="Gandhari Unicode" w:cs="e-Tamil OTC"/>
          <w:noProof/>
          <w:cs/>
          <w:lang w:val="en-GB"/>
        </w:rPr>
        <w:t xml:space="preserve"> மாகா தஃகி யோனே.</w:t>
      </w:r>
    </w:p>
    <w:p w14:paraId="66C63525" w14:textId="77777777" w:rsidR="0074055C" w:rsidRPr="004D5A2F" w:rsidRDefault="0074055C">
      <w:pPr>
        <w:pStyle w:val="Textbody"/>
        <w:spacing w:after="29"/>
        <w:jc w:val="both"/>
        <w:rPr>
          <w:rFonts w:ascii="Gandhari Unicode" w:hAnsi="Gandhari Unicode" w:cs="e-Tamil OTC"/>
          <w:noProof/>
          <w:lang w:val="en-GB"/>
        </w:rPr>
      </w:pPr>
    </w:p>
    <w:p w14:paraId="5CF1CA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முளைக்கோட்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முனைக்கோட் </w:t>
      </w:r>
      <w:r w:rsidRPr="004D5A2F">
        <w:rPr>
          <w:rFonts w:ascii="Gandhari Unicode" w:hAnsi="Gandhari Unicode" w:cs="e-Tamil OTC"/>
          <w:noProof/>
          <w:lang w:val="en-GB"/>
        </w:rPr>
        <w:t xml:space="preserve">L1, C1+3, G1+2, Nacc.v,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டிளங்களிறு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டிள்ளங்களிறு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டினங்களிறு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யோப்பியுங்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யோப்பியும்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னல்லக </w:t>
      </w:r>
      <w:r w:rsidRPr="004D5A2F">
        <w:rPr>
          <w:rFonts w:ascii="Gandhari Unicode" w:hAnsi="Gandhari Unicode" w:cs="e-Tamil OTC"/>
          <w:noProof/>
          <w:lang w:val="en-GB"/>
        </w:rPr>
        <w:t xml:space="preserve">C2v+3v, G1, EA, Cām.; </w:t>
      </w:r>
      <w:r w:rsidRPr="004D5A2F">
        <w:rPr>
          <w:rFonts w:ascii="Gandhari Unicode" w:hAnsi="Gandhari Unicode" w:cs="e-Tamil OTC"/>
          <w:noProof/>
          <w:cs/>
          <w:lang w:val="en-GB"/>
        </w:rPr>
        <w:t xml:space="preserve">னல்ல </w:t>
      </w:r>
      <w:r w:rsidRPr="004D5A2F">
        <w:rPr>
          <w:rFonts w:ascii="Gandhari Unicode" w:hAnsi="Gandhari Unicode" w:cs="e-Tamil OTC"/>
          <w:noProof/>
          <w:lang w:val="en-GB"/>
        </w:rPr>
        <w:t xml:space="preserve">L1, C1+2+3,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நயந்துதா னுயங்கிச் </w:t>
      </w:r>
      <w:r w:rsidRPr="004D5A2F">
        <w:rPr>
          <w:rFonts w:ascii="Gandhari Unicode" w:hAnsi="Gandhari Unicode" w:cs="e-Tamil OTC"/>
          <w:noProof/>
          <w:lang w:val="en-GB"/>
        </w:rPr>
        <w:t xml:space="preserve">L1, C1+2+3, G1+2, Nacc.v, EA, ATv, Cām.; </w:t>
      </w:r>
      <w:r w:rsidRPr="004D5A2F">
        <w:rPr>
          <w:rFonts w:ascii="Gandhari Unicode" w:hAnsi="Gandhari Unicode" w:cs="e-Tamil OTC"/>
          <w:noProof/>
          <w:cs/>
          <w:lang w:val="en-GB"/>
        </w:rPr>
        <w:t xml:space="preserve">நயந்துதான் மயங்கிச் </w:t>
      </w:r>
      <w:r w:rsidRPr="004D5A2F">
        <w:rPr>
          <w:rFonts w:ascii="Gandhari Unicode" w:hAnsi="Gandhari Unicode" w:cs="e-Tamil OTC"/>
          <w:noProof/>
          <w:lang w:val="en-GB"/>
        </w:rPr>
        <w:t xml:space="preserve">G1v, 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IV</w:t>
      </w:r>
    </w:p>
    <w:p w14:paraId="42F14B5D" w14:textId="77777777" w:rsidR="0074055C" w:rsidRPr="004D5A2F" w:rsidRDefault="0074055C">
      <w:pPr>
        <w:pStyle w:val="Textbody"/>
        <w:spacing w:after="29"/>
        <w:jc w:val="both"/>
        <w:rPr>
          <w:rFonts w:ascii="Gandhari Unicode" w:hAnsi="Gandhari Unicode" w:cs="e-Tamil OTC"/>
          <w:noProof/>
          <w:lang w:val="en-GB"/>
        </w:rPr>
      </w:pPr>
    </w:p>
    <w:p w14:paraId="3DE50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nāku piṭi nayanta </w:t>
      </w:r>
      <w:r w:rsidRPr="004D5A2F">
        <w:rPr>
          <w:rFonts w:ascii="Gandhari Unicode" w:hAnsi="Gandhari Unicode" w:cs="e-Tamil OTC"/>
          <w:i/>
          <w:iCs/>
          <w:noProof/>
          <w:lang w:val="en-GB"/>
        </w:rPr>
        <w:t>muḷai</w:t>
      </w:r>
      <w:r w:rsidR="0031773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kōṭṭ</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iḷam kaḷiṟu</w:t>
      </w:r>
    </w:p>
    <w:p w14:paraId="17210C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naṇṇi</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kuṟavar ārppa</w:t>
      </w:r>
    </w:p>
    <w:p w14:paraId="69FA5E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maṉṟam pōḻum nāṭaṉ tōḻi</w:t>
      </w:r>
    </w:p>
    <w:p w14:paraId="451001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cuṉai</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pūm kuvaḷai toṭalai tant</w:t>
      </w:r>
      <w:r w:rsidR="0031773E" w:rsidRPr="004D5A2F">
        <w:rPr>
          <w:rFonts w:ascii="Gandhari Unicode" w:hAnsi="Gandhari Unicode" w:cs="e-Tamil OTC"/>
          <w:noProof/>
          <w:lang w:val="en-GB"/>
        </w:rPr>
        <w:t>*-</w:t>
      </w:r>
      <w:r w:rsidRPr="004D5A2F">
        <w:rPr>
          <w:rFonts w:ascii="Gandhari Unicode" w:hAnsi="Gandhari Unicode" w:cs="e-Tamil OTC"/>
          <w:noProof/>
          <w:lang w:val="en-GB"/>
        </w:rPr>
        <w:t>um</w:t>
      </w:r>
    </w:p>
    <w:p w14:paraId="12154F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tiṉai</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puṉam maruṅkiṉ paṭu kiḷi ōppi</w:t>
      </w:r>
      <w:r w:rsidR="0031773E" w:rsidRPr="004D5A2F">
        <w:rPr>
          <w:rFonts w:ascii="Gandhari Unicode" w:hAnsi="Gandhari Unicode" w:cs="e-Tamil OTC"/>
          <w:noProof/>
          <w:lang w:val="en-GB"/>
        </w:rPr>
        <w:t>-~</w:t>
      </w:r>
      <w:r w:rsidRPr="004D5A2F">
        <w:rPr>
          <w:rFonts w:ascii="Gandhari Unicode" w:hAnsi="Gandhari Unicode" w:cs="e-Tamil OTC"/>
          <w:noProof/>
          <w:lang w:val="en-GB"/>
        </w:rPr>
        <w:t>um</w:t>
      </w:r>
    </w:p>
    <w:p w14:paraId="56A64B2C" w14:textId="77777777" w:rsidR="0074055C" w:rsidRPr="004D5A2F" w:rsidRDefault="00CF70BD" w:rsidP="00B26D9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kālai vantu mālai poḻuti</w:t>
      </w:r>
      <w:r w:rsidR="00B26D9D" w:rsidRPr="004D5A2F">
        <w:rPr>
          <w:rFonts w:ascii="Gandhari Unicode" w:hAnsi="Gandhari Unicode" w:cs="e-Tamil OTC"/>
          <w:noProof/>
          <w:lang w:val="en-GB"/>
        </w:rPr>
        <w:t>ṉ</w:t>
      </w:r>
    </w:p>
    <w:p w14:paraId="449EA8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nal </w:t>
      </w:r>
      <w:r w:rsidR="0031773E" w:rsidRPr="004D5A2F">
        <w:rPr>
          <w:rFonts w:ascii="Gandhari Unicode" w:hAnsi="Gandhari Unicode" w:cs="e-Tamil OTC"/>
          <w:i/>
          <w:iCs/>
          <w:noProof/>
          <w:lang w:val="en-GB"/>
        </w:rPr>
        <w:t>+</w:t>
      </w:r>
      <w:r w:rsidRPr="004D5A2F">
        <w:rPr>
          <w:rFonts w:ascii="Gandhari Unicode" w:hAnsi="Gandhari Unicode" w:cs="e-Tamil OTC"/>
          <w:i/>
          <w:iCs/>
          <w:noProof/>
          <w:lang w:val="en-GB"/>
        </w:rPr>
        <w:t>akam</w:t>
      </w:r>
      <w:r w:rsidRPr="004D5A2F">
        <w:rPr>
          <w:rFonts w:ascii="Gandhari Unicode" w:hAnsi="Gandhari Unicode" w:cs="e-Tamil OTC"/>
          <w:noProof/>
          <w:lang w:val="en-GB"/>
        </w:rPr>
        <w:t xml:space="preserve"> nayantu tāṉ </w:t>
      </w:r>
      <w:r w:rsidRPr="004D5A2F">
        <w:rPr>
          <w:rFonts w:ascii="Gandhari Unicode" w:hAnsi="Gandhari Unicode" w:cs="e-Tamil OTC"/>
          <w:i/>
          <w:iCs/>
          <w:noProof/>
          <w:lang w:val="en-GB"/>
        </w:rPr>
        <w:t>uyaṅki</w:t>
      </w:r>
      <w:r w:rsidR="0031773E" w:rsidRPr="004D5A2F">
        <w:rPr>
          <w:rFonts w:ascii="Gandhari Unicode" w:hAnsi="Gandhari Unicode" w:cs="e-Tamil OTC"/>
          <w:i/>
          <w:iCs/>
          <w:noProof/>
          <w:lang w:val="en-GB"/>
        </w:rPr>
        <w:t>+</w:t>
      </w:r>
    </w:p>
    <w:p w14:paraId="15A20F7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colla</w:t>
      </w:r>
      <w:r w:rsidR="0031773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ākāt</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aḵkiyōṉ</w:t>
      </w:r>
      <w:r w:rsidR="0031773E" w:rsidRPr="004D5A2F">
        <w:rPr>
          <w:rFonts w:ascii="Gandhari Unicode" w:hAnsi="Gandhari Unicode" w:cs="e-Tamil OTC"/>
          <w:noProof/>
          <w:lang w:val="en-GB"/>
        </w:rPr>
        <w:t>-</w:t>
      </w:r>
      <w:r w:rsidRPr="004D5A2F">
        <w:rPr>
          <w:rFonts w:ascii="Gandhari Unicode" w:hAnsi="Gandhari Unicode" w:cs="e-Tamil OTC"/>
          <w:noProof/>
          <w:lang w:val="en-GB"/>
        </w:rPr>
        <w:t>ē.</w:t>
      </w:r>
    </w:p>
    <w:p w14:paraId="0537C457" w14:textId="77777777" w:rsidR="0074055C" w:rsidRPr="004D5A2F" w:rsidRDefault="0074055C">
      <w:pPr>
        <w:pStyle w:val="Textbody"/>
        <w:spacing w:after="29" w:line="260" w:lineRule="exact"/>
        <w:jc w:val="both"/>
        <w:rPr>
          <w:rFonts w:ascii="Gandhari Unicode" w:hAnsi="Gandhari Unicode" w:cs="e-Tamil OTC"/>
          <w:noProof/>
          <w:lang w:val="en-GB"/>
        </w:rPr>
      </w:pPr>
    </w:p>
    <w:p w14:paraId="4773DFFF" w14:textId="77777777" w:rsidR="0074055C" w:rsidRPr="004D5A2F" w:rsidRDefault="0074055C">
      <w:pPr>
        <w:pStyle w:val="Textbody"/>
        <w:spacing w:after="29" w:line="260" w:lineRule="exact"/>
        <w:jc w:val="both"/>
        <w:rPr>
          <w:rFonts w:ascii="Gandhari Unicode" w:hAnsi="Gandhari Unicode" w:cs="e-Tamil OTC"/>
          <w:noProof/>
          <w:lang w:val="en-GB"/>
        </w:rPr>
      </w:pPr>
    </w:p>
    <w:p w14:paraId="436521CA" w14:textId="77777777" w:rsidR="0074055C" w:rsidRPr="004D5A2F" w:rsidRDefault="0074055C">
      <w:pPr>
        <w:pStyle w:val="Textbody"/>
        <w:spacing w:after="29" w:line="260" w:lineRule="exact"/>
        <w:jc w:val="both"/>
        <w:rPr>
          <w:rFonts w:ascii="Gandhari Unicode" w:hAnsi="Gandhari Unicode" w:cs="e-Tamil OTC"/>
          <w:noProof/>
          <w:lang w:val="en-GB"/>
        </w:rPr>
      </w:pPr>
    </w:p>
    <w:p w14:paraId="19CE084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inform HIM] that SHE would grant night trysts, by the confidante.</w:t>
      </w:r>
    </w:p>
    <w:p w14:paraId="1020EAC8" w14:textId="77777777" w:rsidR="0074055C" w:rsidRPr="004D5A2F" w:rsidRDefault="0074055C">
      <w:pPr>
        <w:pStyle w:val="Textbody"/>
        <w:spacing w:after="29" w:line="260" w:lineRule="exact"/>
        <w:jc w:val="both"/>
        <w:rPr>
          <w:rFonts w:ascii="Gandhari Unicode" w:hAnsi="Gandhari Unicode" w:cs="e-Tamil OTC"/>
          <w:noProof/>
          <w:lang w:val="en-GB"/>
        </w:rPr>
      </w:pPr>
    </w:p>
    <w:p w14:paraId="59DBC3B6" w14:textId="77777777" w:rsidR="0074055C" w:rsidRPr="004D5A2F" w:rsidRDefault="00CF70BD" w:rsidP="00A95AEF">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youth she-elephant longed- sprout </w:t>
      </w:r>
      <w:r w:rsidR="00A95AEF" w:rsidRPr="004D5A2F">
        <w:rPr>
          <w:rFonts w:ascii="Gandhari Unicode" w:hAnsi="Gandhari Unicode" w:cs="e-Tamil OTC"/>
          <w:noProof/>
          <w:lang w:val="en-GB"/>
        </w:rPr>
        <w:t>tusk</w:t>
      </w:r>
      <w:r w:rsidR="00385961" w:rsidRPr="004D5A2F">
        <w:rPr>
          <w:rFonts w:ascii="Gandhari Unicode" w:hAnsi="Gandhari Unicode" w:cs="e-Tamil OTC"/>
          <w:noProof/>
          <w:lang w:val="en-GB"/>
        </w:rPr>
        <w:t>-</w:t>
      </w:r>
      <w:r w:rsidRPr="004D5A2F">
        <w:rPr>
          <w:rFonts w:ascii="Gandhari Unicode" w:hAnsi="Gandhari Unicode" w:cs="e-Tamil OTC"/>
          <w:noProof/>
          <w:lang w:val="en-GB"/>
        </w:rPr>
        <w:t xml:space="preserve"> young elephant-bull</w:t>
      </w:r>
    </w:p>
    <w:p w14:paraId="5EEFFA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situated hill-people(h.) roar(inf.)</w:t>
      </w:r>
    </w:p>
    <w:p w14:paraId="377480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land-he friend</w:t>
      </w:r>
    </w:p>
    <w:p w14:paraId="0B626C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given</w:t>
      </w:r>
      <w:r w:rsidRPr="004D5A2F">
        <w:rPr>
          <w:rFonts w:ascii="Gandhari Unicode" w:hAnsi="Gandhari Unicode" w:cs="e-Tamil OTC"/>
          <w:noProof/>
          <w:position w:val="6"/>
          <w:lang w:val="en-GB"/>
        </w:rPr>
        <w:t>um</w:t>
      </w:r>
    </w:p>
    <w:p w14:paraId="59EF70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happen- parakeet scared-away</w:t>
      </w:r>
      <w:r w:rsidRPr="004D5A2F">
        <w:rPr>
          <w:rFonts w:ascii="Gandhari Unicode" w:hAnsi="Gandhari Unicode" w:cs="e-Tamil OTC"/>
          <w:noProof/>
          <w:position w:val="6"/>
          <w:lang w:val="en-GB"/>
        </w:rPr>
        <w:t>um</w:t>
      </w:r>
    </w:p>
    <w:p w14:paraId="51C467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morning come(abs.) </w:t>
      </w:r>
      <w:r w:rsidR="00B26D9D" w:rsidRPr="004D5A2F">
        <w:rPr>
          <w:rFonts w:ascii="Gandhari Unicode" w:hAnsi="Gandhari Unicode" w:cs="e-Tamil OTC"/>
          <w:noProof/>
          <w:lang w:val="en-GB"/>
        </w:rPr>
        <w:t>evening time-</w:t>
      </w:r>
    </w:p>
    <w:p w14:paraId="76C4D6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longed self become-weak(abs.)</w:t>
      </w:r>
    </w:p>
    <w:p w14:paraId="78547E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say(inf.)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become-not-it dejected-he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47D95" w14:textId="77777777" w:rsidR="0074055C" w:rsidRPr="004D5A2F" w:rsidRDefault="0074055C">
      <w:pPr>
        <w:pStyle w:val="Textbody"/>
        <w:spacing w:after="29"/>
        <w:jc w:val="both"/>
        <w:rPr>
          <w:rFonts w:ascii="Gandhari Unicode" w:hAnsi="Gandhari Unicode" w:cs="e-Tamil OTC"/>
          <w:noProof/>
          <w:lang w:val="en-GB"/>
        </w:rPr>
      </w:pPr>
    </w:p>
    <w:p w14:paraId="7C029444" w14:textId="77777777" w:rsidR="0074055C" w:rsidRPr="004D5A2F" w:rsidRDefault="0074055C">
      <w:pPr>
        <w:pStyle w:val="Textbody"/>
        <w:spacing w:after="29"/>
        <w:rPr>
          <w:rFonts w:ascii="Gandhari Unicode" w:hAnsi="Gandhari Unicode" w:cs="e-Tamil OTC"/>
          <w:noProof/>
          <w:lang w:val="en-GB"/>
        </w:rPr>
      </w:pPr>
    </w:p>
    <w:p w14:paraId="09FEFE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friend,</w:t>
      </w:r>
    </w:p>
    <w:p w14:paraId="167349A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a young elephant bull with sprouting</w:t>
      </w:r>
      <w:r w:rsidRPr="004D5A2F">
        <w:rPr>
          <w:rStyle w:val="FootnoteReference"/>
          <w:rFonts w:ascii="Gandhari Unicode" w:hAnsi="Gandhari Unicode" w:cs="e-Tamil OTC"/>
          <w:noProof/>
          <w:lang w:val="en-GB"/>
        </w:rPr>
        <w:footnoteReference w:id="577"/>
      </w:r>
      <w:r w:rsidRPr="004D5A2F">
        <w:rPr>
          <w:rFonts w:ascii="Gandhari Unicode" w:hAnsi="Gandhari Unicode" w:cs="e-Tamil OTC"/>
          <w:noProof/>
          <w:lang w:val="en-GB"/>
        </w:rPr>
        <w:t xml:space="preserve"> tusks,</w:t>
      </w:r>
    </w:p>
    <w:p w14:paraId="5FDE66E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who longed for the young female, [usually] staying in the hills</w:t>
      </w:r>
      <w:r w:rsidRPr="004D5A2F">
        <w:rPr>
          <w:rStyle w:val="FootnoteReference"/>
          <w:rFonts w:ascii="Gandhari Unicode" w:hAnsi="Gandhari Unicode" w:cs="e-Tamil OTC"/>
          <w:noProof/>
          <w:lang w:val="en-GB"/>
        </w:rPr>
        <w:footnoteReference w:id="578"/>
      </w:r>
    </w:p>
    <w:p w14:paraId="721DE1A9"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crosses the village common, so that the hill people shout,</w:t>
      </w:r>
    </w:p>
    <w:p w14:paraId="7F67105E"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giving a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of flowers from the mountain pool</w:t>
      </w:r>
    </w:p>
    <w:p w14:paraId="2FEBEFA5"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and scaring away the parakeets falling into</w:t>
      </w:r>
      <w:r w:rsidRPr="004D5A2F">
        <w:rPr>
          <w:rStyle w:val="FootnoteReference"/>
          <w:rFonts w:ascii="Gandhari Unicode" w:hAnsi="Gandhari Unicode" w:cs="e-Tamil OTC"/>
          <w:noProof/>
          <w:lang w:val="en-GB"/>
        </w:rPr>
        <w:footnoteReference w:id="579"/>
      </w:r>
      <w:r w:rsidRPr="004D5A2F">
        <w:rPr>
          <w:rFonts w:ascii="Gandhari Unicode" w:hAnsi="Gandhari Unicode" w:cs="e-Tamil OTC"/>
          <w:noProof/>
          <w:lang w:val="en-GB"/>
        </w:rPr>
        <w:t xml:space="preserve"> the millet field</w:t>
      </w:r>
    </w:p>
    <w:p w14:paraId="09554C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come in the morning, at evening time</w:t>
      </w:r>
    </w:p>
    <w:p w14:paraId="286105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longed in [his] good mind, became weak himself</w:t>
      </w:r>
    </w:p>
    <w:p w14:paraId="2D2A4E6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even without</w:t>
      </w:r>
      <w:r w:rsidRPr="004D5A2F">
        <w:rPr>
          <w:rStyle w:val="FootnoteReference"/>
          <w:rFonts w:ascii="Gandhari Unicode" w:hAnsi="Gandhari Unicode" w:cs="e-Tamil OTC"/>
          <w:noProof/>
          <w:lang w:val="en-GB"/>
        </w:rPr>
        <w:footnoteReference w:id="580"/>
      </w:r>
      <w:r w:rsidRPr="004D5A2F">
        <w:rPr>
          <w:rFonts w:ascii="Gandhari Unicode" w:hAnsi="Gandhari Unicode" w:cs="e-Tamil OTC"/>
          <w:noProof/>
          <w:lang w:val="en-GB"/>
        </w:rPr>
        <w:t xml:space="preserve"> speaking he [was] dejected.</w:t>
      </w:r>
    </w:p>
    <w:p w14:paraId="4B0E3622" w14:textId="77777777" w:rsidR="0074055C" w:rsidRPr="004D5A2F" w:rsidRDefault="0074055C">
      <w:pPr>
        <w:pStyle w:val="Textbody"/>
        <w:spacing w:after="0"/>
        <w:jc w:val="both"/>
        <w:rPr>
          <w:rFonts w:ascii="Gandhari Unicode" w:hAnsi="Gandhari Unicode" w:cs="e-Tamil OTC"/>
          <w:noProof/>
          <w:lang w:val="en-GB"/>
        </w:rPr>
      </w:pPr>
    </w:p>
    <w:p w14:paraId="7B3F8E1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03AFD1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காவிரிப்பூம்பட்டினத்துச் சேந்தன் கண்ணன்: </w:t>
      </w:r>
      <w:r w:rsidRPr="004D5A2F">
        <w:rPr>
          <w:rFonts w:ascii="Gandhari Unicode" w:hAnsi="Gandhari Unicode"/>
          <w:i w:val="0"/>
          <w:iCs w:val="0"/>
          <w:color w:val="auto"/>
        </w:rPr>
        <w:t>HE</w:t>
      </w:r>
    </w:p>
    <w:p w14:paraId="020C5B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2F214E9F" w14:textId="77777777" w:rsidR="0074055C" w:rsidRPr="004D5A2F" w:rsidRDefault="0074055C">
      <w:pPr>
        <w:pStyle w:val="Textbody"/>
        <w:spacing w:after="29"/>
        <w:jc w:val="both"/>
        <w:rPr>
          <w:rFonts w:ascii="Gandhari Unicode" w:hAnsi="Gandhari Unicode" w:cs="e-Tamil OTC"/>
          <w:noProof/>
          <w:lang w:val="en-GB"/>
        </w:rPr>
      </w:pPr>
    </w:p>
    <w:p w14:paraId="2BD203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மல்குசுனை </w:t>
      </w:r>
      <w:r w:rsidRPr="004D5A2F">
        <w:rPr>
          <w:rFonts w:ascii="Gandhari Unicode" w:hAnsi="Gandhari Unicode" w:cs="e-Tamil OTC"/>
          <w:noProof/>
          <w:u w:val="wave"/>
          <w:cs/>
          <w:lang w:val="en-GB"/>
        </w:rPr>
        <w:t>புலர்ந்த</w:t>
      </w:r>
      <w:r w:rsidRPr="004D5A2F">
        <w:rPr>
          <w:rFonts w:ascii="Gandhari Unicode" w:hAnsi="Gandhari Unicode" w:cs="e-Tamil OTC"/>
          <w:noProof/>
          <w:cs/>
          <w:lang w:val="en-GB"/>
        </w:rPr>
        <w:t xml:space="preserve"> நல்கூர் சுரமுதற்</w:t>
      </w:r>
    </w:p>
    <w:p w14:paraId="32CFD4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வாகைக் </w:t>
      </w:r>
      <w:r w:rsidRPr="004D5A2F">
        <w:rPr>
          <w:rFonts w:ascii="Gandhari Unicode" w:hAnsi="Gandhari Unicode" w:cs="e-Tamil OTC"/>
          <w:noProof/>
          <w:u w:val="wave"/>
          <w:cs/>
          <w:lang w:val="en-GB"/>
        </w:rPr>
        <w:t>கோலுடை</w:t>
      </w:r>
      <w:r w:rsidRPr="004D5A2F">
        <w:rPr>
          <w:rFonts w:ascii="Gandhari Unicode" w:hAnsi="Gandhari Unicode" w:cs="e-Tamil OTC"/>
          <w:noProof/>
          <w:cs/>
          <w:lang w:val="en-GB"/>
        </w:rPr>
        <w:t xml:space="preserve"> நறுவீ</w:t>
      </w:r>
    </w:p>
    <w:p w14:paraId="6A140F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மடமாத் தோகைக் குடுமியிற் றோன்றுங்</w:t>
      </w:r>
    </w:p>
    <w:p w14:paraId="1EACB8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நீளிடைத் தானு நம்மோ</w:t>
      </w:r>
    </w:p>
    <w:p w14:paraId="633B57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டொன்றுமணஞ் செய்தன ளிவளெனின்</w:t>
      </w:r>
    </w:p>
    <w:p w14:paraId="76971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நெஞ்ச நயந்தநின் றுணிவே.</w:t>
      </w:r>
    </w:p>
    <w:p w14:paraId="1D6A3DA3" w14:textId="77777777" w:rsidR="0074055C" w:rsidRPr="004D5A2F" w:rsidRDefault="0074055C">
      <w:pPr>
        <w:pStyle w:val="Textbody"/>
        <w:spacing w:after="29"/>
        <w:jc w:val="both"/>
        <w:rPr>
          <w:rFonts w:ascii="Gandhari Unicode" w:hAnsi="Gandhari Unicode" w:cs="e-Tamil OTC"/>
          <w:noProof/>
          <w:lang w:val="en-GB"/>
        </w:rPr>
      </w:pPr>
    </w:p>
    <w:p w14:paraId="0FCB61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மல்குசுனை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மல்குசுனைப் </w:t>
      </w:r>
      <w:r w:rsidRPr="004D5A2F">
        <w:rPr>
          <w:rFonts w:ascii="Gandhari Unicode" w:hAnsi="Gandhari Unicode" w:cs="e-Tamil OTC"/>
          <w:noProof/>
          <w:lang w:val="en-GB"/>
        </w:rPr>
        <w:t xml:space="preserve">L1, C1+2+3, G1,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1b </w:t>
      </w:r>
      <w:r w:rsidRPr="004D5A2F">
        <w:rPr>
          <w:rFonts w:ascii="Gandhari Unicode" w:hAnsi="Gandhari Unicode" w:cs="e-Tamil OTC"/>
          <w:noProof/>
          <w:cs/>
          <w:lang w:val="en-GB"/>
        </w:rPr>
        <w:t xml:space="preserve">புலர்ந்த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யுலர்ந்த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கோலுடை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நீளிடைத்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C2+3, G2, EA;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டொன்றுமணஞ்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டொன்றுமனஞ்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ளிவளெனின்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ளிவளெனி </w:t>
      </w:r>
      <w:r w:rsidRPr="004D5A2F">
        <w:rPr>
          <w:rFonts w:ascii="Gandhari Unicode" w:hAnsi="Gandhari Unicode" w:cs="e-Tamil OTC"/>
          <w:noProof/>
          <w:lang w:val="en-GB"/>
        </w:rPr>
        <w:t>L1, C2+3, G1</w:t>
      </w:r>
    </w:p>
    <w:p w14:paraId="0857B4A0" w14:textId="77777777" w:rsidR="0074055C" w:rsidRPr="004D5A2F" w:rsidRDefault="0074055C">
      <w:pPr>
        <w:pStyle w:val="Textbody"/>
        <w:spacing w:after="29"/>
        <w:jc w:val="both"/>
        <w:rPr>
          <w:rFonts w:ascii="Gandhari Unicode" w:hAnsi="Gandhari Unicode" w:cs="e-Tamil OTC"/>
          <w:noProof/>
          <w:lang w:val="en-GB"/>
        </w:rPr>
      </w:pPr>
    </w:p>
    <w:p w14:paraId="27B923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malku cuṉai </w:t>
      </w:r>
      <w:r w:rsidRPr="004D5A2F">
        <w:rPr>
          <w:rFonts w:ascii="Gandhari Unicode" w:hAnsi="Gandhari Unicode" w:cs="e-Tamil OTC"/>
          <w:i/>
          <w:iCs/>
          <w:noProof/>
          <w:lang w:val="en-GB"/>
        </w:rPr>
        <w:t>pularnta</w:t>
      </w:r>
      <w:r w:rsidRPr="004D5A2F">
        <w:rPr>
          <w:rFonts w:ascii="Gandhari Unicode" w:hAnsi="Gandhari Unicode" w:cs="e-Tamil OTC"/>
          <w:noProof/>
          <w:lang w:val="en-GB"/>
        </w:rPr>
        <w:t xml:space="preserve"> nalkūr curam mutal</w:t>
      </w:r>
    </w:p>
    <w:p w14:paraId="049CB3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kumari vākai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uṭai naṟu vī</w:t>
      </w:r>
    </w:p>
    <w:p w14:paraId="0A982A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 mā</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tōkai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kuṭumiyiṉ tōṉṟum</w:t>
      </w:r>
    </w:p>
    <w:p w14:paraId="0A9CB4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nīḷ iṭai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tāṉ</w:t>
      </w:r>
      <w:r w:rsidR="0045552A" w:rsidRPr="004D5A2F">
        <w:rPr>
          <w:rFonts w:ascii="Gandhari Unicode" w:hAnsi="Gandhari Unicode" w:cs="e-Tamil OTC"/>
          <w:noProof/>
          <w:lang w:val="en-GB"/>
        </w:rPr>
        <w:t>-</w:t>
      </w:r>
      <w:r w:rsidRPr="004D5A2F">
        <w:rPr>
          <w:rFonts w:ascii="Gandhari Unicode" w:hAnsi="Gandhari Unicode" w:cs="e-Tamil OTC"/>
          <w:noProof/>
          <w:lang w:val="en-GB"/>
        </w:rPr>
        <w:t>um nammōṭ</w:t>
      </w:r>
      <w:r w:rsidR="00EC178C" w:rsidRPr="004D5A2F">
        <w:rPr>
          <w:rFonts w:ascii="Gandhari Unicode" w:hAnsi="Gandhari Unicode" w:cs="e-Tamil OTC"/>
          <w:noProof/>
          <w:lang w:val="en-GB"/>
        </w:rPr>
        <w:t>*</w:t>
      </w:r>
    </w:p>
    <w:p w14:paraId="38CC3A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oṉṟu maṇam ceytaṉaḷ ivaḷ eṉiṉ</w:t>
      </w:r>
    </w:p>
    <w:p w14:paraId="0DF597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45552A" w:rsidRPr="004D5A2F">
        <w:rPr>
          <w:rFonts w:ascii="Gandhari Unicode" w:hAnsi="Gandhari Unicode" w:cs="e-Tamil OTC"/>
          <w:noProof/>
          <w:lang w:val="en-GB"/>
        </w:rPr>
        <w:t>*-</w:t>
      </w:r>
      <w:r w:rsidRPr="004D5A2F">
        <w:rPr>
          <w:rFonts w:ascii="Gandhari Unicode" w:hAnsi="Gandhari Unicode" w:cs="e-Tamil OTC"/>
          <w:noProof/>
          <w:lang w:val="en-GB"/>
        </w:rPr>
        <w:t>ē neñcam nayanta niṉ tuṇiv</w:t>
      </w:r>
      <w:r w:rsidR="0045552A" w:rsidRPr="004D5A2F">
        <w:rPr>
          <w:rFonts w:ascii="Gandhari Unicode" w:hAnsi="Gandhari Unicode" w:cs="e-Tamil OTC"/>
          <w:noProof/>
          <w:lang w:val="en-GB"/>
        </w:rPr>
        <w:t>*-</w:t>
      </w:r>
      <w:r w:rsidRPr="004D5A2F">
        <w:rPr>
          <w:rFonts w:ascii="Gandhari Unicode" w:hAnsi="Gandhari Unicode" w:cs="e-Tamil OTC"/>
          <w:noProof/>
          <w:lang w:val="en-GB"/>
        </w:rPr>
        <w:t>ē.</w:t>
      </w:r>
    </w:p>
    <w:p w14:paraId="21D285AA" w14:textId="77777777" w:rsidR="0074055C" w:rsidRPr="004D5A2F" w:rsidRDefault="0074055C">
      <w:pPr>
        <w:pStyle w:val="Textbody"/>
        <w:spacing w:after="29" w:line="260" w:lineRule="exact"/>
        <w:jc w:val="both"/>
        <w:rPr>
          <w:rFonts w:ascii="Gandhari Unicode" w:hAnsi="Gandhari Unicode" w:cs="e-Tamil OTC"/>
          <w:noProof/>
          <w:lang w:val="en-GB"/>
        </w:rPr>
      </w:pPr>
    </w:p>
    <w:p w14:paraId="245E9C6F" w14:textId="77777777" w:rsidR="0074055C" w:rsidRPr="004D5A2F" w:rsidRDefault="0074055C">
      <w:pPr>
        <w:pStyle w:val="Textbody"/>
        <w:spacing w:after="29" w:line="260" w:lineRule="exact"/>
        <w:jc w:val="both"/>
        <w:rPr>
          <w:rFonts w:ascii="Gandhari Unicode" w:hAnsi="Gandhari Unicode" w:cs="e-Tamil OTC"/>
          <w:noProof/>
          <w:lang w:val="en-GB"/>
        </w:rPr>
      </w:pPr>
    </w:p>
    <w:p w14:paraId="5CA40159" w14:textId="77777777" w:rsidR="0074055C" w:rsidRPr="004D5A2F" w:rsidRDefault="0074055C">
      <w:pPr>
        <w:pStyle w:val="Textbody"/>
        <w:spacing w:after="29" w:line="260" w:lineRule="exact"/>
        <w:jc w:val="both"/>
        <w:rPr>
          <w:rFonts w:ascii="Gandhari Unicode" w:hAnsi="Gandhari Unicode" w:cs="e-Tamil OTC"/>
          <w:noProof/>
          <w:lang w:val="en-GB"/>
        </w:rPr>
      </w:pPr>
    </w:p>
    <w:p w14:paraId="1AD4A7E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6B3AD47C" w14:textId="77777777" w:rsidR="0074055C" w:rsidRPr="004D5A2F" w:rsidRDefault="0074055C">
      <w:pPr>
        <w:pStyle w:val="Textbody"/>
        <w:spacing w:after="29" w:line="260" w:lineRule="exact"/>
        <w:jc w:val="both"/>
        <w:rPr>
          <w:rFonts w:ascii="Gandhari Unicode" w:hAnsi="Gandhari Unicode" w:cs="e-Tamil OTC"/>
          <w:noProof/>
          <w:lang w:val="en-GB"/>
        </w:rPr>
      </w:pPr>
    </w:p>
    <w:p w14:paraId="4AF68B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increase- mountain-pool dried- be-poor- desert bottom/(loc.)</w:t>
      </w:r>
    </w:p>
    <w:p w14:paraId="6F4E3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girl Sirissa(-tree) stalk possess- fragrant blossom</w:t>
      </w:r>
    </w:p>
    <w:p w14:paraId="267A5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big peacock crest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EDF18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long way self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us-with</w:t>
      </w:r>
    </w:p>
    <w:p w14:paraId="0FB2E8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one-it union made-she she say-if</w:t>
      </w:r>
    </w:p>
    <w:p w14:paraId="5D9AFE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heart longed- your-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E124924" w14:textId="77777777" w:rsidR="0074055C" w:rsidRPr="004D5A2F" w:rsidRDefault="0074055C">
      <w:pPr>
        <w:pStyle w:val="Textbody"/>
        <w:spacing w:after="29"/>
        <w:jc w:val="both"/>
        <w:rPr>
          <w:rFonts w:ascii="Gandhari Unicode" w:hAnsi="Gandhari Unicode" w:cs="e-Tamil OTC"/>
          <w:noProof/>
          <w:lang w:val="en-GB"/>
        </w:rPr>
      </w:pPr>
    </w:p>
    <w:p w14:paraId="3E8CB7EE" w14:textId="77777777" w:rsidR="0074055C" w:rsidRPr="004D5A2F" w:rsidRDefault="0074055C">
      <w:pPr>
        <w:pStyle w:val="Textbody"/>
        <w:spacing w:after="29"/>
        <w:jc w:val="both"/>
        <w:rPr>
          <w:rFonts w:ascii="Gandhari Unicode" w:hAnsi="Gandhari Unicode" w:cs="e-Tamil OTC"/>
          <w:noProof/>
          <w:lang w:val="en-GB"/>
        </w:rPr>
      </w:pPr>
    </w:p>
    <w:p w14:paraId="3778F4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[you] consider that she has made the one</w:t>
      </w:r>
      <w:r w:rsidRPr="004D5A2F">
        <w:rPr>
          <w:rStyle w:val="FootnoteReference"/>
          <w:rFonts w:ascii="Gandhari Unicode" w:hAnsi="Gandhari Unicode" w:cs="e-Tamil OTC"/>
          <w:noProof/>
          <w:lang w:val="en-GB"/>
        </w:rPr>
        <w:footnoteReference w:id="581"/>
      </w:r>
      <w:r w:rsidRPr="004D5A2F">
        <w:rPr>
          <w:rFonts w:ascii="Gandhari Unicode" w:hAnsi="Gandhari Unicode" w:cs="e-Tamil OTC"/>
          <w:noProof/>
          <w:lang w:val="en-GB"/>
        </w:rPr>
        <w:t xml:space="preserve"> union</w:t>
      </w:r>
    </w:p>
    <w:p w14:paraId="3651B0E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us, also she herself</w:t>
      </w:r>
      <w:r w:rsidRPr="004D5A2F">
        <w:rPr>
          <w:rStyle w:val="FootnoteReference"/>
          <w:rFonts w:ascii="Gandhari Unicode" w:hAnsi="Gandhari Unicode" w:cs="e-Tamil OTC"/>
          <w:noProof/>
          <w:lang w:val="en-GB"/>
        </w:rPr>
        <w:footnoteReference w:id="582"/>
      </w:r>
      <w:r w:rsidRPr="004D5A2F">
        <w:rPr>
          <w:rFonts w:ascii="Gandhari Unicode" w:hAnsi="Gandhari Unicode" w:cs="e-Tamil OTC"/>
          <w:noProof/>
          <w:lang w:val="en-GB"/>
        </w:rPr>
        <w:t>, on the long forest way</w:t>
      </w:r>
      <w:r w:rsidRPr="004D5A2F">
        <w:rPr>
          <w:rStyle w:val="FootnoteReference"/>
          <w:rFonts w:ascii="Gandhari Unicode" w:hAnsi="Gandhari Unicode" w:cs="e-Tamil OTC"/>
          <w:noProof/>
          <w:lang w:val="en-GB"/>
        </w:rPr>
        <w:footnoteReference w:id="583"/>
      </w:r>
      <w:r w:rsidRPr="004D5A2F">
        <w:rPr>
          <w:rFonts w:ascii="Gandhari Unicode" w:hAnsi="Gandhari Unicode" w:cs="e-Tamil OTC"/>
          <w:noProof/>
          <w:lang w:val="en-GB"/>
        </w:rPr>
        <w:t>,</w:t>
      </w:r>
    </w:p>
    <w:p w14:paraId="76FB86B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stalked</w:t>
      </w:r>
      <w:r w:rsidRPr="004D5A2F">
        <w:rPr>
          <w:rStyle w:val="FootnoteReference"/>
          <w:rFonts w:ascii="Gandhari Unicode" w:hAnsi="Gandhari Unicode" w:cs="e-Tamil OTC"/>
          <w:noProof/>
          <w:lang w:val="en-GB"/>
        </w:rPr>
        <w:footnoteReference w:id="584"/>
      </w:r>
      <w:r w:rsidRPr="004D5A2F">
        <w:rPr>
          <w:rFonts w:ascii="Gandhari Unicode" w:hAnsi="Gandhari Unicode" w:cs="e-Tamil OTC"/>
          <w:noProof/>
          <w:lang w:val="en-GB"/>
        </w:rPr>
        <w:t xml:space="preserve"> fragrant blossom of the maiden Sirissa</w:t>
      </w:r>
    </w:p>
    <w:p w14:paraId="2A6D338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appears like the crest of a youthful big peacock,</w:t>
      </w:r>
    </w:p>
    <w:p w14:paraId="3A5E189C" w14:textId="77777777" w:rsidR="0074055C" w:rsidRPr="004D5A2F" w:rsidRDefault="00CF70BD">
      <w:pPr>
        <w:pStyle w:val="Textbody"/>
        <w:tabs>
          <w:tab w:val="left" w:pos="11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in the poor desert, where plentiful mountain pools have dried up,</w:t>
      </w:r>
    </w:p>
    <w:p w14:paraId="46E2E1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good [is], heart, your decision that you longed for</w:t>
      </w:r>
      <w:r w:rsidRPr="004D5A2F">
        <w:rPr>
          <w:rStyle w:val="FootnoteReference"/>
          <w:rFonts w:ascii="Gandhari Unicode" w:hAnsi="Gandhari Unicode" w:cs="e-Tamil OTC"/>
          <w:noProof/>
          <w:lang w:val="en-GB"/>
        </w:rPr>
        <w:footnoteReference w:id="585"/>
      </w:r>
      <w:r w:rsidRPr="004D5A2F">
        <w:rPr>
          <w:rFonts w:ascii="Gandhari Unicode" w:hAnsi="Gandhari Unicode" w:cs="e-Tamil OTC"/>
          <w:noProof/>
          <w:lang w:val="en-GB"/>
        </w:rPr>
        <w:t>.</w:t>
      </w:r>
    </w:p>
    <w:p w14:paraId="08EC1AE2" w14:textId="77777777" w:rsidR="0074055C" w:rsidRPr="004D5A2F" w:rsidRDefault="0074055C">
      <w:pPr>
        <w:pStyle w:val="Textbody"/>
        <w:spacing w:after="0"/>
        <w:jc w:val="both"/>
        <w:rPr>
          <w:rFonts w:ascii="Gandhari Unicode" w:hAnsi="Gandhari Unicode" w:cs="e-Tamil OTC"/>
          <w:noProof/>
          <w:lang w:val="en-GB"/>
        </w:rPr>
      </w:pPr>
    </w:p>
    <w:p w14:paraId="64CFF3C4" w14:textId="77777777" w:rsidR="0074055C" w:rsidRPr="004D5A2F" w:rsidRDefault="0074055C">
      <w:pPr>
        <w:pStyle w:val="Textbody"/>
        <w:spacing w:after="0"/>
        <w:jc w:val="both"/>
        <w:rPr>
          <w:rFonts w:ascii="Gandhari Unicode" w:hAnsi="Gandhari Unicode" w:cs="e-Tamil OTC"/>
          <w:noProof/>
          <w:lang w:val="en-GB"/>
        </w:rPr>
      </w:pPr>
    </w:p>
    <w:p w14:paraId="18C79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B2E592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5b</w:t>
      </w:r>
      <w:r w:rsidRPr="004D5A2F">
        <w:rPr>
          <w:rFonts w:ascii="Gandhari Unicode" w:hAnsi="Gandhari Unicode" w:cs="e-Tamil OTC"/>
          <w:noProof/>
          <w:lang w:val="en-GB"/>
        </w:rPr>
        <w:tab/>
        <w:t>If you considered that she would make the one union with us</w:t>
      </w:r>
      <w:r w:rsidRPr="004D5A2F">
        <w:rPr>
          <w:rStyle w:val="FootnoteReference"/>
          <w:rFonts w:ascii="Gandhari Unicode" w:hAnsi="Gandhari Unicode" w:cs="e-Tamil OTC"/>
          <w:noProof/>
          <w:lang w:val="en-GB"/>
        </w:rPr>
        <w:footnoteReference w:id="586"/>
      </w:r>
    </w:p>
    <w:p w14:paraId="7C1ED2B4" w14:textId="77777777" w:rsidR="0074055C" w:rsidRPr="004D5A2F" w:rsidRDefault="0074055C">
      <w:pPr>
        <w:pStyle w:val="Textbody"/>
        <w:spacing w:after="0"/>
        <w:jc w:val="both"/>
        <w:rPr>
          <w:rFonts w:ascii="Gandhari Unicode" w:hAnsi="Gandhari Unicode" w:cs="e-Tamil OTC"/>
          <w:b/>
          <w:noProof/>
          <w:lang w:val="en-GB"/>
        </w:rPr>
      </w:pPr>
    </w:p>
    <w:p w14:paraId="458643A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ADECFC3"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மாவளத்தன்: </w:t>
      </w:r>
      <w:r w:rsidRPr="004D5A2F">
        <w:rPr>
          <w:rFonts w:ascii="Gandhari Unicode" w:hAnsi="Gandhari Unicode"/>
          <w:i w:val="0"/>
          <w:iCs w:val="0"/>
          <w:color w:val="auto"/>
        </w:rPr>
        <w:t>the confidante / SHE</w:t>
      </w:r>
    </w:p>
    <w:p w14:paraId="60D541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கிழத்தியைத் தோழி வற்புறீஇயது.</w:t>
      </w:r>
    </w:p>
    <w:p w14:paraId="702F9DC5" w14:textId="77777777" w:rsidR="0074055C" w:rsidRPr="004D5A2F" w:rsidRDefault="0074055C">
      <w:pPr>
        <w:pStyle w:val="Textbody"/>
        <w:spacing w:after="29"/>
        <w:jc w:val="both"/>
        <w:rPr>
          <w:rFonts w:ascii="Gandhari Unicode" w:hAnsi="Gandhari Unicode" w:cs="e-Tamil OTC"/>
          <w:noProof/>
          <w:lang w:val="en-GB"/>
        </w:rPr>
      </w:pPr>
    </w:p>
    <w:p w14:paraId="6DC47D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 செல்ப வாயிற் கானத்துப்</w:t>
      </w:r>
    </w:p>
    <w:p w14:paraId="26026B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புலந்தேர்</w:t>
      </w:r>
      <w:r w:rsidRPr="004D5A2F">
        <w:rPr>
          <w:rFonts w:ascii="Gandhari Unicode" w:hAnsi="Gandhari Unicode" w:cs="e-Tamil OTC"/>
          <w:noProof/>
          <w:cs/>
          <w:lang w:val="en-GB"/>
        </w:rPr>
        <w:t xml:space="preserve"> யானைக் கோட்டிடை யொழிந்த</w:t>
      </w:r>
    </w:p>
    <w:p w14:paraId="45E7E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முல்லைக் கொம்பிற் றாஅ</w:t>
      </w:r>
    </w:p>
    <w:p w14:paraId="6BE22D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யிதழழிந் தூறுங் கண்பனி மதரெழிற்</w:t>
      </w:r>
    </w:p>
    <w:p w14:paraId="5EFED6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பூணக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நனைத்தலுங்</w:t>
      </w:r>
    </w:p>
    <w:p w14:paraId="717FB2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காணார் கொல்லோ மாணிழை நமரே.</w:t>
      </w:r>
    </w:p>
    <w:p w14:paraId="4AF55C6D" w14:textId="77777777" w:rsidR="0074055C" w:rsidRPr="004D5A2F" w:rsidRDefault="0074055C">
      <w:pPr>
        <w:pStyle w:val="Textbody"/>
        <w:spacing w:after="29"/>
        <w:jc w:val="both"/>
        <w:rPr>
          <w:rFonts w:ascii="Gandhari Unicode" w:hAnsi="Gandhari Unicode" w:cs="e-Tamil OTC"/>
          <w:noProof/>
          <w:lang w:val="en-GB"/>
        </w:rPr>
      </w:pPr>
    </w:p>
    <w:p w14:paraId="41E79E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587"/>
      </w:r>
      <w:r w:rsidRPr="004D5A2F">
        <w:rPr>
          <w:rFonts w:ascii="Gandhari Unicode" w:hAnsi="Gandhari Unicode" w:cs="e-Tamil OTC"/>
          <w:noProof/>
          <w:cs/>
          <w:lang w:val="en-GB"/>
        </w:rPr>
        <w:t xml:space="preserve"> புலந்தோர்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றாஅ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L1</w:t>
      </w:r>
    </w:p>
    <w:p w14:paraId="6DB5E42F" w14:textId="77777777" w:rsidR="0074055C" w:rsidRPr="004D5A2F" w:rsidRDefault="0074055C">
      <w:pPr>
        <w:pStyle w:val="Textbody"/>
        <w:spacing w:after="29"/>
        <w:jc w:val="both"/>
        <w:rPr>
          <w:rFonts w:ascii="Gandhari Unicode" w:hAnsi="Gandhari Unicode" w:cs="e-Tamil OTC"/>
          <w:noProof/>
          <w:lang w:val="en-GB"/>
        </w:rPr>
      </w:pPr>
    </w:p>
    <w:p w14:paraId="75FFD3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tām</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ē celpa </w:t>
      </w:r>
      <w:r w:rsidR="00635ED2" w:rsidRPr="004D5A2F">
        <w:rPr>
          <w:rFonts w:ascii="Gandhari Unicode" w:hAnsi="Gandhari Unicode" w:cs="e-Tamil OTC"/>
          <w:noProof/>
          <w:lang w:val="en-GB"/>
        </w:rPr>
        <w:t>~</w:t>
      </w:r>
      <w:r w:rsidRPr="004D5A2F">
        <w:rPr>
          <w:rFonts w:ascii="Gandhari Unicode" w:hAnsi="Gandhari Unicode" w:cs="e-Tamil OTC"/>
          <w:noProof/>
          <w:lang w:val="en-GB"/>
        </w:rPr>
        <w:t>āyiṉ kāṉattu</w:t>
      </w:r>
      <w:r w:rsidR="00635ED2" w:rsidRPr="004D5A2F">
        <w:rPr>
          <w:rFonts w:ascii="Gandhari Unicode" w:hAnsi="Gandhari Unicode" w:cs="e-Tamil OTC"/>
          <w:noProof/>
          <w:lang w:val="en-GB"/>
        </w:rPr>
        <w:t>+</w:t>
      </w:r>
    </w:p>
    <w:p w14:paraId="725F4C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pulam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tēr</w:t>
      </w:r>
      <w:r w:rsidRPr="004D5A2F">
        <w:rPr>
          <w:rFonts w:ascii="Gandhari Unicode" w:hAnsi="Gandhari Unicode" w:cs="e-Tamil OTC"/>
          <w:noProof/>
          <w:lang w:val="en-GB"/>
        </w:rPr>
        <w:t xml:space="preserve"> yāṉai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kōṭṭ</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iṭai oḻinta</w:t>
      </w:r>
    </w:p>
    <w:p w14:paraId="4D18CB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mullai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kompiṉ tāay</w:t>
      </w:r>
    </w:p>
    <w:p w14:paraId="4B50D9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itaḻ aḻ</w:t>
      </w:r>
      <w:r w:rsidR="00635ED2" w:rsidRPr="004D5A2F">
        <w:rPr>
          <w:rFonts w:ascii="Gandhari Unicode" w:hAnsi="Gandhari Unicode" w:cs="e-Tamil OTC"/>
          <w:noProof/>
          <w:lang w:val="en-GB"/>
        </w:rPr>
        <w:t>int*</w:t>
      </w:r>
      <w:r w:rsidRPr="004D5A2F">
        <w:rPr>
          <w:rFonts w:ascii="Gandhari Unicode" w:hAnsi="Gandhari Unicode" w:cs="e-Tamil OTC"/>
          <w:noProof/>
          <w:lang w:val="en-GB"/>
        </w:rPr>
        <w:t xml:space="preserve"> ūṟum kaṇ paṉi matar eḻil</w:t>
      </w:r>
    </w:p>
    <w:p w14:paraId="77BFD6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pūṇ akam </w:t>
      </w:r>
      <w:r w:rsidRPr="004D5A2F">
        <w:rPr>
          <w:rFonts w:ascii="Gandhari Unicode" w:hAnsi="Gandhari Unicode" w:cs="e-Tamil OTC"/>
          <w:i/>
          <w:iCs/>
          <w:noProof/>
          <w:lang w:val="en-GB"/>
        </w:rPr>
        <w:t>vaṉa</w:t>
      </w:r>
      <w:r w:rsidRPr="004D5A2F">
        <w:rPr>
          <w:rFonts w:ascii="Gandhari Unicode" w:hAnsi="Gandhari Unicode" w:cs="e-Tamil OTC"/>
          <w:noProof/>
          <w:lang w:val="en-GB"/>
        </w:rPr>
        <w:t xml:space="preserve"> mulai naṉaittal</w:t>
      </w:r>
      <w:r w:rsidR="00635ED2" w:rsidRPr="004D5A2F">
        <w:rPr>
          <w:rFonts w:ascii="Gandhari Unicode" w:hAnsi="Gandhari Unicode" w:cs="e-Tamil OTC"/>
          <w:noProof/>
          <w:lang w:val="en-GB"/>
        </w:rPr>
        <w:t>-</w:t>
      </w:r>
      <w:r w:rsidRPr="004D5A2F">
        <w:rPr>
          <w:rFonts w:ascii="Gandhari Unicode" w:hAnsi="Gandhari Unicode" w:cs="e-Tamil OTC"/>
          <w:noProof/>
          <w:lang w:val="en-GB"/>
        </w:rPr>
        <w:t>um</w:t>
      </w:r>
    </w:p>
    <w:p w14:paraId="158E13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kāṇ</w:t>
      </w:r>
      <w:r w:rsidR="00635ED2" w:rsidRPr="004D5A2F">
        <w:rPr>
          <w:rFonts w:ascii="Gandhari Unicode" w:hAnsi="Gandhari Unicode" w:cs="e-Tamil OTC"/>
          <w:noProof/>
          <w:lang w:val="en-GB"/>
        </w:rPr>
        <w:t>ār-</w:t>
      </w:r>
      <w:r w:rsidRPr="004D5A2F">
        <w:rPr>
          <w:rFonts w:ascii="Gandhari Unicode" w:hAnsi="Gandhari Unicode" w:cs="e-Tamil OTC"/>
          <w:noProof/>
          <w:lang w:val="en-GB"/>
        </w:rPr>
        <w:t>kollō māṇ iḻai namar</w:t>
      </w:r>
      <w:r w:rsidR="00635ED2" w:rsidRPr="004D5A2F">
        <w:rPr>
          <w:rFonts w:ascii="Gandhari Unicode" w:hAnsi="Gandhari Unicode" w:cs="e-Tamil OTC"/>
          <w:noProof/>
          <w:lang w:val="en-GB"/>
        </w:rPr>
        <w:t>-</w:t>
      </w:r>
      <w:r w:rsidRPr="004D5A2F">
        <w:rPr>
          <w:rFonts w:ascii="Gandhari Unicode" w:hAnsi="Gandhari Unicode" w:cs="e-Tamil OTC"/>
          <w:noProof/>
          <w:lang w:val="en-GB"/>
        </w:rPr>
        <w:t>ē.</w:t>
      </w:r>
    </w:p>
    <w:p w14:paraId="06A1585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6C667A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845DE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512F26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changed when she understood [his] intention of going.</w:t>
      </w:r>
    </w:p>
    <w:p w14:paraId="52E96B6C" w14:textId="77777777" w:rsidR="0074055C" w:rsidRPr="004D5A2F" w:rsidRDefault="0074055C">
      <w:pPr>
        <w:pStyle w:val="Textbody"/>
        <w:spacing w:after="29" w:line="260" w:lineRule="exact"/>
        <w:jc w:val="both"/>
        <w:rPr>
          <w:rFonts w:ascii="Gandhari Unicode" w:hAnsi="Gandhari Unicode" w:cs="e-Tamil OTC"/>
          <w:noProof/>
          <w:lang w:val="en-GB"/>
        </w:rPr>
      </w:pPr>
    </w:p>
    <w:p w14:paraId="5FCAF5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they-go if forest(obl.)</w:t>
      </w:r>
    </w:p>
    <w:p w14:paraId="083B5B4D" w14:textId="77777777" w:rsidR="0074055C" w:rsidRPr="004D5A2F" w:rsidRDefault="00CF70BD" w:rsidP="00166E7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field search- elephant </w:t>
      </w:r>
      <w:r w:rsidR="00166E7B"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middle stayed-behind-</w:t>
      </w:r>
    </w:p>
    <w:p w14:paraId="682A3F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jasmine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w:t>
      </w:r>
    </w:p>
    <w:p w14:paraId="37C400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petal perished oozing- eye dew flourish- grace</w:t>
      </w:r>
    </w:p>
    <w:p w14:paraId="7552D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ornament inside beautiful breast getting-wet</w:t>
      </w:r>
      <w:r w:rsidRPr="004D5A2F">
        <w:rPr>
          <w:rFonts w:ascii="Gandhari Unicode" w:hAnsi="Gandhari Unicode" w:cs="e-Tamil OTC"/>
          <w:noProof/>
          <w:position w:val="6"/>
          <w:lang w:val="en-GB"/>
        </w:rPr>
        <w:t>um</w:t>
      </w:r>
    </w:p>
    <w:p w14:paraId="0673CD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see-not-he(h.)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glory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A93E0E" w14:textId="77777777" w:rsidR="0074055C" w:rsidRPr="004D5A2F" w:rsidRDefault="0074055C">
      <w:pPr>
        <w:pStyle w:val="Textbody"/>
        <w:spacing w:after="29"/>
        <w:jc w:val="both"/>
        <w:rPr>
          <w:rFonts w:ascii="Gandhari Unicode" w:hAnsi="Gandhari Unicode" w:cs="e-Tamil OTC"/>
          <w:noProof/>
          <w:lang w:val="en-GB"/>
        </w:rPr>
      </w:pPr>
    </w:p>
    <w:p w14:paraId="2EBE69DE" w14:textId="77777777" w:rsidR="0074055C" w:rsidRPr="004D5A2F" w:rsidRDefault="0074055C">
      <w:pPr>
        <w:pStyle w:val="Textbody"/>
        <w:spacing w:after="29"/>
        <w:rPr>
          <w:rFonts w:ascii="Gandhari Unicode" w:hAnsi="Gandhari Unicode" w:cs="e-Tamil OTC"/>
          <w:noProof/>
          <w:lang w:val="en-GB"/>
        </w:rPr>
      </w:pPr>
    </w:p>
    <w:p w14:paraId="59F027C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him</w:t>
      </w:r>
      <w:r w:rsidRPr="004D5A2F">
        <w:rPr>
          <w:rStyle w:val="FootnoteReference"/>
          <w:rFonts w:ascii="Gandhari Unicode" w:hAnsi="Gandhari Unicode" w:cs="e-Tamil OTC"/>
          <w:noProof/>
          <w:lang w:val="en-GB"/>
        </w:rPr>
        <w:footnoteReference w:id="588"/>
      </w:r>
      <w:r w:rsidRPr="004D5A2F">
        <w:rPr>
          <w:rFonts w:ascii="Gandhari Unicode" w:hAnsi="Gandhari Unicode" w:cs="e-Tamil OTC"/>
          <w:noProof/>
          <w:lang w:val="en-GB"/>
        </w:rPr>
        <w:t>, if he goes</w:t>
      </w:r>
      <w:r w:rsidRPr="004D5A2F">
        <w:rPr>
          <w:rStyle w:val="FootnoteReference"/>
          <w:rFonts w:ascii="Gandhari Unicode" w:hAnsi="Gandhari Unicode" w:cs="e-Tamil OTC"/>
          <w:noProof/>
          <w:lang w:val="en-GB"/>
        </w:rPr>
        <w:footnoteReference w:id="589"/>
      </w:r>
      <w:r w:rsidRPr="004D5A2F">
        <w:rPr>
          <w:rFonts w:ascii="Gandhari Unicode" w:hAnsi="Gandhari Unicode" w:cs="e-Tamil OTC"/>
          <w:noProof/>
          <w:lang w:val="en-GB"/>
        </w:rPr>
        <w:t>,</w:t>
      </w:r>
    </w:p>
    <w:p w14:paraId="6D3253E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doesn't he see, our man with glorious jewellery,</w:t>
      </w:r>
    </w:p>
    <w:p w14:paraId="3ECAC77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that also [our] beautiful breasts get wet, inside the ornaments</w:t>
      </w:r>
      <w:r w:rsidRPr="004D5A2F">
        <w:rPr>
          <w:rStyle w:val="FootnoteReference"/>
          <w:rFonts w:ascii="Gandhari Unicode" w:hAnsi="Gandhari Unicode" w:cs="e-Tamil OTC"/>
          <w:noProof/>
          <w:lang w:val="en-GB"/>
        </w:rPr>
        <w:footnoteReference w:id="590"/>
      </w:r>
    </w:p>
    <w:p w14:paraId="04534A1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flourishing grace,</w:t>
      </w:r>
    </w:p>
    <w:p w14:paraId="0A4E4C18"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by the dew from the eyes, which oozes destructively</w:t>
      </w:r>
      <w:r w:rsidRPr="004D5A2F">
        <w:rPr>
          <w:rStyle w:val="FootnoteReference"/>
          <w:rFonts w:ascii="Gandhari Unicode" w:hAnsi="Gandhari Unicode" w:cs="e-Tamil OTC"/>
          <w:noProof/>
          <w:lang w:val="en-GB"/>
        </w:rPr>
        <w:footnoteReference w:id="591"/>
      </w:r>
    </w:p>
    <w:p w14:paraId="78C9F23B"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petal [lids]</w:t>
      </w:r>
      <w:r w:rsidRPr="004D5A2F">
        <w:rPr>
          <w:rStyle w:val="FootnoteReference"/>
          <w:rFonts w:ascii="Gandhari Unicode" w:hAnsi="Gandhari Unicode" w:cs="e-Tamil OTC"/>
          <w:noProof/>
          <w:lang w:val="en-GB"/>
        </w:rPr>
        <w:footnoteReference w:id="592"/>
      </w:r>
      <w:r w:rsidRPr="004D5A2F">
        <w:rPr>
          <w:rFonts w:ascii="Gandhari Unicode" w:hAnsi="Gandhari Unicode" w:cs="e-Tamil OTC"/>
          <w:noProof/>
          <w:lang w:val="en-GB"/>
        </w:rPr>
        <w:t>,</w:t>
      </w:r>
    </w:p>
    <w:p w14:paraId="765EC681"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spread like jasmine twigs</w:t>
      </w:r>
      <w:r w:rsidRPr="004D5A2F">
        <w:rPr>
          <w:rStyle w:val="FootnoteReference"/>
          <w:rFonts w:ascii="Gandhari Unicode" w:hAnsi="Gandhari Unicode" w:cs="e-Tamil OTC"/>
          <w:noProof/>
          <w:lang w:val="en-GB"/>
        </w:rPr>
        <w:footnoteReference w:id="593"/>
      </w:r>
      <w:r w:rsidRPr="004D5A2F">
        <w:rPr>
          <w:rFonts w:ascii="Gandhari Unicode" w:hAnsi="Gandhari Unicode" w:cs="e-Tamil OTC"/>
          <w:noProof/>
          <w:lang w:val="en-GB"/>
        </w:rPr>
        <w:t xml:space="preserve"> with little blossoms,</w:t>
      </w:r>
    </w:p>
    <w:p w14:paraId="2CF2337B"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staying behind between the tusks of an elephant</w:t>
      </w:r>
    </w:p>
    <w:p w14:paraId="62ADCFD2"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searching the fields of the forest?</w:t>
      </w:r>
    </w:p>
    <w:p w14:paraId="410A98D6" w14:textId="77777777" w:rsidR="0074055C" w:rsidRPr="004D5A2F" w:rsidRDefault="0074055C">
      <w:pPr>
        <w:pStyle w:val="Textbody"/>
        <w:spacing w:after="0"/>
        <w:jc w:val="both"/>
        <w:rPr>
          <w:rFonts w:ascii="Gandhari Unicode" w:hAnsi="Gandhari Unicode" w:cs="e-Tamil OTC"/>
          <w:noProof/>
          <w:lang w:val="en-GB"/>
        </w:rPr>
      </w:pPr>
    </w:p>
    <w:p w14:paraId="4E9612A6" w14:textId="77777777" w:rsidR="0074055C" w:rsidRPr="004D5A2F" w:rsidRDefault="0074055C">
      <w:pPr>
        <w:pStyle w:val="Textbody"/>
        <w:spacing w:after="0"/>
        <w:jc w:val="both"/>
        <w:rPr>
          <w:rFonts w:ascii="Gandhari Unicode" w:hAnsi="Gandhari Unicode" w:cs="e-Tamil OTC"/>
          <w:noProof/>
          <w:lang w:val="en-GB"/>
        </w:rPr>
      </w:pPr>
    </w:p>
    <w:p w14:paraId="6E563A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 (cf. KT 281.6)</w:t>
      </w:r>
    </w:p>
    <w:p w14:paraId="7CFD02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doesn't he see, our man, [o you with] glorious jewellery ...</w:t>
      </w:r>
    </w:p>
    <w:p w14:paraId="115887C3" w14:textId="77777777" w:rsidR="0074055C" w:rsidRPr="004D5A2F" w:rsidRDefault="0074055C">
      <w:pPr>
        <w:pStyle w:val="Textbody"/>
        <w:spacing w:after="0"/>
        <w:jc w:val="both"/>
        <w:rPr>
          <w:rFonts w:ascii="Gandhari Unicode" w:hAnsi="Gandhari Unicode" w:cs="e-Tamil OTC"/>
          <w:b/>
          <w:noProof/>
          <w:lang w:val="en-GB"/>
        </w:rPr>
      </w:pPr>
    </w:p>
    <w:p w14:paraId="0C5D0CE6"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8C48AD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சாத்தன்: </w:t>
      </w:r>
      <w:r w:rsidRPr="004D5A2F">
        <w:rPr>
          <w:rFonts w:ascii="Gandhari Unicode" w:hAnsi="Gandhari Unicode"/>
          <w:i w:val="0"/>
          <w:iCs w:val="0"/>
          <w:color w:val="auto"/>
        </w:rPr>
        <w:t>SHE</w:t>
      </w:r>
    </w:p>
    <w:p w14:paraId="570FA8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பரத்தைமாட்டுப் பிரிந்து வந்த தலைமகன் கேட்கும் அண்மையனாகத் தோழிக்குக் கிழத்தி கூறியது.</w:t>
      </w:r>
    </w:p>
    <w:p w14:paraId="0ED29295" w14:textId="77777777" w:rsidR="0074055C" w:rsidRPr="004D5A2F" w:rsidRDefault="0074055C">
      <w:pPr>
        <w:pStyle w:val="Textbody"/>
        <w:spacing w:after="29"/>
        <w:jc w:val="both"/>
        <w:rPr>
          <w:rFonts w:ascii="Gandhari Unicode" w:hAnsi="Gandhari Unicode" w:cs="e-Tamil OTC"/>
          <w:noProof/>
          <w:lang w:val="en-GB"/>
        </w:rPr>
      </w:pPr>
    </w:p>
    <w:p w14:paraId="3F4E1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அடும்பவி</w:t>
      </w:r>
      <w:r w:rsidRPr="004D5A2F">
        <w:rPr>
          <w:rFonts w:ascii="Gandhari Unicode" w:hAnsi="Gandhari Unicode" w:cs="e-Tamil OTC"/>
          <w:noProof/>
          <w:cs/>
          <w:lang w:val="en-GB"/>
        </w:rPr>
        <w:t xml:space="preserve"> ழணிமலர் </w:t>
      </w:r>
      <w:r w:rsidRPr="004D5A2F">
        <w:rPr>
          <w:rFonts w:ascii="Gandhari Unicode" w:hAnsi="Gandhari Unicode" w:cs="e-Tamil OTC"/>
          <w:noProof/>
          <w:u w:val="wave"/>
          <w:cs/>
          <w:lang w:val="en-GB"/>
        </w:rPr>
        <w:t>சிதைய மீனருந்துந்</w:t>
      </w:r>
    </w:p>
    <w:p w14:paraId="3225AC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தடந்தா ணாரை யிருக்கு மெக்கர்த்</w:t>
      </w:r>
    </w:p>
    <w:p w14:paraId="6A462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தண்ணந் துறைவற் றொடுத்து </w:t>
      </w:r>
      <w:r w:rsidRPr="004D5A2F">
        <w:rPr>
          <w:rFonts w:ascii="Gandhari Unicode" w:hAnsi="Gandhari Unicode" w:cs="e-Tamil OTC"/>
          <w:noProof/>
          <w:u w:val="wave"/>
          <w:cs/>
          <w:lang w:val="en-GB"/>
        </w:rPr>
        <w:t>நந்நலங்</w:t>
      </w:r>
    </w:p>
    <w:p w14:paraId="2104F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கொள்வா மென்றி தோழி கொள்வா</w:t>
      </w:r>
    </w:p>
    <w:p w14:paraId="57DA2C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மிடுக்க ணஞ்சி யிரந்தோர் வேண்டிய</w:t>
      </w:r>
    </w:p>
    <w:p w14:paraId="67DC38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கொடுத்தவை </w:t>
      </w:r>
      <w:r w:rsidRPr="004D5A2F">
        <w:rPr>
          <w:rFonts w:ascii="Gandhari Unicode" w:hAnsi="Gandhari Unicode" w:cs="e-Tamil OTC"/>
          <w:noProof/>
          <w:u w:val="wave"/>
          <w:cs/>
          <w:lang w:val="en-GB"/>
        </w:rPr>
        <w:t>தாவெனச் சொல்லினு</w:t>
      </w:r>
    </w:p>
    <w:p w14:paraId="0662B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தோநம் மின்னுயி </w:t>
      </w:r>
      <w:r w:rsidRPr="004D5A2F">
        <w:rPr>
          <w:rFonts w:ascii="Gandhari Unicode" w:hAnsi="Gandhari Unicode" w:cs="e-Tamil OTC"/>
          <w:noProof/>
          <w:u w:val="wave"/>
          <w:cs/>
          <w:lang w:val="en-GB"/>
        </w:rPr>
        <w:t>ரிழப்பே</w:t>
      </w:r>
      <w:r w:rsidRPr="004D5A2F">
        <w:rPr>
          <w:rFonts w:ascii="Gandhari Unicode" w:hAnsi="Gandhari Unicode" w:cs="e-Tamil OTC"/>
          <w:noProof/>
          <w:cs/>
          <w:lang w:val="en-GB"/>
        </w:rPr>
        <w:t>.</w:t>
      </w:r>
    </w:p>
    <w:p w14:paraId="1566006F" w14:textId="77777777" w:rsidR="0074055C" w:rsidRPr="004D5A2F" w:rsidRDefault="0074055C">
      <w:pPr>
        <w:pStyle w:val="Textbody"/>
        <w:spacing w:after="29"/>
        <w:jc w:val="both"/>
        <w:rPr>
          <w:rFonts w:ascii="Gandhari Unicode" w:hAnsi="Gandhari Unicode" w:cs="e-Tamil OTC"/>
          <w:noProof/>
          <w:lang w:val="en-GB"/>
        </w:rPr>
      </w:pPr>
    </w:p>
    <w:p w14:paraId="052B6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அடும்பவி </w:t>
      </w:r>
      <w:r w:rsidRPr="004D5A2F">
        <w:rPr>
          <w:rFonts w:ascii="Gandhari Unicode" w:hAnsi="Gandhari Unicode" w:cs="e-Tamil OTC"/>
          <w:noProof/>
          <w:lang w:val="en-GB"/>
        </w:rPr>
        <w:t>C2v+3v, AT, Cām.;</w:t>
      </w:r>
      <w:r w:rsidRPr="004D5A2F">
        <w:rPr>
          <w:rStyle w:val="FootnoteReference"/>
          <w:rFonts w:ascii="Gandhari Unicode" w:hAnsi="Gandhari Unicode" w:cs="e-Tamil OTC"/>
          <w:noProof/>
          <w:lang w:val="en-GB"/>
        </w:rPr>
        <w:footnoteReference w:id="594"/>
      </w:r>
      <w:r w:rsidRPr="004D5A2F">
        <w:rPr>
          <w:rFonts w:ascii="Gandhari Unicode" w:hAnsi="Gandhari Unicode" w:cs="e-Tamil OTC"/>
          <w:noProof/>
          <w:cs/>
          <w:lang w:val="en-GB"/>
        </w:rPr>
        <w:t xml:space="preserve"> அரும்பவி </w:t>
      </w:r>
      <w:r w:rsidRPr="004D5A2F">
        <w:rPr>
          <w:rFonts w:ascii="Gandhari Unicode" w:hAnsi="Gandhari Unicode" w:cs="e-Tamil OTC"/>
          <w:noProof/>
          <w:lang w:val="en-GB"/>
        </w:rPr>
        <w:t xml:space="preserve">L1, C1+2+3,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சிதைய மீனருந்துந் </w:t>
      </w:r>
      <w:r w:rsidRPr="004D5A2F">
        <w:rPr>
          <w:rFonts w:ascii="Gandhari Unicode" w:hAnsi="Gandhari Unicode" w:cs="e-Tamil OTC"/>
          <w:noProof/>
          <w:lang w:val="en-GB"/>
        </w:rPr>
        <w:t xml:space="preserve">L1, C1+2+3v, G1+2, EA, Cām.v; </w:t>
      </w:r>
      <w:r w:rsidRPr="004D5A2F">
        <w:rPr>
          <w:rFonts w:ascii="Gandhari Unicode" w:hAnsi="Gandhari Unicode" w:cs="e-Tamil OTC"/>
          <w:noProof/>
          <w:cs/>
          <w:lang w:val="en-GB"/>
        </w:rPr>
        <w:t xml:space="preserve">சிதைமீன ருந்துந்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சிதைஇ மீனருந்துந்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சிதைஇய மீனருந்தி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ER</w:t>
      </w:r>
      <w:r w:rsidRPr="004D5A2F">
        <w:rPr>
          <w:rStyle w:val="FootnoteReference"/>
          <w:rFonts w:ascii="Gandhari Unicode" w:hAnsi="Gandhari Unicode" w:cs="e-Tamil OTC"/>
          <w:noProof/>
          <w:lang w:val="en-GB"/>
        </w:rPr>
        <w:footnoteReference w:id="5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மெக்கர்த்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மேக்கத்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நந்நலங்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நன்னலங்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தாவெனச் சொல்லினு </w:t>
      </w:r>
      <w:r w:rsidRPr="004D5A2F">
        <w:rPr>
          <w:rFonts w:ascii="Gandhari Unicode" w:hAnsi="Gandhari Unicode" w:cs="e-Tamil OTC"/>
          <w:noProof/>
          <w:lang w:val="en-GB"/>
        </w:rPr>
        <w:t xml:space="preserve">L1, C1+2v+3, G2v, EA; </w:t>
      </w:r>
      <w:r w:rsidRPr="004D5A2F">
        <w:rPr>
          <w:rFonts w:ascii="Gandhari Unicode" w:hAnsi="Gandhari Unicode" w:cs="e-Tamil OTC"/>
          <w:noProof/>
          <w:cs/>
          <w:lang w:val="en-GB"/>
        </w:rPr>
        <w:t xml:space="preserve">தரவெனச் சொல்லினு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தாவென் சொல்லினு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தாவென் சொல்லலு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தாவெனச் சொல்லலு </w:t>
      </w:r>
      <w:r w:rsidRPr="004D5A2F">
        <w:rPr>
          <w:rFonts w:ascii="Gandhari Unicode" w:hAnsi="Gandhari Unicode" w:cs="e-Tamil OTC"/>
          <w:noProof/>
          <w:lang w:val="en-GB"/>
        </w:rPr>
        <w:t xml:space="preserve">C2+3v, G1v+2; </w:t>
      </w:r>
      <w:r w:rsidRPr="004D5A2F">
        <w:rPr>
          <w:rFonts w:ascii="Gandhari Unicode" w:hAnsi="Gandhari Unicode" w:cs="e-Tamil OTC"/>
          <w:noProof/>
          <w:cs/>
          <w:lang w:val="en-GB"/>
        </w:rPr>
        <w:t>தாவென ச் செ</w:t>
      </w:r>
      <w:r w:rsidRPr="004D5A2F">
        <w:rPr>
          <w:rFonts w:ascii="Gandhari Unicode" w:hAnsi="Gandhari Unicode" w:cs="e-Tamil OTC"/>
          <w:noProof/>
          <w:lang w:val="en-GB"/>
        </w:rPr>
        <w:t xml:space="preserve">_____ G1; </w:t>
      </w:r>
      <w:r w:rsidRPr="004D5A2F">
        <w:rPr>
          <w:rFonts w:ascii="Gandhari Unicode" w:hAnsi="Gandhari Unicode" w:cs="e-Tamil OTC"/>
          <w:noProof/>
          <w:cs/>
          <w:lang w:val="en-GB"/>
        </w:rPr>
        <w:t xml:space="preserve">தாவெனக் கூறலின்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ரிழப்பே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ரிழவே </w:t>
      </w:r>
      <w:r w:rsidRPr="004D5A2F">
        <w:rPr>
          <w:rFonts w:ascii="Gandhari Unicode" w:hAnsi="Gandhari Unicode" w:cs="e-Tamil OTC"/>
          <w:noProof/>
          <w:lang w:val="en-GB"/>
        </w:rPr>
        <w:t xml:space="preserve">Cām.v, VP;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C2+3v, G1+2, EA, I, AT;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C3</w:t>
      </w:r>
    </w:p>
    <w:p w14:paraId="6C75D4E6" w14:textId="77777777" w:rsidR="0074055C" w:rsidRPr="004D5A2F" w:rsidRDefault="0074055C">
      <w:pPr>
        <w:pStyle w:val="Textbody"/>
        <w:spacing w:after="29"/>
        <w:jc w:val="both"/>
        <w:rPr>
          <w:rFonts w:ascii="Gandhari Unicode" w:hAnsi="Gandhari Unicode" w:cs="e-Tamil OTC"/>
          <w:noProof/>
          <w:lang w:val="en-GB"/>
        </w:rPr>
      </w:pPr>
    </w:p>
    <w:p w14:paraId="7F756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w:t>
      </w:r>
      <w:r w:rsidR="00A15F35" w:rsidRPr="004D5A2F">
        <w:rPr>
          <w:rFonts w:ascii="Gandhari Unicode" w:hAnsi="Gandhari Unicode" w:cs="e-Tamil OTC"/>
          <w:i/>
          <w:iCs/>
          <w:noProof/>
          <w:lang w:val="en-GB"/>
        </w:rPr>
        <w:t>ump*</w:t>
      </w:r>
      <w:r w:rsidRPr="004D5A2F">
        <w:rPr>
          <w:rFonts w:ascii="Gandhari Unicode" w:hAnsi="Gandhari Unicode" w:cs="e-Tamil OTC"/>
          <w:noProof/>
          <w:lang w:val="en-GB"/>
        </w:rPr>
        <w:t xml:space="preserve"> aviḻ aṇi malar </w:t>
      </w:r>
      <w:r w:rsidRPr="004D5A2F">
        <w:rPr>
          <w:rFonts w:ascii="Gandhari Unicode" w:hAnsi="Gandhari Unicode" w:cs="e-Tamil OTC"/>
          <w:i/>
          <w:iCs/>
          <w:noProof/>
          <w:lang w:val="en-GB"/>
        </w:rPr>
        <w:t>citaiya</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aruntum</w:t>
      </w:r>
    </w:p>
    <w:p w14:paraId="564AF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taṭam tāḷ nārai </w:t>
      </w:r>
      <w:r w:rsidR="00A15F35" w:rsidRPr="004D5A2F">
        <w:rPr>
          <w:rFonts w:ascii="Gandhari Unicode" w:hAnsi="Gandhari Unicode" w:cs="e-Tamil OTC"/>
          <w:noProof/>
          <w:lang w:val="en-GB"/>
        </w:rPr>
        <w:t>~</w:t>
      </w:r>
      <w:r w:rsidRPr="004D5A2F">
        <w:rPr>
          <w:rFonts w:ascii="Gandhari Unicode" w:hAnsi="Gandhari Unicode" w:cs="e-Tamil OTC"/>
          <w:noProof/>
          <w:lang w:val="en-GB"/>
        </w:rPr>
        <w:t>irukkum ekkar</w:t>
      </w:r>
      <w:r w:rsidR="00A15F35" w:rsidRPr="004D5A2F">
        <w:rPr>
          <w:rFonts w:ascii="Gandhari Unicode" w:hAnsi="Gandhari Unicode" w:cs="e-Tamil OTC"/>
          <w:noProof/>
          <w:lang w:val="en-GB"/>
        </w:rPr>
        <w:t>+</w:t>
      </w:r>
    </w:p>
    <w:p w14:paraId="146E69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taṇṇam tuṟaivaṉ toṭuttu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nalam</w:t>
      </w:r>
    </w:p>
    <w:p w14:paraId="6AD12D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koḷvām eṉṟi tōḻi koḷvām</w:t>
      </w:r>
    </w:p>
    <w:p w14:paraId="75C9CD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iṭukkaṇ añci </w:t>
      </w:r>
      <w:r w:rsidR="00A15F35" w:rsidRPr="004D5A2F">
        <w:rPr>
          <w:rFonts w:ascii="Gandhari Unicode" w:hAnsi="Gandhari Unicode" w:cs="e-Tamil OTC"/>
          <w:noProof/>
          <w:lang w:val="en-GB"/>
        </w:rPr>
        <w:t>~</w:t>
      </w:r>
      <w:r w:rsidRPr="004D5A2F">
        <w:rPr>
          <w:rFonts w:ascii="Gandhari Unicode" w:hAnsi="Gandhari Unicode" w:cs="e-Tamil OTC"/>
          <w:noProof/>
          <w:lang w:val="en-GB"/>
        </w:rPr>
        <w:t>irantōr vēṇṭiya</w:t>
      </w:r>
    </w:p>
    <w:p w14:paraId="59EDD0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koṭutt</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avai </w:t>
      </w:r>
      <w:r w:rsidRPr="004D5A2F">
        <w:rPr>
          <w:rFonts w:ascii="Gandhari Unicode" w:hAnsi="Gandhari Unicode" w:cs="e-Tamil OTC"/>
          <w:i/>
          <w:iCs/>
          <w:noProof/>
          <w:lang w:val="en-GB"/>
        </w:rPr>
        <w:t xml:space="preserve">tā </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eṉa</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colliṉum</w:t>
      </w:r>
    </w:p>
    <w:p w14:paraId="136A11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iṉṉāt</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ō nam iṉ </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uyir </w:t>
      </w:r>
      <w:r w:rsidRPr="004D5A2F">
        <w:rPr>
          <w:rFonts w:ascii="Gandhari Unicode" w:hAnsi="Gandhari Unicode" w:cs="e-Tamil OTC"/>
          <w:i/>
          <w:iCs/>
          <w:noProof/>
          <w:lang w:val="en-GB"/>
        </w:rPr>
        <w:t>iḻapp</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739A05D" w14:textId="77777777" w:rsidR="0074055C" w:rsidRPr="004D5A2F" w:rsidRDefault="0074055C">
      <w:pPr>
        <w:pStyle w:val="Textbody"/>
        <w:spacing w:after="29" w:line="260" w:lineRule="exact"/>
        <w:jc w:val="both"/>
        <w:rPr>
          <w:rFonts w:ascii="Gandhari Unicode" w:hAnsi="Gandhari Unicode" w:cs="e-Tamil OTC"/>
          <w:noProof/>
          <w:lang w:val="en-GB"/>
        </w:rPr>
      </w:pPr>
    </w:p>
    <w:p w14:paraId="28CA072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 since he came after having separated on account of another woman.</w:t>
      </w:r>
    </w:p>
    <w:p w14:paraId="6980FDD7" w14:textId="77777777" w:rsidR="0074055C" w:rsidRPr="004D5A2F" w:rsidRDefault="0074055C">
      <w:pPr>
        <w:pStyle w:val="Textbody"/>
        <w:spacing w:after="29" w:line="260" w:lineRule="exact"/>
        <w:jc w:val="both"/>
        <w:rPr>
          <w:rFonts w:ascii="Gandhari Unicode" w:hAnsi="Gandhari Unicode" w:cs="e-Tamil OTC"/>
          <w:noProof/>
          <w:lang w:val="en-GB"/>
        </w:rPr>
      </w:pPr>
    </w:p>
    <w:p w14:paraId="149714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 open- adornment blossom be-wasted(inf.) fish eating-</w:t>
      </w:r>
    </w:p>
    <w:p w14:paraId="02F73B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broad foot wader being- dune</w:t>
      </w:r>
    </w:p>
    <w:p w14:paraId="61B6E1B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ghat-he linked our- goodness</w:t>
      </w:r>
    </w:p>
    <w:p w14:paraId="3FFDB7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we-take you-say(sub.) friend we-take</w:t>
      </w:r>
    </w:p>
    <w:p w14:paraId="036CACB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distress feared begged-he(h.) necessary-they(n.pl.)</w:t>
      </w:r>
    </w:p>
    <w:p w14:paraId="7B2B53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offered those(n.pl.) give(ipt.) say speak-if-even</w:t>
      </w:r>
    </w:p>
    <w:p w14:paraId="48305A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pleasant life loss</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19495E" w14:textId="77777777" w:rsidR="0074055C" w:rsidRPr="004D5A2F" w:rsidRDefault="0074055C">
      <w:pPr>
        <w:pStyle w:val="Textbody"/>
        <w:spacing w:after="29"/>
        <w:jc w:val="both"/>
        <w:rPr>
          <w:rFonts w:ascii="Gandhari Unicode" w:hAnsi="Gandhari Unicode" w:cs="e-Tamil OTC"/>
          <w:noProof/>
          <w:lang w:val="en-GB"/>
        </w:rPr>
      </w:pPr>
    </w:p>
    <w:p w14:paraId="1F20402A" w14:textId="77777777" w:rsidR="0074055C" w:rsidRPr="004D5A2F" w:rsidRDefault="0074055C">
      <w:pPr>
        <w:pStyle w:val="Textbody"/>
        <w:spacing w:after="29"/>
        <w:jc w:val="both"/>
        <w:rPr>
          <w:rFonts w:ascii="Gandhari Unicode" w:hAnsi="Gandhari Unicode" w:cs="e-Tamil OTC"/>
          <w:noProof/>
          <w:lang w:val="en-GB"/>
        </w:rPr>
      </w:pPr>
    </w:p>
    <w:p w14:paraId="334A5AC3"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having linked [it] to the man from the cool ghat</w:t>
      </w:r>
    </w:p>
    <w:p w14:paraId="4688AA9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dunes, where broad-footed herons are perched,</w:t>
      </w:r>
    </w:p>
    <w:p w14:paraId="0405C5E4"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that eat fish [and] spoil the opening adorning blossoms</w:t>
      </w:r>
    </w:p>
    <w:p w14:paraId="6C857D8A" w14:textId="77777777" w:rsidR="0074055C" w:rsidRPr="004D5A2F" w:rsidRDefault="00CF70BD">
      <w:pPr>
        <w:pStyle w:val="Textbody"/>
        <w:tabs>
          <w:tab w:val="left" w:pos="413"/>
          <w:tab w:val="left" w:pos="1000"/>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Aṭumpu,</w:t>
      </w:r>
    </w:p>
    <w:p w14:paraId="582DFC6F" w14:textId="77777777" w:rsidR="0074055C" w:rsidRPr="004D5A2F" w:rsidRDefault="00EC178C">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we'll take our innocence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you may say, friend, </w:t>
      </w:r>
      <w:r w:rsidRPr="004D5A2F">
        <w:rPr>
          <w:rFonts w:ascii="Gandhari Unicode" w:hAnsi="Gandhari Unicode" w:cs="e-Tamil OTC"/>
          <w:noProof/>
          <w:lang w:val="en-GB"/>
        </w:rPr>
        <w:t>“we'll take [it back]”</w:t>
      </w:r>
      <w:r w:rsidR="00CF70BD" w:rsidRPr="004D5A2F">
        <w:rPr>
          <w:rFonts w:ascii="Gandhari Unicode" w:hAnsi="Gandhari Unicode" w:cs="e-Tamil OTC"/>
          <w:noProof/>
          <w:lang w:val="en-GB"/>
        </w:rPr>
        <w:t>.</w:t>
      </w:r>
    </w:p>
    <w:p w14:paraId="773A1E57" w14:textId="77777777" w:rsidR="0074055C" w:rsidRPr="004D5A2F" w:rsidRDefault="00EC178C">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said “give those things [back]”</w:t>
      </w:r>
      <w:r w:rsidR="00CF70BD" w:rsidRPr="004D5A2F">
        <w:rPr>
          <w:rFonts w:ascii="Gandhari Unicode" w:hAnsi="Gandhari Unicode" w:cs="e-Tamil OTC"/>
          <w:noProof/>
          <w:lang w:val="en-GB"/>
        </w:rPr>
        <w:t>, having offered</w:t>
      </w:r>
    </w:p>
    <w:p w14:paraId="0BAADEA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them as they were needed by one who begged,</w:t>
      </w:r>
    </w:p>
    <w:p w14:paraId="352C67A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fear of [his] distress,</w:t>
      </w:r>
    </w:p>
    <w:p w14:paraId="0390B0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that] less undear than the loss of our dear life?</w:t>
      </w:r>
    </w:p>
    <w:p w14:paraId="60C3B7FD" w14:textId="77777777" w:rsidR="0074055C" w:rsidRPr="004D5A2F" w:rsidRDefault="0074055C">
      <w:pPr>
        <w:pStyle w:val="Textbody"/>
        <w:spacing w:after="0"/>
        <w:jc w:val="both"/>
        <w:rPr>
          <w:rFonts w:ascii="Gandhari Unicode" w:hAnsi="Gandhari Unicode" w:cs="e-Tamil OTC"/>
          <w:noProof/>
          <w:lang w:val="en-GB"/>
        </w:rPr>
      </w:pPr>
    </w:p>
    <w:p w14:paraId="4F765899"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A31D0CF"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ஆலத்தூர் கிழார்: </w:t>
      </w:r>
      <w:r w:rsidRPr="004D5A2F">
        <w:rPr>
          <w:rFonts w:ascii="Gandhari Unicode" w:hAnsi="Gandhari Unicode"/>
          <w:i w:val="0"/>
          <w:iCs w:val="0"/>
          <w:color w:val="auto"/>
        </w:rPr>
        <w:t>the confidante / SHE</w:t>
      </w:r>
    </w:p>
    <w:p w14:paraId="342445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நேர்ந்த தலைமகள் அவனது நீக்கத்துக்கண் வேறுபட்டாரைத்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டாளைத்) தோழி வற்புறீஇயது.</w:t>
      </w:r>
    </w:p>
    <w:p w14:paraId="6E9A8B4D" w14:textId="77777777" w:rsidR="0074055C" w:rsidRPr="004D5A2F" w:rsidRDefault="0074055C">
      <w:pPr>
        <w:pStyle w:val="Textbody"/>
        <w:spacing w:after="29"/>
        <w:jc w:val="both"/>
        <w:rPr>
          <w:rFonts w:ascii="Gandhari Unicode" w:hAnsi="Gandhari Unicode" w:cs="e-Tamil OTC"/>
          <w:noProof/>
          <w:lang w:val="en-GB"/>
        </w:rPr>
      </w:pPr>
    </w:p>
    <w:p w14:paraId="39DF07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முன்னின்று</w:t>
      </w:r>
    </w:p>
    <w:p w14:paraId="3C393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பனிக்கடுங் குரையஞ்</w:t>
      </w:r>
      <w:r w:rsidRPr="004D5A2F">
        <w:rPr>
          <w:rFonts w:ascii="Gandhari Unicode" w:hAnsi="Gandhari Unicode" w:cs="e-Tamil OTC"/>
          <w:noProof/>
          <w:cs/>
          <w:lang w:val="en-GB"/>
        </w:rPr>
        <w:t xml:space="preserve"> செல்லா தீமெனச்</w:t>
      </w:r>
    </w:p>
    <w:p w14:paraId="7A121E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சொல்லின மாயிற் </w:t>
      </w:r>
      <w:r w:rsidRPr="004D5A2F">
        <w:rPr>
          <w:rFonts w:ascii="Gandhari Unicode" w:hAnsi="Gandhari Unicode" w:cs="e-Tamil OTC"/>
          <w:noProof/>
          <w:u w:val="wave"/>
          <w:cs/>
          <w:lang w:val="en-GB"/>
        </w:rPr>
        <w:t>செல்வர்</w:t>
      </w:r>
      <w:r w:rsidRPr="004D5A2F">
        <w:rPr>
          <w:rFonts w:ascii="Gandhari Unicode" w:hAnsi="Gandhari Unicode" w:cs="e-Tamil OTC"/>
          <w:noProof/>
          <w:cs/>
          <w:lang w:val="en-GB"/>
        </w:rPr>
        <w:t xml:space="preserve"> கொல்லோ</w:t>
      </w:r>
    </w:p>
    <w:p w14:paraId="24209D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வாற்றய லிருந்த </w:t>
      </w:r>
      <w:r w:rsidRPr="004D5A2F">
        <w:rPr>
          <w:rFonts w:ascii="Gandhari Unicode" w:hAnsi="Gandhari Unicode" w:cs="e-Tamil OTC"/>
          <w:noProof/>
          <w:u w:val="wave"/>
          <w:cs/>
          <w:lang w:val="en-GB"/>
        </w:rPr>
        <w:t>விருந்தோட்</w:t>
      </w:r>
      <w:r w:rsidRPr="004D5A2F">
        <w:rPr>
          <w:rFonts w:ascii="Gandhari Unicode" w:hAnsi="Gandhari Unicode" w:cs="e-Tamil OTC"/>
          <w:noProof/>
          <w:cs/>
          <w:lang w:val="en-GB"/>
        </w:rPr>
        <w:t xml:space="preserve"> டஞ்சிறை</w:t>
      </w:r>
    </w:p>
    <w:p w14:paraId="124BEB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நெடுந்காற் </w:t>
      </w:r>
      <w:r w:rsidRPr="004D5A2F">
        <w:rPr>
          <w:rFonts w:ascii="Gandhari Unicode" w:hAnsi="Gandhari Unicode" w:cs="e-Tamil OTC"/>
          <w:noProof/>
          <w:u w:val="wave"/>
          <w:cs/>
          <w:lang w:val="en-GB"/>
        </w:rPr>
        <w:t>கணந்து</w:t>
      </w:r>
      <w:r w:rsidRPr="004D5A2F">
        <w:rPr>
          <w:rFonts w:ascii="Gandhari Unicode" w:hAnsi="Gandhari Unicode" w:cs="e-Tamil OTC"/>
          <w:noProof/>
          <w:cs/>
          <w:lang w:val="en-GB"/>
        </w:rPr>
        <w:t xml:space="preserve"> ளாளறி வுறீஇ</w:t>
      </w:r>
    </w:p>
    <w:p w14:paraId="0596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படைதலை பெயர்க்கு</w:t>
      </w:r>
    </w:p>
    <w:p w14:paraId="762CA4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மலையுடைக் கான நீந்தி</w:t>
      </w:r>
    </w:p>
    <w:p w14:paraId="29B34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நிலையாப்</w:t>
      </w:r>
      <w:r w:rsidRPr="004D5A2F">
        <w:rPr>
          <w:rFonts w:ascii="Gandhari Unicode" w:hAnsi="Gandhari Unicode" w:cs="e-Tamil OTC"/>
          <w:noProof/>
          <w:cs/>
          <w:lang w:val="en-GB"/>
        </w:rPr>
        <w:t xml:space="preserve"> பொருட்பிணிப் பிரிந்திசி னோரே.</w:t>
      </w:r>
    </w:p>
    <w:p w14:paraId="5E6E4B15" w14:textId="77777777" w:rsidR="0074055C" w:rsidRPr="004D5A2F" w:rsidRDefault="0074055C">
      <w:pPr>
        <w:pStyle w:val="Textbody"/>
        <w:spacing w:after="29"/>
        <w:jc w:val="both"/>
        <w:rPr>
          <w:rFonts w:ascii="Gandhari Unicode" w:hAnsi="Gandhari Unicode" w:cs="e-Tamil OTC"/>
          <w:noProof/>
          <w:lang w:val="en-GB"/>
        </w:rPr>
      </w:pPr>
    </w:p>
    <w:p w14:paraId="48435D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பனிக்கடுங் குரையஞ்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பனிக்கடுங் குன்றஞ் </w:t>
      </w:r>
      <w:r w:rsidRPr="004D5A2F">
        <w:rPr>
          <w:rFonts w:ascii="Gandhari Unicode" w:hAnsi="Gandhari Unicode" w:cs="e-Tamil OTC"/>
          <w:noProof/>
          <w:lang w:val="en-GB"/>
        </w:rPr>
        <w:t xml:space="preserve">C2v+3v, G2, EA, I, AT; </w:t>
      </w:r>
      <w:r w:rsidRPr="004D5A2F">
        <w:rPr>
          <w:rFonts w:ascii="Gandhari Unicode" w:hAnsi="Gandhari Unicode" w:cs="e-Tamil OTC"/>
          <w:noProof/>
          <w:cs/>
          <w:lang w:val="en-GB"/>
        </w:rPr>
        <w:t xml:space="preserve">பனிவெங் குன்றஞ்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3b </w:t>
      </w:r>
      <w:r w:rsidRPr="004D5A2F">
        <w:rPr>
          <w:rFonts w:ascii="Gandhari Unicode" w:hAnsi="Gandhari Unicode" w:cs="e-Tamil OTC"/>
          <w:noProof/>
          <w:cs/>
          <w:lang w:val="en-GB"/>
        </w:rPr>
        <w:t xml:space="preserve">மாயிற்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மரபிற்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C1, G2, EA, I, AT, Cām.v, VP;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L1, C3, G1+2v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விருந்தோட் </w:t>
      </w:r>
      <w:r w:rsidRPr="004D5A2F">
        <w:rPr>
          <w:rFonts w:ascii="Gandhari Unicode" w:hAnsi="Gandhari Unicode" w:cs="e-Tamil OTC"/>
          <w:noProof/>
          <w:lang w:val="en-GB"/>
        </w:rPr>
        <w:t xml:space="preserve">C2v+3v, EA, ATv, Cām.; </w:t>
      </w:r>
      <w:r w:rsidRPr="004D5A2F">
        <w:rPr>
          <w:rFonts w:ascii="Gandhari Unicode" w:hAnsi="Gandhari Unicode" w:cs="e-Tamil OTC"/>
          <w:noProof/>
          <w:cs/>
          <w:lang w:val="en-GB"/>
        </w:rPr>
        <w:t xml:space="preserve">விருங்கோட்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கணந்து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கணத்து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வுறீஇ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வுறியி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பெயர்க்கு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பெய்க்கு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நிலையார்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நிலையால் </w:t>
      </w:r>
      <w:r w:rsidRPr="004D5A2F">
        <w:rPr>
          <w:rFonts w:ascii="Gandhari Unicode" w:hAnsi="Gandhari Unicode" w:cs="e-Tamil OTC"/>
          <w:noProof/>
          <w:lang w:val="en-GB"/>
        </w:rPr>
        <w:t>G1</w:t>
      </w:r>
    </w:p>
    <w:p w14:paraId="5B5DBE1C" w14:textId="77777777" w:rsidR="0074055C" w:rsidRPr="004D5A2F" w:rsidRDefault="0074055C">
      <w:pPr>
        <w:pStyle w:val="Textbody"/>
        <w:spacing w:after="29"/>
        <w:jc w:val="both"/>
        <w:rPr>
          <w:rFonts w:ascii="Gandhari Unicode" w:hAnsi="Gandhari Unicode" w:cs="e-Tamil OTC"/>
          <w:noProof/>
          <w:lang w:val="en-GB"/>
        </w:rPr>
      </w:pPr>
    </w:p>
    <w:p w14:paraId="365332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amma vāḻi tōḻi muṉ niṉṟu</w:t>
      </w:r>
    </w:p>
    <w:p w14:paraId="30B7F7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kaṭum kuraiyam</w:t>
      </w:r>
      <w:r w:rsidRPr="004D5A2F">
        <w:rPr>
          <w:rFonts w:ascii="Gandhari Unicode" w:hAnsi="Gandhari Unicode" w:cs="e-Tamil OTC"/>
          <w:noProof/>
          <w:lang w:val="en-GB"/>
        </w:rPr>
        <w:t xml:space="preserve"> cellātīm eṉa</w:t>
      </w:r>
      <w:r w:rsidR="00A15F35" w:rsidRPr="004D5A2F">
        <w:rPr>
          <w:rFonts w:ascii="Gandhari Unicode" w:hAnsi="Gandhari Unicode" w:cs="e-Tamil OTC"/>
          <w:noProof/>
          <w:lang w:val="en-GB"/>
        </w:rPr>
        <w:t>+</w:t>
      </w:r>
    </w:p>
    <w:p w14:paraId="1C965B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colliṉam āyiṉ </w:t>
      </w:r>
      <w:r w:rsidRPr="004D5A2F">
        <w:rPr>
          <w:rFonts w:ascii="Gandhari Unicode" w:hAnsi="Gandhari Unicode" w:cs="e-Tamil OTC"/>
          <w:i/>
          <w:iCs/>
          <w:noProof/>
          <w:lang w:val="en-GB"/>
        </w:rPr>
        <w:t>celvar</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4F3A54A5"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ayal 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irum </w:t>
      </w:r>
      <w:r w:rsidR="00CF70BD" w:rsidRPr="004D5A2F">
        <w:rPr>
          <w:rFonts w:ascii="Gandhari Unicode" w:hAnsi="Gandhari Unicode" w:cs="e-Tamil OTC"/>
          <w:i/>
          <w:iCs/>
          <w:noProof/>
          <w:lang w:val="en-GB"/>
        </w:rPr>
        <w:t>tōṭṭ</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 ciṟai</w:t>
      </w:r>
    </w:p>
    <w:p w14:paraId="0BCE21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kāl </w:t>
      </w:r>
      <w:r w:rsidRPr="004D5A2F">
        <w:rPr>
          <w:rFonts w:ascii="Gandhari Unicode" w:hAnsi="Gandhari Unicode" w:cs="e-Tamil OTC"/>
          <w:i/>
          <w:iCs/>
          <w:noProof/>
          <w:lang w:val="en-GB"/>
        </w:rPr>
        <w:t>kaṇantuḷ</w:t>
      </w:r>
      <w:r w:rsidRPr="004D5A2F">
        <w:rPr>
          <w:rFonts w:ascii="Gandhari Unicode" w:hAnsi="Gandhari Unicode" w:cs="e-Tamil OTC"/>
          <w:noProof/>
          <w:lang w:val="en-GB"/>
        </w:rPr>
        <w:t xml:space="preserve"> āḷ aṟ</w:t>
      </w:r>
      <w:r w:rsidR="00A15F35" w:rsidRPr="004D5A2F">
        <w:rPr>
          <w:rFonts w:ascii="Gandhari Unicode" w:hAnsi="Gandhari Unicode" w:cs="e-Tamil OTC"/>
          <w:noProof/>
          <w:lang w:val="en-GB"/>
        </w:rPr>
        <w:t>iv*</w:t>
      </w:r>
      <w:r w:rsidRPr="004D5A2F">
        <w:rPr>
          <w:rFonts w:ascii="Gandhari Unicode" w:hAnsi="Gandhari Unicode" w:cs="e-Tamil OTC"/>
          <w:noProof/>
          <w:lang w:val="en-GB"/>
        </w:rPr>
        <w:t xml:space="preserve"> uṟīi</w:t>
      </w:r>
    </w:p>
    <w:p w14:paraId="7DE5F4A4"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paṭ</w:t>
      </w:r>
      <w:r w:rsidRPr="004D5A2F">
        <w:rPr>
          <w:rFonts w:ascii="Gandhari Unicode" w:hAnsi="Gandhari Unicode" w:cs="e-Tamil OTC"/>
          <w:noProof/>
          <w:lang w:val="en-GB"/>
        </w:rPr>
        <w:t>ai talai</w:t>
      </w:r>
      <w:r w:rsidR="00CF70BD" w:rsidRPr="004D5A2F">
        <w:rPr>
          <w:rFonts w:ascii="Gandhari Unicode" w:hAnsi="Gandhari Unicode" w:cs="e-Tamil OTC"/>
          <w:noProof/>
          <w:lang w:val="en-GB"/>
        </w:rPr>
        <w:t>peyarkkum</w:t>
      </w:r>
    </w:p>
    <w:p w14:paraId="79E73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malai </w:t>
      </w:r>
      <w:r w:rsidR="00A15F35" w:rsidRPr="004D5A2F">
        <w:rPr>
          <w:rFonts w:ascii="Gandhari Unicode" w:hAnsi="Gandhari Unicode" w:cs="e-Tamil OTC"/>
          <w:noProof/>
          <w:lang w:val="en-GB"/>
        </w:rPr>
        <w:t>~</w:t>
      </w:r>
      <w:r w:rsidRPr="004D5A2F">
        <w:rPr>
          <w:rFonts w:ascii="Gandhari Unicode" w:hAnsi="Gandhari Unicode" w:cs="e-Tamil OTC"/>
          <w:noProof/>
          <w:lang w:val="en-GB"/>
        </w:rPr>
        <w:t>uṭai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kāṉam nīnti</w:t>
      </w:r>
    </w:p>
    <w:p w14:paraId="37145C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nilaiyā</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 xml:space="preserve"> poruḷ piṇi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pirinticiṉōr</w:t>
      </w:r>
      <w:r w:rsidR="00A15F35" w:rsidRPr="004D5A2F">
        <w:rPr>
          <w:rFonts w:ascii="Gandhari Unicode" w:hAnsi="Gandhari Unicode" w:cs="e-Tamil OTC"/>
          <w:noProof/>
          <w:lang w:val="en-GB"/>
        </w:rPr>
        <w:t>-</w:t>
      </w:r>
      <w:r w:rsidRPr="004D5A2F">
        <w:rPr>
          <w:rFonts w:ascii="Gandhari Unicode" w:hAnsi="Gandhari Unicode" w:cs="e-Tamil OTC"/>
          <w:noProof/>
          <w:lang w:val="en-GB"/>
        </w:rPr>
        <w:t>ē.</w:t>
      </w:r>
    </w:p>
    <w:p w14:paraId="23397766" w14:textId="77777777" w:rsidR="0074055C" w:rsidRPr="004D5A2F" w:rsidRDefault="0074055C">
      <w:pPr>
        <w:pStyle w:val="Textbody"/>
        <w:spacing w:after="29" w:line="260" w:lineRule="exact"/>
        <w:jc w:val="both"/>
        <w:rPr>
          <w:rFonts w:ascii="Gandhari Unicode" w:hAnsi="Gandhari Unicode" w:cs="e-Tamil OTC"/>
          <w:noProof/>
          <w:lang w:val="en-GB"/>
        </w:rPr>
      </w:pPr>
    </w:p>
    <w:p w14:paraId="6EA643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81B8F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A2FAE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the one who was unchanged at his departure, [namely] SHE, who had granted separation.</w:t>
      </w:r>
    </w:p>
    <w:p w14:paraId="19808241" w14:textId="77777777" w:rsidR="0074055C" w:rsidRPr="004D5A2F" w:rsidRDefault="0074055C">
      <w:pPr>
        <w:pStyle w:val="Textbody"/>
        <w:spacing w:after="0" w:line="260" w:lineRule="exact"/>
        <w:jc w:val="both"/>
        <w:rPr>
          <w:rFonts w:ascii="Gandhari Unicode" w:hAnsi="Gandhari Unicode" w:cs="e-Tamil OTC"/>
          <w:noProof/>
          <w:u w:val="single"/>
          <w:lang w:val="en-GB"/>
        </w:rPr>
      </w:pPr>
    </w:p>
    <w:p w14:paraId="7211C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in-front stood</w:t>
      </w:r>
    </w:p>
    <w:p w14:paraId="2F2491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quick jubilation-we</w:t>
      </w:r>
      <w:r w:rsidRPr="004D5A2F">
        <w:rPr>
          <w:rStyle w:val="FootnoteReference"/>
          <w:rFonts w:ascii="Gandhari Unicode" w:hAnsi="Gandhari Unicode" w:cs="e-Tamil OTC"/>
          <w:noProof/>
          <w:lang w:val="en-GB"/>
        </w:rPr>
        <w:footnoteReference w:id="596"/>
      </w:r>
      <w:r w:rsidRPr="004D5A2F">
        <w:rPr>
          <w:rFonts w:ascii="Gandhari Unicode" w:hAnsi="Gandhari Unicode" w:cs="e-Tamil OTC"/>
          <w:noProof/>
          <w:lang w:val="en-GB"/>
        </w:rPr>
        <w:t xml:space="preserve"> go-not(ipt.)</w:t>
      </w:r>
      <w:r w:rsidRPr="004D5A2F">
        <w:rPr>
          <w:rStyle w:val="FootnoteReference"/>
          <w:rFonts w:ascii="Gandhari Unicode" w:hAnsi="Gandhari Unicode" w:cs="e-Tamil OTC"/>
          <w:noProof/>
          <w:lang w:val="en-GB"/>
        </w:rPr>
        <w:footnoteReference w:id="597"/>
      </w:r>
      <w:r w:rsidRPr="004D5A2F">
        <w:rPr>
          <w:rFonts w:ascii="Gandhari Unicode" w:hAnsi="Gandhari Unicode" w:cs="e-Tamil OTC"/>
          <w:noProof/>
          <w:lang w:val="en-GB"/>
        </w:rPr>
        <w:t xml:space="preserve"> say(if.)</w:t>
      </w:r>
    </w:p>
    <w:p w14:paraId="28F87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we-spoke if going-he(h.)</w:t>
      </w:r>
      <w:r w:rsidRPr="004D5A2F">
        <w:rPr>
          <w:rFonts w:ascii="Gandhari Unicode" w:hAnsi="Gandhari Unicode" w:cs="e-Tamil OTC"/>
          <w:noProof/>
          <w:position w:val="6"/>
          <w:lang w:val="en-GB"/>
        </w:rPr>
        <w:t>kollō</w:t>
      </w:r>
    </w:p>
    <w:p w14:paraId="5EBAC8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neighbourhood been- big/dark mass- pretty wing</w:t>
      </w:r>
    </w:p>
    <w:p w14:paraId="3E9E2E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leg Kaṇantuḷ(-bird) man knowledge made-have</w:t>
      </w:r>
    </w:p>
    <w:p w14:paraId="557C2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traveller(h.) weapon head</w:t>
      </w:r>
      <w:r w:rsidR="0058401F" w:rsidRPr="004D5A2F">
        <w:rPr>
          <w:rFonts w:ascii="Gandhari Unicode" w:hAnsi="Gandhari Unicode" w:cs="e-Tamil OTC"/>
          <w:noProof/>
          <w:lang w:val="en-GB"/>
        </w:rPr>
        <w:t>-</w:t>
      </w:r>
      <w:r w:rsidRPr="004D5A2F">
        <w:rPr>
          <w:rFonts w:ascii="Gandhari Unicode" w:hAnsi="Gandhari Unicode" w:cs="e-Tamil OTC"/>
          <w:noProof/>
          <w:lang w:val="en-GB"/>
        </w:rPr>
        <w:t>removing-</w:t>
      </w:r>
      <w:r w:rsidR="0058401F" w:rsidRPr="004D5A2F">
        <w:rPr>
          <w:rFonts w:ascii="Gandhari Unicode" w:hAnsi="Gandhari Unicode" w:cs="e-Tamil OTC"/>
          <w:noProof/>
          <w:lang w:val="en-GB"/>
        </w:rPr>
        <w:t>(?)</w:t>
      </w:r>
    </w:p>
    <w:p w14:paraId="16053F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possess- forest swum</w:t>
      </w:r>
    </w:p>
    <w:p w14:paraId="6269EDE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be-permanent-not wealth fetter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D88705" w14:textId="77777777" w:rsidR="0074055C" w:rsidRPr="004D5A2F" w:rsidRDefault="0074055C">
      <w:pPr>
        <w:pStyle w:val="Textbody"/>
        <w:spacing w:after="29"/>
        <w:jc w:val="both"/>
        <w:rPr>
          <w:rFonts w:ascii="Gandhari Unicode" w:hAnsi="Gandhari Unicode" w:cs="e-Tamil OTC"/>
          <w:noProof/>
          <w:lang w:val="en-GB"/>
        </w:rPr>
      </w:pPr>
    </w:p>
    <w:p w14:paraId="51C084F6" w14:textId="77777777" w:rsidR="0074055C" w:rsidRPr="004D5A2F" w:rsidRDefault="0074055C">
      <w:pPr>
        <w:pStyle w:val="Textbody"/>
        <w:spacing w:after="29"/>
        <w:jc w:val="both"/>
        <w:rPr>
          <w:rFonts w:ascii="Gandhari Unicode" w:hAnsi="Gandhari Unicode" w:cs="e-Tamil OTC"/>
          <w:noProof/>
          <w:lang w:val="en-GB"/>
        </w:rPr>
      </w:pPr>
    </w:p>
    <w:p w14:paraId="61B9A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w:t>
      </w:r>
    </w:p>
    <w:p w14:paraId="2AA4E508" w14:textId="77777777" w:rsidR="0074055C" w:rsidRPr="004D5A2F" w:rsidRDefault="00CF70BD">
      <w:pPr>
        <w:pStyle w:val="Textbody"/>
        <w:spacing w:after="43"/>
        <w:jc w:val="both"/>
        <w:rPr>
          <w:rFonts w:ascii="Gandhari Unicode" w:hAnsi="Gandhari Unicode" w:cs="e-Tamil OTC"/>
          <w:noProof/>
          <w:lang w:val="en-GB"/>
        </w:rPr>
      </w:pPr>
      <w:r w:rsidRPr="004D5A2F">
        <w:rPr>
          <w:rFonts w:ascii="Gandhari Unicode" w:hAnsi="Gandhari Unicode" w:cs="e-Tamil OTC"/>
          <w:noProof/>
          <w:lang w:val="en-GB"/>
        </w:rPr>
        <w:t>would he have gone, if we had said</w:t>
      </w:r>
      <w:r w:rsidRPr="004D5A2F">
        <w:rPr>
          <w:rStyle w:val="FootnoteReference"/>
          <w:rFonts w:ascii="Gandhari Unicode" w:hAnsi="Gandhari Unicode" w:cs="e-Tamil OTC"/>
          <w:noProof/>
          <w:lang w:val="en-GB"/>
        </w:rPr>
        <w:footnoteReference w:id="598"/>
      </w:r>
      <w:r w:rsidRPr="004D5A2F">
        <w:rPr>
          <w:rFonts w:ascii="Gandhari Unicode" w:hAnsi="Gandhari Unicode" w:cs="e-Tamil OTC"/>
          <w:noProof/>
          <w:lang w:val="en-GB"/>
        </w:rPr>
        <w:t>, confronting [him],</w:t>
      </w:r>
    </w:p>
    <w:p w14:paraId="12F32D1D" w14:textId="77777777" w:rsidR="0074055C" w:rsidRPr="004D5A2F" w:rsidRDefault="00EC178C">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Don't go. We are such who cry out quick with [eye] dew.</w:t>
      </w:r>
      <w:r w:rsidR="00CF70BD" w:rsidRPr="004D5A2F">
        <w:rPr>
          <w:rStyle w:val="FootnoteReference"/>
          <w:rFonts w:ascii="Gandhari Unicode" w:hAnsi="Gandhari Unicode" w:cs="e-Tamil OTC"/>
          <w:noProof/>
          <w:lang w:val="en-GB"/>
        </w:rPr>
        <w:footnoteReference w:id="599"/>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p>
    <w:p w14:paraId="161676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has separated enticed by impermanent wealth,</w:t>
      </w:r>
    </w:p>
    <w:p w14:paraId="76D7371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passing mountainous forests,</w:t>
      </w:r>
    </w:p>
    <w:p w14:paraId="396A1B5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travellers going the way bring [their] weapons</w:t>
      </w:r>
    </w:p>
    <w:p w14:paraId="36A6CCDD"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position,</w:t>
      </w:r>
      <w:r w:rsidRPr="004D5A2F">
        <w:rPr>
          <w:rStyle w:val="FootnoteReference"/>
          <w:rFonts w:ascii="Gandhari Unicode" w:hAnsi="Gandhari Unicode" w:cs="e-Tamil OTC"/>
          <w:noProof/>
          <w:lang w:val="en-GB"/>
        </w:rPr>
        <w:footnoteReference w:id="600"/>
      </w:r>
    </w:p>
    <w:p w14:paraId="380E1D5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informed about [the coming] of men by long-legged Kaṇantuḷ birds</w:t>
      </w:r>
    </w:p>
    <w:p w14:paraId="10887165"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with pretty wings, in a big mass perched by the way?</w:t>
      </w:r>
    </w:p>
    <w:p w14:paraId="5D72DA8D" w14:textId="77777777" w:rsidR="0074055C" w:rsidRPr="004D5A2F" w:rsidRDefault="0074055C">
      <w:pPr>
        <w:pStyle w:val="Textbody"/>
        <w:spacing w:after="0"/>
        <w:jc w:val="both"/>
        <w:rPr>
          <w:rFonts w:ascii="Gandhari Unicode" w:hAnsi="Gandhari Unicode" w:cs="e-Tamil OTC"/>
          <w:b/>
          <w:noProof/>
          <w:lang w:val="en-GB"/>
        </w:rPr>
      </w:pPr>
    </w:p>
    <w:p w14:paraId="1A37292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1331735"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300E3C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 தமர் வரைவொடு வந்தவழி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நமர் அவர்க்கு வரைவு நேரார் கொல்லோ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அஞ்சிய தலைமகட்குத் தோழி வரைவு மலிந்தது.</w:t>
      </w:r>
    </w:p>
    <w:p w14:paraId="2D25525F" w14:textId="77777777" w:rsidR="0074055C" w:rsidRPr="004D5A2F" w:rsidRDefault="0074055C">
      <w:pPr>
        <w:pStyle w:val="Textbody"/>
        <w:spacing w:after="29"/>
        <w:jc w:val="both"/>
        <w:rPr>
          <w:rFonts w:ascii="Gandhari Unicode" w:hAnsi="Gandhari Unicode" w:cs="e-Tamil OTC"/>
          <w:noProof/>
          <w:lang w:val="en-GB"/>
        </w:rPr>
      </w:pPr>
    </w:p>
    <w:p w14:paraId="0BD5C99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வளையோ யுவந்திசின் விரைவுறு</w:t>
      </w:r>
      <w:r w:rsidRPr="004D5A2F">
        <w:rPr>
          <w:rFonts w:ascii="Gandhari Unicode" w:hAnsi="Gandhari Unicode" w:cs="e-Tamil OTC"/>
          <w:noProof/>
          <w:sz w:val="24"/>
          <w:szCs w:val="24"/>
          <w:cs/>
          <w:lang w:val="en-GB"/>
        </w:rPr>
        <w:t xml:space="preserve"> கொடுந்தா</w:t>
      </w:r>
    </w:p>
    <w:p w14:paraId="23A2D5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ளளைவா ழலவன் கூருகிர் வரித்த</w:t>
      </w:r>
    </w:p>
    <w:p w14:paraId="38EC6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வீர்மணன் மலிர்நெறி</w:t>
      </w:r>
      <w:r w:rsidRPr="004D5A2F">
        <w:rPr>
          <w:rFonts w:ascii="Gandhari Unicode" w:hAnsi="Gandhari Unicode" w:cs="e-Tamil OTC"/>
          <w:noProof/>
          <w:sz w:val="24"/>
          <w:szCs w:val="24"/>
          <w:cs/>
          <w:lang w:val="en-GB"/>
        </w:rPr>
        <w:t xml:space="preserve"> சிதைய விழுமென</w:t>
      </w:r>
    </w:p>
    <w:p w14:paraId="602FAF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வுருமிசைப் புணரி யுடைதருந் </w:t>
      </w:r>
      <w:r w:rsidRPr="004D5A2F">
        <w:rPr>
          <w:rFonts w:ascii="Gandhari Unicode" w:hAnsi="Gandhari Unicode" w:cs="e-Tamil OTC"/>
          <w:noProof/>
          <w:sz w:val="24"/>
          <w:szCs w:val="24"/>
          <w:u w:val="wave"/>
          <w:cs/>
          <w:lang w:val="en-GB"/>
        </w:rPr>
        <w:t>துறைவர்க்</w:t>
      </w:r>
    </w:p>
    <w:p w14:paraId="2074EE0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குரிமை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செப்பினர் நமரே</w:t>
      </w:r>
      <w:r w:rsidRPr="004D5A2F">
        <w:rPr>
          <w:rFonts w:ascii="Gandhari Unicode" w:hAnsi="Gandhari Unicode" w:cs="e-Tamil OTC"/>
          <w:noProof/>
          <w:sz w:val="24"/>
          <w:szCs w:val="24"/>
          <w:cs/>
          <w:lang w:val="en-GB"/>
        </w:rPr>
        <w:t xml:space="preserve"> விரியலர்ப்</w:t>
      </w:r>
    </w:p>
    <w:p w14:paraId="40DB4C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புன்னை யோங்கிய புலாலஞ் </w:t>
      </w:r>
      <w:r w:rsidRPr="004D5A2F">
        <w:rPr>
          <w:rFonts w:ascii="Gandhari Unicode" w:hAnsi="Gandhari Unicode" w:cs="e-Tamil OTC"/>
          <w:noProof/>
          <w:sz w:val="24"/>
          <w:szCs w:val="24"/>
          <w:u w:val="wave"/>
          <w:cs/>
          <w:lang w:val="en-GB"/>
        </w:rPr>
        <w:t>சேரி</w:t>
      </w:r>
    </w:p>
    <w:p w14:paraId="381CE215"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யின்னகை யாயத் தாரோ</w:t>
      </w:r>
    </w:p>
    <w:p w14:paraId="471A022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டின்னு மற்றோவிவ் வழுங்க லூரே.</w:t>
      </w:r>
    </w:p>
    <w:p w14:paraId="4BD1EA7C" w14:textId="77777777" w:rsidR="0074055C" w:rsidRPr="004D5A2F" w:rsidRDefault="0074055C">
      <w:pPr>
        <w:pStyle w:val="PreformattedText"/>
        <w:rPr>
          <w:rFonts w:ascii="Gandhari Unicode" w:hAnsi="Gandhari Unicode" w:cs="e-Tamil OTC"/>
          <w:noProof/>
          <w:sz w:val="24"/>
          <w:szCs w:val="24"/>
          <w:lang w:val="en-GB"/>
        </w:rPr>
      </w:pPr>
    </w:p>
    <w:p w14:paraId="4F1D801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விரைவுறு </w:t>
      </w:r>
      <w:r w:rsidRPr="004D5A2F">
        <w:rPr>
          <w:rFonts w:ascii="Gandhari Unicode" w:hAnsi="Gandhari Unicode" w:cs="e-Tamil OTC"/>
          <w:noProof/>
          <w:sz w:val="24"/>
          <w:szCs w:val="24"/>
          <w:lang w:val="en-GB"/>
        </w:rPr>
        <w:t>C2v, Cām.</w:t>
      </w:r>
      <w:r w:rsidRPr="004D5A2F">
        <w:rPr>
          <w:rStyle w:val="FootnoteReference"/>
          <w:rFonts w:ascii="Gandhari Unicode" w:hAnsi="Gandhari Unicode" w:cs="e-Tamil OTC"/>
          <w:noProof/>
          <w:sz w:val="24"/>
          <w:szCs w:val="24"/>
          <w:lang w:val="en-GB"/>
        </w:rPr>
        <w:footnoteReference w:id="60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விரவுங் </w:t>
      </w:r>
      <w:r w:rsidRPr="004D5A2F">
        <w:rPr>
          <w:rFonts w:ascii="Gandhari Unicode" w:hAnsi="Gandhari Unicode" w:cs="e-Tamil OTC"/>
          <w:noProof/>
          <w:sz w:val="24"/>
          <w:szCs w:val="24"/>
          <w:lang w:val="en-GB"/>
        </w:rPr>
        <w:t xml:space="preserve">C2+3, I; </w:t>
      </w:r>
      <w:r w:rsidRPr="004D5A2F">
        <w:rPr>
          <w:rFonts w:ascii="Gandhari Unicode" w:hAnsi="Gandhari Unicode" w:cs="e-Tamil OTC"/>
          <w:noProof/>
          <w:sz w:val="24"/>
          <w:szCs w:val="24"/>
          <w:cs/>
          <w:lang w:val="en-GB"/>
        </w:rPr>
        <w:t xml:space="preserve">வளையோய் வந்திசின்(சின்) விரவுங் </w:t>
      </w:r>
      <w:r w:rsidRPr="004D5A2F">
        <w:rPr>
          <w:rFonts w:ascii="Gandhari Unicode" w:hAnsi="Gandhari Unicode" w:cs="e-Tamil OTC"/>
          <w:noProof/>
          <w:sz w:val="24"/>
          <w:szCs w:val="24"/>
          <w:lang w:val="en-GB"/>
        </w:rPr>
        <w:t xml:space="preserve">L1, C1, G1()+2, EA,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வீர்மணன் மலிர்நெறி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C1, G1;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L1, C3, G2,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துறைவர்க்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குரிமை </w:t>
      </w:r>
      <w:r w:rsidRPr="004D5A2F">
        <w:rPr>
          <w:rFonts w:ascii="Gandhari Unicode" w:hAnsi="Gandhari Unicode" w:cs="e-Tamil OTC"/>
          <w:noProof/>
          <w:sz w:val="24"/>
          <w:szCs w:val="24"/>
          <w:lang w:val="en-GB"/>
        </w:rPr>
        <w:t xml:space="preserve">C1+2+3, G1, Cām.v; </w:t>
      </w:r>
      <w:r w:rsidRPr="004D5A2F">
        <w:rPr>
          <w:rFonts w:ascii="Gandhari Unicode" w:hAnsi="Gandhari Unicode" w:cs="e-Tamil OTC"/>
          <w:noProof/>
          <w:sz w:val="24"/>
          <w:szCs w:val="24"/>
          <w:cs/>
          <w:lang w:val="en-GB"/>
        </w:rPr>
        <w:t xml:space="preserve">துறைவர்க்கு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வரைவு </w:t>
      </w:r>
      <w:r w:rsidRPr="004D5A2F">
        <w:rPr>
          <w:rFonts w:ascii="Gandhari Unicode" w:hAnsi="Gandhari Unicode" w:cs="e-Tamil OTC"/>
          <w:noProof/>
          <w:sz w:val="24"/>
          <w:szCs w:val="24"/>
          <w:lang w:val="en-GB"/>
        </w:rPr>
        <w:t>L1</w:t>
      </w:r>
      <w:bookmarkStart w:id="38" w:name="DDE_LINK88"/>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குரி</w:t>
      </w:r>
      <w:bookmarkEnd w:id="38"/>
      <w:r w:rsidRPr="004D5A2F">
        <w:rPr>
          <w:rFonts w:ascii="Gandhari Unicode" w:hAnsi="Gandhari Unicode" w:cs="e-Tamil OTC"/>
          <w:noProof/>
          <w:sz w:val="24"/>
          <w:szCs w:val="24"/>
          <w:cs/>
          <w:lang w:val="en-GB"/>
        </w:rPr>
        <w:t xml:space="preserve">மை </w:t>
      </w:r>
      <w:r w:rsidRPr="004D5A2F">
        <w:rPr>
          <w:rFonts w:ascii="Gandhari Unicode" w:hAnsi="Gandhari Unicode" w:cs="e-Tamil OTC"/>
          <w:noProof/>
          <w:sz w:val="24"/>
          <w:szCs w:val="24"/>
          <w:lang w:val="en-GB"/>
        </w:rPr>
        <w:t xml:space="preserve">G2, EA, I, ATv, Cām.v, VP, ER;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குரிய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செப்பினர் நமரே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நேரார் கொல்லோ </w:t>
      </w:r>
      <w:r w:rsidRPr="004D5A2F">
        <w:rPr>
          <w:rFonts w:ascii="Gandhari Unicode" w:hAnsi="Gandhari Unicode" w:cs="e-Tamil OTC"/>
          <w:noProof/>
          <w:sz w:val="24"/>
          <w:szCs w:val="24"/>
          <w:lang w:val="en-GB"/>
        </w:rPr>
        <w:t xml:space="preserve">L1 [in L1 poem ends here]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யின்னகை யாயத் தாரோ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தாயத் தாரே (தாரோ)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 தரோ (தரே) </w:t>
      </w:r>
      <w:r w:rsidRPr="004D5A2F">
        <w:rPr>
          <w:rFonts w:ascii="Gandhari Unicode" w:hAnsi="Gandhari Unicode" w:cs="e-Tamil OTC"/>
          <w:noProof/>
          <w:sz w:val="24"/>
          <w:szCs w:val="24"/>
          <w:lang w:val="en-GB"/>
        </w:rPr>
        <w:t>C1+3(), G1</w:t>
      </w:r>
    </w:p>
    <w:p w14:paraId="39C80BE2" w14:textId="77777777" w:rsidR="0074055C" w:rsidRPr="004D5A2F" w:rsidRDefault="0074055C">
      <w:pPr>
        <w:pStyle w:val="Textbody"/>
        <w:spacing w:after="29"/>
        <w:jc w:val="both"/>
        <w:rPr>
          <w:rFonts w:ascii="Gandhari Unicode" w:hAnsi="Gandhari Unicode" w:cs="e-Tamil OTC"/>
          <w:noProof/>
          <w:lang w:val="en-GB"/>
        </w:rPr>
      </w:pPr>
    </w:p>
    <w:p w14:paraId="4A7CBD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vaḷaiyōy </w:t>
      </w:r>
      <w:r w:rsidRPr="004D5A2F">
        <w:rPr>
          <w:rFonts w:ascii="Gandhari Unicode" w:hAnsi="Gandhari Unicode" w:cs="e-Tamil OTC"/>
          <w:i/>
          <w:iCs/>
          <w:noProof/>
          <w:lang w:val="en-GB"/>
        </w:rPr>
        <w:t>uvanticiṉ viraiv</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uṟu</w:t>
      </w:r>
      <w:r w:rsidRPr="004D5A2F">
        <w:rPr>
          <w:rFonts w:ascii="Gandhari Unicode" w:hAnsi="Gandhari Unicode" w:cs="e-Tamil OTC"/>
          <w:noProof/>
          <w:lang w:val="en-GB"/>
        </w:rPr>
        <w:t xml:space="preserve"> koṭum tāḷ</w:t>
      </w:r>
    </w:p>
    <w:p w14:paraId="2E8E61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aḷai vāḻ alavaṉ kūr ukir varitta</w:t>
      </w:r>
    </w:p>
    <w:p w14:paraId="273394EE" w14:textId="77777777"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īr maṇal </w:t>
      </w:r>
      <w:r w:rsidR="00CF70BD" w:rsidRPr="004D5A2F">
        <w:rPr>
          <w:rFonts w:ascii="Gandhari Unicode" w:hAnsi="Gandhari Unicode" w:cs="e-Tamil OTC"/>
          <w:i/>
          <w:iCs/>
          <w:noProof/>
          <w:lang w:val="en-GB"/>
        </w:rPr>
        <w:t>malir</w:t>
      </w:r>
      <w:r w:rsidR="00CF70BD" w:rsidRPr="004D5A2F">
        <w:rPr>
          <w:rFonts w:ascii="Gandhari Unicode" w:hAnsi="Gandhari Unicode" w:cs="e-Tamil OTC"/>
          <w:noProof/>
          <w:lang w:val="en-GB"/>
        </w:rPr>
        <w:t xml:space="preserve"> neṟi citaiya viḻum-eṉa</w:t>
      </w:r>
    </w:p>
    <w:p w14:paraId="00E5392B" w14:textId="77777777"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urum icai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 </w:t>
      </w:r>
      <w:r w:rsidRPr="004D5A2F">
        <w:rPr>
          <w:rFonts w:ascii="Gandhari Unicode" w:hAnsi="Gandhari Unicode" w:cs="e-Tamil OTC"/>
          <w:noProof/>
          <w:lang w:val="en-GB"/>
        </w:rPr>
        <w:t>~</w:t>
      </w:r>
      <w:r w:rsidR="00CF70BD" w:rsidRPr="004D5A2F">
        <w:rPr>
          <w:rFonts w:ascii="Gandhari Unicode" w:hAnsi="Gandhari Unicode" w:cs="e-Tamil OTC"/>
          <w:noProof/>
          <w:lang w:val="en-GB"/>
        </w:rPr>
        <w:t>uṭai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tarum </w:t>
      </w:r>
      <w:r w:rsidR="00CF70BD" w:rsidRPr="004D5A2F">
        <w:rPr>
          <w:rFonts w:ascii="Gandhari Unicode" w:hAnsi="Gandhari Unicode" w:cs="e-Tamil OTC"/>
          <w:i/>
          <w:iCs/>
          <w:noProof/>
          <w:lang w:val="en-GB"/>
        </w:rPr>
        <w:t>tuṟ</w:t>
      </w:r>
      <w:r w:rsidRPr="004D5A2F">
        <w:rPr>
          <w:rFonts w:ascii="Gandhari Unicode" w:hAnsi="Gandhari Unicode" w:cs="e-Tamil OTC"/>
          <w:i/>
          <w:iCs/>
          <w:noProof/>
          <w:lang w:val="en-GB"/>
        </w:rPr>
        <w:t>aivark*</w:t>
      </w:r>
    </w:p>
    <w:p w14:paraId="74CEDD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urimai</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ceppiṉar namar</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viri </w:t>
      </w:r>
      <w:r w:rsidR="0058573A" w:rsidRPr="004D5A2F">
        <w:rPr>
          <w:rFonts w:ascii="Gandhari Unicode" w:hAnsi="Gandhari Unicode" w:cs="e-Tamil OTC"/>
          <w:noProof/>
          <w:lang w:val="en-GB"/>
        </w:rPr>
        <w:t>~</w:t>
      </w:r>
      <w:r w:rsidRPr="004D5A2F">
        <w:rPr>
          <w:rFonts w:ascii="Gandhari Unicode" w:hAnsi="Gandhari Unicode" w:cs="e-Tamil OTC"/>
          <w:noProof/>
          <w:lang w:val="en-GB"/>
        </w:rPr>
        <w:t>alar</w:t>
      </w:r>
    </w:p>
    <w:p w14:paraId="3F1E9C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 </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ōṅkiya pulālam </w:t>
      </w:r>
      <w:r w:rsidRPr="004D5A2F">
        <w:rPr>
          <w:rFonts w:ascii="Gandhari Unicode" w:hAnsi="Gandhari Unicode" w:cs="e-Tamil OTC"/>
          <w:i/>
          <w:iCs/>
          <w:noProof/>
          <w:lang w:val="en-GB"/>
        </w:rPr>
        <w:t>cēri</w:t>
      </w:r>
    </w:p>
    <w:p w14:paraId="14638FC3" w14:textId="77777777"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iṉ </w:t>
      </w:r>
      <w:r w:rsidR="00CF70BD" w:rsidRPr="004D5A2F">
        <w:rPr>
          <w:rFonts w:ascii="Gandhari Unicode" w:hAnsi="Gandhari Unicode" w:cs="e-Tamil OTC"/>
          <w:noProof/>
          <w:lang w:val="en-GB"/>
        </w:rPr>
        <w:t>nakai</w:t>
      </w:r>
      <w:r w:rsidR="00CF70BD" w:rsidRPr="004D5A2F">
        <w:rPr>
          <w:rFonts w:ascii="Gandhari Unicode" w:hAnsi="Gandhari Unicode" w:cs="e-Tamil OTC"/>
          <w:i/>
          <w:iCs/>
          <w:noProof/>
          <w:lang w:val="en-GB"/>
        </w:rPr>
        <w:t xml:space="preserve"> āyattārōṭ</w:t>
      </w:r>
      <w:r w:rsidR="00EC178C" w:rsidRPr="004D5A2F">
        <w:rPr>
          <w:rFonts w:ascii="Gandhari Unicode" w:hAnsi="Gandhari Unicode" w:cs="e-Tamil OTC"/>
          <w:i/>
          <w:iCs/>
          <w:noProof/>
          <w:lang w:val="en-GB"/>
        </w:rPr>
        <w:t>*</w:t>
      </w:r>
    </w:p>
    <w:p w14:paraId="4A8EEBF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w:t>
      </w:r>
      <w:r w:rsidR="0058573A" w:rsidRPr="004D5A2F">
        <w:rPr>
          <w:rFonts w:ascii="Gandhari Unicode" w:hAnsi="Gandhari Unicode" w:cs="e-Tamil OTC"/>
          <w:noProof/>
          <w:lang w:val="en-GB"/>
        </w:rPr>
        <w:t>ṉ-+</w:t>
      </w:r>
      <w:r w:rsidRPr="004D5A2F">
        <w:rPr>
          <w:rFonts w:ascii="Gandhari Unicode" w:hAnsi="Gandhari Unicode" w:cs="e-Tamil OTC"/>
          <w:noProof/>
          <w:lang w:val="en-GB"/>
        </w:rPr>
        <w:t>um aṟṟ</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58573A" w:rsidRPr="004D5A2F">
        <w:rPr>
          <w:rFonts w:ascii="Gandhari Unicode" w:hAnsi="Gandhari Unicode" w:cs="e-Tamil OTC"/>
          <w:noProof/>
          <w:lang w:val="en-GB"/>
        </w:rPr>
        <w:t>~</w:t>
      </w:r>
      <w:r w:rsidRPr="004D5A2F">
        <w:rPr>
          <w:rFonts w:ascii="Gandhari Unicode" w:hAnsi="Gandhari Unicode" w:cs="e-Tamil OTC"/>
          <w:noProof/>
          <w:lang w:val="en-GB"/>
        </w:rPr>
        <w:t>i</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8573A"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58573A" w:rsidRPr="004D5A2F">
        <w:rPr>
          <w:rFonts w:ascii="Gandhari Unicode" w:hAnsi="Gandhari Unicode" w:cs="e-Tamil OTC"/>
          <w:noProof/>
          <w:lang w:val="en-GB"/>
        </w:rPr>
        <w:t>-</w:t>
      </w:r>
      <w:r w:rsidRPr="004D5A2F">
        <w:rPr>
          <w:rFonts w:ascii="Gandhari Unicode" w:hAnsi="Gandhari Unicode" w:cs="e-Tamil OTC"/>
          <w:noProof/>
          <w:lang w:val="en-GB"/>
        </w:rPr>
        <w:t>ē.</w:t>
      </w:r>
    </w:p>
    <w:p w14:paraId="67FFC23D" w14:textId="77777777" w:rsidR="0074055C" w:rsidRPr="004D5A2F" w:rsidRDefault="0074055C">
      <w:pPr>
        <w:pStyle w:val="Textbody"/>
        <w:spacing w:after="29" w:line="260" w:lineRule="exact"/>
        <w:jc w:val="both"/>
        <w:rPr>
          <w:rFonts w:ascii="Gandhari Unicode" w:hAnsi="Gandhari Unicode" w:cs="e-Tamil OTC"/>
          <w:noProof/>
          <w:lang w:val="en-GB"/>
        </w:rPr>
      </w:pPr>
    </w:p>
    <w:p w14:paraId="59CB97FE" w14:textId="77777777" w:rsidR="0074055C" w:rsidRPr="004D5A2F" w:rsidRDefault="0074055C">
      <w:pPr>
        <w:pStyle w:val="Textbody"/>
        <w:spacing w:after="29" w:line="260" w:lineRule="exact"/>
        <w:jc w:val="both"/>
        <w:rPr>
          <w:rFonts w:ascii="Gandhari Unicode" w:hAnsi="Gandhari Unicode" w:cs="e-Tamil OTC"/>
          <w:noProof/>
          <w:lang w:val="en-GB"/>
        </w:rPr>
      </w:pPr>
    </w:p>
    <w:p w14:paraId="7292D272" w14:textId="77777777" w:rsidR="0074055C" w:rsidRPr="004D5A2F" w:rsidRDefault="0074055C">
      <w:pPr>
        <w:pStyle w:val="Textbody"/>
        <w:spacing w:after="29" w:line="260" w:lineRule="exact"/>
        <w:jc w:val="both"/>
        <w:rPr>
          <w:rFonts w:ascii="Gandhari Unicode" w:hAnsi="Gandhari Unicode" w:cs="e-Tamil OTC"/>
          <w:noProof/>
          <w:lang w:val="en-GB"/>
        </w:rPr>
      </w:pPr>
    </w:p>
    <w:p w14:paraId="05A064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rejoicing about marriage to HER, who was afraid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will our pe</w:t>
      </w:r>
      <w:r w:rsidR="00EC178C" w:rsidRPr="004D5A2F">
        <w:rPr>
          <w:rFonts w:ascii="Gandhari Unicode" w:hAnsi="Gandhari Unicode" w:cs="e-Tamil OTC"/>
          <w:noProof/>
          <w:lang w:val="en-GB"/>
        </w:rPr>
        <w:t>ople not grant marriage to him?”</w:t>
      </w:r>
      <w:r w:rsidRPr="004D5A2F">
        <w:rPr>
          <w:rFonts w:ascii="Gandhari Unicode" w:hAnsi="Gandhari Unicode" w:cs="e-Tamil OTC"/>
          <w:noProof/>
          <w:lang w:val="en-GB"/>
        </w:rPr>
        <w:t>, as HIS people came with [the offer of] marriage.</w:t>
      </w:r>
    </w:p>
    <w:p w14:paraId="75305A2E" w14:textId="77777777" w:rsidR="0074055C" w:rsidRPr="004D5A2F" w:rsidRDefault="0074055C">
      <w:pPr>
        <w:pStyle w:val="Textbody"/>
        <w:spacing w:after="29" w:line="260" w:lineRule="exact"/>
        <w:jc w:val="both"/>
        <w:rPr>
          <w:rFonts w:ascii="Gandhari Unicode" w:hAnsi="Gandhari Unicode" w:cs="e-Tamil OTC"/>
          <w:noProof/>
          <w:lang w:val="en-GB"/>
        </w:rPr>
      </w:pPr>
    </w:p>
    <w:p w14:paraId="5B00814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bangle-you be-delighted(ipt.) haste have- bent foot</w:t>
      </w:r>
    </w:p>
    <w:p w14:paraId="3D6BA63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hole live- crab sharpness nail drawn-</w:t>
      </w:r>
    </w:p>
    <w:p w14:paraId="65D401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wetness sand flood- way waste(inf.) 'iḻ</w:t>
      </w:r>
      <w:r w:rsidR="00EC178C" w:rsidRPr="004D5A2F">
        <w:rPr>
          <w:rFonts w:ascii="Gandhari Unicode" w:hAnsi="Gandhari Unicode" w:cs="e-Tamil OTC"/>
          <w:noProof/>
          <w:lang w:val="en-GB"/>
        </w:rPr>
        <w:t>um'-</w:t>
      </w:r>
      <w:r w:rsidRPr="004D5A2F">
        <w:rPr>
          <w:rFonts w:ascii="Gandhari Unicode" w:hAnsi="Gandhari Unicode" w:cs="e-Tamil OTC"/>
          <w:noProof/>
          <w:lang w:val="en-GB"/>
        </w:rPr>
        <w:t>say(inf.)</w:t>
      </w:r>
    </w:p>
    <w:p w14:paraId="115B475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thunder sound wave break- giving- ghat-he(h.dat.)</w:t>
      </w:r>
    </w:p>
    <w:p w14:paraId="75CD288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possession</w:t>
      </w:r>
      <w:r w:rsidRPr="004D5A2F">
        <w:rPr>
          <w:rStyle w:val="FootnoteReference"/>
          <w:rFonts w:ascii="Gandhari Unicode" w:hAnsi="Gandhari Unicode" w:cs="e-Tamil OTC"/>
          <w:noProof/>
          <w:lang w:val="en-GB"/>
        </w:rPr>
        <w:footnoteReference w:id="602"/>
      </w:r>
      <w:r w:rsidRPr="004D5A2F">
        <w:rPr>
          <w:rFonts w:ascii="Gandhari Unicode" w:hAnsi="Gandhari Unicode" w:cs="e-Tamil OTC"/>
          <w:noProof/>
          <w:lang w:val="en-GB"/>
        </w:rPr>
        <w:t xml:space="preserve"> they-said(h.)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expand- blossom</w:t>
      </w:r>
    </w:p>
    <w:p w14:paraId="5A97A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Puṉṉai(-tree) become-high- smell-of-fish</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quarter</w:t>
      </w:r>
    </w:p>
    <w:p w14:paraId="07717E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jest attendants(h.)-with</w:t>
      </w:r>
    </w:p>
    <w:p w14:paraId="2808EE0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F75C0" w14:textId="77777777" w:rsidR="0074055C" w:rsidRPr="004D5A2F" w:rsidRDefault="0074055C">
      <w:pPr>
        <w:pStyle w:val="Textbody"/>
        <w:spacing w:after="29"/>
        <w:jc w:val="both"/>
        <w:rPr>
          <w:rFonts w:ascii="Gandhari Unicode" w:hAnsi="Gandhari Unicode" w:cs="e-Tamil OTC"/>
          <w:noProof/>
          <w:lang w:val="en-GB"/>
        </w:rPr>
      </w:pPr>
    </w:p>
    <w:p w14:paraId="75753B56" w14:textId="77777777" w:rsidR="0074055C" w:rsidRPr="004D5A2F" w:rsidRDefault="0074055C">
      <w:pPr>
        <w:pStyle w:val="Textbody"/>
        <w:spacing w:after="29"/>
        <w:jc w:val="both"/>
        <w:rPr>
          <w:rFonts w:ascii="Gandhari Unicode" w:hAnsi="Gandhari Unicode" w:cs="e-Tamil OTC"/>
          <w:noProof/>
          <w:lang w:val="en-GB"/>
        </w:rPr>
      </w:pPr>
    </w:p>
    <w:p w14:paraId="2D7244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you bangled one</w:t>
      </w:r>
      <w:r w:rsidRPr="004D5A2F">
        <w:rPr>
          <w:rStyle w:val="FootnoteReference"/>
          <w:rFonts w:ascii="Gandhari Unicode" w:hAnsi="Gandhari Unicode" w:cs="e-Tamil OTC"/>
          <w:noProof/>
          <w:lang w:val="en-GB"/>
        </w:rPr>
        <w:footnoteReference w:id="603"/>
      </w:r>
      <w:r w:rsidRPr="004D5A2F">
        <w:rPr>
          <w:rFonts w:ascii="Gandhari Unicode" w:hAnsi="Gandhari Unicode" w:cs="e-Tamil OTC"/>
          <w:noProof/>
          <w:lang w:val="en-GB"/>
        </w:rPr>
        <w:t>, rejoice:</w:t>
      </w:r>
    </w:p>
    <w:p w14:paraId="13B5497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Our people granted [your] possession</w:t>
      </w:r>
    </w:p>
    <w:p w14:paraId="2CD08EC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man from the ghat,</w:t>
      </w:r>
    </w:p>
    <w:p w14:paraId="58036B9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waves with thunder-sound are breaking sweetly,</w:t>
      </w:r>
    </w:p>
    <w:p w14:paraId="1643A29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they destroy, by flooding the moist sand, the ways scratched</w:t>
      </w:r>
    </w:p>
    <w:p w14:paraId="3BC1B58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by the sharp nails of quick, bent-legged crabs living in holes.</w:t>
      </w:r>
    </w:p>
    <w:p w14:paraId="115CDB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noisy village, [is it] like that even now,</w:t>
      </w:r>
    </w:p>
    <w:p w14:paraId="3253E15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pleasantly jesting attendants,</w:t>
      </w:r>
    </w:p>
    <w:p w14:paraId="56F9B90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fish-reeking quarter, where broad-blossomed Puṉṉai trees</w:t>
      </w:r>
    </w:p>
    <w:p w14:paraId="453D02C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become high?</w:t>
      </w:r>
    </w:p>
    <w:p w14:paraId="509FC0EA" w14:textId="77777777" w:rsidR="0074055C" w:rsidRPr="004D5A2F" w:rsidRDefault="0074055C">
      <w:pPr>
        <w:pStyle w:val="Textbody"/>
        <w:spacing w:after="0"/>
        <w:jc w:val="both"/>
        <w:rPr>
          <w:rFonts w:ascii="Gandhari Unicode" w:hAnsi="Gandhari Unicode" w:cs="e-Tamil OTC"/>
          <w:noProof/>
          <w:lang w:val="en-GB"/>
        </w:rPr>
      </w:pPr>
    </w:p>
    <w:p w14:paraId="1BB8B53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80BC6A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கடியலூர் உருத்திரன்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உத்திரனங்) கண்ணன(</w:t>
      </w:r>
      <w:r w:rsidR="001F5EAD"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16D0FB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தோழிக்குக் கிழத்தி மெலிந்து கூறியது.</w:t>
      </w:r>
    </w:p>
    <w:p w14:paraId="6A4055D1" w14:textId="77777777" w:rsidR="0074055C" w:rsidRPr="004D5A2F" w:rsidRDefault="0074055C">
      <w:pPr>
        <w:pStyle w:val="Textbody"/>
        <w:spacing w:after="29"/>
        <w:jc w:val="both"/>
        <w:rPr>
          <w:rFonts w:ascii="Gandhari Unicode" w:hAnsi="Gandhari Unicode" w:cs="e-Tamil OTC"/>
          <w:noProof/>
          <w:lang w:val="en-GB"/>
        </w:rPr>
      </w:pPr>
    </w:p>
    <w:p w14:paraId="412931C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நெடுநீ ராம்ப லடைப்புறத் தன்ன</w:t>
      </w:r>
    </w:p>
    <w:p w14:paraId="64678CF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கொடுமென் சிறைய கூருகிர்ப் பறவை</w:t>
      </w:r>
    </w:p>
    <w:p w14:paraId="73989CC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யகலிலைப் பலவின் சாரன் முன்னிப்</w:t>
      </w:r>
    </w:p>
    <w:p w14:paraId="40C25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பகலுறை முதுமரம் புலம்பப் போகுஞ்</w:t>
      </w:r>
    </w:p>
    <w:p w14:paraId="7BDA2F2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சிறுபுன் மாலை யுண்மை</w:t>
      </w:r>
    </w:p>
    <w:p w14:paraId="7C4F91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யறிவேன் </w:t>
      </w:r>
      <w:r w:rsidRPr="004D5A2F">
        <w:rPr>
          <w:rFonts w:ascii="Gandhari Unicode" w:hAnsi="Gandhari Unicode" w:cs="e-Tamil OTC"/>
          <w:noProof/>
          <w:sz w:val="24"/>
          <w:szCs w:val="24"/>
          <w:u w:val="wave"/>
          <w:cs/>
          <w:lang w:val="en-GB"/>
        </w:rPr>
        <w:t>றோழியவர்க்</w:t>
      </w:r>
      <w:r w:rsidRPr="004D5A2F">
        <w:rPr>
          <w:rFonts w:ascii="Gandhari Unicode" w:hAnsi="Gandhari Unicode" w:cs="e-Tamil OTC"/>
          <w:noProof/>
          <w:sz w:val="24"/>
          <w:szCs w:val="24"/>
          <w:cs/>
          <w:lang w:val="en-GB"/>
        </w:rPr>
        <w:t xml:space="preserve"> காணா வூங்கே.</w:t>
      </w:r>
    </w:p>
    <w:p w14:paraId="13A0279F" w14:textId="77777777" w:rsidR="0074055C" w:rsidRPr="004D5A2F" w:rsidRDefault="0074055C">
      <w:pPr>
        <w:pStyle w:val="PreformattedText"/>
        <w:rPr>
          <w:rFonts w:ascii="Gandhari Unicode" w:hAnsi="Gandhari Unicode" w:cs="e-Tamil OTC"/>
          <w:noProof/>
          <w:sz w:val="24"/>
          <w:szCs w:val="24"/>
          <w:lang w:val="en-GB"/>
        </w:rPr>
      </w:pPr>
    </w:p>
    <w:p w14:paraId="021CC5B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2c </w:t>
      </w:r>
      <w:r w:rsidRPr="004D5A2F">
        <w:rPr>
          <w:rFonts w:ascii="Gandhari Unicode" w:hAnsi="Gandhari Unicode" w:cs="e-Tamil OTC"/>
          <w:noProof/>
          <w:sz w:val="24"/>
          <w:szCs w:val="24"/>
          <w:cs/>
          <w:lang w:val="en-GB"/>
        </w:rPr>
        <w:t xml:space="preserve">கூருகிர்ப் </w:t>
      </w:r>
      <w:r w:rsidRPr="004D5A2F">
        <w:rPr>
          <w:rFonts w:ascii="Gandhari Unicode" w:hAnsi="Gandhari Unicode" w:cs="e-Tamil OTC"/>
          <w:noProof/>
          <w:sz w:val="24"/>
          <w:szCs w:val="24"/>
          <w:lang w:val="en-GB"/>
        </w:rPr>
        <w:t xml:space="preserve">L1, C2+3v, G1+2, EA; </w:t>
      </w:r>
      <w:r w:rsidRPr="004D5A2F">
        <w:rPr>
          <w:rFonts w:ascii="Gandhari Unicode" w:hAnsi="Gandhari Unicode" w:cs="e-Tamil OTC"/>
          <w:noProof/>
          <w:sz w:val="24"/>
          <w:szCs w:val="24"/>
          <w:cs/>
          <w:lang w:val="en-GB"/>
        </w:rPr>
        <w:t xml:space="preserve">கூருகிர்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கூருகிற்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கூருகிற்வ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றோழியவர்க் </w:t>
      </w:r>
      <w:r w:rsidRPr="004D5A2F">
        <w:rPr>
          <w:rFonts w:ascii="Gandhari Unicode" w:hAnsi="Gandhari Unicode" w:cs="e-Tamil OTC"/>
          <w:noProof/>
          <w:sz w:val="24"/>
          <w:szCs w:val="24"/>
          <w:lang w:val="en-GB"/>
        </w:rPr>
        <w:t xml:space="preserve">C2+3, G1, Cām.; </w:t>
      </w:r>
      <w:r w:rsidRPr="004D5A2F">
        <w:rPr>
          <w:rFonts w:ascii="Gandhari Unicode" w:hAnsi="Gandhari Unicode" w:cs="e-Tamil OTC"/>
          <w:noProof/>
          <w:sz w:val="24"/>
          <w:szCs w:val="24"/>
          <w:cs/>
          <w:lang w:val="en-GB"/>
        </w:rPr>
        <w:t xml:space="preserve">றோழியவர்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றொழியவற் </w:t>
      </w:r>
      <w:r w:rsidRPr="004D5A2F">
        <w:rPr>
          <w:rFonts w:ascii="Gandhari Unicode" w:hAnsi="Gandhari Unicode" w:cs="e-Tamil OTC"/>
          <w:noProof/>
          <w:sz w:val="24"/>
          <w:szCs w:val="24"/>
          <w:lang w:val="en-GB"/>
        </w:rPr>
        <w:t>G1v+2, EA, I</w:t>
      </w:r>
    </w:p>
    <w:p w14:paraId="24D9FE36" w14:textId="77777777" w:rsidR="0074055C" w:rsidRPr="004D5A2F" w:rsidRDefault="0074055C">
      <w:pPr>
        <w:pStyle w:val="Textbody"/>
        <w:spacing w:after="29"/>
        <w:jc w:val="both"/>
        <w:rPr>
          <w:rFonts w:ascii="Gandhari Unicode" w:hAnsi="Gandhari Unicode" w:cs="e-Tamil OTC"/>
          <w:noProof/>
          <w:lang w:val="en-GB"/>
        </w:rPr>
      </w:pPr>
    </w:p>
    <w:p w14:paraId="59FA1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 nīr āmpal aṭai</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puṟ</w:t>
      </w:r>
      <w:r w:rsidR="002308A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w:t>
      </w:r>
    </w:p>
    <w:p w14:paraId="69C4EA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 me</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ciṟaiya kūr ukir</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p>
    <w:p w14:paraId="426591BC" w14:textId="77777777" w:rsidR="0074055C" w:rsidRPr="004D5A2F" w:rsidRDefault="002308A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akal ilai palaviṉ cāral muṉṉi</w:t>
      </w:r>
      <w:r w:rsidRPr="004D5A2F">
        <w:rPr>
          <w:rFonts w:ascii="Gandhari Unicode" w:hAnsi="Gandhari Unicode" w:cs="e-Tamil OTC"/>
          <w:noProof/>
          <w:lang w:val="en-GB"/>
        </w:rPr>
        <w:t>+</w:t>
      </w:r>
    </w:p>
    <w:p w14:paraId="4D94B3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pakal uṟai mutu maram pulampa</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pōkum</w:t>
      </w:r>
    </w:p>
    <w:p w14:paraId="5CBA56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pu</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mālai </w:t>
      </w:r>
      <w:r w:rsidR="002308A6" w:rsidRPr="004D5A2F">
        <w:rPr>
          <w:rFonts w:ascii="Gandhari Unicode" w:hAnsi="Gandhari Unicode" w:cs="e-Tamil OTC"/>
          <w:noProof/>
          <w:lang w:val="en-GB"/>
        </w:rPr>
        <w:t>~</w:t>
      </w:r>
      <w:r w:rsidRPr="004D5A2F">
        <w:rPr>
          <w:rFonts w:ascii="Gandhari Unicode" w:hAnsi="Gandhari Unicode" w:cs="e-Tamil OTC"/>
          <w:noProof/>
          <w:lang w:val="en-GB"/>
        </w:rPr>
        <w:t>uṇmai</w:t>
      </w:r>
    </w:p>
    <w:p w14:paraId="739985B2" w14:textId="77777777" w:rsidR="0074055C" w:rsidRPr="004D5A2F" w:rsidRDefault="002308A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aṟivēṉ tōḻi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avar</w:t>
      </w:r>
      <w:r w:rsidR="00CF70BD" w:rsidRPr="004D5A2F">
        <w:rPr>
          <w:rFonts w:ascii="Gandhari Unicode" w:hAnsi="Gandhari Unicode" w:cs="e-Tamil OTC"/>
          <w:noProof/>
          <w:lang w:val="en-GB"/>
        </w:rPr>
        <w:t xml:space="preserve"> kāṇā-</w:t>
      </w:r>
      <w:r w:rsidRPr="004D5A2F">
        <w:rPr>
          <w:rFonts w:ascii="Gandhari Unicode" w:hAnsi="Gandhari Unicode" w:cs="e-Tamil OTC"/>
          <w:noProof/>
          <w:lang w:val="en-GB"/>
        </w:rPr>
        <w:t>~</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3AAF4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72AFA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C8D19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51D4B5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weakening by HER to the confidante in the time of separation.</w:t>
      </w:r>
    </w:p>
    <w:p w14:paraId="0FE15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4F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long water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leaf back(obl.) like</w:t>
      </w:r>
    </w:p>
    <w:p w14:paraId="19CAE5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soft wing</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sharpness nail bat</w:t>
      </w:r>
    </w:p>
    <w:p w14:paraId="17D093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widen- leaf 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slope approached</w:t>
      </w:r>
    </w:p>
    <w:p w14:paraId="37B8E2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midday remain- old tree become-lonely(inf.) going-</w:t>
      </w:r>
    </w:p>
    <w:p w14:paraId="4AC90E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low evening existence</w:t>
      </w:r>
    </w:p>
    <w:p w14:paraId="1E34481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I-know friend he(h.) see-not 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BDDBCA" w14:textId="77777777" w:rsidR="0074055C" w:rsidRPr="004D5A2F" w:rsidRDefault="0074055C">
      <w:pPr>
        <w:pStyle w:val="Textbody"/>
        <w:spacing w:after="29"/>
        <w:jc w:val="both"/>
        <w:rPr>
          <w:rFonts w:ascii="Gandhari Unicode" w:hAnsi="Gandhari Unicode" w:cs="e-Tamil OTC"/>
          <w:noProof/>
          <w:lang w:val="en-GB"/>
        </w:rPr>
      </w:pPr>
    </w:p>
    <w:p w14:paraId="4CA5BAE2" w14:textId="77777777" w:rsidR="0074055C" w:rsidRPr="004D5A2F" w:rsidRDefault="0074055C">
      <w:pPr>
        <w:pStyle w:val="Textbody"/>
        <w:spacing w:after="29"/>
        <w:jc w:val="both"/>
        <w:rPr>
          <w:rFonts w:ascii="Gandhari Unicode" w:hAnsi="Gandhari Unicode" w:cs="e-Tamil OTC"/>
          <w:noProof/>
          <w:lang w:val="en-GB"/>
        </w:rPr>
      </w:pPr>
    </w:p>
    <w:p w14:paraId="0CFF5C8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Before I see him, friend,</w:t>
      </w:r>
    </w:p>
    <w:p w14:paraId="3B8D542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know</w:t>
      </w:r>
    </w:p>
    <w:p w14:paraId="37E21CFB" w14:textId="77777777" w:rsidR="0074055C" w:rsidRPr="004D5A2F" w:rsidRDefault="00C057E8">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small</w:t>
      </w:r>
      <w:r w:rsidR="00CF70BD" w:rsidRPr="004D5A2F">
        <w:rPr>
          <w:rStyle w:val="FootnoteReference"/>
          <w:rFonts w:ascii="Gandhari Unicode" w:hAnsi="Gandhari Unicode" w:cs="e-Tamil OTC"/>
          <w:noProof/>
          <w:lang w:val="en-GB"/>
        </w:rPr>
        <w:footnoteReference w:id="604"/>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bleak</w:t>
      </w:r>
      <w:r w:rsidR="00CF70BD" w:rsidRPr="004D5A2F">
        <w:rPr>
          <w:rFonts w:ascii="Gandhari Unicode" w:hAnsi="Gandhari Unicode" w:cs="e-Tamil OTC"/>
          <w:noProof/>
          <w:lang w:val="en-GB"/>
        </w:rPr>
        <w:t xml:space="preserve"> evening [will be] there,</w:t>
      </w:r>
    </w:p>
    <w:p w14:paraId="787EA79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sharp-nailed bats with soft wings, curved</w:t>
      </w:r>
    </w:p>
    <w:p w14:paraId="2DF046F7" w14:textId="77777777" w:rsidR="0074055C" w:rsidRPr="004D5A2F" w:rsidRDefault="00CF70BD">
      <w:pPr>
        <w:pStyle w:val="Textbody"/>
        <w:tabs>
          <w:tab w:val="left" w:pos="275"/>
          <w:tab w:val="left" w:pos="838"/>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undersides of the lily-leaves in the long water,</w:t>
      </w:r>
    </w:p>
    <w:p w14:paraId="75DF35F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go, approaching the slope with [its] broad-leaved jackfruit trees,</w:t>
      </w:r>
    </w:p>
    <w:p w14:paraId="0F2716F6" w14:textId="77777777" w:rsidR="0074055C" w:rsidRPr="004D5A2F" w:rsidRDefault="00CF70BD">
      <w:pPr>
        <w:pStyle w:val="Textbody"/>
        <w:tabs>
          <w:tab w:val="left" w:pos="400"/>
          <w:tab w:val="left" w:pos="850"/>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old tree, where they stay at midday, to be lonely.</w:t>
      </w:r>
    </w:p>
    <w:p w14:paraId="69A88C25" w14:textId="77777777" w:rsidR="0074055C" w:rsidRPr="004D5A2F" w:rsidRDefault="0074055C">
      <w:pPr>
        <w:pStyle w:val="Textbody"/>
        <w:spacing w:after="0"/>
        <w:jc w:val="both"/>
        <w:rPr>
          <w:rFonts w:ascii="Gandhari Unicode" w:hAnsi="Gandhari Unicode" w:cs="e-Tamil OTC"/>
          <w:noProof/>
          <w:lang w:val="en-GB"/>
        </w:rPr>
      </w:pPr>
    </w:p>
    <w:p w14:paraId="02154ACD"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5E34868"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 முதுகூற்றன்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முதுகூட்டன்): </w:t>
      </w:r>
      <w:r w:rsidRPr="004D5A2F">
        <w:rPr>
          <w:rFonts w:ascii="Gandhari Unicode" w:hAnsi="Gandhari Unicode"/>
          <w:i w:val="0"/>
          <w:iCs w:val="0"/>
          <w:color w:val="auto"/>
        </w:rPr>
        <w:t>the confidante/ SHE</w:t>
      </w:r>
    </w:p>
    <w:p w14:paraId="7B5D7E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பகற்குறி வந்தொழுகுந் தலைமகன் வெளிப்பாடு அஞ்சி இரவுக்குறி நயந்தானது குறிப்பறிந்த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இரவின்கண் அன்னையது காவல் அறிந்து பின்னும் பகற்குறியே நன்று அவ்விரவுக்குறியின்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பகற்குறியும் இரவுக்குறியும் மறுத்துத் தலைமகன் சிறைப்புறத்தானாக வரைவு கடாயது.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பகற்குறி வந்தொழுகுந் தலைமகன் தலைமகன் சிறைப்புறத்தானாக வரைவு கடாயது.)</w:t>
      </w:r>
    </w:p>
    <w:p w14:paraId="4CCBA2C0" w14:textId="77777777" w:rsidR="0074055C" w:rsidRPr="004D5A2F" w:rsidRDefault="0074055C">
      <w:pPr>
        <w:pStyle w:val="Textbody"/>
        <w:spacing w:after="29"/>
        <w:jc w:val="both"/>
        <w:rPr>
          <w:rFonts w:ascii="Gandhari Unicode" w:hAnsi="Gandhari Unicode" w:cs="e-Tamil OTC"/>
          <w:noProof/>
          <w:lang w:val="en-GB"/>
        </w:rPr>
      </w:pPr>
    </w:p>
    <w:p w14:paraId="3B2F8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ஆர்கலி வெற்பன் மார்புபுணை யாகக்</w:t>
      </w:r>
    </w:p>
    <w:p w14:paraId="295250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நெடுவரைக் கவாஅற் பகலே</w:t>
      </w:r>
    </w:p>
    <w:p w14:paraId="55F14C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பாடின் னருவி யாடுத லினிதே</w:t>
      </w:r>
    </w:p>
    <w:p w14:paraId="2504B73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நிரையிதழ்</w:t>
      </w:r>
      <w:r w:rsidRPr="004D5A2F">
        <w:rPr>
          <w:rFonts w:ascii="Gandhari Unicode" w:hAnsi="Gandhari Unicode" w:cs="e-Tamil OTC"/>
          <w:noProof/>
          <w:sz w:val="24"/>
          <w:szCs w:val="24"/>
          <w:cs/>
          <w:lang w:val="en-GB"/>
        </w:rPr>
        <w:t xml:space="preserve"> பொருந்தாக் கண்ணோ டிரவிற்</w:t>
      </w:r>
    </w:p>
    <w:p w14:paraId="40F664E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பஞ்சி</w:t>
      </w:r>
      <w:r w:rsidRPr="004D5A2F">
        <w:rPr>
          <w:rFonts w:ascii="Gandhari Unicode" w:hAnsi="Gandhari Unicode" w:cs="e-Tamil OTC"/>
          <w:noProof/>
          <w:sz w:val="24"/>
          <w:szCs w:val="24"/>
          <w:cs/>
          <w:lang w:val="en-GB"/>
        </w:rPr>
        <w:t xml:space="preserve"> வெண்டிரிச் செஞ்சுடர் நல்லிற்</w:t>
      </w:r>
    </w:p>
    <w:p w14:paraId="478A695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பின்னுவீழ்</w:t>
      </w:r>
      <w:r w:rsidRPr="004D5A2F">
        <w:rPr>
          <w:rFonts w:ascii="Gandhari Unicode" w:hAnsi="Gandhari Unicode" w:cs="e-Tamil OTC"/>
          <w:noProof/>
          <w:sz w:val="24"/>
          <w:szCs w:val="24"/>
          <w:cs/>
          <w:lang w:val="en-GB"/>
        </w:rPr>
        <w:t xml:space="preserve"> சிறுபுறந் தழீஇ</w:t>
      </w:r>
    </w:p>
    <w:p w14:paraId="23F7B32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யன்னை முயங்கத் துயிலின் னாதே.</w:t>
      </w:r>
    </w:p>
    <w:p w14:paraId="70A1A242" w14:textId="77777777" w:rsidR="0074055C" w:rsidRPr="004D5A2F" w:rsidRDefault="0074055C">
      <w:pPr>
        <w:pStyle w:val="PreformattedText"/>
        <w:rPr>
          <w:rFonts w:ascii="Gandhari Unicode" w:hAnsi="Gandhari Unicode" w:cs="e-Tamil OTC"/>
          <w:noProof/>
          <w:sz w:val="24"/>
          <w:szCs w:val="24"/>
          <w:lang w:val="en-GB"/>
        </w:rPr>
      </w:pPr>
    </w:p>
    <w:p w14:paraId="03DAA0D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பாடின் </w:t>
      </w:r>
      <w:r w:rsidRPr="004D5A2F">
        <w:rPr>
          <w:rFonts w:ascii="Gandhari Unicode" w:eastAsia="URW Palladio UNI" w:hAnsi="Gandhari Unicode" w:cs="e-Tamil OTC"/>
          <w:noProof/>
          <w:sz w:val="24"/>
          <w:szCs w:val="24"/>
          <w:lang w:val="en-GB"/>
        </w:rPr>
        <w:t xml:space="preserve">C1, G1v+2, EA, Cām.; </w:t>
      </w:r>
      <w:r w:rsidRPr="004D5A2F">
        <w:rPr>
          <w:rFonts w:ascii="Gandhari Unicode" w:eastAsia="URW Palladio UNI" w:hAnsi="Gandhari Unicode" w:cs="e-Tamil OTC"/>
          <w:noProof/>
          <w:sz w:val="24"/>
          <w:szCs w:val="24"/>
          <w:cs/>
          <w:lang w:val="en-GB"/>
        </w:rPr>
        <w:t xml:space="preserve">பாடி </w:t>
      </w:r>
      <w:r w:rsidRPr="004D5A2F">
        <w:rPr>
          <w:rFonts w:ascii="Gandhari Unicode" w:eastAsia="URW Palladio UNI" w:hAnsi="Gandhari Unicode" w:cs="e-Tamil OTC"/>
          <w:noProof/>
          <w:sz w:val="24"/>
          <w:szCs w:val="24"/>
          <w:lang w:val="en-GB"/>
        </w:rPr>
        <w:t xml:space="preserve">L1, C2+3, G1 •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நிரையிதழ்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நிறையிதழ்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பொருந்தாக்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பொருந்தா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பின்னுவீழ்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பின்னும்வீழ்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தழீஇ </w:t>
      </w:r>
      <w:r w:rsidRPr="004D5A2F">
        <w:rPr>
          <w:rFonts w:ascii="Gandhari Unicode" w:hAnsi="Gandhari Unicode" w:cs="e-Tamil OTC"/>
          <w:noProof/>
          <w:sz w:val="24"/>
          <w:szCs w:val="24"/>
          <w:lang w:val="en-GB"/>
        </w:rPr>
        <w:t xml:space="preserve">C2, G1+2, EA, Cām.;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 xml:space="preserve">C1+3;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L1</w:t>
      </w:r>
    </w:p>
    <w:p w14:paraId="7557EF27" w14:textId="77777777" w:rsidR="0074055C" w:rsidRPr="004D5A2F" w:rsidRDefault="0074055C">
      <w:pPr>
        <w:pStyle w:val="Textbody"/>
        <w:spacing w:after="29"/>
        <w:jc w:val="both"/>
        <w:rPr>
          <w:rFonts w:ascii="Gandhari Unicode" w:hAnsi="Gandhari Unicode" w:cs="e-Tamil OTC"/>
          <w:noProof/>
          <w:lang w:val="en-GB"/>
        </w:rPr>
      </w:pPr>
    </w:p>
    <w:p w14:paraId="497E8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 kali veṟpaṉ mārpu puṇai </w:t>
      </w:r>
      <w:r w:rsidR="00042C32" w:rsidRPr="004D5A2F">
        <w:rPr>
          <w:rFonts w:ascii="Gandhari Unicode" w:hAnsi="Gandhari Unicode" w:cs="e-Tamil OTC"/>
          <w:noProof/>
          <w:lang w:val="en-GB"/>
        </w:rPr>
        <w:t>~</w:t>
      </w:r>
      <w:r w:rsidRPr="004D5A2F">
        <w:rPr>
          <w:rFonts w:ascii="Gandhari Unicode" w:hAnsi="Gandhari Unicode" w:cs="e-Tamil OTC"/>
          <w:noProof/>
          <w:lang w:val="en-GB"/>
        </w:rPr>
        <w:t>āka</w:t>
      </w:r>
      <w:r w:rsidR="00042C32" w:rsidRPr="004D5A2F">
        <w:rPr>
          <w:rFonts w:ascii="Gandhari Unicode" w:hAnsi="Gandhari Unicode" w:cs="e-Tamil OTC"/>
          <w:noProof/>
          <w:lang w:val="en-GB"/>
        </w:rPr>
        <w:t>+</w:t>
      </w:r>
    </w:p>
    <w:p w14:paraId="175C7D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uyar neṭu varai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kavāaṉ pakal</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52365B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iṉ aruvi </w:t>
      </w:r>
      <w:r w:rsidR="00042C32" w:rsidRPr="004D5A2F">
        <w:rPr>
          <w:rFonts w:ascii="Gandhari Unicode" w:hAnsi="Gandhari Unicode" w:cs="e-Tamil OTC"/>
          <w:noProof/>
          <w:lang w:val="en-GB"/>
        </w:rPr>
        <w:t>~</w:t>
      </w:r>
      <w:r w:rsidRPr="004D5A2F">
        <w:rPr>
          <w:rFonts w:ascii="Gandhari Unicode" w:hAnsi="Gandhari Unicode" w:cs="e-Tamil OTC"/>
          <w:noProof/>
          <w:lang w:val="en-GB"/>
        </w:rPr>
        <w:t>āṭutal iṉit</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0A6305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w:t>
      </w:r>
      <w:r w:rsidR="00042C32" w:rsidRPr="004D5A2F">
        <w:rPr>
          <w:rFonts w:ascii="Gandhari Unicode" w:hAnsi="Gandhari Unicode" w:cs="e-Tamil OTC"/>
          <w:noProof/>
          <w:lang w:val="en-GB"/>
        </w:rPr>
        <w:t>~</w:t>
      </w:r>
      <w:r w:rsidRPr="004D5A2F">
        <w:rPr>
          <w:rFonts w:ascii="Gandhari Unicode" w:hAnsi="Gandhari Unicode" w:cs="e-Tamil OTC"/>
          <w:noProof/>
          <w:lang w:val="en-GB"/>
        </w:rPr>
        <w:t>itaḻ poruntā</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kaṇṇōṭ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iraviṉ</w:t>
      </w:r>
    </w:p>
    <w:p w14:paraId="13D3A1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pañci</w:t>
      </w:r>
      <w:r w:rsidRPr="004D5A2F">
        <w:rPr>
          <w:rFonts w:ascii="Gandhari Unicode" w:hAnsi="Gandhari Unicode" w:cs="e-Tamil OTC"/>
          <w:noProof/>
          <w:lang w:val="en-GB"/>
        </w:rPr>
        <w:t xml:space="preserve"> veḷ tiri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cem cuṭar nal </w:t>
      </w:r>
      <w:r w:rsidR="00042C32" w:rsidRPr="004D5A2F">
        <w:rPr>
          <w:rFonts w:ascii="Gandhari Unicode" w:hAnsi="Gandhari Unicode" w:cs="e-Tamil OTC"/>
          <w:noProof/>
          <w:lang w:val="en-GB"/>
        </w:rPr>
        <w:t>+</w:t>
      </w:r>
      <w:r w:rsidRPr="004D5A2F">
        <w:rPr>
          <w:rFonts w:ascii="Gandhari Unicode" w:hAnsi="Gandhari Unicode" w:cs="e-Tamil OTC"/>
          <w:noProof/>
          <w:lang w:val="en-GB"/>
        </w:rPr>
        <w:t>il</w:t>
      </w:r>
    </w:p>
    <w:p w14:paraId="38E79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piṉṉu</w:t>
      </w:r>
      <w:r w:rsidRPr="004D5A2F">
        <w:rPr>
          <w:rFonts w:ascii="Gandhari Unicode" w:hAnsi="Gandhari Unicode" w:cs="e-Tamil OTC"/>
          <w:noProof/>
          <w:lang w:val="en-GB"/>
        </w:rPr>
        <w:t xml:space="preserve"> vīḻ ciṟu-puṟam taḻīi</w:t>
      </w:r>
    </w:p>
    <w:p w14:paraId="28AD8158" w14:textId="77777777" w:rsidR="0074055C" w:rsidRPr="004D5A2F" w:rsidRDefault="00042C32">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aṉṉai muyaṅka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tuyil iṉṉāt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347CCE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8BD19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2F57A3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5F0F7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Inquiring about marriage, while HE is behind the hedge, refusing day trysts and night trysts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knowing about the watch of mother during the night, a day tryst again is better than a night tryst.</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who understood the intention of HIM who was longing for night trysts, fearing exposure,  when kept coming for day trysts.</w:t>
      </w:r>
    </w:p>
    <w:p w14:paraId="0FE1F106" w14:textId="77777777" w:rsidR="0074055C" w:rsidRPr="004D5A2F" w:rsidRDefault="0074055C">
      <w:pPr>
        <w:pStyle w:val="Textbody"/>
        <w:spacing w:after="29" w:line="260" w:lineRule="exact"/>
        <w:jc w:val="both"/>
        <w:rPr>
          <w:rFonts w:ascii="Gandhari Unicode" w:hAnsi="Gandhari Unicode" w:cs="e-Tamil OTC"/>
          <w:noProof/>
          <w:lang w:val="en-GB"/>
        </w:rPr>
      </w:pPr>
    </w:p>
    <w:p w14:paraId="69E839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 bustle mountain-he chest raft become(inf.)</w:t>
      </w:r>
    </w:p>
    <w:p w14:paraId="0CE00D06" w14:textId="77777777" w:rsidR="0074055C" w:rsidRPr="004D5A2F" w:rsidRDefault="00F073A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long mountain mountain-slope midday</w:t>
      </w:r>
      <w:r w:rsidR="00CF70BD" w:rsidRPr="004D5A2F">
        <w:rPr>
          <w:rFonts w:ascii="Gandhari Unicode" w:hAnsi="Gandhari Unicode" w:cs="e-Tamil OTC"/>
          <w:noProof/>
          <w:position w:val="6"/>
          <w:lang w:val="en-GB"/>
        </w:rPr>
        <w:t>ē</w:t>
      </w:r>
    </w:p>
    <w:p w14:paraId="0A604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sing- pleasant waterfall playing pleasant-it</w:t>
      </w:r>
      <w:r w:rsidRPr="004D5A2F">
        <w:rPr>
          <w:rFonts w:ascii="Gandhari Unicode" w:hAnsi="Gandhari Unicode" w:cs="e-Tamil OTC"/>
          <w:noProof/>
          <w:position w:val="6"/>
          <w:lang w:val="en-GB"/>
        </w:rPr>
        <w:t>ē</w:t>
      </w:r>
    </w:p>
    <w:p w14:paraId="2A69FE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petal come-together-not- eye-with night</w:t>
      </w:r>
      <w:r w:rsidRPr="004D5A2F">
        <w:rPr>
          <w:rFonts w:ascii="Gandhari Unicode" w:hAnsi="Gandhari Unicode" w:cs="e-Tamil OTC"/>
          <w:noProof/>
          <w:position w:val="6"/>
          <w:lang w:val="en-GB"/>
        </w:rPr>
        <w:t>iṉ</w:t>
      </w:r>
    </w:p>
    <w:p w14:paraId="3F57934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cotton white wick red glow good house</w:t>
      </w:r>
    </w:p>
    <w:p w14:paraId="1DB926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braid- descend- little-back</w:t>
      </w:r>
      <w:r w:rsidRPr="004D5A2F">
        <w:rPr>
          <w:rStyle w:val="FootnoteReference"/>
          <w:rFonts w:ascii="Gandhari Unicode" w:hAnsi="Gandhari Unicode" w:cs="e-Tamil OTC"/>
          <w:noProof/>
          <w:lang w:val="en-GB"/>
        </w:rPr>
        <w:footnoteReference w:id="605"/>
      </w:r>
      <w:r w:rsidRPr="004D5A2F">
        <w:rPr>
          <w:rFonts w:ascii="Gandhari Unicode" w:hAnsi="Gandhari Unicode" w:cs="e-Tamil OTC"/>
          <w:noProof/>
          <w:lang w:val="en-GB"/>
        </w:rPr>
        <w:t xml:space="preserve"> embraced</w:t>
      </w:r>
    </w:p>
    <w:p w14:paraId="630B34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embrace(inf.) sleep pleasant-not-it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FE9AF59" w14:textId="77777777" w:rsidR="0074055C" w:rsidRPr="004D5A2F" w:rsidRDefault="0074055C">
      <w:pPr>
        <w:pStyle w:val="Textbody"/>
        <w:spacing w:after="29"/>
        <w:jc w:val="both"/>
        <w:rPr>
          <w:rFonts w:ascii="Gandhari Unicode" w:hAnsi="Gandhari Unicode" w:cs="e-Tamil OTC"/>
          <w:noProof/>
          <w:lang w:val="en-GB"/>
        </w:rPr>
      </w:pPr>
    </w:p>
    <w:p w14:paraId="02F8C08D" w14:textId="77777777" w:rsidR="0074055C" w:rsidRPr="004D5A2F" w:rsidRDefault="0074055C">
      <w:pPr>
        <w:pStyle w:val="Textbody"/>
        <w:spacing w:after="0"/>
        <w:jc w:val="both"/>
        <w:rPr>
          <w:rFonts w:ascii="Gandhari Unicode" w:hAnsi="Gandhari Unicode" w:cs="e-Tamil OTC"/>
          <w:noProof/>
          <w:lang w:val="en-GB"/>
        </w:rPr>
      </w:pPr>
    </w:p>
    <w:p w14:paraId="1BFFA5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Midday on the slope of the long mountain, high with peaks,</w:t>
      </w:r>
    </w:p>
    <w:p w14:paraId="3970CC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for a raft the chest of the man from the bustling mountains.</w:t>
      </w:r>
    </w:p>
    <w:p w14:paraId="37588B5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Sweet to play in the singing sweet waterfall</w:t>
      </w:r>
      <w:r w:rsidRPr="004D5A2F">
        <w:rPr>
          <w:rStyle w:val="FootnoteReference"/>
          <w:rFonts w:ascii="Gandhari Unicode" w:hAnsi="Gandhari Unicode" w:cs="e-Tamil OTC"/>
          <w:noProof/>
          <w:lang w:val="en-GB"/>
        </w:rPr>
        <w:footnoteReference w:id="606"/>
      </w:r>
      <w:r w:rsidRPr="004D5A2F">
        <w:rPr>
          <w:rFonts w:ascii="Gandhari Unicode" w:hAnsi="Gandhari Unicode" w:cs="e-Tamil OTC"/>
          <w:noProof/>
          <w:lang w:val="en-GB"/>
        </w:rPr>
        <w:t>.</w:t>
      </w:r>
    </w:p>
    <w:p w14:paraId="5AE76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Not sweet the sleep when mother embraces [me],</w:t>
      </w:r>
    </w:p>
    <w:p w14:paraId="795ACB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hugging [my] neck, on which braids are descending,</w:t>
      </w:r>
    </w:p>
    <w:p w14:paraId="2B3BC0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good house with red glow on the white cotton wick,</w:t>
      </w:r>
    </w:p>
    <w:p w14:paraId="2E50661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night, with eyes that don’t close their petal lids</w:t>
      </w:r>
      <w:r w:rsidRPr="004D5A2F">
        <w:rPr>
          <w:rStyle w:val="FootnoteReference"/>
          <w:rFonts w:ascii="Gandhari Unicode" w:hAnsi="Gandhari Unicode" w:cs="e-Tamil OTC"/>
          <w:noProof/>
          <w:lang w:val="en-GB"/>
        </w:rPr>
        <w:footnoteReference w:id="607"/>
      </w:r>
      <w:r w:rsidRPr="004D5A2F">
        <w:rPr>
          <w:rFonts w:ascii="Gandhari Unicode" w:hAnsi="Gandhari Unicode" w:cs="e-Tamil OTC"/>
          <w:noProof/>
          <w:lang w:val="en-GB"/>
        </w:rPr>
        <w:t>.</w:t>
      </w:r>
    </w:p>
    <w:p w14:paraId="5D685452" w14:textId="77777777" w:rsidR="0074055C" w:rsidRPr="004D5A2F" w:rsidRDefault="0074055C">
      <w:pPr>
        <w:pStyle w:val="Textbody"/>
        <w:spacing w:after="0"/>
        <w:jc w:val="both"/>
        <w:rPr>
          <w:rFonts w:ascii="Gandhari Unicode" w:hAnsi="Gandhari Unicode" w:cs="e-Tamil OTC"/>
          <w:noProof/>
          <w:lang w:val="en-GB"/>
        </w:rPr>
      </w:pPr>
    </w:p>
    <w:p w14:paraId="0677A5D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721A04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கயத்தூர் கிழார்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001F5EA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200E19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வாயில் வேணடிச் சென்ற தலைமகற்குத் தோழி வாயின் மறுத்தது.</w:t>
      </w:r>
    </w:p>
    <w:p w14:paraId="5804C4E1" w14:textId="77777777" w:rsidR="0074055C" w:rsidRPr="004D5A2F" w:rsidRDefault="0074055C">
      <w:pPr>
        <w:pStyle w:val="Textbody"/>
        <w:spacing w:after="29"/>
        <w:jc w:val="both"/>
        <w:rPr>
          <w:rFonts w:ascii="Gandhari Unicode" w:hAnsi="Gandhari Unicode" w:cs="e-Tamil OTC"/>
          <w:noProof/>
          <w:lang w:val="en-GB"/>
        </w:rPr>
      </w:pPr>
    </w:p>
    <w:p w14:paraId="4A01BF4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நீர்நீ டாடிற் கண்ணுஞ் சிவக்கு</w:t>
      </w:r>
    </w:p>
    <w:p w14:paraId="40141B4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மார்ந்தோர் வாயிற் றேனும் புளிக்குந்</w:t>
      </w:r>
    </w:p>
    <w:p w14:paraId="5E68334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தணந்தனை யாயினெம்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மில்லுய்த்துக்</w:t>
      </w:r>
      <w:r w:rsidRPr="004D5A2F">
        <w:rPr>
          <w:rFonts w:ascii="Gandhari Unicode" w:hAnsi="Gandhari Unicode" w:cs="e-Tamil OTC"/>
          <w:noProof/>
          <w:sz w:val="24"/>
          <w:szCs w:val="24"/>
          <w:cs/>
          <w:lang w:val="en-GB"/>
        </w:rPr>
        <w:t xml:space="preserve"> கொடுமோ</w:t>
      </w:r>
    </w:p>
    <w:p w14:paraId="5E8366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வந்தண் பொய்கை யெந்தை யெம்மூர்க்</w:t>
      </w:r>
    </w:p>
    <w:p w14:paraId="71FE7D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கடும்பாம்பு வழங்குந் தெருவி</w:t>
      </w:r>
    </w:p>
    <w:p w14:paraId="4B229AE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னடுங்கஞ ரெவ்வங் களைந்த வெம்மே.</w:t>
      </w:r>
    </w:p>
    <w:p w14:paraId="099C86E1" w14:textId="77777777" w:rsidR="0074055C" w:rsidRPr="004D5A2F" w:rsidRDefault="0074055C">
      <w:pPr>
        <w:pStyle w:val="PreformattedText"/>
        <w:rPr>
          <w:rFonts w:ascii="Gandhari Unicode" w:hAnsi="Gandhari Unicode" w:cs="e-Tamil OTC"/>
          <w:noProof/>
          <w:sz w:val="24"/>
          <w:szCs w:val="24"/>
          <w:lang w:val="en-GB"/>
        </w:rPr>
      </w:pPr>
    </w:p>
    <w:p w14:paraId="54EF10B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நீர்நீ டாடிற்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நீர்நீ ராடிற்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L1, C2v+3, G1+2, Iḷ.v, EA, Cām.; </w:t>
      </w:r>
      <w:r w:rsidRPr="004D5A2F">
        <w:rPr>
          <w:rFonts w:ascii="Gandhari Unicode" w:eastAsia="URW Palladio UNI" w:hAnsi="Gandhari Unicode" w:cs="e-Tamil OTC"/>
          <w:noProof/>
          <w:sz w:val="24"/>
          <w:szCs w:val="24"/>
          <w:lang w:val="en-GB"/>
        </w:rPr>
        <w:t>‡‡‡‡‡‡ ‡‡</w:t>
      </w:r>
      <w:r w:rsidRPr="004D5A2F">
        <w:rPr>
          <w:rFonts w:ascii="Gandhari Unicode" w:hAnsi="Gandhari Unicode" w:cs="e-Tamil OTC"/>
          <w:noProof/>
          <w:sz w:val="24"/>
          <w:szCs w:val="24"/>
          <w:cs/>
          <w:lang w:val="en-GB"/>
        </w:rPr>
        <w:t xml:space="preserve">யினெம்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தணந்தனி ராயினெம் </w:t>
      </w:r>
      <w:r w:rsidRPr="004D5A2F">
        <w:rPr>
          <w:rFonts w:ascii="Gandhari Unicode" w:hAnsi="Gandhari Unicode" w:cs="e-Tamil OTC"/>
          <w:noProof/>
          <w:sz w:val="24"/>
          <w:szCs w:val="24"/>
          <w:lang w:val="en-GB"/>
        </w:rPr>
        <w:t xml:space="preserve">C2+3, Cām.v;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மில்லுய்த்துக்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முய்த்துக் </w:t>
      </w:r>
      <w:r w:rsidRPr="004D5A2F">
        <w:rPr>
          <w:rFonts w:ascii="Gandhari Unicode" w:hAnsi="Gandhari Unicode" w:cs="e-Tamil OTC"/>
          <w:noProof/>
          <w:sz w:val="24"/>
          <w:szCs w:val="24"/>
          <w:lang w:val="en-GB"/>
        </w:rPr>
        <w:t>L1, C1+3, G1, Cām.v</w:t>
      </w:r>
    </w:p>
    <w:p w14:paraId="72625343" w14:textId="77777777" w:rsidR="0074055C" w:rsidRPr="004D5A2F" w:rsidRDefault="0074055C">
      <w:pPr>
        <w:pStyle w:val="Textbody"/>
        <w:spacing w:after="29"/>
        <w:jc w:val="both"/>
        <w:rPr>
          <w:rFonts w:ascii="Gandhari Unicode" w:hAnsi="Gandhari Unicode" w:cs="e-Tamil OTC"/>
          <w:noProof/>
          <w:lang w:val="en-GB"/>
        </w:rPr>
      </w:pPr>
    </w:p>
    <w:p w14:paraId="412136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 nīṭ</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āṭiṉ ka</w:t>
      </w:r>
      <w:r w:rsidR="008E1D67" w:rsidRPr="004D5A2F">
        <w:rPr>
          <w:rFonts w:ascii="Gandhari Unicode" w:hAnsi="Gandhari Unicode" w:cs="e-Tamil OTC"/>
          <w:noProof/>
          <w:lang w:val="en-GB"/>
        </w:rPr>
        <w:t>ṇ-+</w:t>
      </w:r>
      <w:r w:rsidRPr="004D5A2F">
        <w:rPr>
          <w:rFonts w:ascii="Gandhari Unicode" w:hAnsi="Gandhari Unicode" w:cs="e-Tamil OTC"/>
          <w:noProof/>
          <w:lang w:val="en-GB"/>
        </w:rPr>
        <w:t>um civakkum</w:t>
      </w:r>
    </w:p>
    <w:p w14:paraId="32314AC3"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ārntōr </w:t>
      </w:r>
      <w:r w:rsidR="00CF70BD" w:rsidRPr="004D5A2F">
        <w:rPr>
          <w:rFonts w:ascii="Gandhari Unicode" w:hAnsi="Gandhari Unicode" w:cs="e-Tamil OTC"/>
          <w:noProof/>
          <w:lang w:val="en-GB"/>
        </w:rPr>
        <w:t>vāyiṉ 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puḷikkum</w:t>
      </w:r>
    </w:p>
    <w:p w14:paraId="280DF4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taṇantaṉai</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āyiṉ em </w:t>
      </w:r>
      <w:r w:rsidR="008E1D67" w:rsidRPr="004D5A2F">
        <w:rPr>
          <w:rFonts w:ascii="Gandhari Unicode" w:hAnsi="Gandhari Unicode" w:cs="e-Tamil OTC"/>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uyttu</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koṭumō</w:t>
      </w:r>
    </w:p>
    <w:p w14:paraId="3A79287F"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 taṇ poykai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entai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w:t>
      </w:r>
    </w:p>
    <w:p w14:paraId="55135D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pāmpu vaḻaṅkum teruviṉ</w:t>
      </w:r>
    </w:p>
    <w:p w14:paraId="62E9E3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naṭuṅ</w:t>
      </w:r>
      <w:r w:rsidR="008E1D67" w:rsidRPr="004D5A2F">
        <w:rPr>
          <w:rFonts w:ascii="Gandhari Unicode" w:hAnsi="Gandhari Unicode" w:cs="e-Tamil OTC"/>
          <w:noProof/>
          <w:lang w:val="en-GB"/>
        </w:rPr>
        <w:t>k*</w:t>
      </w:r>
      <w:r w:rsidRPr="004D5A2F">
        <w:rPr>
          <w:rFonts w:ascii="Gandhari Unicode" w:hAnsi="Gandhari Unicode" w:cs="e-Tamil OTC"/>
          <w:noProof/>
          <w:lang w:val="en-GB"/>
        </w:rPr>
        <w:t xml:space="preserve"> añar evvam kaḷainta </w:t>
      </w:r>
      <w:r w:rsidR="008E1D67" w:rsidRPr="004D5A2F">
        <w:rPr>
          <w:rFonts w:ascii="Gandhari Unicode" w:hAnsi="Gandhari Unicode" w:cs="e-Tamil OTC"/>
          <w:noProof/>
          <w:lang w:val="en-GB"/>
        </w:rPr>
        <w:t>~</w:t>
      </w:r>
      <w:r w:rsidRPr="004D5A2F">
        <w:rPr>
          <w:rFonts w:ascii="Gandhari Unicode" w:hAnsi="Gandhari Unicode" w:cs="e-Tamil OTC"/>
          <w:noProof/>
          <w:lang w:val="en-GB"/>
        </w:rPr>
        <w:t>em</w:t>
      </w:r>
      <w:r w:rsidR="008E1D67" w:rsidRPr="004D5A2F">
        <w:rPr>
          <w:rFonts w:ascii="Gandhari Unicode" w:hAnsi="Gandhari Unicode" w:cs="e-Tamil OTC"/>
          <w:noProof/>
          <w:lang w:val="en-GB"/>
        </w:rPr>
        <w:t>-+</w:t>
      </w:r>
      <w:r w:rsidRPr="004D5A2F">
        <w:rPr>
          <w:rFonts w:ascii="Gandhari Unicode" w:hAnsi="Gandhari Unicode" w:cs="e-Tamil OTC"/>
          <w:noProof/>
          <w:lang w:val="en-GB"/>
        </w:rPr>
        <w:t>ē.</w:t>
      </w:r>
    </w:p>
    <w:p w14:paraId="41CD98DC" w14:textId="77777777" w:rsidR="0074055C" w:rsidRPr="004D5A2F" w:rsidRDefault="0074055C">
      <w:pPr>
        <w:pStyle w:val="Textbody"/>
        <w:spacing w:after="29" w:line="260" w:lineRule="exact"/>
        <w:jc w:val="both"/>
        <w:rPr>
          <w:rFonts w:ascii="Gandhari Unicode" w:hAnsi="Gandhari Unicode" w:cs="e-Tamil OTC"/>
          <w:noProof/>
          <w:lang w:val="en-GB"/>
        </w:rPr>
      </w:pPr>
    </w:p>
    <w:p w14:paraId="076E0AD0" w14:textId="77777777" w:rsidR="0074055C" w:rsidRPr="004D5A2F" w:rsidRDefault="0074055C">
      <w:pPr>
        <w:pStyle w:val="Textbody"/>
        <w:spacing w:after="29" w:line="260" w:lineRule="exact"/>
        <w:jc w:val="both"/>
        <w:rPr>
          <w:rFonts w:ascii="Gandhari Unicode" w:hAnsi="Gandhari Unicode" w:cs="e-Tamil OTC"/>
          <w:noProof/>
          <w:lang w:val="en-GB"/>
        </w:rPr>
      </w:pPr>
    </w:p>
    <w:p w14:paraId="23A18DB4" w14:textId="77777777" w:rsidR="0074055C" w:rsidRPr="004D5A2F" w:rsidRDefault="0074055C">
      <w:pPr>
        <w:pStyle w:val="Textbody"/>
        <w:spacing w:after="29" w:line="260" w:lineRule="exact"/>
        <w:jc w:val="both"/>
        <w:rPr>
          <w:rFonts w:ascii="Gandhari Unicode" w:hAnsi="Gandhari Unicode" w:cs="e-Tamil OTC"/>
          <w:noProof/>
          <w:lang w:val="en-GB"/>
        </w:rPr>
      </w:pPr>
    </w:p>
    <w:p w14:paraId="07C5F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door refused by the confidante to HIM, who went wishing for the door, after having separated on account of another woman.</w:t>
      </w:r>
    </w:p>
    <w:p w14:paraId="50D9273F" w14:textId="77777777" w:rsidR="0074055C" w:rsidRPr="004D5A2F" w:rsidRDefault="0074055C">
      <w:pPr>
        <w:pStyle w:val="Textbody"/>
        <w:spacing w:after="29" w:line="260" w:lineRule="exact"/>
        <w:jc w:val="both"/>
        <w:rPr>
          <w:rFonts w:ascii="Gandhari Unicode" w:hAnsi="Gandhari Unicode" w:cs="e-Tamil OTC"/>
          <w:noProof/>
          <w:lang w:val="en-GB"/>
        </w:rPr>
      </w:pPr>
    </w:p>
    <w:p w14:paraId="35C38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prolong- play-if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reddening-</w:t>
      </w:r>
    </w:p>
    <w:p w14:paraId="2887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become-full-they(h.) mouth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honey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turning-sour-</w:t>
      </w:r>
    </w:p>
    <w:p w14:paraId="7EF1EE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you-departed if our- house sent give(ipt.)</w:t>
      </w:r>
    </w:p>
    <w:p w14:paraId="22559C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pretty cool pond my-father our- village</w:t>
      </w:r>
    </w:p>
    <w:p w14:paraId="495B016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snake wandering- street</w:t>
      </w:r>
      <w:r w:rsidRPr="004D5A2F">
        <w:rPr>
          <w:rFonts w:ascii="Gandhari Unicode" w:hAnsi="Gandhari Unicode" w:cs="e-Tamil OTC"/>
          <w:noProof/>
          <w:position w:val="6"/>
          <w:lang w:val="en-GB"/>
        </w:rPr>
        <w:t>iṉ</w:t>
      </w:r>
    </w:p>
    <w:p w14:paraId="4350CF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tremble- sorrow trouble removed- us(obl.)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2D16B0" w14:textId="77777777" w:rsidR="0074055C" w:rsidRPr="004D5A2F" w:rsidRDefault="0074055C">
      <w:pPr>
        <w:pStyle w:val="Textbody"/>
        <w:spacing w:after="29"/>
        <w:jc w:val="both"/>
        <w:rPr>
          <w:rFonts w:ascii="Gandhari Unicode" w:hAnsi="Gandhari Unicode" w:cs="e-Tamil OTC"/>
          <w:noProof/>
          <w:lang w:val="en-GB"/>
        </w:rPr>
      </w:pPr>
    </w:p>
    <w:p w14:paraId="72CC1861" w14:textId="77777777" w:rsidR="0074055C" w:rsidRPr="004D5A2F" w:rsidRDefault="0074055C">
      <w:pPr>
        <w:pStyle w:val="Textbody"/>
        <w:spacing w:after="29"/>
        <w:jc w:val="both"/>
        <w:rPr>
          <w:rFonts w:ascii="Gandhari Unicode" w:hAnsi="Gandhari Unicode" w:cs="e-Tamil OTC"/>
          <w:noProof/>
          <w:lang w:val="en-GB"/>
        </w:rPr>
      </w:pPr>
    </w:p>
    <w:p w14:paraId="1AD035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playing in water for long the eyes will redden</w:t>
      </w:r>
    </w:p>
    <w:p w14:paraId="4093F30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in the mouth of one satisfied even</w:t>
      </w:r>
      <w:r w:rsidRPr="004D5A2F">
        <w:rPr>
          <w:rStyle w:val="FootnoteReference"/>
          <w:rFonts w:ascii="Gandhari Unicode" w:hAnsi="Gandhari Unicode" w:cs="e-Tamil OTC"/>
          <w:noProof/>
          <w:lang w:val="en-GB"/>
        </w:rPr>
        <w:footnoteReference w:id="608"/>
      </w:r>
      <w:r w:rsidRPr="004D5A2F">
        <w:rPr>
          <w:rFonts w:ascii="Gandhari Unicode" w:hAnsi="Gandhari Unicode" w:cs="e-Tamil OTC"/>
          <w:noProof/>
          <w:lang w:val="en-GB"/>
        </w:rPr>
        <w:t xml:space="preserve"> honey will turn sour.</w:t>
      </w:r>
      <w:r w:rsidRPr="004D5A2F">
        <w:rPr>
          <w:rStyle w:val="FootnoteReference"/>
          <w:rFonts w:ascii="Gandhari Unicode" w:hAnsi="Gandhari Unicode" w:cs="e-Tamil OTC"/>
          <w:noProof/>
          <w:lang w:val="en-GB"/>
        </w:rPr>
        <w:footnoteReference w:id="609"/>
      </w:r>
    </w:p>
    <w:p w14:paraId="06DE65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you are departed, send us back to our house,</w:t>
      </w:r>
    </w:p>
    <w:p w14:paraId="1CE4D3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whom [you once] had removed the trouble of trembling sorrow,</w:t>
      </w:r>
    </w:p>
    <w:p w14:paraId="11908AA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a street where quick snakes wander,</w:t>
      </w:r>
      <w:r w:rsidRPr="004D5A2F">
        <w:rPr>
          <w:rStyle w:val="FootnoteReference"/>
          <w:rFonts w:ascii="Gandhari Unicode" w:hAnsi="Gandhari Unicode" w:cs="e-Tamil OTC"/>
          <w:noProof/>
          <w:lang w:val="en-GB"/>
        </w:rPr>
        <w:footnoteReference w:id="610"/>
      </w:r>
    </w:p>
    <w:p w14:paraId="71238154"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our village, at my father's, by the pretty cool pond.</w:t>
      </w:r>
    </w:p>
    <w:p w14:paraId="7A2565DA" w14:textId="77777777" w:rsidR="0074055C" w:rsidRPr="004D5A2F" w:rsidRDefault="0074055C">
      <w:pPr>
        <w:pStyle w:val="Textbody"/>
        <w:spacing w:after="0"/>
        <w:jc w:val="both"/>
        <w:rPr>
          <w:rFonts w:ascii="Gandhari Unicode" w:hAnsi="Gandhari Unicode" w:cs="e-Tamil OTC"/>
          <w:noProof/>
          <w:lang w:val="en-GB"/>
        </w:rPr>
      </w:pPr>
    </w:p>
    <w:p w14:paraId="07C16398" w14:textId="77777777" w:rsidR="0074055C" w:rsidRPr="004D5A2F" w:rsidRDefault="0074055C">
      <w:pPr>
        <w:pStyle w:val="Textbody"/>
        <w:spacing w:after="0"/>
        <w:jc w:val="both"/>
        <w:rPr>
          <w:rFonts w:ascii="Gandhari Unicode" w:hAnsi="Gandhari Unicode" w:cs="e-Tamil OTC"/>
          <w:noProof/>
          <w:lang w:val="en-GB"/>
        </w:rPr>
      </w:pPr>
    </w:p>
    <w:p w14:paraId="21167A6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If you should depart, send [us] back to our house</w:t>
      </w:r>
    </w:p>
    <w:p w14:paraId="7661FC55" w14:textId="77777777" w:rsidR="0074055C" w:rsidRPr="004D5A2F" w:rsidRDefault="0074055C">
      <w:pPr>
        <w:pStyle w:val="Textbody"/>
        <w:spacing w:after="0"/>
        <w:jc w:val="both"/>
        <w:rPr>
          <w:rFonts w:ascii="Gandhari Unicode" w:hAnsi="Gandhari Unicode" w:cs="e-Tamil OTC"/>
          <w:noProof/>
          <w:lang w:val="en-GB"/>
        </w:rPr>
      </w:pPr>
    </w:p>
    <w:p w14:paraId="281A36F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BAD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6B8A35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நேர்ந்த) தலைமகற்குத் தோழி நேர்ந்து கூறியது.</w:t>
      </w:r>
    </w:p>
    <w:p w14:paraId="303AA9D5" w14:textId="77777777" w:rsidR="0074055C" w:rsidRPr="004D5A2F" w:rsidRDefault="0074055C">
      <w:pPr>
        <w:pStyle w:val="Textbody"/>
        <w:spacing w:after="29"/>
        <w:jc w:val="both"/>
        <w:rPr>
          <w:rFonts w:ascii="Gandhari Unicode" w:hAnsi="Gandhari Unicode" w:cs="e-Tamil OTC"/>
          <w:noProof/>
          <w:lang w:val="en-GB"/>
        </w:rPr>
      </w:pPr>
    </w:p>
    <w:p w14:paraId="559224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பெயல்கண்</w:t>
      </w:r>
      <w:r w:rsidRPr="004D5A2F">
        <w:rPr>
          <w:rFonts w:ascii="Gandhari Unicode" w:hAnsi="Gandhari Unicode" w:cs="e-Tamil OTC"/>
          <w:noProof/>
          <w:sz w:val="24"/>
          <w:szCs w:val="24"/>
          <w:cs/>
          <w:lang w:val="en-GB"/>
        </w:rPr>
        <w:t xml:space="preserve"> மறைத்தலின் விசும்புகா </w:t>
      </w:r>
      <w:r w:rsidRPr="004D5A2F">
        <w:rPr>
          <w:rFonts w:ascii="Gandhari Unicode" w:hAnsi="Gandhari Unicode" w:cs="e-Tamil OTC"/>
          <w:noProof/>
          <w:sz w:val="24"/>
          <w:szCs w:val="24"/>
          <w:u w:val="wave"/>
          <w:cs/>
          <w:lang w:val="en-GB"/>
        </w:rPr>
        <w:t>ணலையே</w:t>
      </w:r>
    </w:p>
    <w:p w14:paraId="629B815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நீர்பரந்</w:t>
      </w:r>
      <w:r w:rsidRPr="004D5A2F">
        <w:rPr>
          <w:rFonts w:ascii="Gandhari Unicode" w:hAnsi="Gandhari Unicode" w:cs="e-Tamil OTC"/>
          <w:noProof/>
          <w:sz w:val="24"/>
          <w:szCs w:val="24"/>
          <w:cs/>
          <w:lang w:val="en-GB"/>
        </w:rPr>
        <w:t xml:space="preserve"> தொழுகலி னிலங்கா </w:t>
      </w:r>
      <w:r w:rsidRPr="004D5A2F">
        <w:rPr>
          <w:rFonts w:ascii="Gandhari Unicode" w:hAnsi="Gandhari Unicode" w:cs="e-Tamil OTC"/>
          <w:noProof/>
          <w:sz w:val="24"/>
          <w:szCs w:val="24"/>
          <w:u w:val="wave"/>
          <w:cs/>
          <w:lang w:val="en-GB"/>
        </w:rPr>
        <w:t>ணலையே</w:t>
      </w:r>
    </w:p>
    <w:p w14:paraId="02BD42B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யெல்லை </w:t>
      </w:r>
      <w:r w:rsidRPr="004D5A2F">
        <w:rPr>
          <w:rFonts w:ascii="Gandhari Unicode" w:hAnsi="Gandhari Unicode" w:cs="e-Tamil OTC"/>
          <w:noProof/>
          <w:sz w:val="24"/>
          <w:szCs w:val="24"/>
          <w:u w:val="wave"/>
          <w:cs/>
          <w:lang w:val="en-GB"/>
        </w:rPr>
        <w:t>சேறலி</w:t>
      </w:r>
      <w:r w:rsidRPr="004D5A2F">
        <w:rPr>
          <w:rFonts w:ascii="Gandhari Unicode" w:hAnsi="Gandhari Unicode" w:cs="e-Tamil OTC"/>
          <w:noProof/>
          <w:sz w:val="24"/>
          <w:szCs w:val="24"/>
          <w:cs/>
          <w:lang w:val="en-GB"/>
        </w:rPr>
        <w:t xml:space="preserve"> னிருள்பெரிது பட்டன்று</w:t>
      </w:r>
    </w:p>
    <w:p w14:paraId="31B5401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பல்லோர் துஞ்சும் பானாட் கங்குல்</w:t>
      </w:r>
    </w:p>
    <w:p w14:paraId="1168BBD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யாங்குவந் தனையோ வோங்கல் வெற்ப</w:t>
      </w:r>
    </w:p>
    <w:p w14:paraId="79FB709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 </w:t>
      </w:r>
      <w:bookmarkStart w:id="39" w:name="DDE_LINK45"/>
      <w:r w:rsidRPr="004D5A2F">
        <w:rPr>
          <w:rFonts w:ascii="Gandhari Unicode" w:hAnsi="Gandhari Unicode" w:cs="e-Tamil OTC"/>
          <w:noProof/>
          <w:sz w:val="24"/>
          <w:szCs w:val="24"/>
          <w:u w:val="wave"/>
          <w:cs/>
          <w:lang w:val="en-GB"/>
        </w:rPr>
        <w:t>கமழுமெஞ்</w:t>
      </w:r>
      <w:bookmarkEnd w:id="39"/>
      <w:r w:rsidRPr="004D5A2F">
        <w:rPr>
          <w:rFonts w:ascii="Gandhari Unicode" w:hAnsi="Gandhari Unicode" w:cs="e-Tamil OTC"/>
          <w:noProof/>
          <w:sz w:val="24"/>
          <w:szCs w:val="24"/>
          <w:cs/>
          <w:lang w:val="en-GB"/>
        </w:rPr>
        <w:t xml:space="preserve"> சிறுகுடி</w:t>
      </w:r>
    </w:p>
    <w:p w14:paraId="3E1B14E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யாங்கறிந் தனையோ நோகோ யானே.</w:t>
      </w:r>
    </w:p>
    <w:p w14:paraId="2FFD45F9" w14:textId="77777777" w:rsidR="0074055C" w:rsidRPr="004D5A2F" w:rsidRDefault="0074055C">
      <w:pPr>
        <w:pStyle w:val="PreformattedText"/>
        <w:rPr>
          <w:rFonts w:ascii="Gandhari Unicode" w:hAnsi="Gandhari Unicode" w:cs="e-Tamil OTC"/>
          <w:noProof/>
          <w:sz w:val="24"/>
          <w:szCs w:val="24"/>
          <w:lang w:val="en-GB"/>
        </w:rPr>
      </w:pPr>
    </w:p>
    <w:p w14:paraId="22721E7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பெயல்கண் </w:t>
      </w:r>
      <w:r w:rsidRPr="004D5A2F">
        <w:rPr>
          <w:rFonts w:ascii="Gandhari Unicode" w:hAnsi="Gandhari Unicode" w:cs="e-Tamil OTC"/>
          <w:noProof/>
          <w:sz w:val="24"/>
          <w:szCs w:val="24"/>
          <w:lang w:val="en-GB"/>
        </w:rPr>
        <w:t xml:space="preserve">C2+3v, Iḷ., AT, Cām.; </w:t>
      </w:r>
      <w:r w:rsidRPr="004D5A2F">
        <w:rPr>
          <w:rFonts w:ascii="Gandhari Unicode" w:hAnsi="Gandhari Unicode" w:cs="e-Tamil OTC"/>
          <w:noProof/>
          <w:sz w:val="24"/>
          <w:szCs w:val="24"/>
          <w:cs/>
          <w:lang w:val="en-GB"/>
        </w:rPr>
        <w:t xml:space="preserve">பெயல்கான் </w:t>
      </w:r>
      <w:r w:rsidRPr="004D5A2F">
        <w:rPr>
          <w:rFonts w:ascii="Gandhari Unicode" w:hAnsi="Gandhari Unicode" w:cs="e-Tamil OTC"/>
          <w:noProof/>
          <w:sz w:val="24"/>
          <w:szCs w:val="24"/>
          <w:lang w:val="en-GB"/>
        </w:rPr>
        <w:t xml:space="preserve">G1, EA, Iḷ.v, IV, I, ATv, Cām.v, VP, ER; </w:t>
      </w:r>
      <w:r w:rsidRPr="004D5A2F">
        <w:rPr>
          <w:rFonts w:ascii="Gandhari Unicode" w:hAnsi="Gandhari Unicode" w:cs="e-Tamil OTC"/>
          <w:noProof/>
          <w:sz w:val="24"/>
          <w:szCs w:val="24"/>
          <w:cs/>
          <w:lang w:val="en-GB"/>
        </w:rPr>
        <w:t xml:space="preserve">பெயல்பெயல்கான்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ATv,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L1, C3, G1+2, Nacc., IV, EA, I, AT, Cām.v, VP, ER</w:t>
      </w:r>
      <w:r w:rsidRPr="004D5A2F">
        <w:rPr>
          <w:rStyle w:val="FootnoteReference"/>
          <w:rFonts w:ascii="Gandhari Unicode" w:hAnsi="Gandhari Unicode" w:cs="e-Tamil OTC"/>
          <w:noProof/>
          <w:sz w:val="24"/>
          <w:szCs w:val="24"/>
          <w:lang w:val="en-GB"/>
        </w:rPr>
        <w:footnoteReference w:id="61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ண</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ர</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நீர்பரந்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நீர்பறந் </w:t>
      </w:r>
      <w:r w:rsidRPr="004D5A2F">
        <w:rPr>
          <w:rFonts w:ascii="Gandhari Unicode" w:hAnsi="Gandhari Unicode" w:cs="e-Tamil OTC"/>
          <w:noProof/>
          <w:sz w:val="24"/>
          <w:szCs w:val="24"/>
          <w:lang w:val="en-GB"/>
        </w:rPr>
        <w:t xml:space="preserve">Nacc.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 xml:space="preserve">L1, C1+3, G1+2, Nacc., IV, EA, ATv,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சேறலி </w:t>
      </w:r>
      <w:r w:rsidRPr="004D5A2F">
        <w:rPr>
          <w:rFonts w:ascii="Gandhari Unicode" w:hAnsi="Gandhari Unicode" w:cs="e-Tamil OTC"/>
          <w:noProof/>
          <w:sz w:val="24"/>
          <w:szCs w:val="24"/>
          <w:lang w:val="en-GB"/>
        </w:rPr>
        <w:t xml:space="preserve">C2, C3, G1+2, EA, Cām.; </w:t>
      </w:r>
      <w:r w:rsidRPr="004D5A2F">
        <w:rPr>
          <w:rFonts w:ascii="Gandhari Unicode" w:hAnsi="Gandhari Unicode" w:cs="e-Tamil OTC"/>
          <w:noProof/>
          <w:sz w:val="24"/>
          <w:szCs w:val="24"/>
          <w:cs/>
          <w:lang w:val="en-GB"/>
        </w:rPr>
        <w:t xml:space="preserve">சேரலி </w:t>
      </w:r>
      <w:r w:rsidRPr="004D5A2F">
        <w:rPr>
          <w:rFonts w:ascii="Gandhari Unicode" w:hAnsi="Gandhari Unicode" w:cs="e-Tamil OTC"/>
          <w:noProof/>
          <w:sz w:val="24"/>
          <w:szCs w:val="24"/>
          <w:lang w:val="en-GB"/>
        </w:rPr>
        <w:t xml:space="preserve">L1, C1, G1v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கமழுமெஞ்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கமழுஞ் </w:t>
      </w:r>
      <w:r w:rsidRPr="004D5A2F">
        <w:rPr>
          <w:rFonts w:ascii="Gandhari Unicode" w:hAnsi="Gandhari Unicode" w:cs="e-Tamil OTC"/>
          <w:noProof/>
          <w:sz w:val="24"/>
          <w:szCs w:val="24"/>
          <w:lang w:val="en-GB"/>
        </w:rPr>
        <w:t xml:space="preserve">C1+3, G1+2, EA, I, Cām.v; </w:t>
      </w:r>
      <w:r w:rsidRPr="004D5A2F">
        <w:rPr>
          <w:rFonts w:ascii="Gandhari Unicode" w:hAnsi="Gandhari Unicode" w:cs="e-Tamil OTC"/>
          <w:noProof/>
          <w:sz w:val="24"/>
          <w:szCs w:val="24"/>
          <w:cs/>
          <w:lang w:val="en-GB"/>
        </w:rPr>
        <w:t xml:space="preserve">கமழு </w:t>
      </w:r>
      <w:r w:rsidRPr="004D5A2F">
        <w:rPr>
          <w:rFonts w:ascii="Gandhari Unicode" w:hAnsi="Gandhari Unicode" w:cs="e-Tamil OTC"/>
          <w:noProof/>
          <w:sz w:val="24"/>
          <w:szCs w:val="24"/>
          <w:lang w:val="en-GB"/>
        </w:rPr>
        <w:t>L1</w:t>
      </w:r>
    </w:p>
    <w:p w14:paraId="0F06F613" w14:textId="77777777" w:rsidR="0074055C" w:rsidRPr="004D5A2F" w:rsidRDefault="0074055C">
      <w:pPr>
        <w:pStyle w:val="Textbody"/>
        <w:spacing w:after="29"/>
        <w:jc w:val="both"/>
        <w:rPr>
          <w:rFonts w:ascii="Gandhari Unicode" w:hAnsi="Gandhari Unicode" w:cs="e-Tamil OTC"/>
          <w:noProof/>
          <w:lang w:val="en-GB"/>
        </w:rPr>
      </w:pPr>
    </w:p>
    <w:p w14:paraId="191AF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peyal </w:t>
      </w:r>
      <w:r w:rsidRPr="004D5A2F">
        <w:rPr>
          <w:rFonts w:ascii="Gandhari Unicode" w:hAnsi="Gandhari Unicode" w:cs="e-Tamil OTC"/>
          <w:i/>
          <w:iCs/>
          <w:noProof/>
          <w:lang w:val="en-GB"/>
        </w:rPr>
        <w:t>kaṇ</w:t>
      </w:r>
      <w:r w:rsidRPr="004D5A2F">
        <w:rPr>
          <w:rFonts w:ascii="Gandhari Unicode" w:hAnsi="Gandhari Unicode" w:cs="e-Tamil OTC"/>
          <w:noProof/>
          <w:lang w:val="en-GB"/>
        </w:rPr>
        <w:t xml:space="preserve"> maṟaittaliṉ vicumpu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3A9B26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w:t>
      </w:r>
      <w:r w:rsidR="004D2FCB" w:rsidRPr="004D5A2F">
        <w:rPr>
          <w:rFonts w:ascii="Gandhari Unicode" w:hAnsi="Gandhari Unicode" w:cs="e-Tamil OTC"/>
          <w:i/>
          <w:iCs/>
          <w:noProof/>
          <w:lang w:val="en-GB"/>
        </w:rPr>
        <w:t>parant*</w:t>
      </w:r>
      <w:r w:rsidRPr="004D5A2F">
        <w:rPr>
          <w:rFonts w:ascii="Gandhari Unicode" w:hAnsi="Gandhari Unicode" w:cs="e-Tamil OTC"/>
          <w:noProof/>
          <w:lang w:val="en-GB"/>
        </w:rPr>
        <w:t xml:space="preserve"> oḻukaliṉ nilam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6D0E66AE" w14:textId="77777777" w:rsidR="0074055C" w:rsidRPr="004D5A2F" w:rsidRDefault="004D2FCB">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ellai </w:t>
      </w:r>
      <w:r w:rsidR="00CF70BD" w:rsidRPr="004D5A2F">
        <w:rPr>
          <w:rFonts w:ascii="Gandhari Unicode" w:hAnsi="Gandhari Unicode" w:cs="e-Tamil OTC"/>
          <w:i/>
          <w:iCs/>
          <w:noProof/>
          <w:lang w:val="en-GB"/>
        </w:rPr>
        <w:t>cēṟaliṉ</w:t>
      </w:r>
      <w:r w:rsidR="00CF70BD" w:rsidRPr="004D5A2F">
        <w:rPr>
          <w:rFonts w:ascii="Gandhari Unicode" w:hAnsi="Gandhari Unicode" w:cs="e-Tamil OTC"/>
          <w:noProof/>
          <w:lang w:val="en-GB"/>
        </w:rPr>
        <w:t xml:space="preserve"> iruḷ peritu paṭṭaṉṟu</w:t>
      </w:r>
    </w:p>
    <w:p w14:paraId="5C860B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pallōr tuñcum pāl-nāḷ kaṅkul</w:t>
      </w:r>
    </w:p>
    <w:p w14:paraId="1D6F97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vantaṉai</w:t>
      </w:r>
      <w:r w:rsidR="004D2FC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D2FCB" w:rsidRPr="004D5A2F">
        <w:rPr>
          <w:rFonts w:ascii="Gandhari Unicode" w:hAnsi="Gandhari Unicode" w:cs="e-Tamil OTC"/>
          <w:noProof/>
          <w:lang w:val="en-GB"/>
        </w:rPr>
        <w:t>~</w:t>
      </w:r>
      <w:r w:rsidRPr="004D5A2F">
        <w:rPr>
          <w:rFonts w:ascii="Gandhari Unicode" w:hAnsi="Gandhari Unicode" w:cs="e-Tamil OTC"/>
          <w:noProof/>
          <w:lang w:val="en-GB"/>
        </w:rPr>
        <w:t>ōṅkal veṟpa</w:t>
      </w:r>
    </w:p>
    <w:p w14:paraId="5D0B4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vēṅkai </w:t>
      </w:r>
      <w:r w:rsidRPr="004D5A2F">
        <w:rPr>
          <w:rFonts w:ascii="Gandhari Unicode" w:hAnsi="Gandhari Unicode" w:cs="e-Tamil OTC"/>
          <w:i/>
          <w:iCs/>
          <w:noProof/>
          <w:lang w:val="en-GB"/>
        </w:rPr>
        <w:t>kamaḻum</w:t>
      </w:r>
      <w:r w:rsidRPr="004D5A2F">
        <w:rPr>
          <w:rFonts w:ascii="Gandhari Unicode" w:hAnsi="Gandhari Unicode" w:cs="e-Tamil OTC"/>
          <w:noProof/>
          <w:lang w:val="en-GB"/>
        </w:rPr>
        <w:t xml:space="preserve"> em ciṟu kuṭi</w:t>
      </w:r>
    </w:p>
    <w:p w14:paraId="15E70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yāṅk</w:t>
      </w:r>
      <w:r w:rsidR="00A26AF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aṟintaṉai</w:t>
      </w:r>
      <w:r w:rsidR="00A26AF3" w:rsidRPr="004D5A2F">
        <w:rPr>
          <w:rFonts w:ascii="Gandhari Unicode" w:hAnsi="Gandhari Unicode" w:cs="e-Tamil OTC"/>
          <w:noProof/>
          <w:lang w:val="en-GB"/>
        </w:rPr>
        <w:t>-~</w:t>
      </w:r>
      <w:r w:rsidRPr="004D5A2F">
        <w:rPr>
          <w:rFonts w:ascii="Gandhari Unicode" w:hAnsi="Gandhari Unicode" w:cs="e-Tamil OTC"/>
          <w:noProof/>
          <w:lang w:val="en-GB"/>
        </w:rPr>
        <w:t>ō nōk</w:t>
      </w:r>
      <w:r w:rsidR="00A26AF3" w:rsidRPr="004D5A2F">
        <w:rPr>
          <w:rFonts w:ascii="Gandhari Unicode" w:hAnsi="Gandhari Unicode" w:cs="e-Tamil OTC"/>
          <w:noProof/>
          <w:lang w:val="en-GB"/>
        </w:rPr>
        <w:t>*-</w:t>
      </w:r>
      <w:r w:rsidRPr="004D5A2F">
        <w:rPr>
          <w:rFonts w:ascii="Gandhari Unicode" w:hAnsi="Gandhari Unicode" w:cs="e-Tamil OTC"/>
          <w:noProof/>
          <w:lang w:val="en-GB"/>
        </w:rPr>
        <w:t>ō yāṉ</w:t>
      </w:r>
      <w:r w:rsidR="00A26AF3" w:rsidRPr="004D5A2F">
        <w:rPr>
          <w:rFonts w:ascii="Gandhari Unicode" w:hAnsi="Gandhari Unicode" w:cs="e-Tamil OTC"/>
          <w:noProof/>
          <w:lang w:val="en-GB"/>
        </w:rPr>
        <w:t>-</w:t>
      </w:r>
      <w:r w:rsidRPr="004D5A2F">
        <w:rPr>
          <w:rFonts w:ascii="Gandhari Unicode" w:hAnsi="Gandhari Unicode" w:cs="e-Tamil OTC"/>
          <w:noProof/>
          <w:lang w:val="en-GB"/>
        </w:rPr>
        <w:t>ē.</w:t>
      </w:r>
    </w:p>
    <w:p w14:paraId="5A1C35F4" w14:textId="77777777" w:rsidR="0074055C" w:rsidRPr="004D5A2F" w:rsidRDefault="0074055C">
      <w:pPr>
        <w:pStyle w:val="Textbody"/>
        <w:spacing w:after="29" w:line="260" w:lineRule="exact"/>
        <w:jc w:val="both"/>
        <w:rPr>
          <w:rFonts w:ascii="Gandhari Unicode" w:hAnsi="Gandhari Unicode" w:cs="e-Tamil OTC"/>
          <w:noProof/>
          <w:lang w:val="en-GB"/>
        </w:rPr>
      </w:pPr>
    </w:p>
    <w:p w14:paraId="074EBD04" w14:textId="77777777" w:rsidR="0074055C" w:rsidRPr="004D5A2F" w:rsidRDefault="0074055C">
      <w:pPr>
        <w:pStyle w:val="Textbody"/>
        <w:spacing w:after="29" w:line="260" w:lineRule="exact"/>
        <w:jc w:val="both"/>
        <w:rPr>
          <w:rFonts w:ascii="Gandhari Unicode" w:hAnsi="Gandhari Unicode" w:cs="e-Tamil OTC"/>
          <w:noProof/>
          <w:lang w:val="en-GB"/>
        </w:rPr>
      </w:pPr>
    </w:p>
    <w:p w14:paraId="72B60117" w14:textId="77777777" w:rsidR="0074055C" w:rsidRPr="004D5A2F" w:rsidRDefault="0074055C">
      <w:pPr>
        <w:pStyle w:val="Textbody"/>
        <w:spacing w:after="29" w:line="260" w:lineRule="exact"/>
        <w:jc w:val="both"/>
        <w:rPr>
          <w:rFonts w:ascii="Gandhari Unicode" w:hAnsi="Gandhari Unicode" w:cs="e-Tamil OTC"/>
          <w:noProof/>
          <w:lang w:val="en-GB"/>
        </w:rPr>
      </w:pPr>
    </w:p>
    <w:p w14:paraId="4B54C9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pain by the confidante to HIM, who came to the night tryst.</w:t>
      </w:r>
    </w:p>
    <w:p w14:paraId="0ED0FC87" w14:textId="77777777" w:rsidR="0074055C" w:rsidRPr="004D5A2F" w:rsidRDefault="0074055C">
      <w:pPr>
        <w:pStyle w:val="Textbody"/>
        <w:spacing w:after="29" w:line="260" w:lineRule="exact"/>
        <w:jc w:val="both"/>
        <w:rPr>
          <w:rFonts w:ascii="Gandhari Unicode" w:hAnsi="Gandhari Unicode" w:cs="e-Tamil OTC"/>
          <w:noProof/>
          <w:lang w:val="en-GB"/>
        </w:rPr>
      </w:pPr>
    </w:p>
    <w:p w14:paraId="027487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eye hiding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sky you-don't-see</w:t>
      </w:r>
      <w:r w:rsidRPr="004D5A2F">
        <w:rPr>
          <w:rFonts w:ascii="Gandhari Unicode" w:hAnsi="Gandhari Unicode" w:cs="e-Tamil OTC"/>
          <w:noProof/>
          <w:position w:val="6"/>
          <w:lang w:val="en-GB"/>
        </w:rPr>
        <w:t>ē</w:t>
      </w:r>
    </w:p>
    <w:p w14:paraId="4B789B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spread flowing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ground you-don't-see</w:t>
      </w:r>
      <w:r w:rsidRPr="004D5A2F">
        <w:rPr>
          <w:rFonts w:ascii="Gandhari Unicode" w:hAnsi="Gandhari Unicode" w:cs="e-Tamil OTC"/>
          <w:noProof/>
          <w:position w:val="6"/>
          <w:lang w:val="en-GB"/>
        </w:rPr>
        <w:t>ē</w:t>
      </w:r>
    </w:p>
    <w:p w14:paraId="6D00AB9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going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darkness big-it it-happened</w:t>
      </w:r>
    </w:p>
    <w:p w14:paraId="4DC431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many(h.) sleeping- part-day night</w:t>
      </w:r>
    </w:p>
    <w:p w14:paraId="7ABA2C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you-came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becoming-high mountain-he(voc.)</w:t>
      </w:r>
    </w:p>
    <w:p w14:paraId="53567B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Vēṅkai smelling- our- little home</w:t>
      </w:r>
    </w:p>
    <w:p w14:paraId="37C56BD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how you-knew</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2BC66D99" w14:textId="77777777" w:rsidR="0074055C" w:rsidRPr="004D5A2F" w:rsidRDefault="0074055C">
      <w:pPr>
        <w:pStyle w:val="Textbody"/>
        <w:spacing w:after="29"/>
        <w:jc w:val="both"/>
        <w:rPr>
          <w:rFonts w:ascii="Gandhari Unicode" w:hAnsi="Gandhari Unicode" w:cs="e-Tamil OTC"/>
          <w:noProof/>
          <w:lang w:val="en-GB"/>
        </w:rPr>
      </w:pPr>
    </w:p>
    <w:p w14:paraId="7667484B" w14:textId="77777777" w:rsidR="0074055C" w:rsidRPr="004D5A2F" w:rsidRDefault="0074055C">
      <w:pPr>
        <w:pStyle w:val="Textbody"/>
        <w:spacing w:after="29"/>
        <w:jc w:val="both"/>
        <w:rPr>
          <w:rFonts w:ascii="Gandhari Unicode" w:hAnsi="Gandhari Unicode" w:cs="e-Tamil OTC"/>
          <w:noProof/>
          <w:lang w:val="en-GB"/>
        </w:rPr>
      </w:pPr>
    </w:p>
    <w:p w14:paraId="734D4A8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rain shrouded [your] eyes, you didn't see the sky.</w:t>
      </w:r>
    </w:p>
    <w:p w14:paraId="7731CCE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the water spread [and] flowed, you didn't see the ground.</w:t>
      </w:r>
    </w:p>
    <w:p w14:paraId="4C8D9C7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daylight went, a great darkness fell.</w:t>
      </w:r>
      <w:r w:rsidRPr="004D5A2F">
        <w:rPr>
          <w:rStyle w:val="FootnoteReference"/>
          <w:rFonts w:ascii="Gandhari Unicode" w:hAnsi="Gandhari Unicode" w:cs="e-Tamil OTC"/>
          <w:noProof/>
          <w:lang w:val="en-GB"/>
        </w:rPr>
        <w:footnoteReference w:id="612"/>
      </w:r>
    </w:p>
    <w:p w14:paraId="6FB975F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many are sleeping, at midnight</w:t>
      </w:r>
    </w:p>
    <w:p w14:paraId="38F0AAE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how did you come, man from the high</w:t>
      </w:r>
      <w:r w:rsidRPr="004D5A2F">
        <w:rPr>
          <w:rStyle w:val="FootnoteReference"/>
          <w:rFonts w:ascii="Gandhari Unicode" w:hAnsi="Gandhari Unicode" w:cs="e-Tamil OTC"/>
          <w:noProof/>
          <w:lang w:val="en-GB"/>
        </w:rPr>
        <w:footnoteReference w:id="613"/>
      </w:r>
      <w:r w:rsidRPr="004D5A2F">
        <w:rPr>
          <w:rFonts w:ascii="Gandhari Unicode" w:hAnsi="Gandhari Unicode" w:cs="e-Tamil OTC"/>
          <w:noProof/>
          <w:lang w:val="en-GB"/>
        </w:rPr>
        <w:t xml:space="preserve"> mountains?</w:t>
      </w:r>
    </w:p>
    <w:p w14:paraId="03D83B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way to] our little home smelling of Vēṅkai,</w:t>
      </w:r>
    </w:p>
    <w:p w14:paraId="1967D05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did you know? Ah, I ache.</w:t>
      </w:r>
    </w:p>
    <w:p w14:paraId="3EB06B81" w14:textId="77777777" w:rsidR="0074055C" w:rsidRPr="004D5A2F" w:rsidRDefault="0074055C">
      <w:pPr>
        <w:pStyle w:val="Textbody"/>
        <w:spacing w:after="0"/>
        <w:jc w:val="both"/>
        <w:rPr>
          <w:rFonts w:ascii="Gandhari Unicode" w:hAnsi="Gandhari Unicode" w:cs="e-Tamil OTC"/>
          <w:noProof/>
          <w:lang w:val="en-GB"/>
        </w:rPr>
      </w:pPr>
    </w:p>
    <w:p w14:paraId="1118FBCC"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68082FA" w14:textId="77777777" w:rsidR="0074055C" w:rsidRPr="004D5A2F" w:rsidRDefault="00CF70BD" w:rsidP="001F5EAD">
      <w:pPr>
        <w:pStyle w:val="Heading4"/>
        <w:rPr>
          <w:rFonts w:ascii="Gandhari Unicode" w:hAnsi="Gandhari Unicode"/>
          <w:i w:val="0"/>
          <w:iCs w:val="0"/>
          <w:color w:val="auto"/>
        </w:rPr>
      </w:pPr>
      <w:bookmarkStart w:id="40" w:name="_Hlk116753675"/>
      <w:r w:rsidRPr="004D5A2F">
        <w:rPr>
          <w:rFonts w:ascii="Gandhari Unicode" w:hAnsi="Gandhari Unicode"/>
          <w:b/>
          <w:i w:val="0"/>
          <w:iCs w:val="0"/>
          <w:color w:val="auto"/>
        </w:rPr>
        <w:lastRenderedPageBreak/>
        <w:t>KT 356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0B2D57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செவிலித்தாய் உரைத்தது.</w:t>
      </w:r>
    </w:p>
    <w:p w14:paraId="657C3FA7" w14:textId="77777777" w:rsidR="0074055C" w:rsidRPr="004D5A2F" w:rsidRDefault="0074055C">
      <w:pPr>
        <w:pStyle w:val="Textbody"/>
        <w:spacing w:after="29"/>
        <w:jc w:val="both"/>
        <w:rPr>
          <w:rFonts w:ascii="Gandhari Unicode" w:hAnsi="Gandhari Unicode" w:cs="e-Tamil OTC"/>
          <w:noProof/>
          <w:lang w:val="en-GB"/>
        </w:rPr>
      </w:pPr>
    </w:p>
    <w:p w14:paraId="6AA2D9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நிழலான் </w:t>
      </w:r>
      <w:r w:rsidRPr="004D5A2F">
        <w:rPr>
          <w:rFonts w:ascii="Gandhari Unicode" w:hAnsi="Gandhari Unicode" w:cs="e-Tamil OTC"/>
          <w:noProof/>
          <w:sz w:val="24"/>
          <w:szCs w:val="24"/>
          <w:u w:val="wave"/>
          <w:cs/>
          <w:lang w:val="en-GB"/>
        </w:rPr>
        <w:t>றவிந்த</w:t>
      </w:r>
      <w:r w:rsidRPr="004D5A2F">
        <w:rPr>
          <w:rFonts w:ascii="Gandhari Unicode" w:hAnsi="Gandhari Unicode" w:cs="e-Tamil OTC"/>
          <w:noProof/>
          <w:sz w:val="24"/>
          <w:szCs w:val="24"/>
          <w:cs/>
          <w:lang w:val="en-GB"/>
        </w:rPr>
        <w:t xml:space="preserve"> நீரி லாரிடைக்</w:t>
      </w:r>
    </w:p>
    <w:p w14:paraId="047D5E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கழலோன் காப்பக் கடுகுபு போகி</w:t>
      </w:r>
    </w:p>
    <w:p w14:paraId="588C39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யறுசுனை மருங்கின் மறுகுபு வெந்த</w:t>
      </w:r>
    </w:p>
    <w:p w14:paraId="1696688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வெவ்வங்</w:t>
      </w:r>
      <w:r w:rsidRPr="004D5A2F">
        <w:rPr>
          <w:rFonts w:ascii="Gandhari Unicode" w:hAnsi="Gandhari Unicode" w:cs="e-Tamil OTC"/>
          <w:noProof/>
          <w:sz w:val="24"/>
          <w:szCs w:val="24"/>
          <w:cs/>
          <w:lang w:val="en-GB"/>
        </w:rPr>
        <w:t xml:space="preserve"> கலுழி தவ்வெனக் </w:t>
      </w:r>
      <w:r w:rsidRPr="004D5A2F">
        <w:rPr>
          <w:rFonts w:ascii="Gandhari Unicode" w:hAnsi="Gandhari Unicode" w:cs="e-Tamil OTC"/>
          <w:noProof/>
          <w:sz w:val="24"/>
          <w:szCs w:val="24"/>
          <w:u w:val="wave"/>
          <w:cs/>
          <w:lang w:val="en-GB"/>
        </w:rPr>
        <w:t>குடித்தி</w:t>
      </w:r>
    </w:p>
    <w:p w14:paraId="2335B8F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யாங்குவல் லுநள்கொ றானே யேந்திய</w:t>
      </w:r>
    </w:p>
    <w:p w14:paraId="5F04FFF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செம்பொற் புனைகலத் தம்பொரிக் கலந்த</w:t>
      </w:r>
    </w:p>
    <w:p w14:paraId="5DDBAD3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பாலும் பலவென வுண்ணாள்</w:t>
      </w:r>
    </w:p>
    <w:p w14:paraId="4F903F8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கோலமை குறுந்தொடித் தளிரன் னோளே.</w:t>
      </w:r>
    </w:p>
    <w:p w14:paraId="6BE26BF2" w14:textId="77777777" w:rsidR="0074055C" w:rsidRPr="004D5A2F" w:rsidRDefault="0074055C">
      <w:pPr>
        <w:pStyle w:val="PreformattedText"/>
        <w:rPr>
          <w:rFonts w:ascii="Gandhari Unicode" w:hAnsi="Gandhari Unicode" w:cs="e-Tamil OTC"/>
          <w:noProof/>
          <w:sz w:val="24"/>
          <w:szCs w:val="24"/>
          <w:lang w:val="en-GB"/>
        </w:rPr>
      </w:pPr>
    </w:p>
    <w:p w14:paraId="6854027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நிழலான் றவிந்த </w:t>
      </w:r>
      <w:r w:rsidRPr="004D5A2F">
        <w:rPr>
          <w:rFonts w:ascii="Gandhari Unicode" w:hAnsi="Gandhari Unicode" w:cs="e-Tamil OTC"/>
          <w:noProof/>
          <w:sz w:val="24"/>
          <w:szCs w:val="24"/>
          <w:lang w:val="en-GB"/>
        </w:rPr>
        <w:t xml:space="preserve">C2+3v, G2, EA, ATv, Cām.; </w:t>
      </w:r>
      <w:r w:rsidRPr="004D5A2F">
        <w:rPr>
          <w:rFonts w:ascii="Gandhari Unicode" w:hAnsi="Gandhari Unicode" w:cs="e-Tamil OTC"/>
          <w:noProof/>
          <w:sz w:val="24"/>
          <w:szCs w:val="24"/>
          <w:cs/>
          <w:lang w:val="en-GB"/>
        </w:rPr>
        <w:t xml:space="preserve">நிழலான் றரிந்த </w:t>
      </w:r>
      <w:r w:rsidRPr="004D5A2F">
        <w:rPr>
          <w:rFonts w:ascii="Gandhari Unicode" w:hAnsi="Gandhari Unicode" w:cs="e-Tamil OTC"/>
          <w:noProof/>
          <w:sz w:val="24"/>
          <w:szCs w:val="24"/>
          <w:lang w:val="en-GB"/>
        </w:rPr>
        <w:t xml:space="preserve">G2v;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AT, Cām.v;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காபபக்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காப்ப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L1, C1+2+3v, G1+2, EA, Cām.v;</w:t>
      </w:r>
      <w:r w:rsidRPr="004D5A2F">
        <w:rPr>
          <w:rStyle w:val="FootnoteReference"/>
          <w:rFonts w:ascii="Gandhari Unicode" w:hAnsi="Gandhari Unicode" w:cs="e-Tamil OTC"/>
          <w:noProof/>
          <w:sz w:val="24"/>
          <w:szCs w:val="24"/>
          <w:lang w:val="en-GB"/>
        </w:rPr>
        <w:footnoteReference w:id="614"/>
      </w:r>
      <w:r w:rsidRPr="004D5A2F">
        <w:rPr>
          <w:rFonts w:ascii="Gandhari Unicode" w:hAnsi="Gandhari Unicode" w:cs="e-Tamil OTC"/>
          <w:noProof/>
          <w:sz w:val="24"/>
          <w:szCs w:val="24"/>
          <w:cs/>
          <w:lang w:val="en-GB"/>
        </w:rPr>
        <w:t xml:space="preserve"> வெவங்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 xml:space="preserve">C2v, Cām.,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C2v+3v, G2, AT, Cām.;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C2; </w:t>
      </w:r>
      <w:r w:rsidRPr="004D5A2F">
        <w:rPr>
          <w:rFonts w:ascii="Gandhari Unicode" w:hAnsi="Gandhari Unicode" w:cs="e-Tamil OTC"/>
          <w:noProof/>
          <w:sz w:val="24"/>
          <w:szCs w:val="24"/>
          <w:cs/>
          <w:lang w:val="en-GB"/>
        </w:rPr>
        <w:t>காகா</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L1, C3, ATv;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G1,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குடித்தி </w:t>
      </w:r>
      <w:r w:rsidRPr="004D5A2F">
        <w:rPr>
          <w:rFonts w:ascii="Gandhari Unicode" w:hAnsi="Gandhari Unicode" w:cs="e-Tamil OTC"/>
          <w:noProof/>
          <w:sz w:val="24"/>
          <w:szCs w:val="24"/>
          <w:lang w:val="en-GB"/>
        </w:rPr>
        <w:t xml:space="preserve">L1, C2+3, G1+2, EA, Cām.v; </w:t>
      </w:r>
      <w:r w:rsidRPr="004D5A2F">
        <w:rPr>
          <w:rFonts w:ascii="Gandhari Unicode" w:hAnsi="Gandhari Unicode" w:cs="e-Tamil OTC"/>
          <w:noProof/>
          <w:sz w:val="24"/>
          <w:szCs w:val="24"/>
          <w:cs/>
          <w:lang w:val="en-GB"/>
        </w:rPr>
        <w:t xml:space="preserve">குடித்திய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குடிக்கிய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15"/>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குடிக்கி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புனைகலத்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புனைத்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பாலும் பலவென </w:t>
      </w:r>
      <w:r w:rsidRPr="004D5A2F">
        <w:rPr>
          <w:rFonts w:ascii="Gandhari Unicode" w:hAnsi="Gandhari Unicode" w:cs="e-Tamil OTC"/>
          <w:noProof/>
          <w:sz w:val="24"/>
          <w:szCs w:val="24"/>
          <w:lang w:val="en-GB"/>
        </w:rPr>
        <w:t xml:space="preserve">L1, C2, G2, Cām.; </w:t>
      </w:r>
      <w:r w:rsidRPr="004D5A2F">
        <w:rPr>
          <w:rFonts w:ascii="Gandhari Unicode" w:hAnsi="Gandhari Unicode" w:cs="e-Tamil OTC"/>
          <w:noProof/>
          <w:sz w:val="24"/>
          <w:szCs w:val="24"/>
          <w:cs/>
          <w:lang w:val="en-GB"/>
        </w:rPr>
        <w:t xml:space="preserve">பரலும் பலவென </w:t>
      </w:r>
      <w:r w:rsidRPr="004D5A2F">
        <w:rPr>
          <w:rFonts w:ascii="Gandhari Unicode" w:hAnsi="Gandhari Unicode" w:cs="e-Tamil OTC"/>
          <w:noProof/>
          <w:sz w:val="24"/>
          <w:szCs w:val="24"/>
          <w:lang w:val="en-GB"/>
        </w:rPr>
        <w:t xml:space="preserve">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வுண்ணாள்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ஒண்ணாள்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குறுந்தொடித்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குடிந்தொடித்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தளிரன் னோளே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தளிரன் றோளே </w:t>
      </w:r>
      <w:r w:rsidRPr="004D5A2F">
        <w:rPr>
          <w:rFonts w:ascii="Gandhari Unicode" w:hAnsi="Gandhari Unicode" w:cs="e-Tamil OTC"/>
          <w:noProof/>
          <w:sz w:val="24"/>
          <w:szCs w:val="24"/>
          <w:lang w:val="en-GB"/>
        </w:rPr>
        <w:t>G1v</w:t>
      </w:r>
    </w:p>
    <w:p w14:paraId="79EEC007" w14:textId="77777777" w:rsidR="0074055C" w:rsidRPr="004D5A2F" w:rsidRDefault="0074055C">
      <w:pPr>
        <w:pStyle w:val="Textbody"/>
        <w:spacing w:after="29"/>
        <w:jc w:val="both"/>
        <w:rPr>
          <w:rFonts w:ascii="Gandhari Unicode" w:hAnsi="Gandhari Unicode" w:cs="e-Tamil OTC"/>
          <w:noProof/>
          <w:lang w:val="en-GB"/>
        </w:rPr>
      </w:pPr>
    </w:p>
    <w:p w14:paraId="5749CC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niḻal āṉṟ</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avinta</w:t>
      </w:r>
      <w:r w:rsidRPr="004D5A2F">
        <w:rPr>
          <w:rFonts w:ascii="Gandhari Unicode" w:hAnsi="Gandhari Unicode" w:cs="e-Tamil OTC"/>
          <w:noProof/>
          <w:lang w:val="en-GB"/>
        </w:rPr>
        <w:t xml:space="preserve"> nīr 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r w:rsidR="00D65BFF" w:rsidRPr="004D5A2F">
        <w:rPr>
          <w:rFonts w:ascii="Gandhari Unicode" w:hAnsi="Gandhari Unicode" w:cs="e-Tamil OTC"/>
          <w:noProof/>
          <w:lang w:val="en-GB"/>
        </w:rPr>
        <w:t>+</w:t>
      </w:r>
    </w:p>
    <w:p w14:paraId="45492C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kaḻalōṉ kāppa</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kaṭukupu pōki</w:t>
      </w:r>
    </w:p>
    <w:p w14:paraId="23494F41" w14:textId="77777777"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aṟu cuṉai maruṅkiṉ maṟukupu venta</w:t>
      </w:r>
    </w:p>
    <w:p w14:paraId="4E7237B8" w14:textId="77777777"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evvam</w:t>
      </w:r>
      <w:r w:rsidR="00CF70BD" w:rsidRPr="004D5A2F">
        <w:rPr>
          <w:rFonts w:ascii="Gandhari Unicode" w:hAnsi="Gandhari Unicode" w:cs="e-Tamil OTC"/>
          <w:noProof/>
          <w:lang w:val="en-GB"/>
        </w:rPr>
        <w:t xml:space="preserve"> kaluḻi tav</w:t>
      </w:r>
      <w:r w:rsidRPr="004D5A2F">
        <w:rPr>
          <w:rFonts w:ascii="Gandhari Unicode" w:hAnsi="Gandhari Unicode" w:cs="e-Tamil OTC"/>
          <w:noProof/>
          <w:lang w:val="en-GB"/>
        </w:rPr>
        <w:t>v</w:t>
      </w:r>
      <w:r w:rsidR="00CF70BD" w:rsidRPr="004D5A2F">
        <w:rPr>
          <w:rFonts w:ascii="Gandhari Unicode" w:hAnsi="Gandhari Unicode" w:cs="e-Tamil OTC"/>
          <w:noProof/>
          <w:lang w:val="en-GB"/>
        </w:rPr>
        <w:t xml:space="preserve">eṉa </w:t>
      </w:r>
      <w:r w:rsidR="00CF70BD" w:rsidRPr="004D5A2F">
        <w:rPr>
          <w:rFonts w:ascii="Gandhari Unicode" w:hAnsi="Gandhari Unicode" w:cs="e-Tamil OTC"/>
          <w:i/>
          <w:iCs/>
          <w:noProof/>
          <w:lang w:val="en-GB"/>
        </w:rPr>
        <w:t>kuṭitt(u)</w:t>
      </w:r>
    </w:p>
    <w:p w14:paraId="0ED076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vallunaḷ-kol tāṉ</w:t>
      </w:r>
      <w:r w:rsidR="00D65BFF" w:rsidRPr="004D5A2F">
        <w:rPr>
          <w:rFonts w:ascii="Gandhari Unicode" w:hAnsi="Gandhari Unicode" w:cs="e-Tamil OTC"/>
          <w:noProof/>
          <w:lang w:val="en-GB"/>
        </w:rPr>
        <w:t>-</w:t>
      </w:r>
      <w:r w:rsidRPr="004D5A2F">
        <w:rPr>
          <w:rFonts w:ascii="Gandhari Unicode" w:hAnsi="Gandhari Unicode" w:cs="e-Tamil OTC"/>
          <w:noProof/>
          <w:lang w:val="en-GB"/>
        </w:rPr>
        <w:t>ē ēntiya</w:t>
      </w:r>
    </w:p>
    <w:p w14:paraId="6E513D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poṉ puṉai kalatt</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am pori</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kalanta</w:t>
      </w:r>
    </w:p>
    <w:p w14:paraId="3DA8FD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pāl</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um pala </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D65BFF" w:rsidRPr="004D5A2F">
        <w:rPr>
          <w:rFonts w:ascii="Gandhari Unicode" w:hAnsi="Gandhari Unicode" w:cs="e-Tamil OTC"/>
          <w:noProof/>
          <w:lang w:val="en-GB"/>
        </w:rPr>
        <w:t>~</w:t>
      </w:r>
      <w:r w:rsidRPr="004D5A2F">
        <w:rPr>
          <w:rFonts w:ascii="Gandhari Unicode" w:hAnsi="Gandhari Unicode" w:cs="e-Tamil OTC"/>
          <w:noProof/>
          <w:lang w:val="en-GB"/>
        </w:rPr>
        <w:t>uṇṇāḷ</w:t>
      </w:r>
    </w:p>
    <w:p w14:paraId="1705714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kōl amai kuṟum toṭi</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taḷir aṉṉōḷ</w:t>
      </w:r>
      <w:r w:rsidR="00D65BFF" w:rsidRPr="004D5A2F">
        <w:rPr>
          <w:rFonts w:ascii="Gandhari Unicode" w:hAnsi="Gandhari Unicode" w:cs="e-Tamil OTC"/>
          <w:noProof/>
          <w:lang w:val="en-GB"/>
        </w:rPr>
        <w:t>-</w:t>
      </w:r>
      <w:r w:rsidRPr="004D5A2F">
        <w:rPr>
          <w:rFonts w:ascii="Gandhari Unicode" w:hAnsi="Gandhari Unicode" w:cs="e-Tamil OTC"/>
          <w:noProof/>
          <w:lang w:val="en-GB"/>
        </w:rPr>
        <w:t>ē.</w:t>
      </w:r>
    </w:p>
    <w:bookmarkEnd w:id="40"/>
    <w:p w14:paraId="46D87B87" w14:textId="77777777" w:rsidR="001F5EAD" w:rsidRPr="004D5A2F" w:rsidRDefault="001F5EAD">
      <w:pPr>
        <w:rPr>
          <w:rFonts w:ascii="Gandhari Unicode" w:hAnsi="Gandhari Unicode" w:cs="e-Tamil OTC"/>
        </w:rPr>
      </w:pPr>
      <w:r w:rsidRPr="004D5A2F">
        <w:rPr>
          <w:rFonts w:ascii="Gandhari Unicode" w:hAnsi="Gandhari Unicode" w:cs="e-Tamil OTC"/>
        </w:rPr>
        <w:br w:type="page"/>
      </w:r>
    </w:p>
    <w:p w14:paraId="7A07BAB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foster-mother, who had let the daughter go.</w:t>
      </w:r>
    </w:p>
    <w:p w14:paraId="1593D68E" w14:textId="77777777" w:rsidR="0074055C" w:rsidRPr="004D5A2F" w:rsidRDefault="0074055C">
      <w:pPr>
        <w:pStyle w:val="Textbody"/>
        <w:spacing w:after="29" w:line="260" w:lineRule="exact"/>
        <w:rPr>
          <w:rFonts w:ascii="Gandhari Unicode" w:hAnsi="Gandhari Unicode" w:cs="e-Tamil OTC"/>
          <w:noProof/>
          <w:lang w:val="en-GB"/>
        </w:rPr>
      </w:pPr>
    </w:p>
    <w:p w14:paraId="639ABC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shade ended ceased- water-not difficult place</w:t>
      </w:r>
    </w:p>
    <w:p w14:paraId="424466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anklet-he watch(inf.) hasted gone</w:t>
      </w:r>
    </w:p>
    <w:p w14:paraId="5514853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subside- mountain-pool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whirled burnt-</w:t>
      </w:r>
    </w:p>
    <w:p w14:paraId="0F4662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trouble muddy-water 'tav'</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drunk</w:t>
      </w:r>
    </w:p>
    <w:p w14:paraId="1A433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being-able-she</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received-</w:t>
      </w:r>
    </w:p>
    <w:p w14:paraId="1F8D9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gold decorate- pot(obl.)</w:t>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pretty corns mixed-</w:t>
      </w:r>
    </w:p>
    <w:p w14:paraId="158022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many(n.pl.) say(inf.) eat-not-she</w:t>
      </w:r>
    </w:p>
    <w:p w14:paraId="6FADB8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stem fit- short bracelet sprout such-she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679BDC8" w14:textId="77777777" w:rsidR="0074055C" w:rsidRPr="004D5A2F" w:rsidRDefault="0074055C">
      <w:pPr>
        <w:pStyle w:val="Textbody"/>
        <w:spacing w:after="29"/>
        <w:jc w:val="both"/>
        <w:rPr>
          <w:rFonts w:ascii="Gandhari Unicode" w:hAnsi="Gandhari Unicode" w:cs="e-Tamil OTC"/>
          <w:noProof/>
          <w:lang w:val="en-GB"/>
        </w:rPr>
      </w:pPr>
    </w:p>
    <w:p w14:paraId="37728862" w14:textId="77777777" w:rsidR="0074055C" w:rsidRPr="004D5A2F" w:rsidRDefault="0074055C">
      <w:pPr>
        <w:pStyle w:val="Textbody"/>
        <w:spacing w:after="29"/>
        <w:rPr>
          <w:rFonts w:ascii="Gandhari Unicode" w:hAnsi="Gandhari Unicode" w:cs="e-Tamil OTC"/>
          <w:noProof/>
          <w:lang w:val="en-GB"/>
        </w:rPr>
      </w:pPr>
    </w:p>
    <w:p w14:paraId="3FE6F2A4" w14:textId="77777777" w:rsidR="0074055C" w:rsidRPr="004D5A2F" w:rsidRDefault="00CF70BD">
      <w:pPr>
        <w:pStyle w:val="Textbody"/>
        <w:tabs>
          <w:tab w:val="left" w:pos="288"/>
        </w:tabs>
        <w:spacing w:after="0"/>
        <w:jc w:val="both"/>
        <w:rPr>
          <w:rFonts w:ascii="Gandhari Unicode" w:hAnsi="Gandhari Unicode" w:cs="e-Tamil OTC"/>
          <w:noProof/>
          <w:lang w:val="en-GB"/>
        </w:rPr>
      </w:pPr>
      <w:bookmarkStart w:id="41" w:name="_Hlk116753690"/>
      <w:r w:rsidRPr="004D5A2F">
        <w:rPr>
          <w:rFonts w:ascii="Gandhari Unicode" w:hAnsi="Gandhari Unicode" w:cs="e-Tamil OTC"/>
          <w:noProof/>
          <w:lang w:val="en-GB"/>
        </w:rPr>
        <w:tab/>
        <w:t>In a difficult place without water, devoid of shade,</w:t>
      </w:r>
    </w:p>
    <w:p w14:paraId="19F74BA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going hastily under the protection of the man with anklets,</w:t>
      </w:r>
    </w:p>
    <w:p w14:paraId="3F1E29D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drinking troublesome muddy water that is hot,</w:t>
      </w:r>
      <w:r w:rsidRPr="004D5A2F">
        <w:rPr>
          <w:rStyle w:val="FootnoteReference"/>
          <w:rFonts w:ascii="Gandhari Unicode" w:hAnsi="Gandhari Unicode" w:cs="e-Tamil OTC"/>
          <w:noProof/>
          <w:lang w:val="en-GB"/>
        </w:rPr>
        <w:footnoteReference w:id="616"/>
      </w:r>
    </w:p>
    <w:p w14:paraId="03383E0E"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evaporated in swirls</w:t>
      </w:r>
      <w:r w:rsidRPr="004D5A2F">
        <w:rPr>
          <w:rStyle w:val="FootnoteReference"/>
          <w:rFonts w:ascii="Gandhari Unicode" w:hAnsi="Gandhari Unicode" w:cs="e-Tamil OTC"/>
          <w:noProof/>
          <w:lang w:val="en-GB"/>
        </w:rPr>
        <w:footnoteReference w:id="617"/>
      </w:r>
      <w:r w:rsidRPr="004D5A2F">
        <w:rPr>
          <w:rFonts w:ascii="Gandhari Unicode" w:hAnsi="Gandhari Unicode" w:cs="e-Tamil OTC"/>
          <w:noProof/>
          <w:lang w:val="en-GB"/>
        </w:rPr>
        <w:t xml:space="preserve"> from subsiding mountain pools</w:t>
      </w:r>
    </w:p>
    <w:p w14:paraId="1FB158D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how is she capable [of that], she,</w:t>
      </w:r>
    </w:p>
    <w:p w14:paraId="71AAA5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[tender] as a sprout, with [well-]fitting tight bracelets in a row,</w:t>
      </w:r>
    </w:p>
    <w:p w14:paraId="3A8D85C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who,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[too] much</w:t>
      </w:r>
      <w:r w:rsidR="00EC178C" w:rsidRPr="004D5A2F">
        <w:rPr>
          <w:rFonts w:ascii="Gandhari Unicode" w:hAnsi="Gandhari Unicode" w:cs="e-Tamil OTC"/>
          <w:noProof/>
          <w:lang w:val="en-GB"/>
        </w:rPr>
        <w:t>”</w:t>
      </w:r>
      <w:r w:rsidRPr="004D5A2F">
        <w:rPr>
          <w:rFonts w:ascii="Gandhari Unicode" w:hAnsi="Gandhari Unicode" w:cs="e-Tamil OTC"/>
          <w:noProof/>
          <w:lang w:val="en-GB"/>
        </w:rPr>
        <w:t>, does not eat even milk</w:t>
      </w:r>
    </w:p>
    <w:p w14:paraId="625121B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mixed with nice</w:t>
      </w:r>
      <w:r w:rsidRPr="004D5A2F">
        <w:rPr>
          <w:rStyle w:val="FootnoteReference"/>
          <w:rFonts w:ascii="Gandhari Unicode" w:hAnsi="Gandhari Unicode" w:cs="e-Tamil OTC"/>
          <w:noProof/>
          <w:lang w:val="en-GB"/>
        </w:rPr>
        <w:footnoteReference w:id="618"/>
      </w:r>
      <w:r w:rsidRPr="004D5A2F">
        <w:rPr>
          <w:rFonts w:ascii="Gandhari Unicode" w:hAnsi="Gandhari Unicode" w:cs="e-Tamil OTC"/>
          <w:noProof/>
          <w:lang w:val="en-GB"/>
        </w:rPr>
        <w:t xml:space="preserve"> rice from a pot decorated with red gold,</w:t>
      </w:r>
    </w:p>
    <w:p w14:paraId="5D884DB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she received</w:t>
      </w:r>
      <w:r w:rsidRPr="004D5A2F">
        <w:rPr>
          <w:rStyle w:val="FootnoteReference"/>
          <w:rFonts w:ascii="Gandhari Unicode" w:hAnsi="Gandhari Unicode" w:cs="e-Tamil OTC"/>
          <w:noProof/>
          <w:lang w:val="en-GB"/>
        </w:rPr>
        <w:footnoteReference w:id="619"/>
      </w:r>
      <w:r w:rsidRPr="004D5A2F">
        <w:rPr>
          <w:rFonts w:ascii="Gandhari Unicode" w:hAnsi="Gandhari Unicode" w:cs="e-Tamil OTC"/>
          <w:noProof/>
          <w:lang w:val="en-GB"/>
        </w:rPr>
        <w:t>?</w:t>
      </w:r>
    </w:p>
    <w:bookmarkEnd w:id="41"/>
    <w:p w14:paraId="511946B5" w14:textId="77777777" w:rsidR="0074055C" w:rsidRPr="004D5A2F" w:rsidRDefault="0074055C">
      <w:pPr>
        <w:pStyle w:val="Textbody"/>
        <w:spacing w:after="0"/>
        <w:jc w:val="both"/>
        <w:rPr>
          <w:rFonts w:ascii="Gandhari Unicode" w:hAnsi="Gandhari Unicode" w:cs="e-Tamil OTC"/>
          <w:noProof/>
          <w:lang w:val="en-GB"/>
        </w:rPr>
      </w:pPr>
    </w:p>
    <w:p w14:paraId="51BA6B9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7BD5D0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36A707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கிழவன் கேட்கும் அண்மையனாகக் கிழத்திக்குச் சொல்லியது.</w:t>
      </w:r>
    </w:p>
    <w:p w14:paraId="40D49C77" w14:textId="77777777" w:rsidR="0074055C" w:rsidRPr="004D5A2F" w:rsidRDefault="0074055C">
      <w:pPr>
        <w:pStyle w:val="Textbody"/>
        <w:spacing w:after="29"/>
        <w:jc w:val="both"/>
        <w:rPr>
          <w:rFonts w:ascii="Gandhari Unicode" w:hAnsi="Gandhari Unicode" w:cs="e-Tamil OTC"/>
          <w:noProof/>
          <w:lang w:val="en-GB"/>
        </w:rPr>
      </w:pPr>
    </w:p>
    <w:p w14:paraId="378360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முனிபட ருழந்த பாடி லுண்கட்</w:t>
      </w:r>
    </w:p>
    <w:p w14:paraId="460A2A8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பனிகால் போழ்ந்து பணையெழின் ஞெகிழ்தோண்</w:t>
      </w:r>
    </w:p>
    <w:p w14:paraId="0F0F0E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வாகலின் மேவரத் திரண்டு</w:t>
      </w:r>
    </w:p>
    <w:p w14:paraId="4FB3108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நல்ல</w:t>
      </w:r>
      <w:r w:rsidRPr="004D5A2F">
        <w:rPr>
          <w:rFonts w:ascii="Gandhari Unicode" w:hAnsi="Gandhari Unicode" w:cs="e-Tamil OTC"/>
          <w:noProof/>
          <w:sz w:val="24"/>
          <w:szCs w:val="24"/>
          <w:cs/>
          <w:lang w:val="en-GB"/>
        </w:rPr>
        <w:t xml:space="preserve"> வென்னுஞ் சொல்லை மன்னிய</w:t>
      </w:r>
    </w:p>
    <w:p w14:paraId="238E44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வேனலஞ் சிறுதினை காக்குஞ் </w:t>
      </w:r>
      <w:r w:rsidRPr="004D5A2F">
        <w:rPr>
          <w:rFonts w:ascii="Gandhari Unicode" w:hAnsi="Gandhari Unicode" w:cs="e-Tamil OTC"/>
          <w:noProof/>
          <w:sz w:val="24"/>
          <w:szCs w:val="24"/>
          <w:u w:val="wave"/>
          <w:cs/>
          <w:lang w:val="en-GB"/>
        </w:rPr>
        <w:t>சேணோன்</w:t>
      </w:r>
    </w:p>
    <w:p w14:paraId="23D7FF6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ஞெகிழியிற் பெயர்ந்த நெடுநல் யானை</w:t>
      </w:r>
    </w:p>
    <w:p w14:paraId="306DD75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மீன்படு</w:t>
      </w:r>
      <w:r w:rsidRPr="004D5A2F">
        <w:rPr>
          <w:rFonts w:ascii="Gandhari Unicode" w:hAnsi="Gandhari Unicode" w:cs="e-Tamil OTC"/>
          <w:noProof/>
          <w:sz w:val="24"/>
          <w:szCs w:val="24"/>
          <w:cs/>
          <w:lang w:val="en-GB"/>
        </w:rPr>
        <w:t xml:space="preserve"> சுடரொளி வெரூஉம்</w:t>
      </w:r>
    </w:p>
    <w:p w14:paraId="00EB75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வான்றோய் வெற்பன் மணவா வூங்கே.</w:t>
      </w:r>
    </w:p>
    <w:p w14:paraId="64105F32" w14:textId="77777777" w:rsidR="0074055C" w:rsidRPr="004D5A2F" w:rsidRDefault="0074055C">
      <w:pPr>
        <w:pStyle w:val="PreformattedText"/>
        <w:rPr>
          <w:rFonts w:ascii="Gandhari Unicode" w:hAnsi="Gandhari Unicode" w:cs="e-Tamil OTC"/>
          <w:noProof/>
          <w:sz w:val="24"/>
          <w:szCs w:val="24"/>
          <w:lang w:val="en-GB"/>
        </w:rPr>
      </w:pPr>
    </w:p>
    <w:p w14:paraId="63210051"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 லுண்கட் </w:t>
      </w:r>
      <w:r w:rsidRPr="004D5A2F">
        <w:rPr>
          <w:rFonts w:ascii="Gandhari Unicode" w:eastAsia="URW Palladio UNI" w:hAnsi="Gandhari Unicode" w:cs="e-Tamil OTC"/>
          <w:noProof/>
          <w:sz w:val="24"/>
          <w:szCs w:val="24"/>
          <w:lang w:val="en-GB"/>
        </w:rPr>
        <w:t xml:space="preserve">L1, C2+3, G1+2, EA, Cām.; </w:t>
      </w:r>
      <w:r w:rsidRPr="004D5A2F">
        <w:rPr>
          <w:rFonts w:ascii="Gandhari Unicode" w:eastAsia="URW Palladio UNI" w:hAnsi="Gandhari Unicode" w:cs="e-Tamil OTC"/>
          <w:noProof/>
          <w:sz w:val="24"/>
          <w:szCs w:val="24"/>
          <w:cs/>
          <w:lang w:val="en-GB"/>
        </w:rPr>
        <w:t xml:space="preserve">பாடி லுண்கண் </w:t>
      </w:r>
      <w:r w:rsidRPr="004D5A2F">
        <w:rPr>
          <w:rFonts w:ascii="Gandhari Unicode" w:eastAsia="URW Palladio UNI" w:hAnsi="Gandhari Unicode" w:cs="e-Tamil OTC"/>
          <w:noProof/>
          <w:sz w:val="24"/>
          <w:szCs w:val="24"/>
          <w:lang w:val="en-GB"/>
        </w:rPr>
        <w:t xml:space="preserve">C3; </w:t>
      </w:r>
      <w:r w:rsidRPr="004D5A2F">
        <w:rPr>
          <w:rFonts w:ascii="Gandhari Unicode" w:eastAsia="URW Palladio UNI" w:hAnsi="Gandhari Unicode" w:cs="e-Tamil OTC"/>
          <w:noProof/>
          <w:sz w:val="24"/>
          <w:szCs w:val="24"/>
          <w:cs/>
          <w:lang w:val="en-GB"/>
        </w:rPr>
        <w:t xml:space="preserve">பாடி னுண்கட் </w:t>
      </w:r>
      <w:r w:rsidRPr="004D5A2F">
        <w:rPr>
          <w:rFonts w:ascii="Gandhari Unicode" w:eastAsia="URW Palladio UNI" w:hAnsi="Gandhari Unicode" w:cs="e-Tamil OTC"/>
          <w:noProof/>
          <w:sz w:val="24"/>
          <w:szCs w:val="24"/>
          <w:lang w:val="en-GB"/>
        </w:rPr>
        <w:t xml:space="preserve">C1 •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ஞெகிழ்தோண்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ஞெகிழ்தோன் </w:t>
      </w:r>
      <w:r w:rsidRPr="004D5A2F">
        <w:rPr>
          <w:rFonts w:ascii="Gandhari Unicode" w:eastAsia="URW Palladio UNI" w:hAnsi="Gandhari Unicode" w:cs="e-Tamil OTC"/>
          <w:noProof/>
          <w:sz w:val="24"/>
          <w:szCs w:val="24"/>
          <w:lang w:val="en-GB"/>
        </w:rPr>
        <w:t xml:space="preserve">G2v • </w:t>
      </w:r>
      <w:r w:rsidRPr="004D5A2F">
        <w:rPr>
          <w:rFonts w:ascii="Gandhari Unicode" w:eastAsia="URW Palladio UNI" w:hAnsi="Gandhari Unicode" w:cs="e-Tamil OTC"/>
          <w:b/>
          <w:bCs/>
          <w:noProof/>
          <w:sz w:val="24"/>
          <w:szCs w:val="24"/>
          <w:lang w:val="en-GB"/>
        </w:rPr>
        <w:t>3d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திரண்டு </w:t>
      </w:r>
      <w:r w:rsidRPr="004D5A2F">
        <w:rPr>
          <w:rFonts w:ascii="Gandhari Unicode" w:eastAsia="URW Palladio UNI" w:hAnsi="Gandhari Unicode" w:cs="e-Tamil OTC"/>
          <w:noProof/>
          <w:sz w:val="24"/>
          <w:szCs w:val="24"/>
          <w:lang w:val="en-GB"/>
        </w:rPr>
        <w:t xml:space="preserve">L1, C1+2+3, G1v+2, EA, Cām.; </w:t>
      </w:r>
      <w:r w:rsidRPr="004D5A2F">
        <w:rPr>
          <w:rFonts w:ascii="Gandhari Unicode" w:eastAsia="URW Palladio UNI" w:hAnsi="Gandhari Unicode" w:cs="e-Tamil OTC"/>
          <w:noProof/>
          <w:sz w:val="24"/>
          <w:szCs w:val="24"/>
          <w:cs/>
          <w:lang w:val="en-GB"/>
        </w:rPr>
        <w:t xml:space="preserve">திரண்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4ab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 வென்னுஞ் </w:t>
      </w:r>
      <w:r w:rsidRPr="004D5A2F">
        <w:rPr>
          <w:rFonts w:ascii="Gandhari Unicode" w:eastAsia="URW Palladio UNI" w:hAnsi="Gandhari Unicode" w:cs="e-Tamil OTC"/>
          <w:noProof/>
          <w:sz w:val="24"/>
          <w:szCs w:val="24"/>
          <w:lang w:val="en-GB"/>
        </w:rPr>
        <w:t xml:space="preserve">L1, C1+2v+3, G1+2, EA, Cām.; </w:t>
      </w:r>
      <w:r w:rsidRPr="004D5A2F">
        <w:rPr>
          <w:rFonts w:ascii="Gandhari Unicode" w:eastAsia="URW Palladio UNI" w:hAnsi="Gandhari Unicode" w:cs="e-Tamil OTC"/>
          <w:noProof/>
          <w:sz w:val="24"/>
          <w:szCs w:val="24"/>
          <w:cs/>
          <w:lang w:val="en-GB"/>
        </w:rPr>
        <w:t xml:space="preserve">நல்லை யென்னுஞ் </w:t>
      </w:r>
      <w:r w:rsidRPr="004D5A2F">
        <w:rPr>
          <w:rFonts w:ascii="Gandhari Unicode" w:eastAsia="URW Palladio UNI" w:hAnsi="Gandhari Unicode" w:cs="e-Tamil OTC"/>
          <w:noProof/>
          <w:sz w:val="24"/>
          <w:szCs w:val="24"/>
          <w:lang w:val="en-GB"/>
        </w:rPr>
        <w:t xml:space="preserve">C2 • </w:t>
      </w:r>
      <w:r w:rsidRPr="004D5A2F">
        <w:rPr>
          <w:rFonts w:ascii="Gandhari Unicode" w:eastAsia="URW Palladio UNI" w:hAnsi="Gandhari Unicode" w:cs="e-Tamil OTC"/>
          <w:b/>
          <w:bCs/>
          <w:noProof/>
          <w:sz w:val="24"/>
          <w:szCs w:val="24"/>
          <w:lang w:val="en-GB"/>
        </w:rPr>
        <w:t>4d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மண்ணிய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மண்ணியவே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சிறுதினை காக்குஞ் </w:t>
      </w:r>
      <w:r w:rsidRPr="004D5A2F">
        <w:rPr>
          <w:rFonts w:ascii="Gandhari Unicode" w:hAnsi="Gandhari Unicode" w:cs="e-Tamil OTC"/>
          <w:noProof/>
          <w:sz w:val="24"/>
          <w:szCs w:val="24"/>
          <w:lang w:val="en-GB"/>
        </w:rPr>
        <w:t xml:space="preserve">L1, C1+2+3v, G2, EA, Cām.; </w:t>
      </w:r>
      <w:r w:rsidRPr="004D5A2F">
        <w:rPr>
          <w:rFonts w:ascii="Gandhari Unicode" w:hAnsi="Gandhari Unicode" w:cs="e-Tamil OTC"/>
          <w:noProof/>
          <w:sz w:val="24"/>
          <w:szCs w:val="24"/>
          <w:cs/>
          <w:lang w:val="en-GB"/>
        </w:rPr>
        <w:t xml:space="preserve">சிறுதினைக் காக்குஞ்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சிறுத்தினைக் கொக்குஞ் </w:t>
      </w:r>
      <w:r w:rsidRPr="004D5A2F">
        <w:rPr>
          <w:rFonts w:ascii="Gandhari Unicode" w:hAnsi="Gandhari Unicode" w:cs="e-Tamil OTC"/>
          <w:noProof/>
          <w:sz w:val="24"/>
          <w:szCs w:val="24"/>
          <w:lang w:val="en-GB"/>
        </w:rPr>
        <w:t>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ஞெகிழியிற்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ஞெகிழிற்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C1+2+3, G2, EA, Cām.;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L1,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L1, C1+2v+3, G1+2, EA, Cām.;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C2,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8b </w:t>
      </w:r>
      <w:r w:rsidRPr="004D5A2F">
        <w:rPr>
          <w:rFonts w:ascii="Gandhari Unicode" w:hAnsi="Gandhari Unicode" w:cs="e-Tamil OTC"/>
          <w:noProof/>
          <w:sz w:val="24"/>
          <w:szCs w:val="24"/>
          <w:cs/>
          <w:lang w:val="en-GB"/>
        </w:rPr>
        <w:t xml:space="preserve">வெற்பன்  </w:t>
      </w:r>
      <w:r w:rsidRPr="004D5A2F">
        <w:rPr>
          <w:rFonts w:ascii="Gandhari Unicode" w:hAnsi="Gandhari Unicode" w:cs="e-Tamil OTC"/>
          <w:noProof/>
          <w:sz w:val="24"/>
          <w:szCs w:val="24"/>
          <w:lang w:val="en-GB"/>
        </w:rPr>
        <w:t xml:space="preserve">C2+3, G1v+2, EA, Cām.; </w:t>
      </w:r>
      <w:r w:rsidRPr="004D5A2F">
        <w:rPr>
          <w:rFonts w:ascii="Gandhari Unicode" w:hAnsi="Gandhari Unicode" w:cs="e-Tamil OTC"/>
          <w:noProof/>
          <w:sz w:val="24"/>
          <w:szCs w:val="24"/>
          <w:cs/>
          <w:lang w:val="en-GB"/>
        </w:rPr>
        <w:t xml:space="preserve">வென்றபன் </w:t>
      </w:r>
      <w:r w:rsidRPr="004D5A2F">
        <w:rPr>
          <w:rFonts w:ascii="Gandhari Unicode" w:hAnsi="Gandhari Unicode" w:cs="e-Tamil OTC"/>
          <w:noProof/>
          <w:sz w:val="24"/>
          <w:szCs w:val="24"/>
          <w:lang w:val="en-GB"/>
        </w:rPr>
        <w:t xml:space="preserve">L1, C1+3v,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மணம்வா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 xml:space="preserve">C1+3, G1, IV;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L1</w:t>
      </w:r>
      <w:r w:rsidRPr="004D5A2F">
        <w:rPr>
          <w:rStyle w:val="FootnoteReference"/>
          <w:rFonts w:ascii="Gandhari Unicode" w:hAnsi="Gandhari Unicode" w:cs="e-Tamil OTC"/>
          <w:noProof/>
          <w:sz w:val="24"/>
          <w:szCs w:val="24"/>
          <w:lang w:val="en-GB"/>
        </w:rPr>
        <w:footnoteReference w:id="620"/>
      </w:r>
    </w:p>
    <w:p w14:paraId="04161219" w14:textId="77777777" w:rsidR="0074055C" w:rsidRPr="004D5A2F" w:rsidRDefault="0074055C">
      <w:pPr>
        <w:pStyle w:val="Textbody"/>
        <w:spacing w:after="29"/>
        <w:jc w:val="both"/>
        <w:rPr>
          <w:rFonts w:ascii="Gandhari Unicode" w:hAnsi="Gandhari Unicode" w:cs="e-Tamil OTC"/>
          <w:noProof/>
          <w:lang w:val="en-GB"/>
        </w:rPr>
      </w:pPr>
    </w:p>
    <w:p w14:paraId="5DC107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muṉi paṭar uḻanta pāṭ</w:t>
      </w:r>
      <w:r w:rsidR="00B97912" w:rsidRPr="004D5A2F">
        <w:rPr>
          <w:rFonts w:ascii="Gandhari Unicode" w:hAnsi="Gandhari Unicode" w:cs="e-Tamil OTC"/>
          <w:noProof/>
          <w:lang w:val="en-GB"/>
        </w:rPr>
        <w:t>*</w:t>
      </w:r>
      <w:r w:rsidRPr="004D5A2F">
        <w:rPr>
          <w:rFonts w:ascii="Gandhari Unicode" w:hAnsi="Gandhari Unicode" w:cs="e-Tamil OTC"/>
          <w:noProof/>
          <w:lang w:val="en-GB"/>
        </w:rPr>
        <w:t xml:space="preserve"> il uṇ kaṇ</w:t>
      </w:r>
    </w:p>
    <w:p w14:paraId="514698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paṉi kāl pōḻntu paṇai </w:t>
      </w:r>
      <w:r w:rsidR="00B97912" w:rsidRPr="004D5A2F">
        <w:rPr>
          <w:rFonts w:ascii="Gandhari Unicode" w:hAnsi="Gandhari Unicode" w:cs="e-Tamil OTC"/>
          <w:noProof/>
          <w:lang w:val="en-GB"/>
        </w:rPr>
        <w:t>~</w:t>
      </w:r>
      <w:r w:rsidRPr="004D5A2F">
        <w:rPr>
          <w:rFonts w:ascii="Gandhari Unicode" w:hAnsi="Gandhari Unicode" w:cs="e-Tamil OTC"/>
          <w:noProof/>
          <w:lang w:val="en-GB"/>
        </w:rPr>
        <w:t>eḻil ñekiḻ tōḷ</w:t>
      </w:r>
    </w:p>
    <w:p w14:paraId="1C6366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B97912" w:rsidRPr="004D5A2F">
        <w:rPr>
          <w:rFonts w:ascii="Gandhari Unicode" w:hAnsi="Gandhari Unicode" w:cs="e-Tamil OTC"/>
          <w:noProof/>
          <w:lang w:val="en-GB"/>
        </w:rPr>
        <w:t>~</w:t>
      </w:r>
      <w:r w:rsidRPr="004D5A2F">
        <w:rPr>
          <w:rFonts w:ascii="Gandhari Unicode" w:hAnsi="Gandhari Unicode" w:cs="e-Tamil OTC"/>
          <w:noProof/>
          <w:lang w:val="en-GB"/>
        </w:rPr>
        <w:t>ākaliṉ</w:t>
      </w:r>
      <w:r w:rsidR="00B97912" w:rsidRPr="004D5A2F">
        <w:rPr>
          <w:rFonts w:ascii="Gandhari Unicode" w:hAnsi="Gandhari Unicode" w:cs="e-Tamil OTC"/>
          <w:noProof/>
          <w:lang w:val="en-GB"/>
        </w:rPr>
        <w:t xml:space="preserve"> mē</w:t>
      </w:r>
      <w:r w:rsidRPr="004D5A2F">
        <w:rPr>
          <w:rFonts w:ascii="Gandhari Unicode" w:hAnsi="Gandhari Unicode" w:cs="e-Tamil OTC"/>
          <w:noProof/>
          <w:lang w:val="en-GB"/>
        </w:rPr>
        <w:t>vara tiraṇṭu</w:t>
      </w:r>
    </w:p>
    <w:p w14:paraId="2C584F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nalla</w:t>
      </w:r>
      <w:r w:rsidRPr="004D5A2F">
        <w:rPr>
          <w:rFonts w:ascii="Gandhari Unicode" w:hAnsi="Gandhari Unicode" w:cs="e-Tamil OTC"/>
          <w:noProof/>
          <w:lang w:val="en-GB"/>
        </w:rPr>
        <w:t xml:space="preserve"> </w:t>
      </w:r>
      <w:r w:rsidR="00B97912" w:rsidRPr="004D5A2F">
        <w:rPr>
          <w:rFonts w:ascii="Gandhari Unicode" w:hAnsi="Gandhari Unicode" w:cs="e-Tamil OTC"/>
          <w:noProof/>
          <w:lang w:val="en-GB"/>
        </w:rPr>
        <w:t>~</w:t>
      </w:r>
      <w:r w:rsidRPr="004D5A2F">
        <w:rPr>
          <w:rFonts w:ascii="Gandhari Unicode" w:hAnsi="Gandhari Unicode" w:cs="e-Tamil OTC"/>
          <w:noProof/>
          <w:lang w:val="en-GB"/>
        </w:rPr>
        <w:t>eṉṉum collai maṉṉiya</w:t>
      </w:r>
    </w:p>
    <w:p w14:paraId="52FA04F3" w14:textId="77777777" w:rsidR="0074055C" w:rsidRPr="004D5A2F" w:rsidRDefault="00B9791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ēṉalam ciṟu tiṉai kākkum </w:t>
      </w:r>
      <w:r w:rsidR="00CF70BD" w:rsidRPr="004D5A2F">
        <w:rPr>
          <w:rFonts w:ascii="Gandhari Unicode" w:hAnsi="Gandhari Unicode" w:cs="e-Tamil OTC"/>
          <w:i/>
          <w:iCs/>
          <w:noProof/>
          <w:lang w:val="en-GB"/>
        </w:rPr>
        <w:t>cēṇōṉ</w:t>
      </w:r>
    </w:p>
    <w:p w14:paraId="5C9CAE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ñekiḻiyiṉ peyarnta neṭu nal yāṉai</w:t>
      </w:r>
    </w:p>
    <w:p w14:paraId="01EBB8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mīṉ</w:t>
      </w:r>
      <w:r w:rsidRPr="004D5A2F">
        <w:rPr>
          <w:rFonts w:ascii="Gandhari Unicode" w:hAnsi="Gandhari Unicode" w:cs="e-Tamil OTC"/>
          <w:noProof/>
          <w:lang w:val="en-GB"/>
        </w:rPr>
        <w:t xml:space="preserve"> paṭu cuṭar oḷi verūum</w:t>
      </w:r>
    </w:p>
    <w:p w14:paraId="4B15F7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vāṉ tōy veṟpaṉ maṇavā-</w:t>
      </w:r>
      <w:r w:rsidR="00B97912" w:rsidRPr="004D5A2F">
        <w:rPr>
          <w:rFonts w:ascii="Gandhari Unicode" w:hAnsi="Gandhari Unicode" w:cs="e-Tamil OTC"/>
          <w:noProof/>
          <w:lang w:val="en-GB"/>
        </w:rPr>
        <w:t>~</w:t>
      </w:r>
      <w:r w:rsidRPr="004D5A2F">
        <w:rPr>
          <w:rFonts w:ascii="Gandhari Unicode" w:hAnsi="Gandhari Unicode" w:cs="e-Tamil OTC"/>
          <w:noProof/>
          <w:lang w:val="en-GB"/>
        </w:rPr>
        <w:t>ūṅk</w:t>
      </w:r>
      <w:r w:rsidR="00B97912" w:rsidRPr="004D5A2F">
        <w:rPr>
          <w:rFonts w:ascii="Gandhari Unicode" w:hAnsi="Gandhari Unicode" w:cs="e-Tamil OTC"/>
          <w:noProof/>
          <w:lang w:val="en-GB"/>
        </w:rPr>
        <w:t>*-</w:t>
      </w:r>
      <w:r w:rsidRPr="004D5A2F">
        <w:rPr>
          <w:rFonts w:ascii="Gandhari Unicode" w:hAnsi="Gandhari Unicode" w:cs="e-Tamil OTC"/>
          <w:noProof/>
          <w:lang w:val="en-GB"/>
        </w:rPr>
        <w:t>ē.</w:t>
      </w:r>
    </w:p>
    <w:p w14:paraId="24D76B0C" w14:textId="77777777" w:rsidR="0074055C" w:rsidRPr="004D5A2F" w:rsidRDefault="0074055C">
      <w:pPr>
        <w:pStyle w:val="Textbody"/>
        <w:spacing w:after="29" w:line="260" w:lineRule="exact"/>
        <w:jc w:val="both"/>
        <w:rPr>
          <w:rFonts w:ascii="Gandhari Unicode" w:hAnsi="Gandhari Unicode" w:cs="e-Tamil OTC"/>
          <w:noProof/>
          <w:lang w:val="en-GB"/>
        </w:rPr>
      </w:pPr>
    </w:p>
    <w:p w14:paraId="7732766F" w14:textId="77777777" w:rsidR="0074055C" w:rsidRPr="004D5A2F" w:rsidRDefault="0074055C">
      <w:pPr>
        <w:pStyle w:val="Textbody"/>
        <w:spacing w:after="29" w:line="260" w:lineRule="exact"/>
        <w:jc w:val="both"/>
        <w:rPr>
          <w:rFonts w:ascii="Gandhari Unicode" w:hAnsi="Gandhari Unicode" w:cs="e-Tamil OTC"/>
          <w:noProof/>
          <w:lang w:val="en-GB"/>
        </w:rPr>
      </w:pPr>
    </w:p>
    <w:p w14:paraId="65F680AD" w14:textId="77777777" w:rsidR="0074055C" w:rsidRPr="004D5A2F" w:rsidRDefault="0074055C">
      <w:pPr>
        <w:pStyle w:val="Textbody"/>
        <w:spacing w:after="29" w:line="260" w:lineRule="exact"/>
        <w:jc w:val="both"/>
        <w:rPr>
          <w:rFonts w:ascii="Gandhari Unicode" w:hAnsi="Gandhari Unicode" w:cs="e-Tamil OTC"/>
          <w:noProof/>
          <w:lang w:val="en-GB"/>
        </w:rPr>
      </w:pPr>
    </w:p>
    <w:p w14:paraId="3CB34C88" w14:textId="77777777" w:rsidR="001F5EAD" w:rsidRPr="004D5A2F" w:rsidRDefault="001F5EAD">
      <w:pPr>
        <w:rPr>
          <w:rFonts w:ascii="Gandhari Unicode" w:hAnsi="Gandhari Unicode" w:cs="e-Tamil OTC"/>
        </w:rPr>
      </w:pPr>
      <w:r w:rsidRPr="004D5A2F">
        <w:rPr>
          <w:rFonts w:ascii="Gandhari Unicode" w:hAnsi="Gandhari Unicode" w:cs="e-Tamil OTC"/>
        </w:rPr>
        <w:br w:type="page"/>
      </w:r>
    </w:p>
    <w:p w14:paraId="458BD5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while HE was close [enough] to hear, by the confidante.</w:t>
      </w:r>
    </w:p>
    <w:p w14:paraId="208B4089" w14:textId="77777777" w:rsidR="0074055C" w:rsidRPr="004D5A2F" w:rsidRDefault="0074055C">
      <w:pPr>
        <w:pStyle w:val="Textbody"/>
        <w:spacing w:after="29" w:line="260" w:lineRule="exact"/>
        <w:jc w:val="both"/>
        <w:rPr>
          <w:rFonts w:ascii="Gandhari Unicode" w:hAnsi="Gandhari Unicode" w:cs="e-Tamil OTC"/>
          <w:noProof/>
          <w:lang w:val="en-GB"/>
        </w:rPr>
      </w:pPr>
    </w:p>
    <w:p w14:paraId="19378C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hate- affliction endured- sleeping-not collyrium eye</w:t>
      </w:r>
    </w:p>
    <w:p w14:paraId="032373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time crossed bamboo grace become-loose- shoulder</w:t>
      </w:r>
    </w:p>
    <w:p w14:paraId="020608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because wish- come(inf.)/being-fitted-for(inf.) rounded</w:t>
      </w:r>
    </w:p>
    <w:p w14:paraId="3C867B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good-they(n.pl.) saying- word(acc.) been-permanent/come-close-they(n.pl.)</w:t>
      </w:r>
    </w:p>
    <w:p w14:paraId="0E3C10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 watching- distance-he</w:t>
      </w:r>
    </w:p>
    <w:p w14:paraId="315F0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firebrand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 long good elephant</w:t>
      </w:r>
    </w:p>
    <w:p w14:paraId="25B4B1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star happen- glow brightness being-frightened-</w:t>
      </w:r>
    </w:p>
    <w:p w14:paraId="200BAC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touch- mountain-he unite-not 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44B51" w14:textId="77777777" w:rsidR="0074055C" w:rsidRPr="004D5A2F" w:rsidRDefault="0074055C">
      <w:pPr>
        <w:pStyle w:val="Textbody"/>
        <w:spacing w:after="29"/>
        <w:jc w:val="both"/>
        <w:rPr>
          <w:rFonts w:ascii="Gandhari Unicode" w:hAnsi="Gandhari Unicode" w:cs="e-Tamil OTC"/>
          <w:noProof/>
          <w:lang w:val="en-GB"/>
        </w:rPr>
      </w:pPr>
    </w:p>
    <w:p w14:paraId="08FA4DE0" w14:textId="77777777" w:rsidR="0074055C" w:rsidRPr="004D5A2F" w:rsidRDefault="0074055C">
      <w:pPr>
        <w:pStyle w:val="Textbody"/>
        <w:spacing w:after="29"/>
        <w:rPr>
          <w:rFonts w:ascii="Gandhari Unicode" w:hAnsi="Gandhari Unicode" w:cs="e-Tamil OTC"/>
          <w:noProof/>
          <w:lang w:val="en-GB"/>
        </w:rPr>
      </w:pPr>
    </w:p>
    <w:p w14:paraId="058A50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Such that they came close</w:t>
      </w:r>
      <w:r w:rsidRPr="004D5A2F">
        <w:rPr>
          <w:rStyle w:val="FootnoteReference"/>
          <w:rFonts w:ascii="Gandhari Unicode" w:hAnsi="Gandhari Unicode" w:cs="e-Tamil OTC"/>
          <w:noProof/>
          <w:lang w:val="en-GB"/>
        </w:rPr>
        <w:footnoteReference w:id="621"/>
      </w:r>
      <w:r w:rsidRPr="004D5A2F">
        <w:rPr>
          <w:rFonts w:ascii="Gandhari Unicode" w:hAnsi="Gandhari Unicode" w:cs="e-Tamil OTC"/>
          <w:noProof/>
          <w:lang w:val="en-GB"/>
        </w:rPr>
        <w:t xml:space="preserve"> to the word that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[are] they</w:t>
      </w:r>
    </w:p>
    <w:p w14:paraId="263106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round so that wishes arise, because they [are] soft</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41CBFC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[were] the shoulders [now] emaciating,</w:t>
      </w:r>
    </w:p>
    <w:p w14:paraId="499D325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crossed the time of dew</w:t>
      </w:r>
      <w:r w:rsidRPr="004D5A2F">
        <w:rPr>
          <w:rStyle w:val="FootnoteReference"/>
          <w:rFonts w:ascii="Gandhari Unicode" w:hAnsi="Gandhari Unicode" w:cs="e-Tamil OTC"/>
          <w:noProof/>
          <w:lang w:val="en-GB"/>
        </w:rPr>
        <w:footnoteReference w:id="622"/>
      </w:r>
      <w:r w:rsidRPr="004D5A2F">
        <w:rPr>
          <w:rFonts w:ascii="Gandhari Unicode" w:hAnsi="Gandhari Unicode" w:cs="e-Tamil OTC"/>
          <w:noProof/>
          <w:lang w:val="en-GB"/>
        </w:rPr>
        <w:t>,</w:t>
      </w:r>
    </w:p>
    <w:p w14:paraId="2EA0C9B6"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the] collyrium eyes without sleeping, enduring hateful affliction</w:t>
      </w:r>
    </w:p>
    <w:p w14:paraId="696714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before he united with them,</w:t>
      </w:r>
    </w:p>
    <w:p w14:paraId="329D583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man from the sky-touching mountains,</w:t>
      </w:r>
    </w:p>
    <w:p w14:paraId="594E578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tall good elephant, [once] moved by the firebrand</w:t>
      </w:r>
    </w:p>
    <w:p w14:paraId="2D80A13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watchman who guards the little Ēṉal millet</w:t>
      </w:r>
      <w:r w:rsidRPr="004D5A2F">
        <w:rPr>
          <w:rStyle w:val="FootnoteReference"/>
          <w:rFonts w:ascii="Gandhari Unicode" w:hAnsi="Gandhari Unicode" w:cs="e-Tamil OTC"/>
          <w:noProof/>
          <w:lang w:val="en-GB"/>
        </w:rPr>
        <w:footnoteReference w:id="623"/>
      </w:r>
      <w:r w:rsidRPr="004D5A2F">
        <w:rPr>
          <w:rFonts w:ascii="Gandhari Unicode" w:hAnsi="Gandhari Unicode" w:cs="e-Tamil OTC"/>
          <w:noProof/>
          <w:lang w:val="en-GB"/>
        </w:rPr>
        <w:t>,</w:t>
      </w:r>
    </w:p>
    <w:p w14:paraId="3AB4DC1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frightened at the glowing brightness falling from a star.</w:t>
      </w:r>
    </w:p>
    <w:p w14:paraId="476D6CC0" w14:textId="77777777" w:rsidR="0074055C" w:rsidRPr="004D5A2F" w:rsidRDefault="0074055C">
      <w:pPr>
        <w:pStyle w:val="Textbody"/>
        <w:spacing w:after="0"/>
        <w:jc w:val="both"/>
        <w:rPr>
          <w:rFonts w:ascii="Gandhari Unicode" w:hAnsi="Gandhari Unicode" w:cs="e-Tamil OTC"/>
          <w:noProof/>
          <w:lang w:val="en-GB"/>
        </w:rPr>
      </w:pPr>
    </w:p>
    <w:p w14:paraId="4BF1D346"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742EFE3"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கொற்றன்: </w:t>
      </w:r>
      <w:r w:rsidRPr="004D5A2F">
        <w:rPr>
          <w:rFonts w:ascii="Gandhari Unicode" w:hAnsi="Gandhari Unicode"/>
          <w:i w:val="0"/>
          <w:iCs w:val="0"/>
          <w:color w:val="auto"/>
        </w:rPr>
        <w:t>the confidante</w:t>
      </w:r>
    </w:p>
    <w:p w14:paraId="7DF98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பிரிவிடைக் கிழத்தியைத் தோழி வற்புறுத்தியது.</w:t>
      </w:r>
    </w:p>
    <w:p w14:paraId="68D2B70A" w14:textId="77777777" w:rsidR="0074055C" w:rsidRPr="004D5A2F" w:rsidRDefault="0074055C">
      <w:pPr>
        <w:pStyle w:val="Textbody"/>
        <w:spacing w:after="29"/>
        <w:jc w:val="both"/>
        <w:rPr>
          <w:rFonts w:ascii="Gandhari Unicode" w:hAnsi="Gandhari Unicode" w:cs="e-Tamil OTC"/>
          <w:noProof/>
          <w:lang w:val="en-GB"/>
        </w:rPr>
      </w:pPr>
    </w:p>
    <w:p w14:paraId="76C4F4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வீங்கிழை நெகிழ </w:t>
      </w:r>
      <w:r w:rsidRPr="004D5A2F">
        <w:rPr>
          <w:rFonts w:ascii="Gandhari Unicode" w:hAnsi="Gandhari Unicode" w:cs="e-Tamil OTC"/>
          <w:noProof/>
          <w:sz w:val="24"/>
          <w:szCs w:val="24"/>
          <w:u w:val="wave"/>
          <w:cs/>
          <w:lang w:val="en-GB"/>
        </w:rPr>
        <w:t>விம்மி</w:t>
      </w:r>
      <w:r w:rsidRPr="004D5A2F">
        <w:rPr>
          <w:rFonts w:ascii="Gandhari Unicode" w:hAnsi="Gandhari Unicode" w:cs="e-Tamil OTC"/>
          <w:noProof/>
          <w:sz w:val="24"/>
          <w:szCs w:val="24"/>
          <w:cs/>
          <w:lang w:val="en-GB"/>
        </w:rPr>
        <w:t xml:space="preserve"> யீங்கே</w:t>
      </w:r>
    </w:p>
    <w:p w14:paraId="7CD5010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u w:val="wave"/>
          <w:cs/>
          <w:lang w:val="en-GB"/>
        </w:rPr>
        <w:t>பேதுற லாய்கோ</w:t>
      </w:r>
      <w:r w:rsidRPr="004D5A2F">
        <w:rPr>
          <w:rFonts w:ascii="Gandhari Unicode" w:hAnsi="Gandhari Unicode" w:cs="e-Tamil OTC"/>
          <w:noProof/>
          <w:sz w:val="24"/>
          <w:szCs w:val="24"/>
          <w:cs/>
          <w:lang w:val="en-GB"/>
        </w:rPr>
        <w:t xml:space="preserve"> டிட்டு</w:t>
      </w:r>
      <w:r w:rsidRPr="004D5A2F">
        <w:rPr>
          <w:rFonts w:ascii="Gandhari Unicode" w:hAnsi="Gandhari Unicode" w:cs="e-Tamil OTC"/>
          <w:noProof/>
          <w:sz w:val="24"/>
          <w:szCs w:val="24"/>
          <w:u w:val="wave"/>
          <w:cs/>
          <w:lang w:val="en-GB"/>
        </w:rPr>
        <w:t>ச்</w:t>
      </w:r>
    </w:p>
    <w:p w14:paraId="129642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சுவர்வாய்</w:t>
      </w:r>
      <w:r w:rsidRPr="004D5A2F">
        <w:rPr>
          <w:rFonts w:ascii="Gandhari Unicode" w:hAnsi="Gandhari Unicode" w:cs="e-Tamil OTC"/>
          <w:noProof/>
          <w:sz w:val="24"/>
          <w:szCs w:val="24"/>
          <w:cs/>
          <w:lang w:val="en-GB"/>
        </w:rPr>
        <w:t xml:space="preserve"> பற்றுநின் படர்சே ணீங்க</w:t>
      </w:r>
    </w:p>
    <w:p w14:paraId="298B1F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வருவே மென்ற பருவ முதுக்காண்</w:t>
      </w:r>
    </w:p>
    <w:p w14:paraId="59485A1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டனியோ ரிரங்கும் பனிகூர் மாலைப்</w:t>
      </w:r>
    </w:p>
    <w:p w14:paraId="47B4396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பல்லான் கோவலர் கண்ணிச்</w:t>
      </w:r>
    </w:p>
    <w:p w14:paraId="680C297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சொல்லுப</w:t>
      </w:r>
      <w:r w:rsidRPr="004D5A2F">
        <w:rPr>
          <w:rFonts w:ascii="Gandhari Unicode" w:hAnsi="Gandhari Unicode" w:cs="e-Tamil OTC"/>
          <w:noProof/>
          <w:sz w:val="24"/>
          <w:szCs w:val="24"/>
          <w:cs/>
          <w:lang w:val="en-GB"/>
        </w:rPr>
        <w:t xml:space="preserve"> வன்ன </w:t>
      </w:r>
      <w:r w:rsidRPr="004D5A2F">
        <w:rPr>
          <w:rFonts w:ascii="Gandhari Unicode" w:hAnsi="Gandhari Unicode" w:cs="e-Tamil OTC"/>
          <w:noProof/>
          <w:sz w:val="24"/>
          <w:szCs w:val="24"/>
          <w:u w:val="wave"/>
          <w:cs/>
          <w:lang w:val="en-GB"/>
        </w:rPr>
        <w:t>முல்லைவெண்</w:t>
      </w:r>
      <w:r w:rsidRPr="004D5A2F">
        <w:rPr>
          <w:rFonts w:ascii="Gandhari Unicode" w:hAnsi="Gandhari Unicode" w:cs="e-Tamil OTC"/>
          <w:noProof/>
          <w:sz w:val="24"/>
          <w:szCs w:val="24"/>
          <w:cs/>
          <w:lang w:val="en-GB"/>
        </w:rPr>
        <w:t xml:space="preserve"> முகையே.</w:t>
      </w:r>
    </w:p>
    <w:p w14:paraId="359ED740" w14:textId="77777777" w:rsidR="0074055C" w:rsidRPr="004D5A2F" w:rsidRDefault="0074055C">
      <w:pPr>
        <w:pStyle w:val="PreformattedText"/>
        <w:rPr>
          <w:rFonts w:ascii="Gandhari Unicode" w:hAnsi="Gandhari Unicode" w:cs="e-Tamil OTC"/>
          <w:noProof/>
          <w:sz w:val="24"/>
          <w:szCs w:val="24"/>
          <w:lang w:val="en-GB"/>
        </w:rPr>
      </w:pPr>
    </w:p>
    <w:p w14:paraId="29B48E1D"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விம்மி யீங்கே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L1, C1+3v, G1+2, EA, Cām.v;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C3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லெறிகட்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பேதுற லாய்கோ </w:t>
      </w:r>
      <w:r w:rsidRPr="004D5A2F">
        <w:rPr>
          <w:rFonts w:ascii="Gandhari Unicode" w:hAnsi="Gandhari Unicode" w:cs="e-Tamil OTC"/>
          <w:noProof/>
          <w:sz w:val="24"/>
          <w:szCs w:val="24"/>
          <w:lang w:val="en-GB"/>
        </w:rPr>
        <w:t xml:space="preserve">C2+3v, G1+2, EA, Cām.; </w:t>
      </w:r>
      <w:r w:rsidRPr="004D5A2F">
        <w:rPr>
          <w:rFonts w:ascii="Gandhari Unicode" w:hAnsi="Gandhari Unicode" w:cs="e-Tamil OTC"/>
          <w:noProof/>
          <w:sz w:val="24"/>
          <w:szCs w:val="24"/>
          <w:cs/>
          <w:lang w:val="en-GB"/>
        </w:rPr>
        <w:t xml:space="preserve">பேதுற வாய்கோ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பேதுறல் யாங்கோ </w:t>
      </w:r>
      <w:r w:rsidRPr="004D5A2F">
        <w:rPr>
          <w:rFonts w:ascii="Gandhari Unicode" w:hAnsi="Gandhari Unicode" w:cs="e-Tamil OTC"/>
          <w:noProof/>
          <w:sz w:val="24"/>
          <w:szCs w:val="24"/>
          <w:lang w:val="en-GB"/>
        </w:rPr>
        <w:t xml:space="preserve">L1, C1+3,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டிட்டுச்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சுவர்வாய்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வாஅய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படர்சே ணீங்க </w:t>
      </w:r>
      <w:r w:rsidRPr="004D5A2F">
        <w:rPr>
          <w:rFonts w:ascii="Gandhari Unicode" w:hAnsi="Gandhari Unicode" w:cs="e-Tamil OTC"/>
          <w:noProof/>
          <w:sz w:val="24"/>
          <w:szCs w:val="24"/>
          <w:lang w:val="en-GB"/>
        </w:rPr>
        <w:t xml:space="preserve">L1, C1+2+3, Cām.; </w:t>
      </w:r>
      <w:r w:rsidRPr="004D5A2F">
        <w:rPr>
          <w:rFonts w:ascii="Gandhari Unicode" w:hAnsi="Gandhari Unicode" w:cs="e-Tamil OTC"/>
          <w:noProof/>
          <w:sz w:val="24"/>
          <w:szCs w:val="24"/>
          <w:cs/>
          <w:lang w:val="en-GB"/>
        </w:rPr>
        <w:t xml:space="preserve">படர்தே ணீங்க </w:t>
      </w:r>
      <w:r w:rsidRPr="004D5A2F">
        <w:rPr>
          <w:rFonts w:ascii="Gandhari Unicode" w:hAnsi="Gandhari Unicode" w:cs="e-Tamil OTC"/>
          <w:noProof/>
          <w:sz w:val="24"/>
          <w:szCs w:val="24"/>
          <w:lang w:val="en-GB"/>
        </w:rPr>
        <w:t xml:space="preserve">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L1,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கோவலர்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கோவலர்க் </w:t>
      </w:r>
      <w:r w:rsidRPr="004D5A2F">
        <w:rPr>
          <w:rFonts w:ascii="Gandhari Unicode" w:hAnsi="Gandhari Unicode" w:cs="e-Tamil OTC"/>
          <w:noProof/>
          <w:sz w:val="24"/>
          <w:szCs w:val="24"/>
          <w:lang w:val="en-GB"/>
        </w:rPr>
        <w:t xml:space="preserve">C1+2+3,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சொல்லுப </w:t>
      </w:r>
      <w:r w:rsidRPr="004D5A2F">
        <w:rPr>
          <w:rFonts w:ascii="Gandhari Unicode" w:hAnsi="Gandhari Unicode" w:cs="e-Tamil OTC"/>
          <w:noProof/>
          <w:sz w:val="24"/>
          <w:szCs w:val="24"/>
          <w:lang w:val="en-GB"/>
        </w:rPr>
        <w:t xml:space="preserve">C2+3, Cām.; </w:t>
      </w:r>
      <w:r w:rsidRPr="004D5A2F">
        <w:rPr>
          <w:rFonts w:ascii="Gandhari Unicode" w:hAnsi="Gandhari Unicode" w:cs="e-Tamil OTC"/>
          <w:noProof/>
          <w:sz w:val="24"/>
          <w:szCs w:val="24"/>
          <w:cs/>
          <w:lang w:val="en-GB"/>
        </w:rPr>
        <w:t xml:space="preserve">சொல்லுவ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lang w:val="en-GB"/>
        </w:rPr>
        <w:t xml:space="preserve">L1, C1, G1+2,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முல்லைவெண் </w:t>
      </w:r>
      <w:r w:rsidRPr="004D5A2F">
        <w:rPr>
          <w:rFonts w:ascii="Gandhari Unicode" w:hAnsi="Gandhari Unicode" w:cs="e-Tamil OTC"/>
          <w:noProof/>
          <w:sz w:val="24"/>
          <w:szCs w:val="24"/>
          <w:lang w:val="en-GB"/>
        </w:rPr>
        <w:t xml:space="preserve">L1, C1+3, G2, AT, VP, ER; </w:t>
      </w:r>
      <w:r w:rsidRPr="004D5A2F">
        <w:rPr>
          <w:rFonts w:ascii="Gandhari Unicode" w:hAnsi="Gandhari Unicode" w:cs="e-Tamil OTC"/>
          <w:noProof/>
          <w:sz w:val="24"/>
          <w:szCs w:val="24"/>
          <w:cs/>
          <w:lang w:val="en-GB"/>
        </w:rPr>
        <w:t xml:space="preserve">முல்லைமென் </w:t>
      </w:r>
      <w:r w:rsidRPr="004D5A2F">
        <w:rPr>
          <w:rFonts w:ascii="Gandhari Unicode" w:hAnsi="Gandhari Unicode" w:cs="e-Tamil OTC"/>
          <w:noProof/>
          <w:sz w:val="24"/>
          <w:szCs w:val="24"/>
          <w:lang w:val="en-GB"/>
        </w:rPr>
        <w:t xml:space="preserve">C2, EA, I, Cām.; </w:t>
      </w:r>
      <w:r w:rsidRPr="004D5A2F">
        <w:rPr>
          <w:rFonts w:ascii="Gandhari Unicode" w:hAnsi="Gandhari Unicode" w:cs="e-Tamil OTC"/>
          <w:noProof/>
          <w:sz w:val="24"/>
          <w:szCs w:val="24"/>
          <w:cs/>
          <w:lang w:val="en-GB"/>
        </w:rPr>
        <w:t xml:space="preserve">முல்லைவென் </w:t>
      </w:r>
      <w:r w:rsidRPr="004D5A2F">
        <w:rPr>
          <w:rFonts w:ascii="Gandhari Unicode" w:hAnsi="Gandhari Unicode" w:cs="e-Tamil OTC"/>
          <w:noProof/>
          <w:sz w:val="24"/>
          <w:szCs w:val="24"/>
          <w:lang w:val="en-GB"/>
        </w:rPr>
        <w:t>G1</w:t>
      </w:r>
    </w:p>
    <w:p w14:paraId="0EBCBC8A" w14:textId="77777777" w:rsidR="0074055C" w:rsidRPr="004D5A2F" w:rsidRDefault="0074055C">
      <w:pPr>
        <w:pStyle w:val="Textbody"/>
        <w:spacing w:after="29"/>
        <w:jc w:val="both"/>
        <w:rPr>
          <w:rFonts w:ascii="Gandhari Unicode" w:hAnsi="Gandhari Unicode" w:cs="e-Tamil OTC"/>
          <w:noProof/>
          <w:lang w:val="en-GB"/>
        </w:rPr>
      </w:pPr>
    </w:p>
    <w:p w14:paraId="7999B0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vīṅ</w:t>
      </w:r>
      <w:r w:rsidR="000C2C68" w:rsidRPr="004D5A2F">
        <w:rPr>
          <w:rFonts w:ascii="Gandhari Unicode" w:hAnsi="Gandhari Unicode" w:cs="e-Tamil OTC"/>
          <w:noProof/>
          <w:lang w:val="en-GB"/>
        </w:rPr>
        <w:t>k*</w:t>
      </w:r>
      <w:r w:rsidRPr="004D5A2F">
        <w:rPr>
          <w:rFonts w:ascii="Gandhari Unicode" w:hAnsi="Gandhari Unicode" w:cs="e-Tamil OTC"/>
          <w:noProof/>
          <w:lang w:val="en-GB"/>
        </w:rPr>
        <w:t xml:space="preserve"> iḻai nekiḻa </w:t>
      </w:r>
      <w:r w:rsidRPr="004D5A2F">
        <w:rPr>
          <w:rFonts w:ascii="Gandhari Unicode" w:hAnsi="Gandhari Unicode" w:cs="e-Tamil OTC"/>
          <w:i/>
          <w:iCs/>
          <w:noProof/>
          <w:lang w:val="en-GB"/>
        </w:rPr>
        <w:t>vimmi</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īṅk</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18276587"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eṟi kaṇ</w:t>
      </w:r>
      <w:r w:rsidRPr="004D5A2F">
        <w:rPr>
          <w:rFonts w:ascii="Gandhari Unicode" w:hAnsi="Gandhari Unicode" w:cs="e-Tamil OTC"/>
          <w:noProof/>
          <w:lang w:val="en-GB"/>
        </w:rPr>
        <w:t xml:space="preserve"> pēt*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uṟal āy</w:t>
      </w:r>
      <w:r w:rsidR="00CF70BD" w:rsidRPr="004D5A2F">
        <w:rPr>
          <w:rFonts w:ascii="Gandhari Unicode" w:hAnsi="Gandhari Unicode" w:cs="e-Tamil OTC"/>
          <w:noProof/>
          <w:lang w:val="en-GB"/>
        </w:rPr>
        <w:t xml:space="preserve">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iṭṭu</w:t>
      </w:r>
      <w:r w:rsidRPr="004D5A2F">
        <w:rPr>
          <w:rFonts w:ascii="Gandhari Unicode" w:hAnsi="Gandhari Unicode" w:cs="e-Tamil OTC"/>
          <w:noProof/>
          <w:lang w:val="en-GB"/>
        </w:rPr>
        <w:t>+</w:t>
      </w:r>
    </w:p>
    <w:p w14:paraId="3A6EA5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cuvar vāy</w:t>
      </w:r>
      <w:r w:rsidRPr="004D5A2F">
        <w:rPr>
          <w:rFonts w:ascii="Gandhari Unicode" w:hAnsi="Gandhari Unicode" w:cs="e-Tamil OTC"/>
          <w:noProof/>
          <w:lang w:val="en-GB"/>
        </w:rPr>
        <w:t xml:space="preserve"> paṟṟu niṉ paṭar cēṇ nīṅka</w:t>
      </w:r>
    </w:p>
    <w:p w14:paraId="41D078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varuvēm eṉṟa paruvam utu</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kāṇ</w:t>
      </w:r>
    </w:p>
    <w:p w14:paraId="75B114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taṉiyōr iraṅkum paṉi kūr mālai</w:t>
      </w:r>
      <w:r w:rsidR="000C2C68" w:rsidRPr="004D5A2F">
        <w:rPr>
          <w:rFonts w:ascii="Gandhari Unicode" w:hAnsi="Gandhari Unicode" w:cs="e-Tamil OTC"/>
          <w:noProof/>
          <w:lang w:val="en-GB"/>
        </w:rPr>
        <w:t>+</w:t>
      </w:r>
    </w:p>
    <w:p w14:paraId="256E51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 </w:t>
      </w:r>
      <w:r w:rsidR="000C2C68" w:rsidRPr="004D5A2F">
        <w:rPr>
          <w:rFonts w:ascii="Gandhari Unicode" w:hAnsi="Gandhari Unicode" w:cs="e-Tamil OTC"/>
          <w:noProof/>
          <w:lang w:val="en-GB"/>
        </w:rPr>
        <w:t>+</w:t>
      </w:r>
      <w:r w:rsidRPr="004D5A2F">
        <w:rPr>
          <w:rFonts w:ascii="Gandhari Unicode" w:hAnsi="Gandhari Unicode" w:cs="e-Tamil OTC"/>
          <w:noProof/>
          <w:lang w:val="en-GB"/>
        </w:rPr>
        <w:t>āṉ kōvalar kaṇṇi</w:t>
      </w:r>
      <w:r w:rsidR="000C2C68" w:rsidRPr="004D5A2F">
        <w:rPr>
          <w:rFonts w:ascii="Gandhari Unicode" w:hAnsi="Gandhari Unicode" w:cs="e-Tamil OTC"/>
          <w:noProof/>
          <w:lang w:val="en-GB"/>
        </w:rPr>
        <w:t>+</w:t>
      </w:r>
    </w:p>
    <w:p w14:paraId="14365A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collupa</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aṉṉa mullai </w:t>
      </w:r>
      <w:r w:rsidRPr="004D5A2F">
        <w:rPr>
          <w:rFonts w:ascii="Gandhari Unicode" w:hAnsi="Gandhari Unicode" w:cs="e-Tamil OTC"/>
          <w:i/>
          <w:iCs/>
          <w:noProof/>
          <w:lang w:val="en-GB"/>
        </w:rPr>
        <w:t>ve</w:t>
      </w:r>
      <w:r w:rsidR="000C2C68" w:rsidRPr="004D5A2F">
        <w:rPr>
          <w:rFonts w:ascii="Gandhari Unicode" w:hAnsi="Gandhari Unicode" w:cs="e-Tamil OTC"/>
          <w:i/>
          <w:iCs/>
          <w:noProof/>
          <w:lang w:val="en-GB"/>
        </w:rPr>
        <w:t>ḷ</w:t>
      </w:r>
      <w:r w:rsidRPr="004D5A2F">
        <w:rPr>
          <w:rFonts w:ascii="Gandhari Unicode" w:hAnsi="Gandhari Unicode" w:cs="e-Tamil OTC"/>
          <w:noProof/>
          <w:lang w:val="en-GB"/>
        </w:rPr>
        <w:t xml:space="preserve"> mukai</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044637A7" w14:textId="77777777" w:rsidR="0074055C" w:rsidRPr="004D5A2F" w:rsidRDefault="0074055C">
      <w:pPr>
        <w:pStyle w:val="Textbody"/>
        <w:spacing w:after="29" w:line="260" w:lineRule="exact"/>
        <w:jc w:val="both"/>
        <w:rPr>
          <w:rFonts w:ascii="Gandhari Unicode" w:hAnsi="Gandhari Unicode" w:cs="e-Tamil OTC"/>
          <w:noProof/>
          <w:lang w:val="en-GB"/>
        </w:rPr>
      </w:pPr>
    </w:p>
    <w:p w14:paraId="14D1B898" w14:textId="77777777" w:rsidR="0074055C" w:rsidRPr="004D5A2F" w:rsidRDefault="0074055C">
      <w:pPr>
        <w:pStyle w:val="Textbody"/>
        <w:spacing w:after="29" w:line="260" w:lineRule="exact"/>
        <w:jc w:val="both"/>
        <w:rPr>
          <w:rFonts w:ascii="Gandhari Unicode" w:hAnsi="Gandhari Unicode" w:cs="e-Tamil OTC"/>
          <w:noProof/>
          <w:lang w:val="en-GB"/>
        </w:rPr>
      </w:pPr>
    </w:p>
    <w:p w14:paraId="4CA3582A" w14:textId="77777777" w:rsidR="0074055C" w:rsidRPr="004D5A2F" w:rsidRDefault="0074055C">
      <w:pPr>
        <w:pStyle w:val="Textbody"/>
        <w:spacing w:after="29" w:line="260" w:lineRule="exact"/>
        <w:jc w:val="both"/>
        <w:rPr>
          <w:rFonts w:ascii="Gandhari Unicode" w:hAnsi="Gandhari Unicode" w:cs="e-Tamil OTC"/>
          <w:noProof/>
          <w:lang w:val="en-GB"/>
        </w:rPr>
      </w:pPr>
    </w:p>
    <w:p w14:paraId="317A1EE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 from HIM.</w:t>
      </w:r>
    </w:p>
    <w:p w14:paraId="350016A7" w14:textId="77777777" w:rsidR="0074055C" w:rsidRPr="004D5A2F" w:rsidRDefault="0074055C">
      <w:pPr>
        <w:pStyle w:val="Textbody"/>
        <w:spacing w:after="29" w:line="260" w:lineRule="exact"/>
        <w:jc w:val="both"/>
        <w:rPr>
          <w:rFonts w:ascii="Gandhari Unicode" w:hAnsi="Gandhari Unicode" w:cs="e-Tamil OTC"/>
          <w:noProof/>
          <w:lang w:val="en-GB"/>
        </w:rPr>
      </w:pPr>
    </w:p>
    <w:p w14:paraId="5F71C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swell- jewel become-loose(inf.) sobbed so/here</w:t>
      </w:r>
      <w:r w:rsidRPr="004D5A2F">
        <w:rPr>
          <w:rFonts w:ascii="Gandhari Unicode" w:hAnsi="Gandhari Unicode" w:cs="e-Tamil OTC"/>
          <w:noProof/>
          <w:position w:val="6"/>
          <w:lang w:val="en-GB"/>
        </w:rPr>
        <w:t>ē</w:t>
      </w:r>
    </w:p>
    <w:p w14:paraId="2B0DD9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eye confusion don't-have(ipt.) select- horn placed</w:t>
      </w:r>
    </w:p>
    <w:p w14:paraId="4D6F4F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wall(loc.) grasping- your- affliction distance leave(inf.)</w:t>
      </w:r>
    </w:p>
    <w:p w14:paraId="425B86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we-come said- season there see(ipt.)</w:t>
      </w:r>
    </w:p>
    <w:p w14:paraId="4C5333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alone-they(h.) weeping- dew abundance evening</w:t>
      </w:r>
    </w:p>
    <w:p w14:paraId="2EE77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cow cowherd(h.) chaplet</w:t>
      </w:r>
    </w:p>
    <w:p w14:paraId="01CAB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they-speak such-they jasmine white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738D4B" w14:textId="77777777" w:rsidR="0074055C" w:rsidRPr="004D5A2F" w:rsidRDefault="0074055C">
      <w:pPr>
        <w:pStyle w:val="Textbody"/>
        <w:spacing w:after="29"/>
        <w:jc w:val="both"/>
        <w:rPr>
          <w:rFonts w:ascii="Gandhari Unicode" w:hAnsi="Gandhari Unicode" w:cs="e-Tamil OTC"/>
          <w:noProof/>
          <w:lang w:val="en-GB"/>
        </w:rPr>
      </w:pPr>
    </w:p>
    <w:p w14:paraId="64004D3D" w14:textId="77777777" w:rsidR="0074055C" w:rsidRPr="004D5A2F" w:rsidRDefault="0074055C">
      <w:pPr>
        <w:pStyle w:val="Textbody"/>
        <w:spacing w:after="29"/>
        <w:rPr>
          <w:rFonts w:ascii="Gandhari Unicode" w:hAnsi="Gandhari Unicode" w:cs="e-Tamil OTC"/>
          <w:noProof/>
          <w:lang w:val="en-GB"/>
        </w:rPr>
      </w:pPr>
    </w:p>
    <w:p w14:paraId="7AA009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So</w:t>
      </w:r>
      <w:r w:rsidRPr="004D5A2F">
        <w:rPr>
          <w:rStyle w:val="FootnoteReference"/>
          <w:rFonts w:ascii="Gandhari Unicode" w:hAnsi="Gandhari Unicode" w:cs="e-Tamil OTC"/>
          <w:noProof/>
          <w:lang w:val="en-GB"/>
        </w:rPr>
        <w:footnoteReference w:id="624"/>
      </w:r>
      <w:r w:rsidRPr="004D5A2F">
        <w:rPr>
          <w:rFonts w:ascii="Gandhari Unicode" w:hAnsi="Gandhari Unicode" w:cs="e-Tamil OTC"/>
          <w:noProof/>
          <w:lang w:val="en-GB"/>
        </w:rPr>
        <w:t xml:space="preserve"> [much] sobbing that tight jewels loosen.</w:t>
      </w:r>
    </w:p>
    <w:p w14:paraId="689C6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Don't be confused, [you] with [tear-]shedding eyes</w:t>
      </w:r>
      <w:r w:rsidRPr="004D5A2F">
        <w:rPr>
          <w:rStyle w:val="FootnoteReference"/>
          <w:rFonts w:ascii="Gandhari Unicode" w:hAnsi="Gandhari Unicode" w:cs="e-Tamil OTC"/>
          <w:noProof/>
          <w:lang w:val="en-GB"/>
        </w:rPr>
        <w:footnoteReference w:id="625"/>
      </w:r>
      <w:r w:rsidRPr="004D5A2F">
        <w:rPr>
          <w:rFonts w:ascii="Gandhari Unicode" w:hAnsi="Gandhari Unicode" w:cs="e-Tamil OTC"/>
          <w:noProof/>
          <w:lang w:val="en-GB"/>
        </w:rPr>
        <w:t>:</w:t>
      </w:r>
    </w:p>
    <w:p w14:paraId="53FF10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see there, the season, of which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come</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B3880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affliction leaves into the distance,</w:t>
      </w:r>
    </w:p>
    <w:p w14:paraId="41AB6C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grasping for the wall,</w:t>
      </w:r>
    </w:p>
    <w:p w14:paraId="6881114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after having placed special signs [on it]</w:t>
      </w:r>
      <w:r w:rsidRPr="004D5A2F">
        <w:rPr>
          <w:rStyle w:val="FootnoteReference"/>
          <w:rFonts w:ascii="Gandhari Unicode" w:hAnsi="Gandhari Unicode" w:cs="e-Tamil OTC"/>
          <w:noProof/>
          <w:lang w:val="en-GB"/>
        </w:rPr>
        <w:footnoteReference w:id="626"/>
      </w:r>
      <w:r w:rsidRPr="004D5A2F">
        <w:rPr>
          <w:rFonts w:ascii="Gandhari Unicode" w:hAnsi="Gandhari Unicode" w:cs="e-Tamil OTC"/>
          <w:noProof/>
          <w:lang w:val="en-GB"/>
        </w:rPr>
        <w:t>,</w:t>
      </w:r>
    </w:p>
    <w:p w14:paraId="3A80DC2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[see] the white buds</w:t>
      </w:r>
      <w:r w:rsidRPr="004D5A2F">
        <w:rPr>
          <w:rStyle w:val="FootnoteReference"/>
          <w:rFonts w:ascii="Gandhari Unicode" w:hAnsi="Gandhari Unicode" w:cs="e-Tamil OTC"/>
          <w:noProof/>
          <w:lang w:val="en-GB"/>
        </w:rPr>
        <w:footnoteReference w:id="627"/>
      </w:r>
      <w:r w:rsidRPr="004D5A2F">
        <w:rPr>
          <w:rFonts w:ascii="Gandhari Unicode" w:hAnsi="Gandhari Unicode" w:cs="e-Tamil OTC"/>
          <w:noProof/>
          <w:lang w:val="en-GB"/>
        </w:rPr>
        <w:t xml:space="preserve"> of the jasmine, as if speaking,</w:t>
      </w:r>
    </w:p>
    <w:p w14:paraId="7C8AE50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chaplets of the cowherds with many cows,</w:t>
      </w:r>
    </w:p>
    <w:p w14:paraId="778189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evening abundant in dew,</w:t>
      </w:r>
    </w:p>
    <w:p w14:paraId="3F9036F1" w14:textId="77777777" w:rsidR="0074055C" w:rsidRPr="004D5A2F" w:rsidRDefault="001C4AE0" w:rsidP="001C4AE0">
      <w:pPr>
        <w:pStyle w:val="Textbody"/>
        <w:tabs>
          <w:tab w:val="left" w:pos="226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CF70BD" w:rsidRPr="004D5A2F">
        <w:rPr>
          <w:rFonts w:ascii="Gandhari Unicode" w:hAnsi="Gandhari Unicode" w:cs="e-Tamil OTC"/>
          <w:noProof/>
          <w:lang w:val="en-GB"/>
        </w:rPr>
        <w:t>when those who are alone, weep.</w:t>
      </w:r>
    </w:p>
    <w:p w14:paraId="1A98A1AE" w14:textId="77777777" w:rsidR="0074055C" w:rsidRPr="004D5A2F" w:rsidRDefault="0074055C">
      <w:pPr>
        <w:pStyle w:val="Textbody"/>
        <w:spacing w:after="0"/>
        <w:jc w:val="both"/>
        <w:rPr>
          <w:rFonts w:ascii="Gandhari Unicode" w:hAnsi="Gandhari Unicode" w:cs="e-Tamil OTC"/>
          <w:noProof/>
          <w:lang w:val="en-GB"/>
        </w:rPr>
      </w:pPr>
    </w:p>
    <w:p w14:paraId="6C7F59CA" w14:textId="77777777" w:rsidR="0074055C" w:rsidRPr="004D5A2F" w:rsidRDefault="0074055C">
      <w:pPr>
        <w:pStyle w:val="Textbody"/>
        <w:spacing w:after="0"/>
        <w:jc w:val="both"/>
        <w:rPr>
          <w:rFonts w:ascii="Gandhari Unicode" w:hAnsi="Gandhari Unicode" w:cs="e-Tamil OTC"/>
          <w:noProof/>
          <w:lang w:val="en-GB"/>
        </w:rPr>
      </w:pPr>
    </w:p>
    <w:p w14:paraId="6CA4827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1+7b </w:t>
      </w:r>
      <w:r w:rsidRPr="004D5A2F">
        <w:rPr>
          <w:rFonts w:ascii="Gandhari Unicode" w:hAnsi="Gandhari Unicode" w:cs="e-Tamil OTC"/>
          <w:noProof/>
          <w:lang w:val="en-GB"/>
        </w:rPr>
        <w:tab/>
        <w:t>So [much] sobbing that tight jewels loosen</w:t>
      </w:r>
    </w:p>
    <w:p w14:paraId="7E2DA7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over the white buds of the jasmine ...</w:t>
      </w:r>
    </w:p>
    <w:p w14:paraId="388E59CD" w14:textId="77777777" w:rsidR="0074055C" w:rsidRPr="004D5A2F" w:rsidRDefault="0074055C">
      <w:pPr>
        <w:pStyle w:val="Textbody"/>
        <w:spacing w:after="0"/>
        <w:rPr>
          <w:rFonts w:ascii="Gandhari Unicode" w:hAnsi="Gandhari Unicode" w:cs="e-Tamil OTC"/>
          <w:noProof/>
          <w:lang w:val="en-GB"/>
        </w:rPr>
      </w:pPr>
    </w:p>
    <w:p w14:paraId="4817D91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5EF924E" w14:textId="77777777" w:rsidR="0074055C" w:rsidRPr="004D5A2F" w:rsidRDefault="00CF70BD" w:rsidP="001F5EAD">
      <w:pPr>
        <w:pStyle w:val="Heading4"/>
        <w:rPr>
          <w:rFonts w:ascii="Gandhari Unicode" w:hAnsi="Gandhari Unicode"/>
          <w:b/>
          <w:i w:val="0"/>
          <w:iCs w:val="0"/>
          <w:color w:val="auto"/>
        </w:rPr>
      </w:pPr>
      <w:r w:rsidRPr="004D5A2F">
        <w:rPr>
          <w:rFonts w:ascii="Gandhari Unicode" w:hAnsi="Gandhari Unicode"/>
          <w:b/>
          <w:i w:val="0"/>
          <w:iCs w:val="0"/>
          <w:color w:val="auto"/>
        </w:rPr>
        <w:lastRenderedPageBreak/>
        <w:t>KT 359</w:t>
      </w:r>
      <w:r w:rsidRPr="004D5A2F">
        <w:rPr>
          <w:rFonts w:ascii="e-Tamil OTC" w:hAnsi="e-Tamil OTC" w:cs="e-Tamil OTC"/>
          <w:b/>
          <w:i w:val="0"/>
          <w:iCs w:val="0"/>
          <w:color w:val="auto"/>
          <w:cs/>
        </w:rPr>
        <w:t xml:space="preserve"> பேயன்: </w:t>
      </w:r>
      <w:r w:rsidRPr="004D5A2F">
        <w:rPr>
          <w:rFonts w:ascii="Gandhari Unicode" w:hAnsi="Gandhari Unicode"/>
          <w:bCs/>
          <w:i w:val="0"/>
          <w:iCs w:val="0"/>
          <w:color w:val="auto"/>
        </w:rPr>
        <w:t>the confidante</w:t>
      </w:r>
    </w:p>
    <w:p w14:paraId="62CCA3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தலைமகன் வாயில் வேண்டிப் பெறாது தானே புக்குக் கூடியது கண்டு தோழி பாணர்க்குச்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பாணற்குச்) சொல்லியது.</w:t>
      </w:r>
    </w:p>
    <w:p w14:paraId="5FA7B9A3" w14:textId="77777777" w:rsidR="0074055C" w:rsidRPr="004D5A2F" w:rsidRDefault="0074055C">
      <w:pPr>
        <w:pStyle w:val="Textbody"/>
        <w:spacing w:after="29"/>
        <w:jc w:val="both"/>
        <w:rPr>
          <w:rFonts w:ascii="Gandhari Unicode" w:hAnsi="Gandhari Unicode" w:cs="e-Tamil OTC"/>
          <w:noProof/>
          <w:lang w:val="en-GB"/>
        </w:rPr>
      </w:pPr>
    </w:p>
    <w:p w14:paraId="40897E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கண்டிசிற் பாண பண்புடைத் தம்ம</w:t>
      </w:r>
    </w:p>
    <w:p w14:paraId="75D631D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 விரிந்த பசுவெண் ணிலவிற்</w:t>
      </w:r>
    </w:p>
    <w:p w14:paraId="354301B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குறுங்காற் கட்டி னறும்பூஞ் சேக்கைப்</w:t>
      </w:r>
    </w:p>
    <w:p w14:paraId="66A57FA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பள்ளி யானையி </w:t>
      </w:r>
      <w:r w:rsidRPr="004D5A2F">
        <w:rPr>
          <w:rFonts w:ascii="Gandhari Unicode" w:hAnsi="Gandhari Unicode" w:cs="e-Tamil OTC"/>
          <w:noProof/>
          <w:sz w:val="24"/>
          <w:szCs w:val="24"/>
          <w:u w:val="wave"/>
          <w:cs/>
          <w:lang w:val="en-GB"/>
        </w:rPr>
        <w:t>னுயிர்த்தன னசையிற்</w:t>
      </w:r>
    </w:p>
    <w:p w14:paraId="761F100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புதல்வற் </w:t>
      </w:r>
      <w:r w:rsidRPr="004D5A2F">
        <w:rPr>
          <w:rFonts w:ascii="Gandhari Unicode" w:hAnsi="Gandhari Unicode" w:cs="e-Tamil OTC"/>
          <w:noProof/>
          <w:sz w:val="24"/>
          <w:szCs w:val="24"/>
          <w:u w:val="wave"/>
          <w:cs/>
          <w:lang w:val="en-GB"/>
        </w:rPr>
        <w:t>றழீஇயினன்</w:t>
      </w:r>
      <w:r w:rsidRPr="004D5A2F">
        <w:rPr>
          <w:rFonts w:ascii="Gandhari Unicode" w:hAnsi="Gandhari Unicode" w:cs="e-Tamil OTC"/>
          <w:noProof/>
          <w:sz w:val="24"/>
          <w:szCs w:val="24"/>
          <w:cs/>
          <w:lang w:val="en-GB"/>
        </w:rPr>
        <w:t xml:space="preserve"> விறலவன்</w:t>
      </w:r>
    </w:p>
    <w:p w14:paraId="20B66E4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புதல்வன் றாயவன் </w:t>
      </w:r>
      <w:r w:rsidRPr="004D5A2F">
        <w:rPr>
          <w:rFonts w:ascii="Gandhari Unicode" w:hAnsi="Gandhari Unicode" w:cs="e-Tamil OTC"/>
          <w:noProof/>
          <w:sz w:val="24"/>
          <w:szCs w:val="24"/>
          <w:u w:val="wave"/>
          <w:cs/>
          <w:lang w:val="en-GB"/>
        </w:rPr>
        <w:t>புறங்கவைஇ யினளே</w:t>
      </w:r>
      <w:r w:rsidRPr="004D5A2F">
        <w:rPr>
          <w:rFonts w:ascii="Gandhari Unicode" w:hAnsi="Gandhari Unicode" w:cs="e-Tamil OTC"/>
          <w:noProof/>
          <w:sz w:val="24"/>
          <w:szCs w:val="24"/>
          <w:cs/>
          <w:lang w:val="en-GB"/>
        </w:rPr>
        <w:t>.</w:t>
      </w:r>
    </w:p>
    <w:p w14:paraId="11B25BC3" w14:textId="77777777" w:rsidR="0074055C" w:rsidRPr="004D5A2F" w:rsidRDefault="0074055C">
      <w:pPr>
        <w:pStyle w:val="PreformattedText"/>
        <w:rPr>
          <w:rFonts w:ascii="Gandhari Unicode" w:hAnsi="Gandhari Unicode" w:cs="e-Tamil OTC"/>
          <w:noProof/>
          <w:sz w:val="24"/>
          <w:szCs w:val="24"/>
          <w:lang w:val="en-GB"/>
        </w:rPr>
      </w:pPr>
    </w:p>
    <w:p w14:paraId="02770EE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பண்புடைத் </w:t>
      </w:r>
      <w:r w:rsidRPr="004D5A2F">
        <w:rPr>
          <w:rFonts w:ascii="Gandhari Unicode" w:eastAsia="URW Palladio UNI" w:hAnsi="Gandhari Unicode" w:cs="e-Tamil OTC"/>
          <w:noProof/>
          <w:sz w:val="24"/>
          <w:szCs w:val="24"/>
          <w:lang w:val="en-GB"/>
        </w:rPr>
        <w:t xml:space="preserve">L1, C1+2+3v, G2, EA, Cām.; </w:t>
      </w:r>
      <w:r w:rsidRPr="004D5A2F">
        <w:rPr>
          <w:rFonts w:ascii="Gandhari Unicode" w:eastAsia="URW Palladio UNI" w:hAnsi="Gandhari Unicode" w:cs="e-Tamil OTC"/>
          <w:noProof/>
          <w:sz w:val="24"/>
          <w:szCs w:val="24"/>
          <w:cs/>
          <w:lang w:val="en-GB"/>
        </w:rPr>
        <w:t xml:space="preserve">பண்புடை </w:t>
      </w:r>
      <w:r w:rsidRPr="004D5A2F">
        <w:rPr>
          <w:rFonts w:ascii="Gandhari Unicode" w:eastAsia="URW Palladio UNI" w:hAnsi="Gandhari Unicode" w:cs="e-Tamil OTC"/>
          <w:noProof/>
          <w:sz w:val="24"/>
          <w:szCs w:val="24"/>
          <w:lang w:val="en-GB"/>
        </w:rPr>
        <w:t xml:space="preserve">C3, G1 • </w:t>
      </w:r>
      <w:r w:rsidRPr="004D5A2F">
        <w:rPr>
          <w:rFonts w:ascii="Gandhari Unicode" w:eastAsia="URW Palladio UNI" w:hAnsi="Gandhari Unicode" w:cs="e-Tamil OTC"/>
          <w:b/>
          <w:bCs/>
          <w:noProof/>
          <w:sz w:val="24"/>
          <w:szCs w:val="24"/>
          <w:lang w:val="en-GB"/>
        </w:rPr>
        <w:t>3b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C1+2+3v, G2, EA, Cām.;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L1, C1v+3, G1 • </w:t>
      </w:r>
      <w:r w:rsidRPr="004D5A2F">
        <w:rPr>
          <w:rFonts w:ascii="Gandhari Unicode" w:eastAsia="URW Palladio UNI" w:hAnsi="Gandhari Unicode" w:cs="e-Tamil OTC"/>
          <w:b/>
          <w:bCs/>
          <w:noProof/>
          <w:sz w:val="24"/>
          <w:szCs w:val="24"/>
          <w:lang w:val="en-GB"/>
        </w:rPr>
        <w:t>3c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னறும்பூஞ் </w:t>
      </w:r>
      <w:r w:rsidRPr="004D5A2F">
        <w:rPr>
          <w:rFonts w:ascii="Gandhari Unicode" w:eastAsia="URW Palladio UNI" w:hAnsi="Gandhari Unicode" w:cs="e-Tamil OTC"/>
          <w:noProof/>
          <w:sz w:val="24"/>
          <w:szCs w:val="24"/>
          <w:lang w:val="en-GB"/>
        </w:rPr>
        <w:t xml:space="preserve">L1, C1+2+3, G1, EA, Cām.; </w:t>
      </w:r>
      <w:r w:rsidRPr="004D5A2F">
        <w:rPr>
          <w:rFonts w:ascii="Gandhari Unicode" w:eastAsia="URW Palladio UNI" w:hAnsi="Gandhari Unicode" w:cs="e-Tamil OTC"/>
          <w:noProof/>
          <w:sz w:val="24"/>
          <w:szCs w:val="24"/>
          <w:cs/>
          <w:lang w:val="en-GB"/>
        </w:rPr>
        <w:t xml:space="preserve">னறும்பூச் </w:t>
      </w:r>
      <w:r w:rsidRPr="004D5A2F">
        <w:rPr>
          <w:rFonts w:ascii="Gandhari Unicode" w:eastAsia="URW Palladio UNI" w:hAnsi="Gandhari Unicode" w:cs="e-Tamil OTC"/>
          <w:noProof/>
          <w:sz w:val="24"/>
          <w:szCs w:val="24"/>
          <w:lang w:val="en-GB"/>
        </w:rPr>
        <w:t xml:space="preserve">G2, Iḷ. •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னுயிர்த்தன னசையிற்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னுயிரா வசைஇப்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னுயிர்த்தன னசைஇப்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றழீஇனன் </w:t>
      </w:r>
      <w:r w:rsidRPr="004D5A2F">
        <w:rPr>
          <w:rFonts w:ascii="Gandhari Unicode" w:hAnsi="Gandhari Unicode" w:cs="e-Tamil OTC"/>
          <w:noProof/>
          <w:sz w:val="24"/>
          <w:szCs w:val="24"/>
          <w:lang w:val="en-GB"/>
        </w:rPr>
        <w:t xml:space="preserve">Iḷ.v, </w:t>
      </w:r>
      <w:r w:rsidRPr="004D5A2F">
        <w:rPr>
          <w:rFonts w:ascii="Gandhari Unicode" w:hAnsi="Gandhari Unicode" w:cs="e-Tamil OTC"/>
          <w:noProof/>
          <w:sz w:val="24"/>
          <w:szCs w:val="24"/>
          <w:cs/>
          <w:lang w:val="en-GB"/>
        </w:rPr>
        <w:t xml:space="preserve">புல்லினன் </w:t>
      </w:r>
      <w:r w:rsidRPr="004D5A2F">
        <w:rPr>
          <w:rFonts w:ascii="Gandhari Unicode" w:hAnsi="Gandhari Unicode" w:cs="e-Tamil OTC"/>
          <w:noProof/>
          <w:sz w:val="24"/>
          <w:szCs w:val="24"/>
          <w:lang w:val="en-GB"/>
        </w:rPr>
        <w:t xml:space="preserve">Iḷ.,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புறங்கவைஇ யினளே </w:t>
      </w:r>
      <w:r w:rsidRPr="004D5A2F">
        <w:rPr>
          <w:rFonts w:ascii="Gandhari Unicode" w:hAnsi="Gandhari Unicode" w:cs="e-Tamil OTC"/>
          <w:noProof/>
          <w:sz w:val="24"/>
          <w:szCs w:val="24"/>
          <w:lang w:val="en-GB"/>
        </w:rPr>
        <w:t xml:space="preserve">C2, G2, EA, ATv, Cām.; </w:t>
      </w:r>
      <w:r w:rsidRPr="004D5A2F">
        <w:rPr>
          <w:rFonts w:ascii="Gandhari Unicode" w:hAnsi="Gandhari Unicode" w:cs="e-Tamil OTC"/>
          <w:noProof/>
          <w:sz w:val="24"/>
          <w:szCs w:val="24"/>
          <w:cs/>
          <w:lang w:val="en-GB"/>
        </w:rPr>
        <w:t xml:space="preserve">புறங்கவை யினளே </w:t>
      </w:r>
      <w:r w:rsidRPr="004D5A2F">
        <w:rPr>
          <w:rFonts w:ascii="Gandhari Unicode" w:hAnsi="Gandhari Unicode" w:cs="e-Tamil OTC"/>
          <w:noProof/>
          <w:sz w:val="24"/>
          <w:szCs w:val="24"/>
          <w:lang w:val="en-GB"/>
        </w:rPr>
        <w:t xml:space="preserve">I; </w:t>
      </w:r>
      <w:r w:rsidRPr="004D5A2F">
        <w:rPr>
          <w:rFonts w:ascii="Gandhari Unicode" w:hAnsi="Gandhari Unicode" w:cs="e-Tamil OTC"/>
          <w:noProof/>
          <w:sz w:val="24"/>
          <w:szCs w:val="24"/>
          <w:cs/>
          <w:lang w:val="en-GB"/>
        </w:rPr>
        <w:t xml:space="preserve">புறங்கவை யினனே (யின்னே) </w:t>
      </w:r>
      <w:r w:rsidRPr="004D5A2F">
        <w:rPr>
          <w:rFonts w:ascii="Gandhari Unicode" w:hAnsi="Gandhari Unicode" w:cs="e-Tamil OTC"/>
          <w:noProof/>
          <w:sz w:val="24"/>
          <w:szCs w:val="24"/>
          <w:lang w:val="en-GB"/>
        </w:rPr>
        <w:t xml:space="preserve">L1(), C1+3, G1, AT; </w:t>
      </w:r>
      <w:r w:rsidRPr="004D5A2F">
        <w:rPr>
          <w:rFonts w:ascii="Gandhari Unicode" w:hAnsi="Gandhari Unicode" w:cs="e-Tamil OTC"/>
          <w:noProof/>
          <w:sz w:val="24"/>
          <w:szCs w:val="24"/>
          <w:cs/>
          <w:lang w:val="en-GB"/>
        </w:rPr>
        <w:t xml:space="preserve">புறங்கவ வினளே </w:t>
      </w:r>
      <w:r w:rsidRPr="004D5A2F">
        <w:rPr>
          <w:rFonts w:ascii="Gandhari Unicode" w:hAnsi="Gandhari Unicode" w:cs="e-Tamil OTC"/>
          <w:noProof/>
          <w:sz w:val="24"/>
          <w:szCs w:val="24"/>
          <w:lang w:val="en-GB"/>
        </w:rPr>
        <w:t>Iḷ.</w:t>
      </w:r>
    </w:p>
    <w:p w14:paraId="2C826258" w14:textId="77777777" w:rsidR="0074055C" w:rsidRPr="004D5A2F" w:rsidRDefault="0074055C">
      <w:pPr>
        <w:pStyle w:val="Textbody"/>
        <w:spacing w:after="29"/>
        <w:jc w:val="both"/>
        <w:rPr>
          <w:rFonts w:ascii="Gandhari Unicode" w:hAnsi="Gandhari Unicode" w:cs="e-Tamil OTC"/>
          <w:noProof/>
          <w:lang w:val="en-GB"/>
        </w:rPr>
      </w:pPr>
    </w:p>
    <w:p w14:paraId="2103A1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kaṇṭiciṉ pāṇa paṇp</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uṭ</w:t>
      </w:r>
      <w:r w:rsidR="000C2C68" w:rsidRPr="004D5A2F">
        <w:rPr>
          <w:rFonts w:ascii="Gandhari Unicode" w:hAnsi="Gandhari Unicode" w:cs="e-Tamil OTC"/>
          <w:noProof/>
          <w:lang w:val="en-GB"/>
        </w:rPr>
        <w:t>aitt*-</w:t>
      </w:r>
      <w:r w:rsidRPr="004D5A2F">
        <w:rPr>
          <w:rFonts w:ascii="Gandhari Unicode" w:hAnsi="Gandhari Unicode" w:cs="e-Tamil OTC"/>
          <w:noProof/>
          <w:lang w:val="en-GB"/>
        </w:rPr>
        <w:t>amma</w:t>
      </w:r>
    </w:p>
    <w:p w14:paraId="236848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 virinta pacu veḷ nilaviṉ</w:t>
      </w:r>
    </w:p>
    <w:p w14:paraId="72A31E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kāl kaṭṭil naṟum pūm cēkkai</w:t>
      </w:r>
      <w:r w:rsidR="000C2C68" w:rsidRPr="004D5A2F">
        <w:rPr>
          <w:rFonts w:ascii="Gandhari Unicode" w:hAnsi="Gandhari Unicode" w:cs="e-Tamil OTC"/>
          <w:noProof/>
          <w:lang w:val="en-GB"/>
        </w:rPr>
        <w:t>+</w:t>
      </w:r>
    </w:p>
    <w:p w14:paraId="76D34E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paḷḷi yāṉaiyiṉ </w:t>
      </w:r>
      <w:r w:rsidRPr="004D5A2F">
        <w:rPr>
          <w:rFonts w:ascii="Gandhari Unicode" w:hAnsi="Gandhari Unicode" w:cs="e-Tamil OTC"/>
          <w:i/>
          <w:iCs/>
          <w:noProof/>
          <w:lang w:val="en-GB"/>
        </w:rPr>
        <w:t>uyirttaṉaṉ nacaiyiṉ</w:t>
      </w:r>
    </w:p>
    <w:p w14:paraId="236479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putalvaṉ </w:t>
      </w:r>
      <w:r w:rsidRPr="004D5A2F">
        <w:rPr>
          <w:rFonts w:ascii="Gandhari Unicode" w:hAnsi="Gandhari Unicode" w:cs="e-Tamil OTC"/>
          <w:i/>
          <w:iCs/>
          <w:noProof/>
          <w:lang w:val="en-GB"/>
        </w:rPr>
        <w:t>taḻīiyiṉaṉ</w:t>
      </w:r>
      <w:r w:rsidRPr="004D5A2F">
        <w:rPr>
          <w:rFonts w:ascii="Gandhari Unicode" w:hAnsi="Gandhari Unicode" w:cs="e-Tamil OTC"/>
          <w:noProof/>
          <w:lang w:val="en-GB"/>
        </w:rPr>
        <w:t xml:space="preserve"> viṟal avaṉ</w:t>
      </w:r>
    </w:p>
    <w:p w14:paraId="60A41D1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putalvaṉ tāy avaṉ puṟam </w:t>
      </w:r>
      <w:r w:rsidRPr="004D5A2F">
        <w:rPr>
          <w:rFonts w:ascii="Gandhari Unicode" w:hAnsi="Gandhari Unicode" w:cs="e-Tamil OTC"/>
          <w:i/>
          <w:iCs/>
          <w:noProof/>
          <w:lang w:val="en-GB"/>
        </w:rPr>
        <w:t>kavaiiyiṉaḷ</w:t>
      </w:r>
      <w:r w:rsidR="000C2C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2FC6388" w14:textId="77777777" w:rsidR="0074055C" w:rsidRPr="004D5A2F" w:rsidRDefault="0074055C">
      <w:pPr>
        <w:pStyle w:val="Textbody"/>
        <w:spacing w:after="29" w:line="260" w:lineRule="exact"/>
        <w:jc w:val="both"/>
        <w:rPr>
          <w:rFonts w:ascii="Gandhari Unicode" w:hAnsi="Gandhari Unicode" w:cs="e-Tamil OTC"/>
          <w:noProof/>
          <w:lang w:val="en-GB"/>
        </w:rPr>
      </w:pPr>
    </w:p>
    <w:p w14:paraId="77831505" w14:textId="77777777" w:rsidR="0074055C" w:rsidRPr="004D5A2F" w:rsidRDefault="0074055C">
      <w:pPr>
        <w:pStyle w:val="Textbody"/>
        <w:spacing w:after="29" w:line="260" w:lineRule="exact"/>
        <w:jc w:val="both"/>
        <w:rPr>
          <w:rFonts w:ascii="Gandhari Unicode" w:hAnsi="Gandhari Unicode" w:cs="e-Tamil OTC"/>
          <w:noProof/>
          <w:lang w:val="en-GB"/>
        </w:rPr>
      </w:pPr>
    </w:p>
    <w:p w14:paraId="7ACA5EFE" w14:textId="77777777" w:rsidR="0074055C" w:rsidRPr="004D5A2F" w:rsidRDefault="0074055C">
      <w:pPr>
        <w:pStyle w:val="Textbody"/>
        <w:spacing w:after="29" w:line="260" w:lineRule="exact"/>
        <w:jc w:val="both"/>
        <w:rPr>
          <w:rFonts w:ascii="Gandhari Unicode" w:hAnsi="Gandhari Unicode" w:cs="e-Tamil OTC"/>
          <w:noProof/>
          <w:lang w:val="en-GB"/>
        </w:rPr>
      </w:pPr>
    </w:p>
    <w:p w14:paraId="40AB31F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02A93FD5" w14:textId="77777777" w:rsidR="0074055C" w:rsidRPr="004D5A2F" w:rsidRDefault="0074055C">
      <w:pPr>
        <w:pStyle w:val="Textbody"/>
        <w:spacing w:after="29" w:line="260" w:lineRule="exact"/>
        <w:jc w:val="both"/>
        <w:rPr>
          <w:rFonts w:ascii="Gandhari Unicode" w:hAnsi="Gandhari Unicode" w:cs="e-Tamil OTC"/>
          <w:noProof/>
          <w:lang w:val="en-GB"/>
        </w:rPr>
      </w:pPr>
    </w:p>
    <w:p w14:paraId="320273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see(ipt.) bard(voc.) nature possess-it</w:t>
      </w:r>
      <w:r w:rsidRPr="004D5A2F">
        <w:rPr>
          <w:rFonts w:ascii="Gandhari Unicode" w:hAnsi="Gandhari Unicode" w:cs="e-Tamil OTC"/>
          <w:noProof/>
          <w:position w:val="6"/>
          <w:lang w:val="en-GB"/>
        </w:rPr>
        <w:t>amma</w:t>
      </w:r>
    </w:p>
    <w:p w14:paraId="230639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expanded- green white moonlight</w:t>
      </w:r>
      <w:r w:rsidRPr="004D5A2F">
        <w:rPr>
          <w:rFonts w:ascii="Gandhari Unicode" w:hAnsi="Gandhari Unicode" w:cs="e-Tamil OTC"/>
          <w:noProof/>
          <w:position w:val="6"/>
          <w:lang w:val="en-GB"/>
        </w:rPr>
        <w:t>iṉ</w:t>
      </w:r>
    </w:p>
    <w:p w14:paraId="40E0CB5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leg cot fragrant flower bed</w:t>
      </w:r>
    </w:p>
    <w:p w14:paraId="0AE69D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resting-place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he-breathed yearning-if</w:t>
      </w:r>
    </w:p>
    <w:p w14:paraId="4C2AB0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he-embraced victory he</w:t>
      </w:r>
    </w:p>
    <w:p w14:paraId="1CB7B2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mother he back bifurcation-she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450E7C" w14:textId="77777777" w:rsidR="0074055C" w:rsidRPr="004D5A2F" w:rsidRDefault="0074055C">
      <w:pPr>
        <w:pStyle w:val="Textbody"/>
        <w:spacing w:after="29"/>
        <w:jc w:val="both"/>
        <w:rPr>
          <w:rFonts w:ascii="Gandhari Unicode" w:hAnsi="Gandhari Unicode" w:cs="e-Tamil OTC"/>
          <w:noProof/>
          <w:lang w:val="en-GB"/>
        </w:rPr>
      </w:pPr>
    </w:p>
    <w:p w14:paraId="4A4993CC" w14:textId="77777777" w:rsidR="0074055C" w:rsidRPr="004D5A2F" w:rsidRDefault="0074055C">
      <w:pPr>
        <w:pStyle w:val="Textbody"/>
        <w:spacing w:after="29"/>
        <w:jc w:val="both"/>
        <w:rPr>
          <w:rFonts w:ascii="Gandhari Unicode" w:hAnsi="Gandhari Unicode" w:cs="e-Tamil OTC"/>
          <w:noProof/>
          <w:lang w:val="en-GB"/>
        </w:rPr>
      </w:pPr>
    </w:p>
    <w:p w14:paraId="03B7D06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See, bard, it is like that, alas:</w:t>
      </w:r>
    </w:p>
    <w:p w14:paraId="3DC2CA5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As he was yearning, he breathing</w:t>
      </w:r>
      <w:r w:rsidRPr="004D5A2F">
        <w:rPr>
          <w:rStyle w:val="FootnoteReference"/>
          <w:rFonts w:ascii="Gandhari Unicode" w:hAnsi="Gandhari Unicode" w:cs="e-Tamil OTC"/>
          <w:noProof/>
          <w:lang w:val="en-GB"/>
        </w:rPr>
        <w:footnoteReference w:id="628"/>
      </w:r>
      <w:r w:rsidRPr="004D5A2F">
        <w:rPr>
          <w:rFonts w:ascii="Gandhari Unicode" w:hAnsi="Gandhari Unicode" w:cs="e-Tamil OTC"/>
          <w:noProof/>
          <w:lang w:val="en-GB"/>
        </w:rPr>
        <w:t xml:space="preserve"> like an elephant on [its] lair</w:t>
      </w:r>
      <w:r w:rsidRPr="004D5A2F">
        <w:rPr>
          <w:rStyle w:val="FootnoteReference"/>
          <w:rFonts w:ascii="Gandhari Unicode" w:hAnsi="Gandhari Unicode" w:cs="e-Tamil OTC"/>
          <w:noProof/>
          <w:lang w:val="en-GB"/>
        </w:rPr>
        <w:footnoteReference w:id="629"/>
      </w:r>
      <w:r w:rsidRPr="004D5A2F">
        <w:rPr>
          <w:rFonts w:ascii="Gandhari Unicode" w:hAnsi="Gandhari Unicode" w:cs="e-Tamil OTC"/>
          <w:noProof/>
          <w:lang w:val="en-GB"/>
        </w:rPr>
        <w:t>,</w:t>
      </w:r>
    </w:p>
    <w:p w14:paraId="74D984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bed fragrant with flowers near the short-legged cot</w:t>
      </w:r>
      <w:r w:rsidRPr="004D5A2F">
        <w:rPr>
          <w:rStyle w:val="FootnoteReference"/>
          <w:rFonts w:ascii="Gandhari Unicode" w:hAnsi="Gandhari Unicode" w:cs="e-Tamil OTC"/>
          <w:noProof/>
          <w:lang w:val="en-GB"/>
        </w:rPr>
        <w:footnoteReference w:id="630"/>
      </w:r>
    </w:p>
    <w:p w14:paraId="57B88B7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fresh white moonlight expanded at evening,</w:t>
      </w:r>
    </w:p>
    <w:p w14:paraId="5DCAB1B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 victorious one embraced [his] son.</w:t>
      </w:r>
    </w:p>
    <w:p w14:paraId="440F90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mother of [his] son, she was split from his back.</w:t>
      </w:r>
      <w:r w:rsidRPr="004D5A2F">
        <w:rPr>
          <w:rStyle w:val="FootnoteReference"/>
          <w:rFonts w:ascii="Gandhari Unicode" w:hAnsi="Gandhari Unicode" w:cs="e-Tamil OTC"/>
          <w:noProof/>
          <w:lang w:val="en-GB"/>
        </w:rPr>
        <w:footnoteReference w:id="631"/>
      </w:r>
    </w:p>
    <w:p w14:paraId="24366082" w14:textId="77777777" w:rsidR="0074055C" w:rsidRPr="004D5A2F" w:rsidRDefault="0074055C">
      <w:pPr>
        <w:pStyle w:val="Textbody"/>
        <w:spacing w:after="0"/>
        <w:jc w:val="both"/>
        <w:rPr>
          <w:rFonts w:ascii="Gandhari Unicode" w:hAnsi="Gandhari Unicode" w:cs="e-Tamil OTC"/>
          <w:noProof/>
          <w:lang w:val="en-GB"/>
        </w:rPr>
      </w:pPr>
    </w:p>
    <w:p w14:paraId="5521215C" w14:textId="77777777" w:rsidR="0074055C" w:rsidRPr="004D5A2F" w:rsidRDefault="0074055C">
      <w:pPr>
        <w:pStyle w:val="Textbody"/>
        <w:spacing w:after="0"/>
        <w:jc w:val="both"/>
        <w:rPr>
          <w:rFonts w:ascii="Gandhari Unicode" w:hAnsi="Gandhari Unicode" w:cs="e-Tamil OTC"/>
          <w:noProof/>
          <w:lang w:val="en-GB"/>
        </w:rPr>
      </w:pPr>
    </w:p>
    <w:p w14:paraId="7309A0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T.V.G.</w:t>
      </w:r>
    </w:p>
    <w:p w14:paraId="536CFA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The mother of [his] son, she embraced his back.</w:t>
      </w:r>
    </w:p>
    <w:p w14:paraId="16E527C2" w14:textId="77777777" w:rsidR="0074055C" w:rsidRPr="004D5A2F" w:rsidRDefault="0074055C">
      <w:pPr>
        <w:pStyle w:val="Textbody"/>
        <w:spacing w:after="0"/>
        <w:jc w:val="both"/>
        <w:rPr>
          <w:rFonts w:ascii="Gandhari Unicode" w:hAnsi="Gandhari Unicode" w:cs="e-Tamil OTC"/>
          <w:noProof/>
          <w:lang w:val="en-GB"/>
        </w:rPr>
      </w:pPr>
    </w:p>
    <w:p w14:paraId="7032F64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E1EA921"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ஓழத்துப் (</w:t>
      </w:r>
      <w:r w:rsidRPr="004D5A2F">
        <w:rPr>
          <w:rFonts w:ascii="Gandhari Unicode" w:hAnsi="Gandhari Unicode"/>
          <w:i w:val="0"/>
          <w:iCs w:val="0"/>
          <w:color w:val="auto"/>
        </w:rPr>
        <w:t>C1+2,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ஈழத்துப்) பூதன்றேவன்: </w:t>
      </w:r>
      <w:r w:rsidRPr="004D5A2F">
        <w:rPr>
          <w:rFonts w:ascii="Gandhari Unicode" w:hAnsi="Gandhari Unicode"/>
          <w:i w:val="0"/>
          <w:iCs w:val="0"/>
          <w:color w:val="auto"/>
        </w:rPr>
        <w:t>SHE</w:t>
      </w:r>
    </w:p>
    <w:p w14:paraId="294B3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 வெறி அஞ்சிய தோழிக்குச் சொல்லுவாளாயச் சொல்லியது.</w:t>
      </w:r>
    </w:p>
    <w:p w14:paraId="46B3AEB5" w14:textId="77777777" w:rsidR="0074055C" w:rsidRPr="004D5A2F" w:rsidRDefault="0074055C">
      <w:pPr>
        <w:pStyle w:val="Textbody"/>
        <w:spacing w:after="29"/>
        <w:jc w:val="both"/>
        <w:rPr>
          <w:rFonts w:ascii="Gandhari Unicode" w:hAnsi="Gandhari Unicode" w:cs="e-Tamil OTC"/>
          <w:noProof/>
          <w:lang w:val="en-GB"/>
        </w:rPr>
      </w:pPr>
    </w:p>
    <w:p w14:paraId="76423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வெறியென வுணர்ந்த வேல னோய்மருந்</w:t>
      </w:r>
    </w:p>
    <w:p w14:paraId="653F7F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தறியா னாகுத லன்னை காணிய</w:t>
      </w:r>
    </w:p>
    <w:p w14:paraId="500542B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வரும்பட ரெவ்வ </w:t>
      </w:r>
      <w:r w:rsidRPr="004D5A2F">
        <w:rPr>
          <w:rFonts w:ascii="Gandhari Unicode" w:hAnsi="Gandhari Unicode" w:cs="e-Tamil OTC"/>
          <w:noProof/>
          <w:sz w:val="24"/>
          <w:szCs w:val="24"/>
          <w:u w:val="wave"/>
          <w:cs/>
          <w:lang w:val="en-GB"/>
        </w:rPr>
        <w:t>மின்றுநா</w:t>
      </w:r>
      <w:r w:rsidRPr="004D5A2F">
        <w:rPr>
          <w:rFonts w:ascii="Gandhari Unicode" w:hAnsi="Gandhari Unicode" w:cs="e-Tamil OTC"/>
          <w:noProof/>
          <w:sz w:val="24"/>
          <w:szCs w:val="24"/>
          <w:cs/>
          <w:lang w:val="en-GB"/>
        </w:rPr>
        <w:t xml:space="preserve"> முழப்பினும்</w:t>
      </w:r>
    </w:p>
    <w:p w14:paraId="74DC2D1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வாரற்க தில்ல தோழி சாரற்</w:t>
      </w:r>
    </w:p>
    <w:p w14:paraId="3DBB567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பிடிக்கை யன்ன பெருங்குர லேன</w:t>
      </w:r>
    </w:p>
    <w:p w14:paraId="56F14EE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லுண்கிளி</w:t>
      </w:r>
      <w:r w:rsidRPr="004D5A2F">
        <w:rPr>
          <w:rFonts w:ascii="Gandhari Unicode" w:hAnsi="Gandhari Unicode" w:cs="e-Tamil OTC"/>
          <w:noProof/>
          <w:sz w:val="24"/>
          <w:szCs w:val="24"/>
          <w:cs/>
          <w:lang w:val="en-GB"/>
        </w:rPr>
        <w:t xml:space="preserve"> கடியுங் கொடிச்சிகைக் குளிரே</w:t>
      </w:r>
    </w:p>
    <w:p w14:paraId="026DB45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சிலம்பிற் சிலம்புஞ் சோலை</w:t>
      </w:r>
    </w:p>
    <w:p w14:paraId="45AB2F3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யிலங்குமலை நாட னிரவி னானே.</w:t>
      </w:r>
    </w:p>
    <w:p w14:paraId="533F15C4" w14:textId="77777777" w:rsidR="0074055C" w:rsidRPr="004D5A2F" w:rsidRDefault="0074055C">
      <w:pPr>
        <w:pStyle w:val="PreformattedText"/>
        <w:rPr>
          <w:rFonts w:ascii="Gandhari Unicode" w:hAnsi="Gandhari Unicode" w:cs="e-Tamil OTC"/>
          <w:noProof/>
          <w:sz w:val="24"/>
          <w:szCs w:val="24"/>
          <w:lang w:val="en-GB"/>
        </w:rPr>
      </w:pPr>
    </w:p>
    <w:p w14:paraId="3632E74E"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வரும்பட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காணி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யரும்பட </w:t>
      </w:r>
      <w:r w:rsidRPr="004D5A2F">
        <w:rPr>
          <w:rFonts w:ascii="Gandhari Unicode" w:hAnsi="Gandhari Unicode" w:cs="e-Tamil OTC"/>
          <w:noProof/>
          <w:sz w:val="24"/>
          <w:szCs w:val="24"/>
          <w:lang w:val="en-GB"/>
        </w:rPr>
        <w:t xml:space="preserve">L1, C1+3, G1,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மின்றுநா </w:t>
      </w:r>
      <w:r w:rsidRPr="004D5A2F">
        <w:rPr>
          <w:rFonts w:ascii="Gandhari Unicode" w:hAnsi="Gandhari Unicode" w:cs="e-Tamil OTC"/>
          <w:noProof/>
          <w:sz w:val="24"/>
          <w:szCs w:val="24"/>
          <w:lang w:val="en-GB"/>
        </w:rPr>
        <w:t xml:space="preserve">L1, C1+2+3, G1+2v, EA, Cām.; </w:t>
      </w:r>
      <w:r w:rsidRPr="004D5A2F">
        <w:rPr>
          <w:rFonts w:ascii="Gandhari Unicode" w:hAnsi="Gandhari Unicode" w:cs="e-Tamil OTC"/>
          <w:noProof/>
          <w:sz w:val="24"/>
          <w:szCs w:val="24"/>
          <w:cs/>
          <w:lang w:val="en-GB"/>
        </w:rPr>
        <w:t xml:space="preserve">மின்னுநா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வாரற்க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வாராக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சாரற்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சாரப்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லுண்கிழ </w:t>
      </w:r>
      <w:r w:rsidRPr="004D5A2F">
        <w:rPr>
          <w:rFonts w:ascii="Gandhari Unicode" w:hAnsi="Gandhari Unicode" w:cs="e-Tamil OTC"/>
          <w:noProof/>
          <w:sz w:val="24"/>
          <w:szCs w:val="24"/>
          <w:lang w:val="en-GB"/>
        </w:rPr>
        <w:t>L1</w:t>
      </w:r>
    </w:p>
    <w:p w14:paraId="59E072C7" w14:textId="77777777" w:rsidR="0074055C" w:rsidRPr="004D5A2F" w:rsidRDefault="0074055C">
      <w:pPr>
        <w:pStyle w:val="Textbody"/>
        <w:spacing w:after="29"/>
        <w:jc w:val="both"/>
        <w:rPr>
          <w:rFonts w:ascii="Gandhari Unicode" w:hAnsi="Gandhari Unicode" w:cs="e-Tamil OTC"/>
          <w:noProof/>
          <w:lang w:val="en-GB"/>
        </w:rPr>
      </w:pPr>
    </w:p>
    <w:p w14:paraId="12A015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0C2C68" w:rsidRPr="004D5A2F">
        <w:rPr>
          <w:rFonts w:ascii="Gandhari Unicode" w:hAnsi="Gandhari Unicode" w:cs="e-Tamil OTC"/>
          <w:noProof/>
          <w:lang w:val="en-GB"/>
        </w:rPr>
        <w:t>~</w:t>
      </w:r>
      <w:r w:rsidRPr="004D5A2F">
        <w:rPr>
          <w:rFonts w:ascii="Gandhari Unicode" w:hAnsi="Gandhari Unicode" w:cs="e-Tamil OTC"/>
          <w:noProof/>
          <w:lang w:val="en-GB"/>
        </w:rPr>
        <w:t>uṇarnta vēlaṉ</w:t>
      </w:r>
      <w:r w:rsidR="000C2C68" w:rsidRPr="004D5A2F">
        <w:rPr>
          <w:rFonts w:ascii="Gandhari Unicode" w:hAnsi="Gandhari Unicode" w:cs="e-Tamil OTC"/>
          <w:noProof/>
          <w:lang w:val="en-GB"/>
        </w:rPr>
        <w:t xml:space="preserve"> nōy marunt*</w:t>
      </w:r>
    </w:p>
    <w:p w14:paraId="225889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aṟiyāṉ ākutal aṉṉai kāṇiya</w:t>
      </w:r>
    </w:p>
    <w:p w14:paraId="39A7A6FE"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arum paṭar evvam </w:t>
      </w:r>
      <w:r w:rsidR="00CF70BD" w:rsidRPr="004D5A2F">
        <w:rPr>
          <w:rFonts w:ascii="Gandhari Unicode" w:hAnsi="Gandhari Unicode" w:cs="e-Tamil OTC"/>
          <w:i/>
          <w:iCs/>
          <w:noProof/>
          <w:lang w:val="en-GB"/>
        </w:rPr>
        <w:t>iṉṟu</w:t>
      </w:r>
      <w:r w:rsidR="00CF70BD" w:rsidRPr="004D5A2F">
        <w:rPr>
          <w:rFonts w:ascii="Gandhari Unicode" w:hAnsi="Gandhari Unicode" w:cs="e-Tamil OTC"/>
          <w:noProof/>
          <w:lang w:val="en-GB"/>
        </w:rPr>
        <w:t xml:space="preserve"> nām uḻappiṉum</w:t>
      </w:r>
    </w:p>
    <w:p w14:paraId="6FBE27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vāraṟka</w:t>
      </w:r>
      <w:r w:rsidR="000C2C68" w:rsidRPr="004D5A2F">
        <w:rPr>
          <w:rFonts w:ascii="Gandhari Unicode" w:hAnsi="Gandhari Unicode" w:cs="e-Tamil OTC"/>
          <w:noProof/>
          <w:lang w:val="en-GB"/>
        </w:rPr>
        <w:t>-</w:t>
      </w:r>
      <w:r w:rsidRPr="004D5A2F">
        <w:rPr>
          <w:rFonts w:ascii="Gandhari Unicode" w:hAnsi="Gandhari Unicode" w:cs="e-Tamil OTC"/>
          <w:noProof/>
          <w:lang w:val="en-GB"/>
        </w:rPr>
        <w:t>tilla tōḻi cāral</w:t>
      </w:r>
    </w:p>
    <w:p w14:paraId="6D031E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piṭi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kai </w:t>
      </w:r>
      <w:r w:rsidR="000C2C68" w:rsidRPr="004D5A2F">
        <w:rPr>
          <w:rFonts w:ascii="Gandhari Unicode" w:hAnsi="Gandhari Unicode" w:cs="e-Tamil OTC"/>
          <w:noProof/>
          <w:lang w:val="en-GB"/>
        </w:rPr>
        <w:t>~</w:t>
      </w:r>
      <w:r w:rsidRPr="004D5A2F">
        <w:rPr>
          <w:rFonts w:ascii="Gandhari Unicode" w:hAnsi="Gandhari Unicode" w:cs="e-Tamil OTC"/>
          <w:noProof/>
          <w:lang w:val="en-GB"/>
        </w:rPr>
        <w:t>aṉṉa perum kural ēṉal</w:t>
      </w:r>
    </w:p>
    <w:p w14:paraId="2BBC04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uṇ</w:t>
      </w:r>
      <w:r w:rsidRPr="004D5A2F">
        <w:rPr>
          <w:rFonts w:ascii="Gandhari Unicode" w:hAnsi="Gandhari Unicode" w:cs="e-Tamil OTC"/>
          <w:noProof/>
          <w:lang w:val="en-GB"/>
        </w:rPr>
        <w:t xml:space="preserve"> kiḷi kaṭiyum koṭicci kai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6712CF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cilampiṉ cilampum cōlai</w:t>
      </w:r>
    </w:p>
    <w:p w14:paraId="57AA67D8" w14:textId="77777777" w:rsidR="0074055C" w:rsidRPr="004D5A2F" w:rsidRDefault="000C2C68">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ilaṅku malai nāṭaṉ iraviṉāṉ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F5EBEBB" w14:textId="77777777" w:rsidR="0074055C" w:rsidRPr="004D5A2F" w:rsidRDefault="0074055C">
      <w:pPr>
        <w:pStyle w:val="Textbody"/>
        <w:spacing w:after="29" w:line="260" w:lineRule="exact"/>
        <w:jc w:val="both"/>
        <w:rPr>
          <w:rFonts w:ascii="Gandhari Unicode" w:hAnsi="Gandhari Unicode" w:cs="e-Tamil OTC"/>
          <w:noProof/>
          <w:lang w:val="en-GB"/>
        </w:rPr>
      </w:pPr>
    </w:p>
    <w:p w14:paraId="30C7F00A" w14:textId="77777777" w:rsidR="0074055C" w:rsidRPr="004D5A2F" w:rsidRDefault="0074055C">
      <w:pPr>
        <w:pStyle w:val="Textbody"/>
        <w:spacing w:after="29" w:line="260" w:lineRule="exact"/>
        <w:jc w:val="both"/>
        <w:rPr>
          <w:rFonts w:ascii="Gandhari Unicode" w:hAnsi="Gandhari Unicode" w:cs="e-Tamil OTC"/>
          <w:noProof/>
          <w:lang w:val="en-GB"/>
        </w:rPr>
      </w:pPr>
    </w:p>
    <w:p w14:paraId="01507CE3" w14:textId="77777777" w:rsidR="0074055C" w:rsidRPr="004D5A2F" w:rsidRDefault="0074055C">
      <w:pPr>
        <w:pStyle w:val="Textbody"/>
        <w:spacing w:after="29" w:line="260" w:lineRule="exact"/>
        <w:jc w:val="both"/>
        <w:rPr>
          <w:rFonts w:ascii="Gandhari Unicode" w:hAnsi="Gandhari Unicode" w:cs="e-Tamil OTC"/>
          <w:noProof/>
          <w:lang w:val="en-GB"/>
        </w:rPr>
      </w:pPr>
    </w:p>
    <w:p w14:paraId="07D3CE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as one who speaks to the confidante, who fears the Veṟi dance, while HE was behind the hedge.</w:t>
      </w:r>
    </w:p>
    <w:p w14:paraId="63A0543F" w14:textId="77777777" w:rsidR="0074055C" w:rsidRPr="004D5A2F" w:rsidRDefault="0074055C">
      <w:pPr>
        <w:pStyle w:val="Textbody"/>
        <w:spacing w:after="29" w:line="260" w:lineRule="exact"/>
        <w:jc w:val="both"/>
        <w:rPr>
          <w:rFonts w:ascii="Gandhari Unicode" w:hAnsi="Gandhari Unicode" w:cs="e-Tamil OTC"/>
          <w:noProof/>
          <w:lang w:val="en-GB"/>
        </w:rPr>
      </w:pPr>
    </w:p>
    <w:p w14:paraId="18CCDC6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say(inf.) realised- spear-he pain remedy</w:t>
      </w:r>
    </w:p>
    <w:p w14:paraId="06301F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 becoming mother see(inf.)</w:t>
      </w:r>
    </w:p>
    <w:p w14:paraId="7F393C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affliction trouble today we endure-if-even</w:t>
      </w:r>
    </w:p>
    <w:p w14:paraId="51C08D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may-not-come</w:t>
      </w:r>
      <w:r w:rsidRPr="004D5A2F">
        <w:rPr>
          <w:rFonts w:ascii="Gandhari Unicode" w:hAnsi="Gandhari Unicode" w:cs="e-Tamil OTC"/>
          <w:noProof/>
          <w:position w:val="6"/>
          <w:lang w:val="en-GB"/>
        </w:rPr>
        <w:t>tilla</w:t>
      </w:r>
      <w:r w:rsidRPr="004D5A2F">
        <w:rPr>
          <w:rFonts w:ascii="Gandhari Unicode" w:hAnsi="Gandhari Unicode" w:cs="e-Tamil OTC"/>
          <w:noProof/>
          <w:lang w:val="en-GB"/>
        </w:rPr>
        <w:t xml:space="preserve"> friend slope</w:t>
      </w:r>
    </w:p>
    <w:p w14:paraId="62F94B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she-elephant hand like big ear millet</w:t>
      </w:r>
    </w:p>
    <w:p w14:paraId="10CA35F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eat- parakeet chasing-away- creeper-she hand kettle-drum</w:t>
      </w:r>
      <w:r w:rsidRPr="004D5A2F">
        <w:rPr>
          <w:rFonts w:ascii="Gandhari Unicode" w:hAnsi="Gandhari Unicode" w:cs="e-Tamil OTC"/>
          <w:noProof/>
          <w:position w:val="6"/>
          <w:lang w:val="en-GB"/>
        </w:rPr>
        <w:t>ē</w:t>
      </w:r>
    </w:p>
    <w:p w14:paraId="388433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w:t>
      </w:r>
      <w:r w:rsidRPr="004D5A2F">
        <w:rPr>
          <w:rFonts w:ascii="Gandhari Unicode" w:hAnsi="Gandhari Unicode" w:cs="e-Tamil OTC"/>
          <w:noProof/>
          <w:position w:val="6"/>
          <w:lang w:val="en-GB"/>
        </w:rPr>
        <w:t xml:space="preserve"> iṉ</w:t>
      </w:r>
      <w:r w:rsidRPr="004D5A2F">
        <w:rPr>
          <w:rFonts w:ascii="Gandhari Unicode" w:hAnsi="Gandhari Unicode" w:cs="e-Tamil OTC"/>
          <w:noProof/>
          <w:lang w:val="en-GB"/>
        </w:rPr>
        <w:t>/mountain-slope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ringing- grove</w:t>
      </w:r>
    </w:p>
    <w:p w14:paraId="42AAEF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mountain land-he night(loc.)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2A1B30B" w14:textId="77777777" w:rsidR="0074055C" w:rsidRPr="004D5A2F" w:rsidRDefault="0074055C">
      <w:pPr>
        <w:pStyle w:val="Textbody"/>
        <w:spacing w:after="29"/>
        <w:jc w:val="both"/>
        <w:rPr>
          <w:rFonts w:ascii="Gandhari Unicode" w:hAnsi="Gandhari Unicode" w:cs="e-Tamil OTC"/>
          <w:noProof/>
          <w:lang w:val="en-GB"/>
        </w:rPr>
      </w:pPr>
    </w:p>
    <w:p w14:paraId="005E875D" w14:textId="77777777" w:rsidR="0074055C" w:rsidRPr="004D5A2F" w:rsidRDefault="0074055C">
      <w:pPr>
        <w:pStyle w:val="Textbody"/>
        <w:spacing w:after="29"/>
        <w:jc w:val="both"/>
        <w:rPr>
          <w:rFonts w:ascii="Gandhari Unicode" w:hAnsi="Gandhari Unicode" w:cs="e-Tamil OTC"/>
          <w:noProof/>
          <w:lang w:val="en-GB"/>
        </w:rPr>
      </w:pPr>
    </w:p>
    <w:p w14:paraId="457BB0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endure today the trouble of heavy affliction,</w:t>
      </w:r>
    </w:p>
    <w:p w14:paraId="352F4E2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for mother to see that</w:t>
      </w:r>
      <w:r w:rsidRPr="004D5A2F">
        <w:rPr>
          <w:rStyle w:val="FootnoteReference"/>
          <w:rFonts w:ascii="Gandhari Unicode" w:hAnsi="Gandhari Unicode" w:cs="e-Tamil OTC"/>
          <w:noProof/>
          <w:lang w:val="en-GB"/>
        </w:rPr>
        <w:footnoteReference w:id="632"/>
      </w:r>
      <w:r w:rsidRPr="004D5A2F">
        <w:rPr>
          <w:rFonts w:ascii="Gandhari Unicode" w:hAnsi="Gandhari Unicode" w:cs="e-Tamil OTC"/>
          <w:noProof/>
          <w:lang w:val="en-GB"/>
        </w:rPr>
        <w:t xml:space="preserve"> the spear-carrying [priest],</w:t>
      </w:r>
    </w:p>
    <w:p w14:paraId="72D54D95"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who contemplates [suggesting] the Veṟi dance,</w:t>
      </w:r>
    </w:p>
    <w:p w14:paraId="7C0E4828" w14:textId="77777777" w:rsidR="0074055C" w:rsidRPr="004D5A2F" w:rsidRDefault="00CF70BD">
      <w:pPr>
        <w:pStyle w:val="Textbody"/>
        <w:tabs>
          <w:tab w:val="left" w:pos="263"/>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doesn't know a remedy for the pain,</w:t>
      </w:r>
    </w:p>
    <w:p w14:paraId="4AF330A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he not come, friend,</w:t>
      </w:r>
    </w:p>
    <w:p w14:paraId="6E9D3AF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night, the man from a land of shining mountains</w:t>
      </w:r>
    </w:p>
    <w:p w14:paraId="20EC3BE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groves, where it is ringing like anklets:</w:t>
      </w:r>
    </w:p>
    <w:p w14:paraId="21C3A214" w14:textId="77777777" w:rsidR="0074055C" w:rsidRPr="004D5A2F" w:rsidRDefault="00CF70BD">
      <w:pPr>
        <w:pStyle w:val="Textbody"/>
        <w:tabs>
          <w:tab w:val="left" w:pos="138"/>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drum</w:t>
      </w:r>
      <w:r w:rsidRPr="004D5A2F">
        <w:rPr>
          <w:rStyle w:val="FootnoteReference"/>
          <w:rFonts w:ascii="Gandhari Unicode" w:hAnsi="Gandhari Unicode" w:cs="e-Tamil OTC"/>
          <w:noProof/>
          <w:lang w:val="en-GB"/>
        </w:rPr>
        <w:footnoteReference w:id="633"/>
      </w:r>
      <w:r w:rsidRPr="004D5A2F">
        <w:rPr>
          <w:rFonts w:ascii="Gandhari Unicode" w:hAnsi="Gandhari Unicode" w:cs="e-Tamil OTC"/>
          <w:noProof/>
          <w:lang w:val="en-GB"/>
        </w:rPr>
        <w:t xml:space="preserve"> in the creeper woman's hand chasing away parakeets</w:t>
      </w:r>
    </w:p>
    <w:p w14:paraId="692DAED5"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eating from the millet with ears big as the hand of a female</w:t>
      </w:r>
    </w:p>
    <w:p w14:paraId="18990BDB"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on the slope.</w:t>
      </w:r>
    </w:p>
    <w:p w14:paraId="4268884E" w14:textId="77777777" w:rsidR="0074055C" w:rsidRPr="004D5A2F" w:rsidRDefault="0074055C">
      <w:pPr>
        <w:pStyle w:val="Textbody"/>
        <w:spacing w:after="0"/>
        <w:jc w:val="both"/>
        <w:rPr>
          <w:rFonts w:ascii="Gandhari Unicode" w:hAnsi="Gandhari Unicode" w:cs="e-Tamil OTC"/>
          <w:noProof/>
          <w:lang w:val="en-GB"/>
        </w:rPr>
      </w:pPr>
    </w:p>
    <w:p w14:paraId="3F41F792" w14:textId="77777777" w:rsidR="0074055C" w:rsidRPr="004D5A2F" w:rsidRDefault="0074055C">
      <w:pPr>
        <w:pStyle w:val="Textbody"/>
        <w:spacing w:after="0"/>
        <w:jc w:val="both"/>
        <w:rPr>
          <w:rFonts w:ascii="Gandhari Unicode" w:hAnsi="Gandhari Unicode" w:cs="e-Tamil OTC"/>
          <w:noProof/>
          <w:lang w:val="en-GB"/>
        </w:rPr>
      </w:pPr>
    </w:p>
    <w:p w14:paraId="60C370B5"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6+7b</w:t>
      </w:r>
      <w:r w:rsidRPr="004D5A2F">
        <w:rPr>
          <w:rFonts w:ascii="Gandhari Unicode" w:hAnsi="Gandhari Unicode" w:cs="e-Tamil OTC"/>
          <w:noProof/>
          <w:lang w:val="en-GB"/>
        </w:rPr>
        <w:tab/>
        <w:t>with groves, where the mere drum in the hand of the creeper woman ...</w:t>
      </w:r>
    </w:p>
    <w:p w14:paraId="44C7B355"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rings in the mountain slopes.</w:t>
      </w:r>
    </w:p>
    <w:p w14:paraId="3C37AD14" w14:textId="77777777" w:rsidR="0074055C" w:rsidRPr="004D5A2F" w:rsidRDefault="0074055C">
      <w:pPr>
        <w:pStyle w:val="Textbody"/>
        <w:spacing w:after="0"/>
        <w:rPr>
          <w:rFonts w:ascii="Gandhari Unicode" w:hAnsi="Gandhari Unicode" w:cs="e-Tamil OTC"/>
          <w:noProof/>
          <w:lang w:val="en-GB"/>
        </w:rPr>
      </w:pPr>
    </w:p>
    <w:p w14:paraId="3EF7B30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F9B05EE"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93F49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 மலிந்தவழித்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நன்காற்றினாய்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சொல்லியது.</w:t>
      </w:r>
    </w:p>
    <w:p w14:paraId="4BFD908F" w14:textId="77777777" w:rsidR="0074055C" w:rsidRPr="004D5A2F" w:rsidRDefault="0074055C">
      <w:pPr>
        <w:pStyle w:val="Textbody"/>
        <w:spacing w:after="29"/>
        <w:jc w:val="both"/>
        <w:rPr>
          <w:rFonts w:ascii="Gandhari Unicode" w:hAnsi="Gandhari Unicode" w:cs="e-Tamil OTC"/>
          <w:noProof/>
          <w:lang w:val="en-GB"/>
        </w:rPr>
      </w:pPr>
    </w:p>
    <w:p w14:paraId="599FAC2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அம்ம வாழி தோழி யன்னைக்</w:t>
      </w:r>
    </w:p>
    <w:p w14:paraId="5D9CCEE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குயர்நிலை யுலகமுஞ் சிறிதா </w:t>
      </w:r>
      <w:r w:rsidRPr="004D5A2F">
        <w:rPr>
          <w:rFonts w:ascii="Gandhari Unicode" w:hAnsi="Gandhari Unicode" w:cs="e-Tamil OTC"/>
          <w:noProof/>
          <w:sz w:val="24"/>
          <w:szCs w:val="24"/>
          <w:u w:val="wave"/>
          <w:cs/>
          <w:lang w:val="en-GB"/>
        </w:rPr>
        <w:t>லவர்மலை</w:t>
      </w:r>
    </w:p>
    <w:p w14:paraId="63B95E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மாலைப் பெய்த</w:t>
      </w:r>
      <w:r w:rsidRPr="004D5A2F">
        <w:rPr>
          <w:rFonts w:ascii="Gandhari Unicode" w:hAnsi="Gandhari Unicode" w:cs="e-Tamil OTC"/>
          <w:noProof/>
          <w:sz w:val="24"/>
          <w:szCs w:val="24"/>
          <w:cs/>
          <w:lang w:val="en-GB"/>
        </w:rPr>
        <w:t xml:space="preserve"> மணங்கம ழுந்தியொடு</w:t>
      </w:r>
    </w:p>
    <w:p w14:paraId="597439B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காலை</w:t>
      </w:r>
      <w:r w:rsidRPr="004D5A2F">
        <w:rPr>
          <w:rFonts w:ascii="Gandhari Unicode" w:hAnsi="Gandhari Unicode" w:cs="e-Tamil OTC"/>
          <w:noProof/>
          <w:sz w:val="24"/>
          <w:szCs w:val="24"/>
          <w:cs/>
          <w:lang w:val="en-GB"/>
        </w:rPr>
        <w:t xml:space="preserve"> வந்த </w:t>
      </w:r>
      <w:r w:rsidRPr="004D5A2F">
        <w:rPr>
          <w:rFonts w:ascii="Gandhari Unicode" w:hAnsi="Gandhari Unicode" w:cs="e-Tamil OTC"/>
          <w:noProof/>
          <w:sz w:val="24"/>
          <w:szCs w:val="24"/>
          <w:u w:val="wave"/>
          <w:cs/>
          <w:lang w:val="en-GB"/>
        </w:rPr>
        <w:t>காந்தண் முழுமுதன்</w:t>
      </w:r>
    </w:p>
    <w:p w14:paraId="5AD654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மெல்லிலை</w:t>
      </w:r>
      <w:r w:rsidRPr="004D5A2F">
        <w:rPr>
          <w:rFonts w:ascii="Gandhari Unicode" w:hAnsi="Gandhari Unicode" w:cs="e-Tamil OTC"/>
          <w:noProof/>
          <w:sz w:val="24"/>
          <w:szCs w:val="24"/>
          <w:cs/>
          <w:lang w:val="en-GB"/>
        </w:rPr>
        <w:t xml:space="preserve"> குழைய </w:t>
      </w:r>
      <w:r w:rsidRPr="004D5A2F">
        <w:rPr>
          <w:rFonts w:ascii="Gandhari Unicode" w:hAnsi="Gandhari Unicode" w:cs="e-Tamil OTC"/>
          <w:noProof/>
          <w:sz w:val="24"/>
          <w:szCs w:val="24"/>
          <w:u w:val="wave"/>
          <w:cs/>
          <w:lang w:val="en-GB"/>
        </w:rPr>
        <w:t>முயங்கலு</w:t>
      </w:r>
    </w:p>
    <w:p w14:paraId="6B86E99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மில்லுய்த்து நடுதலுங் கடியா </w:t>
      </w:r>
      <w:r w:rsidRPr="004D5A2F">
        <w:rPr>
          <w:rFonts w:ascii="Gandhari Unicode" w:hAnsi="Gandhari Unicode" w:cs="e-Tamil OTC"/>
          <w:noProof/>
          <w:sz w:val="24"/>
          <w:szCs w:val="24"/>
          <w:u w:val="wave"/>
          <w:cs/>
          <w:lang w:val="en-GB"/>
        </w:rPr>
        <w:t>தோளே</w:t>
      </w:r>
      <w:r w:rsidRPr="004D5A2F">
        <w:rPr>
          <w:rFonts w:ascii="Gandhari Unicode" w:hAnsi="Gandhari Unicode" w:cs="e-Tamil OTC"/>
          <w:noProof/>
          <w:sz w:val="24"/>
          <w:szCs w:val="24"/>
          <w:cs/>
          <w:lang w:val="en-GB"/>
        </w:rPr>
        <w:t>.</w:t>
      </w:r>
    </w:p>
    <w:p w14:paraId="31BB24FC" w14:textId="77777777" w:rsidR="0074055C" w:rsidRPr="004D5A2F" w:rsidRDefault="0074055C">
      <w:pPr>
        <w:pStyle w:val="PreformattedText"/>
        <w:rPr>
          <w:rFonts w:ascii="Gandhari Unicode" w:hAnsi="Gandhari Unicode" w:cs="e-Tamil OTC"/>
          <w:noProof/>
          <w:sz w:val="24"/>
          <w:szCs w:val="24"/>
          <w:lang w:val="en-GB"/>
        </w:rPr>
      </w:pPr>
    </w:p>
    <w:p w14:paraId="7386B22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லவர்மலை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லவர்நாட்டு </w:t>
      </w:r>
      <w:r w:rsidRPr="004D5A2F">
        <w:rPr>
          <w:rFonts w:ascii="Gandhari Unicode" w:hAnsi="Gandhari Unicode" w:cs="e-Tamil OTC"/>
          <w:noProof/>
          <w:sz w:val="24"/>
          <w:szCs w:val="24"/>
          <w:lang w:val="en-GB"/>
        </w:rPr>
        <w:t xml:space="preserve">Pēr.,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மாலைப் பெய்த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 தந்த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ழுந்தியொடு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C2+3v, G1v, Pēr., Cām.; </w:t>
      </w:r>
      <w:r w:rsidRPr="004D5A2F">
        <w:rPr>
          <w:rFonts w:ascii="Gandhari Unicode" w:hAnsi="Gandhari Unicode" w:cs="e-Tamil OTC"/>
          <w:noProof/>
          <w:sz w:val="24"/>
          <w:szCs w:val="24"/>
          <w:cs/>
          <w:lang w:val="en-GB"/>
        </w:rPr>
        <w:t xml:space="preserve">ழுத்தியொடு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L1, C1, Cām.v; </w:t>
      </w:r>
      <w:r w:rsidRPr="004D5A2F">
        <w:rPr>
          <w:rFonts w:ascii="Gandhari Unicode" w:hAnsi="Gandhari Unicode" w:cs="e-Tamil OTC"/>
          <w:noProof/>
          <w:sz w:val="24"/>
          <w:szCs w:val="24"/>
          <w:cs/>
          <w:lang w:val="en-GB"/>
        </w:rPr>
        <w:t xml:space="preserve">ழுத்தியோ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ழுந்தி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யேர்குலை நிவந்த </w:t>
      </w:r>
      <w:r w:rsidRPr="004D5A2F">
        <w:rPr>
          <w:rFonts w:ascii="Gandhari Unicode" w:hAnsi="Gandhari Unicode" w:cs="e-Tamil OTC"/>
          <w:noProof/>
          <w:sz w:val="24"/>
          <w:szCs w:val="24"/>
          <w:lang w:val="en-GB"/>
        </w:rPr>
        <w:t xml:space="preserve">G2, EA, Pēr.v, Nacc.,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காந்தண் முழுமுதல்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முழுமுதற் காந்தண் </w:t>
      </w:r>
      <w:r w:rsidRPr="004D5A2F">
        <w:rPr>
          <w:rFonts w:ascii="Gandhari Unicode" w:hAnsi="Gandhari Unicode" w:cs="e-Tamil OTC"/>
          <w:noProof/>
          <w:sz w:val="24"/>
          <w:szCs w:val="24"/>
          <w:lang w:val="en-GB"/>
        </w:rPr>
        <w:t xml:space="preserve">L1, C1+3, G1+2, Nacc., EA, I, AT,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மெல்விரல் </w:t>
      </w:r>
      <w:r w:rsidRPr="004D5A2F">
        <w:rPr>
          <w:rFonts w:ascii="Gandhari Unicode" w:hAnsi="Gandhari Unicode" w:cs="e-Tamil OTC"/>
          <w:noProof/>
          <w:sz w:val="24"/>
          <w:szCs w:val="24"/>
          <w:lang w:val="en-GB"/>
        </w:rPr>
        <w:t xml:space="preserve">G1v,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முயங்கலு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முயங்கவு </w:t>
      </w:r>
      <w:r w:rsidRPr="004D5A2F">
        <w:rPr>
          <w:rFonts w:ascii="Gandhari Unicode" w:hAnsi="Gandhari Unicode" w:cs="e-Tamil OTC"/>
          <w:noProof/>
          <w:sz w:val="24"/>
          <w:szCs w:val="24"/>
          <w:lang w:val="en-GB"/>
        </w:rPr>
        <w:t xml:space="preserve">Pēr.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நடுதலுங் </w:t>
      </w:r>
      <w:r w:rsidRPr="004D5A2F">
        <w:rPr>
          <w:rFonts w:ascii="Gandhari Unicode" w:hAnsi="Gandhari Unicode" w:cs="e-Tamil OTC"/>
          <w:noProof/>
          <w:sz w:val="24"/>
          <w:szCs w:val="24"/>
          <w:lang w:val="en-GB"/>
        </w:rPr>
        <w:t xml:space="preserve">C2+3, G1+2, Pēr.v, EA, Cām.; </w:t>
      </w:r>
      <w:r w:rsidRPr="004D5A2F">
        <w:rPr>
          <w:rFonts w:ascii="Gandhari Unicode" w:hAnsi="Gandhari Unicode" w:cs="e-Tamil OTC"/>
          <w:noProof/>
          <w:sz w:val="24"/>
          <w:szCs w:val="24"/>
          <w:cs/>
          <w:lang w:val="en-GB"/>
        </w:rPr>
        <w:t xml:space="preserve">நடுதலு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ந்தெலு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நடவுங் </w:t>
      </w:r>
      <w:r w:rsidRPr="004D5A2F">
        <w:rPr>
          <w:rFonts w:ascii="Gandhari Unicode" w:hAnsi="Gandhari Unicode" w:cs="e-Tamil OTC"/>
          <w:noProof/>
          <w:sz w:val="24"/>
          <w:szCs w:val="24"/>
          <w:lang w:val="en-GB"/>
        </w:rPr>
        <w:t xml:space="preserve">Pēr.; </w:t>
      </w:r>
      <w:r w:rsidRPr="004D5A2F">
        <w:rPr>
          <w:rFonts w:ascii="Gandhari Unicode" w:hAnsi="Gandhari Unicode" w:cs="e-Tamil OTC"/>
          <w:noProof/>
          <w:sz w:val="24"/>
          <w:szCs w:val="24"/>
          <w:cs/>
          <w:lang w:val="en-GB"/>
        </w:rPr>
        <w:t xml:space="preserve">விடுதலுங்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கடியா தோளே </w:t>
      </w:r>
      <w:r w:rsidRPr="004D5A2F">
        <w:rPr>
          <w:rFonts w:ascii="Gandhari Unicode" w:hAnsi="Gandhari Unicode" w:cs="e-Tamil OTC"/>
          <w:noProof/>
          <w:sz w:val="24"/>
          <w:szCs w:val="24"/>
          <w:lang w:val="en-GB"/>
        </w:rPr>
        <w:t xml:space="preserve">C2v+3v, Pēr., Cām.; </w:t>
      </w:r>
      <w:r w:rsidRPr="004D5A2F">
        <w:rPr>
          <w:rFonts w:ascii="Gandhari Unicode" w:hAnsi="Gandhari Unicode" w:cs="e-Tamil OTC"/>
          <w:noProof/>
          <w:sz w:val="24"/>
          <w:szCs w:val="24"/>
          <w:cs/>
          <w:lang w:val="en-GB"/>
        </w:rPr>
        <w:t xml:space="preserve">கடியா தோட்கே </w:t>
      </w:r>
      <w:r w:rsidRPr="004D5A2F">
        <w:rPr>
          <w:rFonts w:ascii="Gandhari Unicode" w:hAnsi="Gandhari Unicode" w:cs="e-Tamil OTC"/>
          <w:noProof/>
          <w:sz w:val="24"/>
          <w:szCs w:val="24"/>
          <w:lang w:val="en-GB"/>
        </w:rPr>
        <w:t xml:space="preserve">L1, C2+3, G1+2, Pēr.v, Nacc., EA, I, AT, Cām.v; </w:t>
      </w:r>
      <w:r w:rsidRPr="004D5A2F">
        <w:rPr>
          <w:rFonts w:ascii="Gandhari Unicode" w:hAnsi="Gandhari Unicode" w:cs="e-Tamil OTC"/>
          <w:noProof/>
          <w:sz w:val="24"/>
          <w:szCs w:val="24"/>
          <w:cs/>
          <w:lang w:val="en-GB"/>
        </w:rPr>
        <w:t xml:space="preserve">சுடியா தோட்கே </w:t>
      </w:r>
      <w:r w:rsidRPr="004D5A2F">
        <w:rPr>
          <w:rFonts w:ascii="Gandhari Unicode" w:hAnsi="Gandhari Unicode" w:cs="e-Tamil OTC"/>
          <w:noProof/>
          <w:sz w:val="24"/>
          <w:szCs w:val="24"/>
          <w:lang w:val="en-GB"/>
        </w:rPr>
        <w:t>C1</w:t>
      </w:r>
    </w:p>
    <w:p w14:paraId="116CB359" w14:textId="77777777" w:rsidR="0074055C" w:rsidRPr="004D5A2F" w:rsidRDefault="0074055C">
      <w:pPr>
        <w:pStyle w:val="Textbody"/>
        <w:spacing w:after="29"/>
        <w:jc w:val="both"/>
        <w:rPr>
          <w:rFonts w:ascii="Gandhari Unicode" w:hAnsi="Gandhari Unicode" w:cs="e-Tamil OTC"/>
          <w:noProof/>
          <w:lang w:val="en-GB"/>
        </w:rPr>
      </w:pPr>
    </w:p>
    <w:p w14:paraId="12290D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amma vāḻi tōḻi </w:t>
      </w:r>
      <w:r w:rsidR="00965A6D" w:rsidRPr="004D5A2F">
        <w:rPr>
          <w:rFonts w:ascii="Gandhari Unicode" w:hAnsi="Gandhari Unicode" w:cs="e-Tamil OTC"/>
          <w:noProof/>
          <w:lang w:val="en-GB"/>
        </w:rPr>
        <w:t>~</w:t>
      </w:r>
      <w:r w:rsidRPr="004D5A2F">
        <w:rPr>
          <w:rFonts w:ascii="Gandhari Unicode" w:hAnsi="Gandhari Unicode" w:cs="e-Tamil OTC"/>
          <w:noProof/>
          <w:lang w:val="en-GB"/>
        </w:rPr>
        <w:t>aṉṉ</w:t>
      </w:r>
      <w:r w:rsidR="00965A6D" w:rsidRPr="004D5A2F">
        <w:rPr>
          <w:rFonts w:ascii="Gandhari Unicode" w:hAnsi="Gandhari Unicode" w:cs="e-Tamil OTC"/>
          <w:noProof/>
          <w:lang w:val="en-GB"/>
        </w:rPr>
        <w:t>aikk*</w:t>
      </w:r>
    </w:p>
    <w:p w14:paraId="4BF82C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uyar nilai </w:t>
      </w:r>
      <w:r w:rsidR="00965A6D" w:rsidRPr="004D5A2F">
        <w:rPr>
          <w:rFonts w:ascii="Gandhari Unicode" w:hAnsi="Gandhari Unicode" w:cs="e-Tamil OTC"/>
          <w:noProof/>
          <w:lang w:val="en-GB"/>
        </w:rPr>
        <w:t>~</w:t>
      </w:r>
      <w:r w:rsidRPr="004D5A2F">
        <w:rPr>
          <w:rFonts w:ascii="Gandhari Unicode" w:hAnsi="Gandhari Unicode" w:cs="e-Tamil OTC"/>
          <w:noProof/>
          <w:lang w:val="en-GB"/>
        </w:rPr>
        <w:t>ulakam</w:t>
      </w:r>
      <w:r w:rsidR="00965A6D" w:rsidRPr="004D5A2F">
        <w:rPr>
          <w:rFonts w:ascii="Gandhari Unicode" w:hAnsi="Gandhari Unicode" w:cs="e-Tamil OTC"/>
          <w:noProof/>
          <w:lang w:val="en-GB"/>
        </w:rPr>
        <w:t>-</w:t>
      </w:r>
      <w:r w:rsidRPr="004D5A2F">
        <w:rPr>
          <w:rFonts w:ascii="Gandhari Unicode" w:hAnsi="Gandhari Unicode" w:cs="e-Tamil OTC"/>
          <w:noProof/>
          <w:lang w:val="en-GB"/>
        </w:rPr>
        <w:t>um ciṟit</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āl avar </w:t>
      </w:r>
      <w:r w:rsidRPr="004D5A2F">
        <w:rPr>
          <w:rFonts w:ascii="Gandhari Unicode" w:hAnsi="Gandhari Unicode" w:cs="e-Tamil OTC"/>
          <w:i/>
          <w:iCs/>
          <w:noProof/>
          <w:lang w:val="en-GB"/>
        </w:rPr>
        <w:t>malai</w:t>
      </w:r>
    </w:p>
    <w:p w14:paraId="0AD25F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peyta</w:t>
      </w:r>
      <w:r w:rsidRPr="004D5A2F">
        <w:rPr>
          <w:rFonts w:ascii="Gandhari Unicode" w:hAnsi="Gandhari Unicode" w:cs="e-Tamil OTC"/>
          <w:noProof/>
          <w:lang w:val="en-GB"/>
        </w:rPr>
        <w:t xml:space="preserve"> maṇam kamaḻ untiyoṭu</w:t>
      </w:r>
    </w:p>
    <w:p w14:paraId="439B7E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kālai</w:t>
      </w:r>
      <w:r w:rsidRPr="004D5A2F">
        <w:rPr>
          <w:rFonts w:ascii="Gandhari Unicode" w:hAnsi="Gandhari Unicode" w:cs="e-Tamil OTC"/>
          <w:noProof/>
          <w:lang w:val="en-GB"/>
        </w:rPr>
        <w:t xml:space="preserve"> vanta </w:t>
      </w:r>
      <w:r w:rsidRPr="004D5A2F">
        <w:rPr>
          <w:rFonts w:ascii="Gandhari Unicode" w:hAnsi="Gandhari Unicode" w:cs="e-Tamil OTC"/>
          <w:i/>
          <w:iCs/>
          <w:noProof/>
          <w:lang w:val="en-GB"/>
        </w:rPr>
        <w:t>kāntaḷ muḻu mutal</w:t>
      </w:r>
    </w:p>
    <w:p w14:paraId="3F594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965A6D" w:rsidRPr="004D5A2F">
        <w:rPr>
          <w:rFonts w:ascii="Gandhari Unicode" w:hAnsi="Gandhari Unicode" w:cs="e-Tamil OTC"/>
          <w:noProof/>
          <w:lang w:val="en-GB"/>
        </w:rPr>
        <w:t>+</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kuḻaiya </w:t>
      </w:r>
      <w:r w:rsidRPr="004D5A2F">
        <w:rPr>
          <w:rFonts w:ascii="Gandhari Unicode" w:hAnsi="Gandhari Unicode" w:cs="e-Tamil OTC"/>
          <w:i/>
          <w:iCs/>
          <w:noProof/>
          <w:lang w:val="en-GB"/>
        </w:rPr>
        <w:t>muyaṅkal</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5FD708C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il </w:t>
      </w:r>
      <w:r w:rsidR="00965A6D" w:rsidRPr="004D5A2F">
        <w:rPr>
          <w:rFonts w:ascii="Gandhari Unicode" w:hAnsi="Gandhari Unicode" w:cs="e-Tamil OTC"/>
          <w:noProof/>
          <w:lang w:val="en-GB"/>
        </w:rPr>
        <w:t>+</w:t>
      </w:r>
      <w:r w:rsidRPr="004D5A2F">
        <w:rPr>
          <w:rFonts w:ascii="Gandhari Unicode" w:hAnsi="Gandhari Unicode" w:cs="e-Tamil OTC"/>
          <w:noProof/>
          <w:lang w:val="en-GB"/>
        </w:rPr>
        <w:t>uyttu naṭutal</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kaṭiyātōḷ</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D5AA"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B4CB6C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90C7F8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844CD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one,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[namely] the confidante, when she rejoiced over the [coming] marriage.</w:t>
      </w:r>
    </w:p>
    <w:p w14:paraId="01846079" w14:textId="77777777" w:rsidR="0074055C" w:rsidRPr="004D5A2F" w:rsidRDefault="0074055C">
      <w:pPr>
        <w:pStyle w:val="Textbody"/>
        <w:spacing w:after="29" w:line="260" w:lineRule="exact"/>
        <w:jc w:val="both"/>
        <w:rPr>
          <w:rFonts w:ascii="Gandhari Unicode" w:hAnsi="Gandhari Unicode" w:cs="e-Tamil OTC"/>
          <w:noProof/>
          <w:lang w:val="en-GB"/>
        </w:rPr>
      </w:pPr>
    </w:p>
    <w:p w14:paraId="4E75B4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mother(dat.)</w:t>
      </w:r>
    </w:p>
    <w:p w14:paraId="149316F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height state world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little-it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 mountain</w:t>
      </w:r>
    </w:p>
    <w:p w14:paraId="69E3CB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rained- fragrance smell- river-with</w:t>
      </w:r>
    </w:p>
    <w:p w14:paraId="62F497F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morning come- Malabar-lily whole base</w:t>
      </w:r>
    </w:p>
    <w:p w14:paraId="5C75C2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 leaf become-soft(inf.) embracing</w:t>
      </w:r>
      <w:r w:rsidRPr="004D5A2F">
        <w:rPr>
          <w:rFonts w:ascii="Gandhari Unicode" w:hAnsi="Gandhari Unicode" w:cs="e-Tamil OTC"/>
          <w:noProof/>
          <w:position w:val="6"/>
          <w:lang w:val="en-GB"/>
        </w:rPr>
        <w:t>um</w:t>
      </w:r>
    </w:p>
    <w:p w14:paraId="2CA274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sent setting-up</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chase-away-not-she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506539" w14:textId="77777777" w:rsidR="0074055C" w:rsidRPr="004D5A2F" w:rsidRDefault="0074055C">
      <w:pPr>
        <w:pStyle w:val="Textbody"/>
        <w:spacing w:after="29"/>
        <w:jc w:val="both"/>
        <w:rPr>
          <w:rFonts w:ascii="Gandhari Unicode" w:hAnsi="Gandhari Unicode" w:cs="e-Tamil OTC"/>
          <w:noProof/>
          <w:lang w:val="en-GB"/>
        </w:rPr>
      </w:pPr>
    </w:p>
    <w:p w14:paraId="7A482B59" w14:textId="77777777" w:rsidR="0074055C" w:rsidRPr="004D5A2F" w:rsidRDefault="0074055C">
      <w:pPr>
        <w:pStyle w:val="Textbody"/>
        <w:spacing w:after="29"/>
        <w:rPr>
          <w:rFonts w:ascii="Gandhari Unicode" w:hAnsi="Gandhari Unicode" w:cs="e-Tamil OTC"/>
          <w:noProof/>
          <w:lang w:val="en-GB"/>
        </w:rPr>
      </w:pPr>
    </w:p>
    <w:p w14:paraId="3DB3E80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for mother</w:t>
      </w:r>
    </w:p>
    <w:p w14:paraId="39D9F1C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indeed</w:t>
      </w:r>
      <w:r w:rsidRPr="004D5A2F">
        <w:rPr>
          <w:rStyle w:val="FootnoteReference"/>
          <w:rFonts w:ascii="Gandhari Unicode" w:hAnsi="Gandhari Unicode" w:cs="e-Tamil OTC"/>
          <w:noProof/>
          <w:lang w:val="en-GB"/>
        </w:rPr>
        <w:footnoteReference w:id="634"/>
      </w:r>
      <w:r w:rsidRPr="004D5A2F">
        <w:rPr>
          <w:rFonts w:ascii="Gandhari Unicode" w:hAnsi="Gandhari Unicode" w:cs="e-Tamil OTC"/>
          <w:noProof/>
          <w:lang w:val="en-GB"/>
        </w:rPr>
        <w:t xml:space="preserve"> also the upper</w:t>
      </w:r>
      <w:r w:rsidRPr="004D5A2F">
        <w:rPr>
          <w:rStyle w:val="FootnoteReference"/>
          <w:rFonts w:ascii="Gandhari Unicode" w:hAnsi="Gandhari Unicode" w:cs="e-Tamil OTC"/>
          <w:noProof/>
          <w:lang w:val="en-GB"/>
        </w:rPr>
        <w:footnoteReference w:id="635"/>
      </w:r>
      <w:r w:rsidRPr="004D5A2F">
        <w:rPr>
          <w:rFonts w:ascii="Gandhari Unicode" w:hAnsi="Gandhari Unicode" w:cs="e-Tamil OTC"/>
          <w:noProof/>
          <w:lang w:val="en-GB"/>
        </w:rPr>
        <w:t xml:space="preserve"> world would be a small [return],</w:t>
      </w:r>
    </w:p>
    <w:p w14:paraId="791DE5F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did not prevent [me from] setting up</w:t>
      </w:r>
      <w:r w:rsidRPr="004D5A2F">
        <w:rPr>
          <w:rStyle w:val="FootnoteReference"/>
          <w:rFonts w:ascii="Gandhari Unicode" w:hAnsi="Gandhari Unicode" w:cs="e-Tamil OTC"/>
          <w:noProof/>
          <w:lang w:val="en-GB"/>
        </w:rPr>
        <w:footnoteReference w:id="636"/>
      </w:r>
      <w:r w:rsidRPr="004D5A2F">
        <w:rPr>
          <w:rFonts w:ascii="Gandhari Unicode" w:hAnsi="Gandhari Unicode" w:cs="e-Tamil OTC"/>
          <w:noProof/>
          <w:lang w:val="en-GB"/>
        </w:rPr>
        <w:t xml:space="preserve"> in the house</w:t>
      </w:r>
    </w:p>
    <w:p w14:paraId="0B0D14A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embracing, softly</w:t>
      </w:r>
      <w:r w:rsidRPr="004D5A2F">
        <w:rPr>
          <w:rStyle w:val="FootnoteReference"/>
          <w:rFonts w:ascii="Gandhari Unicode" w:hAnsi="Gandhari Unicode" w:cs="e-Tamil OTC"/>
          <w:noProof/>
          <w:lang w:val="en-GB"/>
        </w:rPr>
        <w:footnoteReference w:id="637"/>
      </w:r>
      <w:r w:rsidRPr="004D5A2F">
        <w:rPr>
          <w:rFonts w:ascii="Gandhari Unicode" w:hAnsi="Gandhari Unicode" w:cs="e-Tamil OTC"/>
          <w:noProof/>
          <w:lang w:val="en-GB"/>
        </w:rPr>
        <w:t>, the tender leaves</w:t>
      </w:r>
    </w:p>
    <w:p w14:paraId="0FDEC4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whole stem of the Malabar lily, come in the morning</w:t>
      </w:r>
    </w:p>
    <w:p w14:paraId="70218CE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river, fragrant with the scent</w:t>
      </w:r>
      <w:r w:rsidRPr="004D5A2F">
        <w:rPr>
          <w:rStyle w:val="FootnoteReference"/>
          <w:rFonts w:ascii="Gandhari Unicode" w:hAnsi="Gandhari Unicode" w:cs="e-Tamil OTC"/>
          <w:noProof/>
          <w:lang w:val="en-GB"/>
        </w:rPr>
        <w:footnoteReference w:id="638"/>
      </w:r>
      <w:r w:rsidRPr="004D5A2F">
        <w:rPr>
          <w:rFonts w:ascii="Gandhari Unicode" w:hAnsi="Gandhari Unicode" w:cs="e-Tamil OTC"/>
          <w:noProof/>
          <w:lang w:val="en-GB"/>
        </w:rPr>
        <w:t xml:space="preserve"> rained in the evening</w:t>
      </w:r>
    </w:p>
    <w:p w14:paraId="5227E39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his mountain.</w:t>
      </w:r>
    </w:p>
    <w:p w14:paraId="5F5412EB" w14:textId="77777777" w:rsidR="0074055C" w:rsidRPr="004D5A2F" w:rsidRDefault="0074055C">
      <w:pPr>
        <w:pStyle w:val="Textbody"/>
        <w:spacing w:after="0"/>
        <w:jc w:val="both"/>
        <w:rPr>
          <w:rFonts w:ascii="Gandhari Unicode" w:hAnsi="Gandhari Unicode" w:cs="e-Tamil OTC"/>
          <w:noProof/>
          <w:lang w:val="en-GB"/>
        </w:rPr>
      </w:pPr>
    </w:p>
    <w:p w14:paraId="37669824"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5E75D97" w14:textId="77777777" w:rsidR="0074055C" w:rsidRPr="004D5A2F" w:rsidRDefault="00CF70BD" w:rsidP="001F5EAD">
      <w:pPr>
        <w:pStyle w:val="Heading4"/>
        <w:rPr>
          <w:rFonts w:ascii="Gandhari Unicode" w:hAnsi="Gandhari Unicode"/>
          <w:i w:val="0"/>
          <w:iCs w:val="0"/>
        </w:rPr>
      </w:pPr>
      <w:r w:rsidRPr="004D5A2F">
        <w:rPr>
          <w:rFonts w:ascii="Gandhari Unicode" w:hAnsi="Gandhari Unicode"/>
          <w:b/>
          <w:i w:val="0"/>
          <w:iCs w:val="0"/>
          <w:color w:val="auto"/>
        </w:rPr>
        <w:lastRenderedPageBreak/>
        <w:t>KT 362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வேம்பற்றூர்க் (</w:t>
      </w:r>
      <w:r w:rsidRPr="004D5A2F">
        <w:rPr>
          <w:rFonts w:ascii="Gandhari Unicode" w:hAnsi="Gandhari Unicode"/>
          <w:i w:val="0"/>
          <w:iCs w:val="0"/>
          <w:color w:val="auto"/>
        </w:rPr>
        <w:t>C1+2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வேற்பற்றூர்க்) கண்ணன்</w:t>
      </w:r>
      <w:r w:rsidR="001F5EAD" w:rsidRPr="004D5A2F">
        <w:rPr>
          <w:rFonts w:ascii="e-Tamil OTC" w:hAnsi="e-Tamil OTC" w:cs="e-Tamil OTC"/>
          <w:i w:val="0"/>
          <w:iCs w:val="0"/>
          <w:color w:val="auto"/>
        </w:rPr>
        <w:t xml:space="preserve"> </w:t>
      </w:r>
      <w:r w:rsidRPr="004D5A2F">
        <w:rPr>
          <w:rFonts w:ascii="e-Tamil OTC" w:hAnsi="e-Tamil OTC" w:cs="e-Tamil OTC"/>
          <w:i w:val="0"/>
          <w:iCs w:val="0"/>
          <w:color w:val="auto"/>
        </w:rPr>
        <w:t>(</w:t>
      </w:r>
      <w:r w:rsidRPr="004D5A2F">
        <w:rPr>
          <w:rFonts w:ascii="Gandhari Unicode" w:hAnsi="Gandhari Unicode"/>
          <w:i w:val="0"/>
          <w:iCs w:val="0"/>
          <w:color w:val="auto"/>
        </w:rPr>
        <w:t>C2, G2v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கண்ணகன்) கூத்தன்: </w:t>
      </w:r>
      <w:r w:rsidRPr="004D5A2F">
        <w:rPr>
          <w:rFonts w:ascii="Gandhari Unicode" w:hAnsi="Gandhari Unicode"/>
          <w:i w:val="0"/>
          <w:iCs w:val="0"/>
          <w:color w:val="auto"/>
        </w:rPr>
        <w:t>the confidante</w:t>
      </w:r>
    </w:p>
    <w:p w14:paraId="47FE52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 விலக்கித் தோழி அறத்தொடு நின்றது.</w:t>
      </w:r>
    </w:p>
    <w:p w14:paraId="02B99B58" w14:textId="77777777" w:rsidR="0074055C" w:rsidRPr="004D5A2F" w:rsidRDefault="0074055C">
      <w:pPr>
        <w:pStyle w:val="Textbody"/>
        <w:spacing w:after="29"/>
        <w:jc w:val="both"/>
        <w:rPr>
          <w:rFonts w:ascii="Gandhari Unicode" w:hAnsi="Gandhari Unicode" w:cs="e-Tamil OTC"/>
          <w:noProof/>
          <w:lang w:val="en-GB"/>
        </w:rPr>
      </w:pPr>
    </w:p>
    <w:p w14:paraId="258941A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முருகயர்ந்து வந்த முதுவாய் </w:t>
      </w:r>
      <w:r w:rsidRPr="004D5A2F">
        <w:rPr>
          <w:rFonts w:ascii="Gandhari Unicode" w:hAnsi="Gandhari Unicode" w:cs="e-Tamil OTC"/>
          <w:noProof/>
          <w:sz w:val="24"/>
          <w:szCs w:val="24"/>
          <w:u w:val="wave"/>
          <w:cs/>
          <w:lang w:val="en-GB"/>
        </w:rPr>
        <w:t>வேல</w:t>
      </w:r>
    </w:p>
    <w:p w14:paraId="1DA896D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சினவ லோம்புமதி </w:t>
      </w:r>
      <w:r w:rsidRPr="004D5A2F">
        <w:rPr>
          <w:rFonts w:ascii="Gandhari Unicode" w:hAnsi="Gandhari Unicode" w:cs="e-Tamil OTC"/>
          <w:noProof/>
          <w:sz w:val="24"/>
          <w:szCs w:val="24"/>
          <w:u w:val="wave"/>
          <w:cs/>
          <w:lang w:val="en-GB"/>
        </w:rPr>
        <w:t>வினவுவ துடையேன்</w:t>
      </w:r>
    </w:p>
    <w:p w14:paraId="67AF61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பல்வே றுருவிற் </w:t>
      </w:r>
      <w:r w:rsidRPr="004D5A2F">
        <w:rPr>
          <w:rFonts w:ascii="Gandhari Unicode" w:hAnsi="Gandhari Unicode" w:cs="e-Tamil OTC"/>
          <w:noProof/>
          <w:sz w:val="24"/>
          <w:szCs w:val="24"/>
          <w:u w:val="wave"/>
          <w:cs/>
          <w:lang w:val="en-GB"/>
        </w:rPr>
        <w:t>சில்லவிழ் மடையொடு</w:t>
      </w:r>
    </w:p>
    <w:p w14:paraId="4E30594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சிறுமறி </w:t>
      </w:r>
      <w:r w:rsidRPr="004D5A2F">
        <w:rPr>
          <w:rFonts w:ascii="Gandhari Unicode" w:hAnsi="Gandhari Unicode" w:cs="e-Tamil OTC"/>
          <w:noProof/>
          <w:sz w:val="24"/>
          <w:szCs w:val="24"/>
          <w:u w:val="wave"/>
          <w:cs/>
          <w:lang w:val="en-GB"/>
        </w:rPr>
        <w:t>கொன்றிவ ணறுநுத</w:t>
      </w:r>
      <w:r w:rsidRPr="004D5A2F">
        <w:rPr>
          <w:rFonts w:ascii="Gandhari Unicode" w:hAnsi="Gandhari Unicode" w:cs="e-Tamil OTC"/>
          <w:noProof/>
          <w:sz w:val="24"/>
          <w:szCs w:val="24"/>
          <w:cs/>
          <w:lang w:val="en-GB"/>
        </w:rPr>
        <w:t xml:space="preserve"> னீவி</w:t>
      </w:r>
    </w:p>
    <w:p w14:paraId="2FDE201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வணங்கினை கொடுத்தி யாயி னணங்கிய</w:t>
      </w:r>
    </w:p>
    <w:p w14:paraId="77829C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விண்டோய்</w:t>
      </w:r>
      <w:r w:rsidRPr="004D5A2F">
        <w:rPr>
          <w:rFonts w:ascii="Gandhari Unicode" w:hAnsi="Gandhari Unicode" w:cs="e-Tamil OTC"/>
          <w:noProof/>
          <w:sz w:val="24"/>
          <w:szCs w:val="24"/>
          <w:cs/>
          <w:lang w:val="en-GB"/>
        </w:rPr>
        <w:t xml:space="preserve"> மாமலைச் </w:t>
      </w:r>
      <w:r w:rsidRPr="004D5A2F">
        <w:rPr>
          <w:rFonts w:ascii="Gandhari Unicode" w:hAnsi="Gandhari Unicode" w:cs="e-Tamil OTC"/>
          <w:noProof/>
          <w:sz w:val="24"/>
          <w:szCs w:val="24"/>
          <w:u w:val="wave"/>
          <w:cs/>
          <w:lang w:val="en-GB"/>
        </w:rPr>
        <w:t>சிலம்ப</w:t>
      </w:r>
    </w:p>
    <w:p w14:paraId="68C63B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னொண்டா</w:t>
      </w:r>
      <w:r w:rsidRPr="004D5A2F">
        <w:rPr>
          <w:rFonts w:ascii="Gandhari Unicode" w:hAnsi="Gandhari Unicode" w:cs="e-Tamil OTC"/>
          <w:noProof/>
          <w:sz w:val="24"/>
          <w:szCs w:val="24"/>
          <w:cs/>
          <w:lang w:val="en-GB"/>
        </w:rPr>
        <w:t xml:space="preserve"> ரகலமு முண்ணுமோ பலியே.</w:t>
      </w:r>
    </w:p>
    <w:p w14:paraId="17D2DA81" w14:textId="77777777" w:rsidR="0074055C" w:rsidRPr="004D5A2F" w:rsidRDefault="0074055C">
      <w:pPr>
        <w:pStyle w:val="PreformattedText"/>
        <w:rPr>
          <w:rFonts w:ascii="Gandhari Unicode" w:hAnsi="Gandhari Unicode" w:cs="e-Tamil OTC"/>
          <w:noProof/>
          <w:sz w:val="24"/>
          <w:szCs w:val="24"/>
          <w:lang w:val="en-GB"/>
        </w:rPr>
      </w:pPr>
    </w:p>
    <w:p w14:paraId="0F15365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வேல </w:t>
      </w:r>
      <w:r w:rsidRPr="004D5A2F">
        <w:rPr>
          <w:rFonts w:ascii="Gandhari Unicode" w:hAnsi="Gandhari Unicode" w:cs="e-Tamil OTC"/>
          <w:noProof/>
          <w:sz w:val="24"/>
          <w:szCs w:val="24"/>
          <w:lang w:val="en-GB"/>
        </w:rPr>
        <w:t xml:space="preserve">G1v, Cām.; </w:t>
      </w:r>
      <w:r w:rsidRPr="004D5A2F">
        <w:rPr>
          <w:rFonts w:ascii="Gandhari Unicode" w:hAnsi="Gandhari Unicode" w:cs="e-Tamil OTC"/>
          <w:noProof/>
          <w:sz w:val="24"/>
          <w:szCs w:val="24"/>
          <w:cs/>
          <w:lang w:val="en-GB"/>
        </w:rPr>
        <w:t xml:space="preserve">வேலன் </w:t>
      </w:r>
      <w:r w:rsidRPr="004D5A2F">
        <w:rPr>
          <w:rFonts w:ascii="Gandhari Unicode" w:hAnsi="Gandhari Unicode" w:cs="e-Tamil OTC"/>
          <w:noProof/>
          <w:sz w:val="24"/>
          <w:szCs w:val="24"/>
          <w:lang w:val="en-GB"/>
        </w:rPr>
        <w:t>C1+2+3, G1+2, Nacc., EA, Cām.v</w:t>
      </w:r>
      <w:r w:rsidRPr="004D5A2F">
        <w:rPr>
          <w:rStyle w:val="FootnoteReference"/>
          <w:rFonts w:ascii="Gandhari Unicode" w:hAnsi="Gandhari Unicode" w:cs="e-Tamil OTC"/>
          <w:noProof/>
          <w:sz w:val="24"/>
          <w:szCs w:val="24"/>
          <w:lang w:val="en-GB"/>
        </w:rPr>
        <w:footnoteReference w:id="639"/>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வினவுவ துடையேன் </w:t>
      </w:r>
      <w:r w:rsidRPr="004D5A2F">
        <w:rPr>
          <w:rFonts w:ascii="Gandhari Unicode" w:hAnsi="Gandhari Unicode" w:cs="e-Tamil OTC"/>
          <w:noProof/>
          <w:sz w:val="24"/>
          <w:szCs w:val="24"/>
          <w:lang w:val="en-GB"/>
        </w:rPr>
        <w:t xml:space="preserve">C1+2v+3, AT, Cām.; </w:t>
      </w:r>
      <w:r w:rsidRPr="004D5A2F">
        <w:rPr>
          <w:rFonts w:ascii="Gandhari Unicode" w:hAnsi="Gandhari Unicode" w:cs="e-Tamil OTC"/>
          <w:noProof/>
          <w:sz w:val="24"/>
          <w:szCs w:val="24"/>
          <w:cs/>
          <w:lang w:val="en-GB"/>
        </w:rPr>
        <w:t xml:space="preserve">வினவுத லுடையேன் </w:t>
      </w:r>
      <w:r w:rsidRPr="004D5A2F">
        <w:rPr>
          <w:rFonts w:ascii="Gandhari Unicode" w:hAnsi="Gandhari Unicode" w:cs="e-Tamil OTC"/>
          <w:noProof/>
          <w:sz w:val="24"/>
          <w:szCs w:val="24"/>
          <w:lang w:val="en-GB"/>
        </w:rPr>
        <w:t xml:space="preserve">C2, G2, EA, ATv, Cām.v; </w:t>
      </w:r>
      <w:r w:rsidRPr="004D5A2F">
        <w:rPr>
          <w:rFonts w:ascii="Gandhari Unicode" w:hAnsi="Gandhari Unicode" w:cs="e-Tamil OTC"/>
          <w:noProof/>
          <w:sz w:val="24"/>
          <w:szCs w:val="24"/>
          <w:cs/>
          <w:lang w:val="en-GB"/>
        </w:rPr>
        <w:t xml:space="preserve">வினவுவ துடையவென்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வினவுத லுடையவென் </w:t>
      </w:r>
      <w:r w:rsidRPr="004D5A2F">
        <w:rPr>
          <w:rFonts w:ascii="Gandhari Unicode" w:hAnsi="Gandhari Unicode" w:cs="e-Tamil OTC"/>
          <w:noProof/>
          <w:sz w:val="24"/>
          <w:szCs w:val="24"/>
          <w:lang w:val="en-GB"/>
        </w:rPr>
        <w:t xml:space="preserve">G1v; </w:t>
      </w:r>
      <w:r w:rsidRPr="004D5A2F">
        <w:rPr>
          <w:rFonts w:ascii="Gandhari Unicode" w:hAnsi="Gandhari Unicode" w:cs="e-Tamil OTC"/>
          <w:noProof/>
          <w:sz w:val="24"/>
          <w:szCs w:val="24"/>
          <w:cs/>
          <w:lang w:val="en-GB"/>
        </w:rPr>
        <w:t xml:space="preserve">வினவுல துடையென்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வினவ லுடையேன்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றுருவிற்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றுயிர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சில்லவிழ் மடையொடு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சில்லவி ழடையொடு </w:t>
      </w:r>
      <w:r w:rsidRPr="004D5A2F">
        <w:rPr>
          <w:rFonts w:ascii="Gandhari Unicode" w:hAnsi="Gandhari Unicode" w:cs="e-Tamil OTC"/>
          <w:noProof/>
          <w:sz w:val="24"/>
          <w:szCs w:val="24"/>
          <w:lang w:val="en-GB"/>
        </w:rPr>
        <w:t>L1, C1+3, G1, Cām.v</w:t>
      </w:r>
      <w:r w:rsidRPr="004D5A2F">
        <w:rPr>
          <w:rStyle w:val="FootnoteReference"/>
          <w:rFonts w:ascii="Gandhari Unicode" w:hAnsi="Gandhari Unicode" w:cs="e-Tamil OTC"/>
          <w:noProof/>
          <w:sz w:val="24"/>
          <w:szCs w:val="24"/>
          <w:lang w:val="en-GB"/>
        </w:rPr>
        <w:footnoteReference w:id="64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கொன்றிவ ணறுநுத </w:t>
      </w:r>
      <w:r w:rsidRPr="004D5A2F">
        <w:rPr>
          <w:rFonts w:ascii="Gandhari Unicode" w:hAnsi="Gandhari Unicode" w:cs="e-Tamil OTC"/>
          <w:noProof/>
          <w:sz w:val="24"/>
          <w:szCs w:val="24"/>
          <w:lang w:val="en-GB"/>
        </w:rPr>
        <w:t xml:space="preserve">L1, C2+3, G1+2, Iḷ.v, EA, Cām.; </w:t>
      </w:r>
      <w:r w:rsidRPr="004D5A2F">
        <w:rPr>
          <w:rFonts w:ascii="Gandhari Unicode" w:hAnsi="Gandhari Unicode" w:cs="e-Tamil OTC"/>
          <w:noProof/>
          <w:sz w:val="24"/>
          <w:szCs w:val="24"/>
          <w:cs/>
          <w:lang w:val="en-GB"/>
        </w:rPr>
        <w:t xml:space="preserve">கொன்றன னறுநுத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தோன்றிய வன்றுநுத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வணங்கினை </w:t>
      </w:r>
      <w:r w:rsidRPr="004D5A2F">
        <w:rPr>
          <w:rFonts w:ascii="Gandhari Unicode" w:hAnsi="Gandhari Unicode" w:cs="e-Tamil OTC"/>
          <w:noProof/>
          <w:sz w:val="24"/>
          <w:szCs w:val="24"/>
          <w:lang w:val="en-GB"/>
        </w:rPr>
        <w:t xml:space="preserve">L1, C2+3, G1+2, Iḷ., EA, Cām.; </w:t>
      </w:r>
      <w:r w:rsidRPr="004D5A2F">
        <w:rPr>
          <w:rFonts w:ascii="Gandhari Unicode" w:hAnsi="Gandhari Unicode" w:cs="e-Tamil OTC"/>
          <w:noProof/>
          <w:sz w:val="24"/>
          <w:szCs w:val="24"/>
          <w:cs/>
          <w:lang w:val="en-GB"/>
        </w:rPr>
        <w:t xml:space="preserve">வணங்கினைக்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யணங்கினை </w:t>
      </w:r>
      <w:r w:rsidRPr="004D5A2F">
        <w:rPr>
          <w:rFonts w:ascii="Gandhari Unicode" w:hAnsi="Gandhari Unicode" w:cs="e-Tamil OTC"/>
          <w:noProof/>
          <w:sz w:val="24"/>
          <w:szCs w:val="24"/>
          <w:lang w:val="en-GB"/>
        </w:rPr>
        <w:t xml:space="preserve">Iḷ.v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யாயி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யாவி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விண்டோய் </w:t>
      </w:r>
      <w:r w:rsidRPr="004D5A2F">
        <w:rPr>
          <w:rFonts w:ascii="Gandhari Unicode" w:hAnsi="Gandhari Unicode" w:cs="e-Tamil OTC"/>
          <w:noProof/>
          <w:sz w:val="24"/>
          <w:szCs w:val="24"/>
          <w:lang w:val="en-GB"/>
        </w:rPr>
        <w:t xml:space="preserve">L1, C1+2+3, G1+2, Iḷ.v, EA, Cām.; </w:t>
      </w:r>
      <w:r w:rsidRPr="004D5A2F">
        <w:rPr>
          <w:rFonts w:ascii="Gandhari Unicode" w:hAnsi="Gandhari Unicode" w:cs="e-Tamil OTC"/>
          <w:noProof/>
          <w:sz w:val="24"/>
          <w:szCs w:val="24"/>
          <w:cs/>
          <w:lang w:val="en-GB"/>
        </w:rPr>
        <w:t xml:space="preserve">விண்டேர்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சிலம்ப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L1, C3, G1+2, AT;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னொண்டா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ஒண்டா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றண்டா </w:t>
      </w:r>
      <w:r w:rsidRPr="004D5A2F">
        <w:rPr>
          <w:rFonts w:ascii="Gandhari Unicode" w:hAnsi="Gandhari Unicode" w:cs="e-Tamil OTC"/>
          <w:noProof/>
          <w:sz w:val="24"/>
          <w:szCs w:val="24"/>
          <w:lang w:val="en-GB"/>
        </w:rPr>
        <w:t xml:space="preserve">L1 C1+3, G2, Iḷ., Nacc., AT, 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முண்ணுமோ பலியே </w:t>
      </w:r>
      <w:r w:rsidRPr="004D5A2F">
        <w:rPr>
          <w:rFonts w:ascii="Gandhari Unicode" w:hAnsi="Gandhari Unicode" w:cs="e-Tamil OTC"/>
          <w:noProof/>
          <w:sz w:val="24"/>
          <w:szCs w:val="24"/>
          <w:lang w:val="en-GB"/>
        </w:rPr>
        <w:t xml:space="preserve">C2+3v, G2, Iḷ.; EA, Cām.; </w:t>
      </w:r>
      <w:r w:rsidRPr="004D5A2F">
        <w:rPr>
          <w:rFonts w:ascii="Gandhari Unicode" w:hAnsi="Gandhari Unicode" w:cs="e-Tamil OTC"/>
          <w:noProof/>
          <w:sz w:val="24"/>
          <w:szCs w:val="24"/>
          <w:cs/>
          <w:lang w:val="en-GB"/>
        </w:rPr>
        <w:t xml:space="preserve">முண்ணும்மோ பலியே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முண்ணுமொப் பிவியே </w:t>
      </w:r>
      <w:r w:rsidRPr="004D5A2F">
        <w:rPr>
          <w:rFonts w:ascii="Gandhari Unicode" w:hAnsi="Gandhari Unicode" w:cs="e-Tamil OTC"/>
          <w:noProof/>
          <w:sz w:val="24"/>
          <w:szCs w:val="24"/>
          <w:lang w:val="en-GB"/>
        </w:rPr>
        <w:t>Iḷ.v</w:t>
      </w:r>
    </w:p>
    <w:p w14:paraId="3BD39422" w14:textId="77777777" w:rsidR="0074055C" w:rsidRPr="004D5A2F" w:rsidRDefault="0074055C">
      <w:pPr>
        <w:pStyle w:val="Textbody"/>
        <w:spacing w:after="29"/>
        <w:rPr>
          <w:rFonts w:ascii="Gandhari Unicode" w:hAnsi="Gandhari Unicode" w:cs="e-Tamil OTC"/>
          <w:noProof/>
          <w:lang w:val="en-GB"/>
        </w:rPr>
      </w:pPr>
    </w:p>
    <w:p w14:paraId="3EE6A9FA" w14:textId="77777777" w:rsidR="0074055C" w:rsidRPr="004D5A2F" w:rsidRDefault="009D4487">
      <w:pPr>
        <w:pStyle w:val="Textbody"/>
        <w:spacing w:after="29"/>
        <w:rPr>
          <w:rFonts w:ascii="Gandhari Unicode" w:hAnsi="Gandhari Unicode" w:cs="e-Tamil OTC"/>
          <w:noProof/>
          <w:lang w:val="en-GB"/>
        </w:rPr>
      </w:pPr>
      <w:r w:rsidRPr="004D5A2F">
        <w:rPr>
          <w:rFonts w:ascii="Gandhari Unicode" w:hAnsi="Gandhari Unicode" w:cs="e-Tamil OTC"/>
          <w:noProof/>
          <w:lang w:val="en-GB"/>
        </w:rPr>
        <w:t>muruk*</w:t>
      </w:r>
      <w:r w:rsidR="00CF70BD" w:rsidRPr="004D5A2F">
        <w:rPr>
          <w:rFonts w:ascii="Gandhari Unicode" w:hAnsi="Gandhari Unicode" w:cs="e-Tamil OTC"/>
          <w:noProof/>
          <w:lang w:val="en-GB"/>
        </w:rPr>
        <w:t xml:space="preserve"> ayarntu vanta mutu vāy </w:t>
      </w:r>
      <w:r w:rsidR="00CF70BD" w:rsidRPr="004D5A2F">
        <w:rPr>
          <w:rFonts w:ascii="Gandhari Unicode" w:hAnsi="Gandhari Unicode" w:cs="e-Tamil OTC"/>
          <w:i/>
          <w:iCs/>
          <w:noProof/>
          <w:lang w:val="en-GB"/>
        </w:rPr>
        <w:t>vēla</w:t>
      </w:r>
    </w:p>
    <w:p w14:paraId="3213BC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ciṉaval ōmpumati </w:t>
      </w:r>
      <w:r w:rsidRPr="004D5A2F">
        <w:rPr>
          <w:rFonts w:ascii="Gandhari Unicode" w:hAnsi="Gandhari Unicode" w:cs="e-Tamil OTC"/>
          <w:i/>
          <w:iCs/>
          <w:noProof/>
          <w:lang w:val="en-GB"/>
        </w:rPr>
        <w:t>viṉ</w:t>
      </w:r>
      <w:r w:rsidR="009D4487" w:rsidRPr="004D5A2F">
        <w:rPr>
          <w:rFonts w:ascii="Gandhari Unicode" w:hAnsi="Gandhari Unicode" w:cs="e-Tamil OTC"/>
          <w:i/>
          <w:iCs/>
          <w:noProof/>
          <w:lang w:val="en-GB"/>
        </w:rPr>
        <w:t>avuvat*</w:t>
      </w:r>
      <w:r w:rsidRPr="004D5A2F">
        <w:rPr>
          <w:rFonts w:ascii="Gandhari Unicode" w:hAnsi="Gandhari Unicode" w:cs="e-Tamil OTC"/>
          <w:noProof/>
          <w:lang w:val="en-GB"/>
        </w:rPr>
        <w:t xml:space="preserve"> uṭaiyēṉ</w:t>
      </w:r>
    </w:p>
    <w:p w14:paraId="3A355A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 vēṟ</w:t>
      </w:r>
      <w:r w:rsidR="009D4487" w:rsidRPr="004D5A2F">
        <w:rPr>
          <w:rFonts w:ascii="Gandhari Unicode" w:hAnsi="Gandhari Unicode" w:cs="e-Tamil OTC"/>
          <w:noProof/>
          <w:lang w:val="en-GB"/>
        </w:rPr>
        <w:t>*</w:t>
      </w:r>
      <w:r w:rsidRPr="004D5A2F">
        <w:rPr>
          <w:rFonts w:ascii="Gandhari Unicode" w:hAnsi="Gandhari Unicode" w:cs="e-Tamil OTC"/>
          <w:noProof/>
          <w:lang w:val="en-GB"/>
        </w:rPr>
        <w:t xml:space="preserve"> uruviṉ cil </w:t>
      </w:r>
      <w:r w:rsidR="009D4487" w:rsidRPr="004D5A2F">
        <w:rPr>
          <w:rFonts w:ascii="Gandhari Unicode" w:hAnsi="Gandhari Unicode" w:cs="e-Tamil OTC"/>
          <w:noProof/>
          <w:lang w:val="en-GB"/>
        </w:rPr>
        <w:t>+</w:t>
      </w:r>
      <w:r w:rsidRPr="004D5A2F">
        <w:rPr>
          <w:rFonts w:ascii="Gandhari Unicode" w:hAnsi="Gandhari Unicode" w:cs="e-Tamil OTC"/>
          <w:i/>
          <w:iCs/>
          <w:noProof/>
          <w:lang w:val="en-GB"/>
        </w:rPr>
        <w:t>aviḻ</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maṭaiyoṭu</w:t>
      </w:r>
    </w:p>
    <w:p w14:paraId="2BD10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maṟi </w:t>
      </w:r>
      <w:r w:rsidRPr="004D5A2F">
        <w:rPr>
          <w:rFonts w:ascii="Gandhari Unicode" w:hAnsi="Gandhari Unicode" w:cs="e-Tamil OTC"/>
          <w:i/>
          <w:iCs/>
          <w:noProof/>
          <w:lang w:val="en-GB"/>
        </w:rPr>
        <w:t>koṉṟ</w:t>
      </w:r>
      <w:r w:rsidR="009D448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ivaḷ naṟu</w:t>
      </w:r>
      <w:r w:rsidRPr="004D5A2F">
        <w:rPr>
          <w:rFonts w:ascii="Gandhari Unicode" w:hAnsi="Gandhari Unicode" w:cs="e-Tamil OTC"/>
          <w:noProof/>
          <w:lang w:val="en-GB"/>
        </w:rPr>
        <w:t xml:space="preserve"> nutal nīvi</w:t>
      </w:r>
    </w:p>
    <w:p w14:paraId="0C33A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vaṇaṅkiṉai koṭutti </w:t>
      </w:r>
      <w:r w:rsidR="009D4487" w:rsidRPr="004D5A2F">
        <w:rPr>
          <w:rFonts w:ascii="Gandhari Unicode" w:hAnsi="Gandhari Unicode" w:cs="e-Tamil OTC"/>
          <w:noProof/>
          <w:lang w:val="en-GB"/>
        </w:rPr>
        <w:t>~</w:t>
      </w:r>
      <w:r w:rsidRPr="004D5A2F">
        <w:rPr>
          <w:rFonts w:ascii="Gandhari Unicode" w:hAnsi="Gandhari Unicode" w:cs="e-Tamil OTC"/>
          <w:noProof/>
          <w:lang w:val="en-GB"/>
        </w:rPr>
        <w:t>āyiṉ aṇaṅkiya</w:t>
      </w:r>
    </w:p>
    <w:p w14:paraId="33F002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viṇ </w:t>
      </w:r>
      <w:r w:rsidRPr="004D5A2F">
        <w:rPr>
          <w:rFonts w:ascii="Gandhari Unicode" w:hAnsi="Gandhari Unicode" w:cs="e-Tamil OTC"/>
          <w:i/>
          <w:iCs/>
          <w:noProof/>
          <w:lang w:val="en-GB"/>
        </w:rPr>
        <w:t>tōy</w:t>
      </w:r>
      <w:r w:rsidRPr="004D5A2F">
        <w:rPr>
          <w:rFonts w:ascii="Gandhari Unicode" w:hAnsi="Gandhari Unicode" w:cs="e-Tamil OTC"/>
          <w:noProof/>
          <w:lang w:val="en-GB"/>
        </w:rPr>
        <w:t xml:space="preserve"> mā malai </w:t>
      </w:r>
      <w:r w:rsidRPr="004D5A2F">
        <w:rPr>
          <w:rFonts w:ascii="Gandhari Unicode" w:hAnsi="Gandhari Unicode" w:cs="e-Tamil OTC"/>
          <w:i/>
          <w:iCs/>
          <w:noProof/>
          <w:lang w:val="en-GB"/>
        </w:rPr>
        <w:t>cilampaṉ</w:t>
      </w:r>
    </w:p>
    <w:p w14:paraId="19A149D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tār akalam</w:t>
      </w:r>
      <w:r w:rsidR="009D4487" w:rsidRPr="004D5A2F">
        <w:rPr>
          <w:rFonts w:ascii="Gandhari Unicode" w:hAnsi="Gandhari Unicode" w:cs="e-Tamil OTC"/>
          <w:noProof/>
          <w:lang w:val="en-GB"/>
        </w:rPr>
        <w:t>-</w:t>
      </w:r>
      <w:r w:rsidRPr="004D5A2F">
        <w:rPr>
          <w:rFonts w:ascii="Gandhari Unicode" w:hAnsi="Gandhari Unicode" w:cs="e-Tamil OTC"/>
          <w:noProof/>
          <w:lang w:val="en-GB"/>
        </w:rPr>
        <w:t>um uṇṇum</w:t>
      </w:r>
      <w:r w:rsidR="009D4487" w:rsidRPr="004D5A2F">
        <w:rPr>
          <w:rFonts w:ascii="Gandhari Unicode" w:hAnsi="Gandhari Unicode" w:cs="e-Tamil OTC"/>
          <w:noProof/>
          <w:lang w:val="en-GB"/>
        </w:rPr>
        <w:t>-</w:t>
      </w:r>
      <w:r w:rsidRPr="004D5A2F">
        <w:rPr>
          <w:rFonts w:ascii="Gandhari Unicode" w:hAnsi="Gandhari Unicode" w:cs="e-Tamil OTC"/>
          <w:noProof/>
          <w:lang w:val="en-GB"/>
        </w:rPr>
        <w:t>ō pali</w:t>
      </w:r>
      <w:r w:rsidR="009D4487" w:rsidRPr="004D5A2F">
        <w:rPr>
          <w:rFonts w:ascii="Gandhari Unicode" w:hAnsi="Gandhari Unicode" w:cs="e-Tamil OTC"/>
          <w:noProof/>
          <w:lang w:val="en-GB"/>
        </w:rPr>
        <w:t>-~</w:t>
      </w:r>
      <w:r w:rsidRPr="004D5A2F">
        <w:rPr>
          <w:rFonts w:ascii="Gandhari Unicode" w:hAnsi="Gandhari Unicode" w:cs="e-Tamil OTC"/>
          <w:noProof/>
          <w:lang w:val="en-GB"/>
        </w:rPr>
        <w:t>ē.</w:t>
      </w:r>
    </w:p>
    <w:p w14:paraId="5B9B23F5" w14:textId="77777777" w:rsidR="0074055C" w:rsidRPr="004D5A2F" w:rsidRDefault="0074055C">
      <w:pPr>
        <w:pStyle w:val="Textbody"/>
        <w:spacing w:after="29" w:line="260" w:lineRule="exact"/>
        <w:jc w:val="both"/>
        <w:rPr>
          <w:rFonts w:ascii="Gandhari Unicode" w:hAnsi="Gandhari Unicode" w:cs="e-Tamil OTC"/>
          <w:noProof/>
          <w:lang w:val="en-GB"/>
        </w:rPr>
      </w:pPr>
    </w:p>
    <w:p w14:paraId="69BF60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preventing the Veṟi dance.</w:t>
      </w:r>
    </w:p>
    <w:p w14:paraId="6DDA311B" w14:textId="77777777" w:rsidR="0074055C" w:rsidRPr="004D5A2F" w:rsidRDefault="0074055C">
      <w:pPr>
        <w:pStyle w:val="Textbody"/>
        <w:spacing w:after="29" w:line="260" w:lineRule="exact"/>
        <w:jc w:val="both"/>
        <w:rPr>
          <w:rFonts w:ascii="Gandhari Unicode" w:hAnsi="Gandhari Unicode" w:cs="e-Tamil OTC"/>
          <w:noProof/>
          <w:lang w:val="en-GB"/>
        </w:rPr>
      </w:pPr>
    </w:p>
    <w:p w14:paraId="669AD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Murukaṉ engaged come- old mouth spear-he(voc.)</w:t>
      </w:r>
    </w:p>
    <w:p w14:paraId="5DF434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getting-angry beware(ipt.) asking-it possess-I</w:t>
      </w:r>
    </w:p>
    <w:p w14:paraId="7C9D08B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different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rice gift-with</w:t>
      </w:r>
    </w:p>
    <w:p w14:paraId="2F63DC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lamb felled she fragrant forehead stroked</w:t>
      </w:r>
    </w:p>
    <w:p w14:paraId="25091F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you-bowed you-give(sub.) if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w:t>
      </w:r>
    </w:p>
    <w:p w14:paraId="69F7D0B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 big mountain mountain-side-he</w:t>
      </w:r>
    </w:p>
    <w:p w14:paraId="630FDF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 garland chest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F51029" w14:textId="77777777" w:rsidR="0074055C" w:rsidRPr="004D5A2F" w:rsidRDefault="0074055C">
      <w:pPr>
        <w:pStyle w:val="Textbody"/>
        <w:spacing w:after="29"/>
        <w:jc w:val="both"/>
        <w:rPr>
          <w:rFonts w:ascii="Gandhari Unicode" w:hAnsi="Gandhari Unicode" w:cs="e-Tamil OTC"/>
          <w:noProof/>
          <w:lang w:val="en-GB"/>
        </w:rPr>
      </w:pPr>
    </w:p>
    <w:p w14:paraId="3E79FAA4" w14:textId="77777777" w:rsidR="0074055C" w:rsidRPr="004D5A2F" w:rsidRDefault="0074055C">
      <w:pPr>
        <w:pStyle w:val="Textbody"/>
        <w:spacing w:after="29"/>
        <w:rPr>
          <w:rFonts w:ascii="Gandhari Unicode" w:hAnsi="Gandhari Unicode" w:cs="e-Tamil OTC"/>
          <w:noProof/>
          <w:lang w:val="en-GB"/>
        </w:rPr>
      </w:pPr>
    </w:p>
    <w:p w14:paraId="689148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spear-carrying [priest] with old truth, come in worship of Murukaṉ</w:t>
      </w:r>
    </w:p>
    <w:p w14:paraId="288DEE4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beware of getting angry.</w:t>
      </w:r>
    </w:p>
    <w:p w14:paraId="67FB25F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have something to ask [you]:</w:t>
      </w:r>
    </w:p>
    <w:p w14:paraId="28ED089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were to kill the little lamb,</w:t>
      </w:r>
    </w:p>
    <w:p w14:paraId="287067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smear her fragrant forehead [with its blood],</w:t>
      </w:r>
    </w:p>
    <w:p w14:paraId="7B43160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bow</w:t>
      </w:r>
      <w:r w:rsidRPr="004D5A2F">
        <w:rPr>
          <w:rStyle w:val="FootnoteReference"/>
          <w:rFonts w:ascii="Gandhari Unicode" w:hAnsi="Gandhari Unicode" w:cs="e-Tamil OTC"/>
          <w:noProof/>
          <w:lang w:val="en-GB"/>
        </w:rPr>
        <w:footnoteReference w:id="641"/>
      </w:r>
      <w:r w:rsidRPr="004D5A2F">
        <w:rPr>
          <w:rFonts w:ascii="Gandhari Unicode" w:hAnsi="Gandhari Unicode" w:cs="e-Tamil OTC"/>
          <w:noProof/>
          <w:lang w:val="en-GB"/>
        </w:rPr>
        <w:t xml:space="preserve"> [and] give [it], together with a gift of a few grains</w:t>
      </w:r>
    </w:p>
    <w:p w14:paraId="57B0BBE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many different colours,</w:t>
      </w:r>
    </w:p>
    <w:p w14:paraId="32261B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[his] chest also eat the offering</w:t>
      </w:r>
    </w:p>
    <w:p w14:paraId="7AEDBA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 chest] with a bright garland</w:t>
      </w:r>
    </w:p>
    <w:p w14:paraId="0D217DE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the slope of mountains big as to touch the sky,</w:t>
      </w:r>
    </w:p>
    <w:p w14:paraId="58E835B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who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[her]?</w:t>
      </w:r>
    </w:p>
    <w:p w14:paraId="5F61F17E" w14:textId="77777777" w:rsidR="0074055C" w:rsidRPr="004D5A2F" w:rsidRDefault="0074055C">
      <w:pPr>
        <w:pStyle w:val="Textbody"/>
        <w:spacing w:after="0"/>
        <w:jc w:val="both"/>
        <w:rPr>
          <w:rFonts w:ascii="Gandhari Unicode" w:hAnsi="Gandhari Unicode" w:cs="e-Tamil OTC"/>
          <w:noProof/>
          <w:lang w:val="en-GB"/>
        </w:rPr>
      </w:pPr>
    </w:p>
    <w:p w14:paraId="4B7A4F3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2E3D75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செல்லூர்க் கொற்றன்: </w:t>
      </w:r>
      <w:r w:rsidRPr="004D5A2F">
        <w:rPr>
          <w:rFonts w:ascii="Gandhari Unicode" w:hAnsi="Gandhari Unicode"/>
          <w:i w:val="0"/>
          <w:iCs w:val="0"/>
          <w:color w:val="auto"/>
        </w:rPr>
        <w:t>the confidante / SHE</w:t>
      </w:r>
    </w:p>
    <w:p w14:paraId="06CADF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பிரிவுணர்த்தப்பட்ட தோழி கிழவற்குச் சொல்லியது.</w:t>
      </w:r>
    </w:p>
    <w:p w14:paraId="2FEDE083" w14:textId="77777777" w:rsidR="0074055C" w:rsidRPr="004D5A2F" w:rsidRDefault="0074055C">
      <w:pPr>
        <w:pStyle w:val="Textbody"/>
        <w:spacing w:after="29"/>
        <w:jc w:val="both"/>
        <w:rPr>
          <w:rFonts w:ascii="Gandhari Unicode" w:hAnsi="Gandhari Unicode" w:cs="e-Tamil OTC"/>
          <w:noProof/>
          <w:lang w:val="en-GB"/>
        </w:rPr>
      </w:pPr>
    </w:p>
    <w:p w14:paraId="53CACA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கண்ணி மருப்பி னண்ண னல்லேறு</w:t>
      </w:r>
    </w:p>
    <w:p w14:paraId="25C17A1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செங்கோற்</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பதவின்</w:t>
      </w:r>
      <w:r w:rsidRPr="004D5A2F">
        <w:rPr>
          <w:rFonts w:ascii="Gandhari Unicode" w:hAnsi="Gandhari Unicode" w:cs="e-Tamil OTC"/>
          <w:noProof/>
          <w:sz w:val="24"/>
          <w:szCs w:val="24"/>
          <w:cs/>
          <w:lang w:val="en-GB"/>
        </w:rPr>
        <w:t xml:space="preserve"> வார்குரல் கறிக்கு</w:t>
      </w:r>
    </w:p>
    <w:p w14:paraId="0A76BD2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மடக்கண் வரையா நோக்கி வெய்துற்றுப்</w:t>
      </w:r>
    </w:p>
    <w:p w14:paraId="0844068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புல்லரை யுகாஅய் </w:t>
      </w:r>
      <w:r w:rsidRPr="004D5A2F">
        <w:rPr>
          <w:rFonts w:ascii="Gandhari Unicode" w:hAnsi="Gandhari Unicode" w:cs="e-Tamil OTC"/>
          <w:noProof/>
          <w:sz w:val="24"/>
          <w:szCs w:val="24"/>
          <w:u w:val="wave"/>
          <w:cs/>
          <w:lang w:val="en-GB"/>
        </w:rPr>
        <w:t>வரிநிழல்</w:t>
      </w:r>
      <w:r w:rsidRPr="004D5A2F">
        <w:rPr>
          <w:rFonts w:ascii="Gandhari Unicode" w:hAnsi="Gandhari Unicode" w:cs="e-Tamil OTC"/>
          <w:noProof/>
          <w:sz w:val="24"/>
          <w:szCs w:val="24"/>
          <w:cs/>
          <w:lang w:val="en-GB"/>
        </w:rPr>
        <w:t xml:space="preserve"> வதியு</w:t>
      </w:r>
    </w:p>
    <w:p w14:paraId="34BAE55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மின்னா வருஞ்சுர மிறத்த</w:t>
      </w:r>
    </w:p>
    <w:p w14:paraId="00FE4B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லினிதோ பெரும வின்றுணைப் பிரிந்தே.</w:t>
      </w:r>
    </w:p>
    <w:p w14:paraId="3696B2C6" w14:textId="77777777" w:rsidR="0074055C" w:rsidRPr="004D5A2F" w:rsidRDefault="0074055C">
      <w:pPr>
        <w:pStyle w:val="PreformattedText"/>
        <w:rPr>
          <w:rFonts w:ascii="Gandhari Unicode" w:hAnsi="Gandhari Unicode" w:cs="e-Tamil OTC"/>
          <w:noProof/>
          <w:sz w:val="24"/>
          <w:szCs w:val="24"/>
          <w:lang w:val="en-GB"/>
        </w:rPr>
      </w:pPr>
    </w:p>
    <w:p w14:paraId="4E551CF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L1, C1+2+3, G2, EA, Cām.;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1d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லலெறு </w:t>
      </w:r>
      <w:r w:rsidRPr="004D5A2F">
        <w:rPr>
          <w:rFonts w:ascii="Gandhari Unicode" w:eastAsia="URW Palladio UNI" w:hAnsi="Gandhari Unicode" w:cs="e-Tamil OTC"/>
          <w:noProof/>
          <w:sz w:val="24"/>
          <w:szCs w:val="24"/>
          <w:lang w:val="en-GB"/>
        </w:rPr>
        <w:t xml:space="preserve">L1 • </w:t>
      </w:r>
      <w:r w:rsidRPr="004D5A2F">
        <w:rPr>
          <w:rFonts w:ascii="Gandhari Unicode" w:eastAsia="URW Palladio UNI" w:hAnsi="Gandhari Unicode" w:cs="e-Tamil OTC"/>
          <w:b/>
          <w:bCs/>
          <w:noProof/>
          <w:sz w:val="24"/>
          <w:szCs w:val="24"/>
          <w:lang w:val="en-GB"/>
        </w:rPr>
        <w:t>2a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VP, ER •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AT, Cām.;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L1, C1+2+3, G1+2, EA, ATv, Cām.v;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2"/>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வெய்துற்றுப் </w:t>
      </w:r>
      <w:r w:rsidRPr="004D5A2F">
        <w:rPr>
          <w:rFonts w:ascii="Gandhari Unicode" w:hAnsi="Gandhari Unicode" w:cs="e-Tamil OTC"/>
          <w:noProof/>
          <w:sz w:val="24"/>
          <w:szCs w:val="24"/>
          <w:lang w:val="en-GB"/>
        </w:rPr>
        <w:t xml:space="preserve">C2+3v, G2v, EA, Cām.; </w:t>
      </w:r>
      <w:r w:rsidRPr="004D5A2F">
        <w:rPr>
          <w:rFonts w:ascii="Gandhari Unicode" w:hAnsi="Gandhari Unicode" w:cs="e-Tamil OTC"/>
          <w:noProof/>
          <w:sz w:val="24"/>
          <w:szCs w:val="24"/>
          <w:cs/>
          <w:lang w:val="en-GB"/>
        </w:rPr>
        <w:t xml:space="preserve">யெய்துற்றுப் </w:t>
      </w:r>
      <w:r w:rsidRPr="004D5A2F">
        <w:rPr>
          <w:rFonts w:ascii="Gandhari Unicode" w:hAnsi="Gandhari Unicode" w:cs="e-Tamil OTC"/>
          <w:noProof/>
          <w:sz w:val="24"/>
          <w:szCs w:val="24"/>
          <w:lang w:val="en-GB"/>
        </w:rPr>
        <w:t xml:space="preserve">L1, C1+3, G1+2,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L1, C1+2+3, G1+2, EA, I, AT; </w:t>
      </w:r>
      <w:r w:rsidRPr="004D5A2F">
        <w:rPr>
          <w:rFonts w:ascii="Gandhari Unicode" w:hAnsi="Gandhari Unicode" w:cs="e-Tamil OTC"/>
          <w:noProof/>
          <w:sz w:val="24"/>
          <w:szCs w:val="24"/>
          <w:cs/>
          <w:lang w:val="en-GB"/>
        </w:rPr>
        <w:t xml:space="preserve">வறுநிழல்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வின்றுணைப் </w:t>
      </w:r>
      <w:r w:rsidRPr="004D5A2F">
        <w:rPr>
          <w:rFonts w:ascii="Gandhari Unicode" w:hAnsi="Gandhari Unicode" w:cs="e-Tamil OTC"/>
          <w:noProof/>
          <w:sz w:val="24"/>
          <w:szCs w:val="24"/>
          <w:lang w:val="en-GB"/>
        </w:rPr>
        <w:t xml:space="preserve">C1+2+3v, G1+2, EA, Cām.; </w:t>
      </w:r>
      <w:r w:rsidRPr="004D5A2F">
        <w:rPr>
          <w:rFonts w:ascii="Gandhari Unicode" w:hAnsi="Gandhari Unicode" w:cs="e-Tamil OTC"/>
          <w:noProof/>
          <w:sz w:val="24"/>
          <w:szCs w:val="24"/>
          <w:cs/>
          <w:lang w:val="en-GB"/>
        </w:rPr>
        <w:t xml:space="preserve">வின்றுனைப் </w:t>
      </w:r>
      <w:r w:rsidRPr="004D5A2F">
        <w:rPr>
          <w:rFonts w:ascii="Gandhari Unicode" w:hAnsi="Gandhari Unicode" w:cs="e-Tamil OTC"/>
          <w:noProof/>
          <w:sz w:val="24"/>
          <w:szCs w:val="24"/>
          <w:lang w:val="en-GB"/>
        </w:rPr>
        <w:t>L1, C3, G1v, Cām.v</w:t>
      </w:r>
    </w:p>
    <w:p w14:paraId="3244F62A" w14:textId="77777777" w:rsidR="0074055C" w:rsidRPr="004D5A2F" w:rsidRDefault="0074055C">
      <w:pPr>
        <w:pStyle w:val="Textbody"/>
        <w:spacing w:after="29"/>
        <w:jc w:val="both"/>
        <w:rPr>
          <w:rFonts w:ascii="Gandhari Unicode" w:hAnsi="Gandhari Unicode" w:cs="e-Tamil OTC"/>
          <w:noProof/>
          <w:lang w:val="en-GB"/>
        </w:rPr>
      </w:pPr>
    </w:p>
    <w:p w14:paraId="1AA479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kaṇṇi maruppiṉ aṇṇal nal </w:t>
      </w:r>
      <w:r w:rsidR="008F0197" w:rsidRPr="004D5A2F">
        <w:rPr>
          <w:rFonts w:ascii="Gandhari Unicode" w:hAnsi="Gandhari Unicode" w:cs="e-Tamil OTC"/>
          <w:noProof/>
          <w:lang w:val="en-GB"/>
        </w:rPr>
        <w:t>+</w:t>
      </w:r>
      <w:r w:rsidRPr="004D5A2F">
        <w:rPr>
          <w:rFonts w:ascii="Gandhari Unicode" w:hAnsi="Gandhari Unicode" w:cs="e-Tamil OTC"/>
          <w:noProof/>
          <w:lang w:val="en-GB"/>
        </w:rPr>
        <w:t>ēṟu</w:t>
      </w:r>
    </w:p>
    <w:p w14:paraId="32CAB8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cem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pataviṉ</w:t>
      </w:r>
      <w:r w:rsidRPr="004D5A2F">
        <w:rPr>
          <w:rFonts w:ascii="Gandhari Unicode" w:hAnsi="Gandhari Unicode" w:cs="e-Tamil OTC"/>
          <w:noProof/>
          <w:lang w:val="en-GB"/>
        </w:rPr>
        <w:t xml:space="preserve"> vār kural kaṟikkum</w:t>
      </w:r>
    </w:p>
    <w:p w14:paraId="26215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008F0197" w:rsidRPr="004D5A2F">
        <w:rPr>
          <w:rFonts w:ascii="Gandhari Unicode" w:hAnsi="Gandhari Unicode" w:cs="e-Tamil OTC"/>
          <w:noProof/>
          <w:lang w:val="en-GB"/>
        </w:rPr>
        <w:t xml:space="preserve"> varaiyā nōkki veyt*</w:t>
      </w:r>
      <w:r w:rsidRPr="004D5A2F">
        <w:rPr>
          <w:rFonts w:ascii="Gandhari Unicode" w:hAnsi="Gandhari Unicode" w:cs="e-Tamil OTC"/>
          <w:noProof/>
          <w:lang w:val="en-GB"/>
        </w:rPr>
        <w:t xml:space="preserve"> uṟṟu</w:t>
      </w:r>
      <w:r w:rsidR="008F0197" w:rsidRPr="004D5A2F">
        <w:rPr>
          <w:rFonts w:ascii="Gandhari Unicode" w:hAnsi="Gandhari Unicode" w:cs="e-Tamil OTC"/>
          <w:noProof/>
          <w:lang w:val="en-GB"/>
        </w:rPr>
        <w:t>+</w:t>
      </w:r>
    </w:p>
    <w:p w14:paraId="6810F8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arai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ukāay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vatiyum</w:t>
      </w:r>
    </w:p>
    <w:p w14:paraId="6E135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iṉṉā </w:t>
      </w:r>
      <w:r w:rsidR="008F0197" w:rsidRPr="004D5A2F">
        <w:rPr>
          <w:rFonts w:ascii="Gandhari Unicode" w:hAnsi="Gandhari Unicode" w:cs="e-Tamil OTC"/>
          <w:noProof/>
          <w:lang w:val="en-GB"/>
        </w:rPr>
        <w:t>~</w:t>
      </w:r>
      <w:r w:rsidRPr="004D5A2F">
        <w:rPr>
          <w:rFonts w:ascii="Gandhari Unicode" w:hAnsi="Gandhari Unicode" w:cs="e-Tamil OTC"/>
          <w:noProof/>
          <w:lang w:val="en-GB"/>
        </w:rPr>
        <w:t>arum curam iṟattal</w:t>
      </w:r>
    </w:p>
    <w:p w14:paraId="77332F7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iṉit</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ō peruma </w:t>
      </w:r>
      <w:r w:rsidR="008F0197" w:rsidRPr="004D5A2F">
        <w:rPr>
          <w:rFonts w:ascii="Gandhari Unicode" w:hAnsi="Gandhari Unicode" w:cs="e-Tamil OTC"/>
          <w:noProof/>
          <w:lang w:val="en-GB"/>
        </w:rPr>
        <w:t>~</w:t>
      </w:r>
      <w:r w:rsidRPr="004D5A2F">
        <w:rPr>
          <w:rFonts w:ascii="Gandhari Unicode" w:hAnsi="Gandhari Unicode" w:cs="e-Tamil OTC"/>
          <w:noProof/>
          <w:lang w:val="en-GB"/>
        </w:rPr>
        <w:t>iṉ tuṇai pirint</w:t>
      </w:r>
      <w:r w:rsidR="008F0197" w:rsidRPr="004D5A2F">
        <w:rPr>
          <w:rFonts w:ascii="Gandhari Unicode" w:hAnsi="Gandhari Unicode" w:cs="e-Tamil OTC"/>
          <w:noProof/>
          <w:lang w:val="en-GB"/>
        </w:rPr>
        <w:t>*-</w:t>
      </w:r>
      <w:r w:rsidRPr="004D5A2F">
        <w:rPr>
          <w:rFonts w:ascii="Gandhari Unicode" w:hAnsi="Gandhari Unicode" w:cs="e-Tamil OTC"/>
          <w:noProof/>
          <w:lang w:val="en-GB"/>
        </w:rPr>
        <w:t>ē.</w:t>
      </w:r>
    </w:p>
    <w:p w14:paraId="01B21174" w14:textId="77777777" w:rsidR="0074055C" w:rsidRPr="004D5A2F" w:rsidRDefault="0074055C">
      <w:pPr>
        <w:pStyle w:val="Textbody"/>
        <w:spacing w:after="29" w:line="260" w:lineRule="exact"/>
        <w:jc w:val="both"/>
        <w:rPr>
          <w:rFonts w:ascii="Gandhari Unicode" w:hAnsi="Gandhari Unicode" w:cs="e-Tamil OTC"/>
          <w:noProof/>
          <w:lang w:val="en-GB"/>
        </w:rPr>
      </w:pPr>
    </w:p>
    <w:p w14:paraId="27543B6D" w14:textId="77777777" w:rsidR="0074055C" w:rsidRPr="004D5A2F" w:rsidRDefault="0074055C">
      <w:pPr>
        <w:pStyle w:val="Textbody"/>
        <w:spacing w:after="29" w:line="260" w:lineRule="exact"/>
        <w:jc w:val="both"/>
        <w:rPr>
          <w:rFonts w:ascii="Gandhari Unicode" w:hAnsi="Gandhari Unicode" w:cs="e-Tamil OTC"/>
          <w:noProof/>
          <w:lang w:val="en-GB"/>
        </w:rPr>
      </w:pPr>
    </w:p>
    <w:p w14:paraId="6578857C" w14:textId="77777777" w:rsidR="0074055C" w:rsidRPr="004D5A2F" w:rsidRDefault="0074055C">
      <w:pPr>
        <w:pStyle w:val="Textbody"/>
        <w:spacing w:after="29" w:line="260" w:lineRule="exact"/>
        <w:jc w:val="both"/>
        <w:rPr>
          <w:rFonts w:ascii="Gandhari Unicode" w:hAnsi="Gandhari Unicode" w:cs="e-Tamil OTC"/>
          <w:noProof/>
          <w:lang w:val="en-GB"/>
        </w:rPr>
      </w:pPr>
    </w:p>
    <w:p w14:paraId="5BA5E26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HIM by the confidante, to whom separation had been announced.</w:t>
      </w:r>
    </w:p>
    <w:p w14:paraId="05EC5D85" w14:textId="77777777" w:rsidR="0074055C" w:rsidRPr="004D5A2F" w:rsidRDefault="0074055C">
      <w:pPr>
        <w:pStyle w:val="Textbody"/>
        <w:spacing w:after="29" w:line="260" w:lineRule="exact"/>
        <w:jc w:val="both"/>
        <w:rPr>
          <w:rFonts w:ascii="Gandhari Unicode" w:hAnsi="Gandhari Unicode" w:cs="e-Tamil OTC"/>
          <w:noProof/>
          <w:lang w:val="en-GB"/>
        </w:rPr>
      </w:pPr>
    </w:p>
    <w:p w14:paraId="57CC7CB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chaplet horn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superiority good bull</w:t>
      </w:r>
    </w:p>
    <w:p w14:paraId="5AD8C0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stem Patavu-grass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abundance ears chewing-</w:t>
      </w:r>
    </w:p>
    <w:p w14:paraId="485E21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eye limit-not looked hot-it had</w:t>
      </w:r>
    </w:p>
    <w:p w14:paraId="5E29CA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low trunk Ukāay(-tree) line shade abiding-</w:t>
      </w:r>
    </w:p>
    <w:p w14:paraId="04383C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difficult desert traversing</w:t>
      </w:r>
    </w:p>
    <w:p w14:paraId="7C7A5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great-one(voc.) pleasant companion separated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64CAFB" w14:textId="77777777" w:rsidR="0074055C" w:rsidRPr="004D5A2F" w:rsidRDefault="0074055C">
      <w:pPr>
        <w:pStyle w:val="Textbody"/>
        <w:spacing w:after="29"/>
        <w:jc w:val="both"/>
        <w:rPr>
          <w:rFonts w:ascii="Gandhari Unicode" w:hAnsi="Gandhari Unicode" w:cs="e-Tamil OTC"/>
          <w:noProof/>
          <w:lang w:val="en-GB"/>
        </w:rPr>
      </w:pPr>
    </w:p>
    <w:p w14:paraId="1ECC05AF" w14:textId="77777777" w:rsidR="0074055C" w:rsidRPr="004D5A2F" w:rsidRDefault="0074055C">
      <w:pPr>
        <w:pStyle w:val="Textbody"/>
        <w:spacing w:after="29"/>
        <w:jc w:val="both"/>
        <w:rPr>
          <w:rFonts w:ascii="Gandhari Unicode" w:hAnsi="Gandhari Unicode" w:cs="e-Tamil OTC"/>
          <w:noProof/>
          <w:lang w:val="en-GB"/>
        </w:rPr>
      </w:pPr>
    </w:p>
    <w:p w14:paraId="1402BF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Traversing the unpleasant, difficult desert,</w:t>
      </w:r>
    </w:p>
    <w:p w14:paraId="4886C74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superior good bull with horns for a chaplet</w:t>
      </w:r>
      <w:r w:rsidRPr="004D5A2F">
        <w:rPr>
          <w:rStyle w:val="FootnoteReference"/>
          <w:rFonts w:ascii="Gandhari Unicode" w:hAnsi="Gandhari Unicode" w:cs="e-Tamil OTC"/>
          <w:noProof/>
          <w:lang w:val="en-GB"/>
        </w:rPr>
        <w:footnoteReference w:id="643"/>
      </w:r>
    </w:p>
    <w:p w14:paraId="75984B7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looks unrestrainedly [at her with]</w:t>
      </w:r>
      <w:r w:rsidRPr="004D5A2F">
        <w:rPr>
          <w:rStyle w:val="FootnoteReference"/>
          <w:rFonts w:ascii="Gandhari Unicode" w:hAnsi="Gandhari Unicode" w:cs="e-Tamil OTC"/>
          <w:noProof/>
          <w:lang w:val="en-GB"/>
        </w:rPr>
        <w:footnoteReference w:id="644"/>
      </w:r>
      <w:r w:rsidRPr="004D5A2F">
        <w:rPr>
          <w:rFonts w:ascii="Gandhari Unicode" w:hAnsi="Gandhari Unicode" w:cs="e-Tamil OTC"/>
          <w:noProof/>
          <w:lang w:val="en-GB"/>
        </w:rPr>
        <w:t xml:space="preserve"> inexperienced eyes,</w:t>
      </w:r>
    </w:p>
    <w:p w14:paraId="6E939EB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who is chewing at the plentiful ears of red-stemmed Patavu grass,</w:t>
      </w:r>
    </w:p>
    <w:p w14:paraId="303CE32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gets hot [and] abides in the dappled shade</w:t>
      </w:r>
    </w:p>
    <w:p w14:paraId="2AE3B8DF"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low-trunked Ukāay tree,</w:t>
      </w:r>
    </w:p>
    <w:p w14:paraId="7D380B1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it pleasing, o great one, separated from the dear companion?</w:t>
      </w:r>
    </w:p>
    <w:p w14:paraId="6A0E6784" w14:textId="77777777" w:rsidR="0074055C" w:rsidRPr="004D5A2F" w:rsidRDefault="0074055C">
      <w:pPr>
        <w:pStyle w:val="Textbody"/>
        <w:spacing w:after="0"/>
        <w:jc w:val="both"/>
        <w:rPr>
          <w:rFonts w:ascii="Gandhari Unicode" w:hAnsi="Gandhari Unicode" w:cs="e-Tamil OTC"/>
          <w:noProof/>
          <w:lang w:val="en-GB"/>
        </w:rPr>
      </w:pPr>
    </w:p>
    <w:p w14:paraId="45A61E07"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DAB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364</w:t>
      </w:r>
      <w:r w:rsidRPr="004D5A2F">
        <w:rPr>
          <w:rFonts w:ascii="e-Tamil OTC" w:hAnsi="e-Tamil OTC" w:cs="e-Tamil OTC"/>
          <w:b/>
          <w:i w:val="0"/>
          <w:iCs w:val="0"/>
          <w:color w:val="auto"/>
          <w:cs/>
        </w:rPr>
        <w:t xml:space="preserve"> அவ்வையார் </w:t>
      </w:r>
      <w:r w:rsidRPr="004D5A2F">
        <w:rPr>
          <w:rFonts w:ascii="e-Tamil OTC" w:hAnsi="e-Tamil OTC" w:cs="e-Tamil OTC"/>
          <w:i w:val="0"/>
          <w:iCs w:val="0"/>
          <w:color w:val="auto"/>
          <w:cs/>
        </w:rPr>
        <w:t>(</w:t>
      </w:r>
      <w:r w:rsidRPr="004D5A2F">
        <w:rPr>
          <w:rFonts w:ascii="e-Tamil OTC" w:hAnsi="e-Tamil OTC" w:cs="e-Tamil OTC"/>
          <w:b/>
          <w:i w:val="0"/>
          <w:iCs w:val="0"/>
          <w:color w:val="auto"/>
          <w:cs/>
        </w:rPr>
        <w:t>ஔவையார்</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The house-courtesan/other woman</w:t>
      </w:r>
    </w:p>
    <w:p w14:paraId="325E9A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வேறோர் பரத்தை தன்னைப் புறங்கூறினாள் எனக் கேட்ட இற்பரத்தை அவர்க்குப்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அவட்குப்) பாங்காயினார் கேட்பக் கூறியது.</w:t>
      </w:r>
    </w:p>
    <w:p w14:paraId="724B2233" w14:textId="77777777" w:rsidR="0074055C" w:rsidRPr="004D5A2F" w:rsidRDefault="0074055C">
      <w:pPr>
        <w:pStyle w:val="Textbody"/>
        <w:spacing w:after="29"/>
        <w:jc w:val="both"/>
        <w:rPr>
          <w:rFonts w:ascii="Gandhari Unicode" w:hAnsi="Gandhari Unicode" w:cs="e-Tamil OTC"/>
          <w:noProof/>
          <w:lang w:val="en-GB"/>
        </w:rPr>
      </w:pPr>
    </w:p>
    <w:p w14:paraId="476BEC4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அரிற்பவர்ப்</w:t>
      </w:r>
      <w:r w:rsidRPr="004D5A2F">
        <w:rPr>
          <w:rFonts w:ascii="Gandhari Unicode" w:hAnsi="Gandhari Unicode" w:cs="e-Tamil OTC"/>
          <w:noProof/>
          <w:sz w:val="24"/>
          <w:szCs w:val="24"/>
          <w:cs/>
          <w:lang w:val="en-GB"/>
        </w:rPr>
        <w:t xml:space="preserve"> பிரம்பின் வரிப்புற நீர்நாய்</w:t>
      </w:r>
    </w:p>
    <w:p w14:paraId="1254FD7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வாளை நாளிரை பெறூஉ மூரன்</w:t>
      </w:r>
    </w:p>
    <w:p w14:paraId="618DBB7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பொற்கோ </w:t>
      </w:r>
      <w:r w:rsidRPr="004D5A2F">
        <w:rPr>
          <w:rFonts w:ascii="Gandhari Unicode" w:hAnsi="Gandhari Unicode" w:cs="e-Tamil OTC"/>
          <w:noProof/>
          <w:sz w:val="24"/>
          <w:szCs w:val="24"/>
          <w:u w:val="wave"/>
          <w:cs/>
          <w:lang w:val="en-GB"/>
        </w:rPr>
        <w:t>லவிர்தொடித்</w:t>
      </w:r>
      <w:r w:rsidRPr="004D5A2F">
        <w:rPr>
          <w:rFonts w:ascii="Gandhari Unicode" w:hAnsi="Gandhari Unicode" w:cs="e-Tamil OTC"/>
          <w:noProof/>
          <w:sz w:val="24"/>
          <w:szCs w:val="24"/>
          <w:cs/>
          <w:lang w:val="en-GB"/>
        </w:rPr>
        <w:t xml:space="preserve"> தற்கெழு தகுவி</w:t>
      </w:r>
    </w:p>
    <w:p w14:paraId="155DA54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யெற்புறங் கூறு மென்ப </w:t>
      </w:r>
      <w:r w:rsidRPr="004D5A2F">
        <w:rPr>
          <w:rFonts w:ascii="Gandhari Unicode" w:hAnsi="Gandhari Unicode" w:cs="e-Tamil OTC"/>
          <w:noProof/>
          <w:sz w:val="24"/>
          <w:szCs w:val="24"/>
          <w:u w:val="wave"/>
          <w:cs/>
          <w:lang w:val="en-GB"/>
        </w:rPr>
        <w:t>தெற்றென</w:t>
      </w:r>
    </w:p>
    <w:p w14:paraId="4499DD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வணங்கிறைப் பணைத்தோ ளெல்வளை மகளிர்</w:t>
      </w:r>
    </w:p>
    <w:p w14:paraId="5DDEA88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துணங்கை நாளும் வந்தன வவ்வரைக்</w:t>
      </w:r>
    </w:p>
    <w:p w14:paraId="41F3756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கண்பொர</w:t>
      </w:r>
      <w:r w:rsidRPr="004D5A2F">
        <w:rPr>
          <w:rFonts w:ascii="Gandhari Unicode" w:hAnsi="Gandhari Unicode" w:cs="e-Tamil OTC"/>
          <w:noProof/>
          <w:sz w:val="24"/>
          <w:szCs w:val="24"/>
          <w:cs/>
          <w:lang w:val="en-GB"/>
        </w:rPr>
        <w:t xml:space="preserve"> மற்றதன் </w:t>
      </w:r>
      <w:r w:rsidRPr="004D5A2F">
        <w:rPr>
          <w:rFonts w:ascii="Gandhari Unicode" w:hAnsi="Gandhari Unicode" w:cs="e-Tamil OTC"/>
          <w:noProof/>
          <w:sz w:val="24"/>
          <w:szCs w:val="24"/>
          <w:u w:val="wave"/>
          <w:cs/>
          <w:lang w:val="en-GB"/>
        </w:rPr>
        <w:t>கள்வர்</w:t>
      </w:r>
    </w:p>
    <w:p w14:paraId="33EC5CD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மண்கொளற்</w:t>
      </w:r>
      <w:r w:rsidRPr="004D5A2F">
        <w:rPr>
          <w:rFonts w:ascii="Gandhari Unicode" w:hAnsi="Gandhari Unicode" w:cs="e-Tamil OTC"/>
          <w:noProof/>
          <w:sz w:val="24"/>
          <w:szCs w:val="24"/>
          <w:cs/>
          <w:lang w:val="en-GB"/>
        </w:rPr>
        <w:t xml:space="preserve"> கிவரும் </w:t>
      </w:r>
      <w:r w:rsidRPr="004D5A2F">
        <w:rPr>
          <w:rFonts w:ascii="Gandhari Unicode" w:hAnsi="Gandhari Unicode" w:cs="e-Tamil OTC"/>
          <w:noProof/>
          <w:sz w:val="24"/>
          <w:szCs w:val="24"/>
          <w:u w:val="wave"/>
          <w:cs/>
          <w:lang w:val="en-GB"/>
        </w:rPr>
        <w:t>மன்னர்</w:t>
      </w:r>
      <w:r w:rsidRPr="004D5A2F">
        <w:rPr>
          <w:rFonts w:ascii="Gandhari Unicode" w:hAnsi="Gandhari Unicode" w:cs="e-Tamil OTC"/>
          <w:noProof/>
          <w:sz w:val="24"/>
          <w:szCs w:val="24"/>
          <w:cs/>
          <w:lang w:val="en-GB"/>
        </w:rPr>
        <w:t xml:space="preserve"> போரே.</w:t>
      </w:r>
    </w:p>
    <w:p w14:paraId="0DB19AB1" w14:textId="77777777" w:rsidR="0074055C" w:rsidRPr="004D5A2F" w:rsidRDefault="0074055C">
      <w:pPr>
        <w:pStyle w:val="PreformattedText"/>
        <w:rPr>
          <w:rFonts w:ascii="Gandhari Unicode" w:hAnsi="Gandhari Unicode" w:cs="e-Tamil OTC"/>
          <w:noProof/>
          <w:sz w:val="24"/>
          <w:szCs w:val="24"/>
          <w:lang w:val="en-GB"/>
        </w:rPr>
      </w:pPr>
    </w:p>
    <w:p w14:paraId="718826D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அரிற்பவர்ப்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அரிப்பவர் </w:t>
      </w:r>
      <w:r w:rsidRPr="004D5A2F">
        <w:rPr>
          <w:rFonts w:ascii="Gandhari Unicode" w:hAnsi="Gandhari Unicode" w:cs="e-Tamil OTC"/>
          <w:noProof/>
          <w:sz w:val="24"/>
          <w:szCs w:val="24"/>
          <w:lang w:val="en-GB"/>
        </w:rPr>
        <w:t xml:space="preserve">C3v, G2v,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வாழை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பொற்கோ லவிர்தொடித் </w:t>
      </w:r>
      <w:r w:rsidRPr="004D5A2F">
        <w:rPr>
          <w:rFonts w:ascii="Gandhari Unicode" w:hAnsi="Gandhari Unicode" w:cs="e-Tamil OTC"/>
          <w:noProof/>
          <w:sz w:val="24"/>
          <w:szCs w:val="24"/>
          <w:lang w:val="en-GB"/>
        </w:rPr>
        <w:t xml:space="preserve">L1, C2v, G2, EA, Cām.; </w:t>
      </w:r>
      <w:r w:rsidRPr="004D5A2F">
        <w:rPr>
          <w:rFonts w:ascii="Gandhari Unicode" w:hAnsi="Gandhari Unicode" w:cs="e-Tamil OTC"/>
          <w:noProof/>
          <w:sz w:val="24"/>
          <w:szCs w:val="24"/>
          <w:cs/>
          <w:lang w:val="en-GB"/>
        </w:rPr>
        <w:t xml:space="preserve">பொற்கோ லவிர்தொடி </w:t>
      </w:r>
      <w:r w:rsidRPr="004D5A2F">
        <w:rPr>
          <w:rFonts w:ascii="Gandhari Unicode" w:hAnsi="Gandhari Unicode" w:cs="e-Tamil OTC"/>
          <w:noProof/>
          <w:sz w:val="24"/>
          <w:szCs w:val="24"/>
          <w:lang w:val="en-GB"/>
        </w:rPr>
        <w:t xml:space="preserve">C2+3v, AT, Cām.v; </w:t>
      </w:r>
      <w:r w:rsidRPr="004D5A2F">
        <w:rPr>
          <w:rFonts w:ascii="Gandhari Unicode" w:hAnsi="Gandhari Unicode" w:cs="e-Tamil OTC"/>
          <w:noProof/>
          <w:sz w:val="24"/>
          <w:szCs w:val="24"/>
          <w:cs/>
          <w:lang w:val="en-GB"/>
        </w:rPr>
        <w:t xml:space="preserve">பொற்கோல் விற்கொடித்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பொற்கோ லவிர்கொடி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பொ</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 ல</w:t>
      </w:r>
      <w:r w:rsidRPr="004D5A2F">
        <w:rPr>
          <w:rFonts w:ascii="Gandhari Unicode" w:hAnsi="Gandhari Unicode" w:cs="e-Tamil OTC"/>
          <w:noProof/>
          <w:sz w:val="24"/>
          <w:szCs w:val="24"/>
          <w:cs/>
          <w:lang w:val="en-GB"/>
        </w:rPr>
        <w:t>வி</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கொடி</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தகுவி </w:t>
      </w:r>
      <w:r w:rsidRPr="004D5A2F">
        <w:rPr>
          <w:rFonts w:ascii="Gandhari Unicode" w:hAnsi="Gandhari Unicode" w:cs="e-Tamil OTC"/>
          <w:noProof/>
          <w:sz w:val="24"/>
          <w:szCs w:val="24"/>
          <w:lang w:val="en-GB"/>
        </w:rPr>
        <w:t xml:space="preserve">C1+2+3v, G2, EA, Cām.; </w:t>
      </w:r>
      <w:r w:rsidRPr="004D5A2F">
        <w:rPr>
          <w:rFonts w:ascii="Gandhari Unicode" w:hAnsi="Gandhari Unicode" w:cs="e-Tamil OTC"/>
          <w:noProof/>
          <w:sz w:val="24"/>
          <w:szCs w:val="24"/>
          <w:cs/>
          <w:lang w:val="en-GB"/>
        </w:rPr>
        <w:t xml:space="preserve">தற்குவி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மென்ப கெற்றென </w:t>
      </w:r>
      <w:r w:rsidRPr="004D5A2F">
        <w:rPr>
          <w:rFonts w:ascii="Gandhari Unicode" w:hAnsi="Gandhari Unicode" w:cs="e-Tamil OTC"/>
          <w:noProof/>
          <w:sz w:val="24"/>
          <w:szCs w:val="24"/>
          <w:lang w:val="en-GB"/>
        </w:rPr>
        <w:t xml:space="preserve">L1, G1; </w:t>
      </w:r>
      <w:r w:rsidRPr="004D5A2F">
        <w:rPr>
          <w:rFonts w:ascii="Gandhari Unicode" w:hAnsi="Gandhari Unicode" w:cs="e-Tamil OTC"/>
          <w:noProof/>
          <w:sz w:val="24"/>
          <w:szCs w:val="24"/>
          <w:cs/>
          <w:lang w:val="en-GB"/>
        </w:rPr>
        <w:t xml:space="preserve">மென்பக் கெற்றென </w:t>
      </w:r>
      <w:r w:rsidRPr="004D5A2F">
        <w:rPr>
          <w:rFonts w:ascii="Gandhari Unicode" w:hAnsi="Gandhari Unicode" w:cs="e-Tamil OTC"/>
          <w:noProof/>
          <w:sz w:val="24"/>
          <w:szCs w:val="24"/>
          <w:lang w:val="en-GB"/>
        </w:rPr>
        <w:t xml:space="preserve">C1+3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வந்தன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வந்தகன் </w:t>
      </w:r>
      <w:r w:rsidRPr="004D5A2F">
        <w:rPr>
          <w:rFonts w:ascii="Gandhari Unicode" w:hAnsi="Gandhari Unicode" w:cs="e-Tamil OTC"/>
          <w:noProof/>
          <w:sz w:val="24"/>
          <w:szCs w:val="24"/>
          <w:lang w:val="en-GB"/>
        </w:rPr>
        <w:t xml:space="preserve">G2v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வவ்வரைக்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வவரைக் </w:t>
      </w:r>
      <w:r w:rsidRPr="004D5A2F">
        <w:rPr>
          <w:rFonts w:ascii="Gandhari Unicode" w:hAnsi="Gandhari Unicode" w:cs="e-Tamil OTC"/>
          <w:noProof/>
          <w:sz w:val="24"/>
          <w:szCs w:val="24"/>
          <w:lang w:val="en-GB"/>
        </w:rPr>
        <w:t xml:space="preserve">L1, C1+2+3, 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C1+2v+3, Cām.;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கண்போன் </w:t>
      </w:r>
      <w:r w:rsidRPr="004D5A2F">
        <w:rPr>
          <w:rFonts w:ascii="Gandhari Unicode" w:hAnsi="Gandhari Unicode" w:cs="e-Tamil OTC"/>
          <w:noProof/>
          <w:sz w:val="24"/>
          <w:szCs w:val="24"/>
          <w:lang w:val="en-GB"/>
        </w:rPr>
        <w:t xml:space="preserve">C2, G2, EA, I,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கண்ணவர்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கணவர்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VP; </w:t>
      </w:r>
      <w:r w:rsidRPr="004D5A2F">
        <w:rPr>
          <w:rFonts w:ascii="Gandhari Unicode" w:hAnsi="Gandhari Unicode" w:cs="e-Tamil OTC"/>
          <w:noProof/>
          <w:sz w:val="24"/>
          <w:szCs w:val="24"/>
          <w:cs/>
          <w:lang w:val="en-GB"/>
        </w:rPr>
        <w:t xml:space="preserve">களவா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5"/>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மண்கொளற் </w:t>
      </w:r>
      <w:r w:rsidRPr="004D5A2F">
        <w:rPr>
          <w:rFonts w:ascii="Gandhari Unicode" w:hAnsi="Gandhari Unicode" w:cs="e-Tamil OTC"/>
          <w:noProof/>
          <w:sz w:val="24"/>
          <w:szCs w:val="24"/>
          <w:lang w:val="en-GB"/>
        </w:rPr>
        <w:t xml:space="preserve">C2, G2, EA, AT, Cām.v, VP; </w:t>
      </w:r>
      <w:r w:rsidRPr="004D5A2F">
        <w:rPr>
          <w:rFonts w:ascii="Gandhari Unicode" w:hAnsi="Gandhari Unicode" w:cs="e-Tamil OTC"/>
          <w:noProof/>
          <w:sz w:val="24"/>
          <w:szCs w:val="24"/>
          <w:cs/>
          <w:lang w:val="en-GB"/>
        </w:rPr>
        <w:t xml:space="preserve">மணங்கொளற்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மண்கொணற் </w:t>
      </w:r>
      <w:r w:rsidRPr="004D5A2F">
        <w:rPr>
          <w:rFonts w:ascii="Gandhari Unicode" w:hAnsi="Gandhari Unicode" w:cs="e-Tamil OTC"/>
          <w:noProof/>
          <w:sz w:val="24"/>
          <w:szCs w:val="24"/>
          <w:lang w:val="en-GB"/>
        </w:rPr>
        <w:t xml:space="preserve">L1, C1+2v+3, G1, Cām.v; </w:t>
      </w:r>
      <w:r w:rsidRPr="004D5A2F">
        <w:rPr>
          <w:rFonts w:ascii="Gandhari Unicode" w:hAnsi="Gandhari Unicode" w:cs="e-Tamil OTC"/>
          <w:noProof/>
          <w:sz w:val="24"/>
          <w:szCs w:val="24"/>
          <w:cs/>
          <w:lang w:val="en-GB"/>
        </w:rPr>
        <w:t xml:space="preserve">மண்கொணர்க் </w:t>
      </w:r>
      <w:r w:rsidRPr="004D5A2F">
        <w:rPr>
          <w:rFonts w:ascii="Gandhari Unicode" w:hAnsi="Gandhari Unicode" w:cs="e-Tamil OTC"/>
          <w:noProof/>
          <w:sz w:val="24"/>
          <w:szCs w:val="24"/>
          <w:lang w:val="en-GB"/>
        </w:rPr>
        <w:t>G2v</w:t>
      </w:r>
      <w:r w:rsidRPr="004D5A2F">
        <w:rPr>
          <w:rStyle w:val="FootnoteReference"/>
          <w:rFonts w:ascii="Gandhari Unicode" w:hAnsi="Gandhari Unicode" w:cs="e-Tamil OTC"/>
          <w:noProof/>
          <w:sz w:val="24"/>
          <w:szCs w:val="24"/>
          <w:lang w:val="en-GB"/>
        </w:rPr>
        <w:footnoteReference w:id="646"/>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C2+3, G1+2, EA, Cām.v;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மள்ளர் போரே </w:t>
      </w:r>
      <w:r w:rsidRPr="004D5A2F">
        <w:rPr>
          <w:rFonts w:ascii="Gandhari Unicode" w:hAnsi="Gandhari Unicode" w:cs="e-Tamil OTC"/>
          <w:noProof/>
          <w:sz w:val="24"/>
          <w:szCs w:val="24"/>
          <w:lang w:val="en-GB"/>
        </w:rPr>
        <w:t>C2v, Cām., VP, ER</w:t>
      </w:r>
      <w:r w:rsidRPr="004D5A2F">
        <w:rPr>
          <w:rStyle w:val="FootnoteReference"/>
          <w:rFonts w:ascii="Gandhari Unicode" w:hAnsi="Gandhari Unicode" w:cs="e-Tamil OTC"/>
          <w:noProof/>
          <w:sz w:val="24"/>
          <w:szCs w:val="24"/>
          <w:lang w:val="en-GB"/>
        </w:rPr>
        <w:footnoteReference w:id="647"/>
      </w:r>
    </w:p>
    <w:p w14:paraId="0F468B81" w14:textId="77777777" w:rsidR="0074055C" w:rsidRPr="004D5A2F" w:rsidRDefault="0074055C">
      <w:pPr>
        <w:pStyle w:val="Textbody"/>
        <w:spacing w:after="29"/>
        <w:jc w:val="both"/>
        <w:rPr>
          <w:rFonts w:ascii="Gandhari Unicode" w:hAnsi="Gandhari Unicode" w:cs="e-Tamil OTC"/>
          <w:noProof/>
          <w:lang w:val="en-GB"/>
        </w:rPr>
      </w:pPr>
    </w:p>
    <w:p w14:paraId="20628A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aril</w:t>
      </w:r>
      <w:r w:rsidRPr="004D5A2F">
        <w:rPr>
          <w:rFonts w:ascii="Gandhari Unicode" w:hAnsi="Gandhari Unicode" w:cs="e-Tamil OTC"/>
          <w:noProof/>
          <w:lang w:val="en-GB"/>
        </w:rPr>
        <w:t xml:space="preserve"> pavar pirampiṉ vari puṟam nīr-nāy</w:t>
      </w:r>
    </w:p>
    <w:p w14:paraId="7F61E1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vāḷai nāḷ irai peṟūum ūraṉ</w:t>
      </w:r>
    </w:p>
    <w:p w14:paraId="690596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kōl </w:t>
      </w:r>
      <w:r w:rsidRPr="004D5A2F">
        <w:rPr>
          <w:rFonts w:ascii="Gandhari Unicode" w:hAnsi="Gandhari Unicode" w:cs="e-Tamil OTC"/>
          <w:i/>
          <w:iCs/>
          <w:noProof/>
          <w:lang w:val="en-GB"/>
        </w:rPr>
        <w:t>avir toṭi</w:t>
      </w:r>
      <w:r w:rsidR="00E164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taṉ keḻu takuvi</w:t>
      </w:r>
    </w:p>
    <w:p w14:paraId="1677607D" w14:textId="77777777" w:rsidR="0074055C" w:rsidRPr="004D5A2F" w:rsidRDefault="00E164C9">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eṉ puṟam kūṟum eṉpa </w:t>
      </w:r>
      <w:r w:rsidR="00CF70BD" w:rsidRPr="004D5A2F">
        <w:rPr>
          <w:rFonts w:ascii="Gandhari Unicode" w:hAnsi="Gandhari Unicode" w:cs="e-Tamil OTC"/>
          <w:i/>
          <w:iCs/>
          <w:noProof/>
          <w:lang w:val="en-GB"/>
        </w:rPr>
        <w:t>teṟṟeṉa</w:t>
      </w:r>
    </w:p>
    <w:p w14:paraId="7CBD54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vaṇaṅk</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iṟai paṇai</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tōḷ el vaḷai makaḷir</w:t>
      </w:r>
    </w:p>
    <w:p w14:paraId="065A02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tuṇaṅkai nāḷ</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um vantaṉa </w:t>
      </w:r>
      <w:r w:rsidR="00E164C9" w:rsidRPr="004D5A2F">
        <w:rPr>
          <w:rFonts w:ascii="Gandhari Unicode" w:hAnsi="Gandhari Unicode" w:cs="e-Tamil OTC"/>
          <w:noProof/>
          <w:lang w:val="en-GB"/>
        </w:rPr>
        <w:t>~</w:t>
      </w:r>
      <w:r w:rsidRPr="004D5A2F">
        <w:rPr>
          <w:rFonts w:ascii="Gandhari Unicode" w:hAnsi="Gandhari Unicode" w:cs="e-Tamil OTC"/>
          <w:noProof/>
          <w:lang w:val="en-GB"/>
        </w:rPr>
        <w:t>a</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E164C9" w:rsidRPr="004D5A2F">
        <w:rPr>
          <w:rFonts w:ascii="Gandhari Unicode" w:hAnsi="Gandhari Unicode" w:cs="e-Tamil OTC"/>
          <w:noProof/>
          <w:lang w:val="en-GB"/>
        </w:rPr>
        <w:t>+</w:t>
      </w:r>
    </w:p>
    <w:p w14:paraId="462646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pora</w:t>
      </w:r>
      <w:r w:rsidRPr="004D5A2F">
        <w:rPr>
          <w:rFonts w:ascii="Gandhari Unicode" w:hAnsi="Gandhari Unicode" w:cs="e-Tamil OTC"/>
          <w:noProof/>
          <w:lang w:val="en-GB"/>
        </w:rPr>
        <w:t xml:space="preserve"> maṟṟ</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ataṉ kaḷvar avar</w:t>
      </w:r>
    </w:p>
    <w:p w14:paraId="455FDC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maṇ koḷaṟ</w:t>
      </w:r>
      <w:r w:rsidR="00E164C9"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ivarum </w:t>
      </w:r>
      <w:r w:rsidRPr="004D5A2F">
        <w:rPr>
          <w:rFonts w:ascii="Gandhari Unicode" w:hAnsi="Gandhari Unicode" w:cs="e-Tamil OTC"/>
          <w:i/>
          <w:iCs/>
          <w:noProof/>
          <w:lang w:val="en-GB"/>
        </w:rPr>
        <w:t>maṉṉar</w:t>
      </w:r>
      <w:r w:rsidRPr="004D5A2F">
        <w:rPr>
          <w:rFonts w:ascii="Gandhari Unicode" w:hAnsi="Gandhari Unicode" w:cs="e-Tamil OTC"/>
          <w:noProof/>
          <w:lang w:val="en-GB"/>
        </w:rPr>
        <w:t xml:space="preserve"> pōr</w:t>
      </w:r>
      <w:r w:rsidR="00E164C9" w:rsidRPr="004D5A2F">
        <w:rPr>
          <w:rFonts w:ascii="Gandhari Unicode" w:hAnsi="Gandhari Unicode" w:cs="e-Tamil OTC"/>
          <w:noProof/>
          <w:lang w:val="en-GB"/>
        </w:rPr>
        <w:t>-</w:t>
      </w:r>
      <w:r w:rsidRPr="004D5A2F">
        <w:rPr>
          <w:rFonts w:ascii="Gandhari Unicode" w:hAnsi="Gandhari Unicode" w:cs="e-Tamil OTC"/>
          <w:noProof/>
          <w:lang w:val="en-GB"/>
        </w:rPr>
        <w:t>ē.</w:t>
      </w:r>
    </w:p>
    <w:p w14:paraId="09A2DEDA"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so that those close to her would hear, by the other woman in the house (= the concubine?), who had heard that another other woman (= the courtesan?) had talked about her behind [her] back.</w:t>
      </w:r>
    </w:p>
    <w:p w14:paraId="484C1588" w14:textId="77777777" w:rsidR="0074055C" w:rsidRPr="004D5A2F" w:rsidRDefault="0074055C">
      <w:pPr>
        <w:pStyle w:val="Textbody"/>
        <w:spacing w:after="28" w:line="260" w:lineRule="exact"/>
        <w:jc w:val="both"/>
        <w:rPr>
          <w:rFonts w:ascii="Gandhari Unicode" w:hAnsi="Gandhari Unicode" w:cs="e-Tamil OTC"/>
          <w:noProof/>
          <w:lang w:val="en-GB"/>
        </w:rPr>
      </w:pPr>
    </w:p>
    <w:p w14:paraId="29E2CF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thicket creeper reed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line back otter</w:t>
      </w:r>
    </w:p>
    <w:p w14:paraId="7D2E45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Vāḷai(-fish) day prey obtaining- village-he</w:t>
      </w:r>
    </w:p>
    <w:p w14:paraId="732630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stem shine- bracelet self-(obl.) have- fitting-she(f.)</w:t>
      </w:r>
    </w:p>
    <w:p w14:paraId="1B229D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my- back talking- they-say clear-it say(inf.)</w:t>
      </w:r>
    </w:p>
    <w:p w14:paraId="19F6462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joint bamboo shoulder light bangle women</w:t>
      </w:r>
    </w:p>
    <w:p w14:paraId="17ED69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Tuṇaṅkai(-dance)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they-came(n.pl.) that- measure</w:t>
      </w:r>
    </w:p>
    <w:p w14:paraId="09F759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eye strike(inf.) </w:t>
      </w:r>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that(obl.) robber(h.)</w:t>
      </w:r>
    </w:p>
    <w:p w14:paraId="7129F4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earth taking(dat.) climbing- king(h.) battle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9C8DE6" w14:textId="77777777" w:rsidR="0074055C" w:rsidRPr="004D5A2F" w:rsidRDefault="0074055C">
      <w:pPr>
        <w:pStyle w:val="Textbody"/>
        <w:spacing w:after="29"/>
        <w:jc w:val="both"/>
        <w:rPr>
          <w:rFonts w:ascii="Gandhari Unicode" w:hAnsi="Gandhari Unicode" w:cs="e-Tamil OTC"/>
          <w:noProof/>
          <w:lang w:val="en-GB"/>
        </w:rPr>
      </w:pPr>
    </w:p>
    <w:p w14:paraId="1DFCB6E7" w14:textId="77777777" w:rsidR="0074055C" w:rsidRPr="004D5A2F" w:rsidRDefault="0074055C">
      <w:pPr>
        <w:pStyle w:val="Textbody"/>
        <w:spacing w:after="29"/>
        <w:rPr>
          <w:rFonts w:ascii="Gandhari Unicode" w:hAnsi="Gandhari Unicode" w:cs="e-Tamil OTC"/>
          <w:noProof/>
          <w:lang w:val="en-GB"/>
        </w:rPr>
      </w:pPr>
    </w:p>
    <w:p w14:paraId="030189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who has on herself shining bangles in a golden row, befitting</w:t>
      </w:r>
    </w:p>
    <w:p w14:paraId="6D095A19"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 from the village, where Vāḷai fish is obtained as daily prey</w:t>
      </w:r>
    </w:p>
    <w:p w14:paraId="1AD259E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by an otter with a back striped like the reed with creepers</w:t>
      </w:r>
    </w:p>
    <w:p w14:paraId="12D00E8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thicket,</w:t>
      </w:r>
    </w:p>
    <w:p w14:paraId="52CACE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talking [about me] behind my back, [so] they say.</w:t>
      </w:r>
    </w:p>
    <w:p w14:paraId="4964B7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be clear</w:t>
      </w:r>
    </w:p>
    <w:p w14:paraId="37D4DD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also the days of the Tuṇaṅkai dance are come</w:t>
      </w:r>
      <w:r w:rsidRPr="004D5A2F">
        <w:rPr>
          <w:rStyle w:val="FootnoteReference"/>
          <w:rFonts w:ascii="Gandhari Unicode" w:hAnsi="Gandhari Unicode" w:cs="e-Tamil OTC"/>
          <w:noProof/>
          <w:lang w:val="en-GB"/>
        </w:rPr>
        <w:footnoteReference w:id="648"/>
      </w:r>
    </w:p>
    <w:p w14:paraId="7C3F2D0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bright bangles [and] bamboo shoulders</w:t>
      </w:r>
    </w:p>
    <w:p w14:paraId="1EB07477"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supple joints</w:t>
      </w:r>
    </w:p>
    <w:p w14:paraId="7270AE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a battle for kings, proceeding to take land,</w:t>
      </w:r>
    </w:p>
    <w:p w14:paraId="67EEE9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robbers on just that [occasion] for eyes to fight.</w:t>
      </w:r>
      <w:r w:rsidRPr="004D5A2F">
        <w:rPr>
          <w:rStyle w:val="FootnoteReference"/>
          <w:rFonts w:ascii="Gandhari Unicode" w:hAnsi="Gandhari Unicode" w:cs="e-Tamil OTC"/>
          <w:noProof/>
          <w:lang w:val="en-GB"/>
        </w:rPr>
        <w:footnoteReference w:id="649"/>
      </w:r>
    </w:p>
    <w:p w14:paraId="538C5D13" w14:textId="77777777" w:rsidR="0074055C" w:rsidRPr="004D5A2F" w:rsidRDefault="0074055C">
      <w:pPr>
        <w:pStyle w:val="Textbody"/>
        <w:spacing w:after="0"/>
        <w:jc w:val="both"/>
        <w:rPr>
          <w:rFonts w:ascii="Gandhari Unicode" w:hAnsi="Gandhari Unicode" w:cs="e-Tamil OTC"/>
          <w:b/>
          <w:noProof/>
          <w:lang w:val="en-GB"/>
        </w:rPr>
      </w:pPr>
    </w:p>
    <w:p w14:paraId="4ADB888E"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312839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நல்வெள்ளி: </w:t>
      </w:r>
      <w:r w:rsidRPr="004D5A2F">
        <w:rPr>
          <w:rFonts w:ascii="Gandhari Unicode" w:hAnsi="Gandhari Unicode"/>
          <w:i w:val="0"/>
          <w:iCs w:val="0"/>
          <w:color w:val="auto"/>
        </w:rPr>
        <w:t>the confidante</w:t>
      </w:r>
    </w:p>
    <w:p w14:paraId="584EB65B" w14:textId="77777777" w:rsidR="0074055C" w:rsidRPr="004D5A2F" w:rsidRDefault="00EC1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யான் வரையுந் துணையும் ஆற்றவல்லளோ</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 வினாய கிழவற்குத் தோழி சொல்லியது.</w:t>
      </w:r>
    </w:p>
    <w:p w14:paraId="5EB6A8FC" w14:textId="77777777" w:rsidR="0074055C" w:rsidRPr="004D5A2F" w:rsidRDefault="0074055C">
      <w:pPr>
        <w:pStyle w:val="Textbody"/>
        <w:spacing w:after="29"/>
        <w:jc w:val="both"/>
        <w:rPr>
          <w:rFonts w:ascii="Gandhari Unicode" w:hAnsi="Gandhari Unicode" w:cs="e-Tamil OTC"/>
          <w:noProof/>
          <w:lang w:val="en-GB"/>
        </w:rPr>
      </w:pPr>
    </w:p>
    <w:p w14:paraId="207DA2E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ரிலங்குவளை </w:t>
      </w:r>
      <w:r w:rsidRPr="004D5A2F">
        <w:rPr>
          <w:rFonts w:ascii="Gandhari Unicode" w:hAnsi="Gandhari Unicode" w:cs="e-Tamil OTC"/>
          <w:noProof/>
          <w:sz w:val="24"/>
          <w:szCs w:val="24"/>
          <w:u w:val="wave"/>
          <w:cs/>
          <w:lang w:val="en-GB"/>
        </w:rPr>
        <w:t>நெகிழ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நாளும்</w:t>
      </w:r>
    </w:p>
    <w:p w14:paraId="0EDFBC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பாடில </w:t>
      </w:r>
      <w:r w:rsidRPr="004D5A2F">
        <w:rPr>
          <w:rFonts w:ascii="Gandhari Unicode" w:hAnsi="Gandhari Unicode" w:cs="e-Tamil OTC"/>
          <w:noProof/>
          <w:sz w:val="24"/>
          <w:szCs w:val="24"/>
          <w:u w:val="wave"/>
          <w:cs/>
          <w:lang w:val="en-GB"/>
        </w:rPr>
        <w:t>கலிழ்ந்து பனியா னாவே</w:t>
      </w:r>
    </w:p>
    <w:p w14:paraId="385ED8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துன்னரு நெடுவரைத் </w:t>
      </w:r>
      <w:r w:rsidRPr="004D5A2F">
        <w:rPr>
          <w:rFonts w:ascii="Gandhari Unicode" w:hAnsi="Gandhari Unicode" w:cs="e-Tamil OTC"/>
          <w:noProof/>
          <w:sz w:val="24"/>
          <w:szCs w:val="24"/>
          <w:u w:val="wave"/>
          <w:cs/>
          <w:lang w:val="en-GB"/>
        </w:rPr>
        <w:t>ததும்பிய</w:t>
      </w:r>
      <w:r w:rsidRPr="004D5A2F">
        <w:rPr>
          <w:rFonts w:ascii="Gandhari Unicode" w:hAnsi="Gandhari Unicode" w:cs="e-Tamil OTC"/>
          <w:noProof/>
          <w:sz w:val="24"/>
          <w:szCs w:val="24"/>
          <w:cs/>
          <w:lang w:val="en-GB"/>
        </w:rPr>
        <w:t xml:space="preserve"> வருவி</w:t>
      </w:r>
    </w:p>
    <w:p w14:paraId="299977D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தண்ணென் </w:t>
      </w:r>
      <w:r w:rsidRPr="004D5A2F">
        <w:rPr>
          <w:rFonts w:ascii="Gandhari Unicode" w:hAnsi="Gandhari Unicode" w:cs="e-Tamil OTC"/>
          <w:noProof/>
          <w:sz w:val="24"/>
          <w:szCs w:val="24"/>
          <w:u w:val="wave"/>
          <w:cs/>
          <w:lang w:val="en-GB"/>
        </w:rPr>
        <w:t>முரசி</w:t>
      </w:r>
      <w:r w:rsidRPr="004D5A2F">
        <w:rPr>
          <w:rFonts w:ascii="Gandhari Unicode" w:hAnsi="Gandhari Unicode" w:cs="e-Tamil OTC"/>
          <w:noProof/>
          <w:sz w:val="24"/>
          <w:szCs w:val="24"/>
          <w:cs/>
          <w:lang w:val="en-GB"/>
        </w:rPr>
        <w:t xml:space="preserve"> னிமிழிசை காட்டு</w:t>
      </w:r>
    </w:p>
    <w:p w14:paraId="7F97665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மருங்கிற் கொண்ட பலவிற்</w:t>
      </w:r>
    </w:p>
    <w:p w14:paraId="6E3E25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பெருங்க </w:t>
      </w:r>
      <w:r w:rsidRPr="004D5A2F">
        <w:rPr>
          <w:rFonts w:ascii="Gandhari Unicode" w:hAnsi="Gandhari Unicode" w:cs="e-Tamil OTC"/>
          <w:noProof/>
          <w:sz w:val="24"/>
          <w:szCs w:val="24"/>
          <w:u w:val="wave"/>
          <w:cs/>
          <w:lang w:val="en-GB"/>
        </w:rPr>
        <w:t>னாடநீ நயந்தோள்</w:t>
      </w:r>
      <w:r w:rsidRPr="004D5A2F">
        <w:rPr>
          <w:rFonts w:ascii="Gandhari Unicode" w:hAnsi="Gandhari Unicode" w:cs="e-Tamil OTC"/>
          <w:noProof/>
          <w:sz w:val="24"/>
          <w:szCs w:val="24"/>
          <w:cs/>
          <w:lang w:val="en-GB"/>
        </w:rPr>
        <w:t xml:space="preserve"> கண்ணே.</w:t>
      </w:r>
    </w:p>
    <w:p w14:paraId="613AD9E4" w14:textId="77777777" w:rsidR="0074055C" w:rsidRPr="004D5A2F" w:rsidRDefault="0074055C">
      <w:pPr>
        <w:pStyle w:val="PreformattedText"/>
        <w:rPr>
          <w:rFonts w:ascii="Gandhari Unicode" w:hAnsi="Gandhari Unicode" w:cs="e-Tamil OTC"/>
          <w:noProof/>
          <w:sz w:val="24"/>
          <w:szCs w:val="24"/>
          <w:lang w:val="en-GB"/>
        </w:rPr>
      </w:pPr>
    </w:p>
    <w:p w14:paraId="29C5E10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நெகிழ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 </w:t>
      </w:r>
      <w:r w:rsidRPr="004D5A2F">
        <w:rPr>
          <w:rFonts w:ascii="Gandhari Unicode" w:eastAsia="URW Palladio UNI" w:hAnsi="Gandhari Unicode" w:cs="e-Tamil OTC"/>
          <w:noProof/>
          <w:sz w:val="24"/>
          <w:szCs w:val="24"/>
          <w:lang w:val="en-GB"/>
        </w:rPr>
        <w:t xml:space="preserve">G1v, Nacc., •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நாளும்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நாடொறும் </w:t>
      </w:r>
      <w:r w:rsidRPr="004D5A2F">
        <w:rPr>
          <w:rFonts w:ascii="Gandhari Unicode" w:hAnsi="Gandhari Unicode" w:cs="e-Tamil OTC"/>
          <w:noProof/>
          <w:sz w:val="24"/>
          <w:szCs w:val="24"/>
          <w:lang w:val="en-GB"/>
        </w:rPr>
        <w:t>G1v, Cām.v</w:t>
      </w:r>
      <w:r w:rsidRPr="004D5A2F">
        <w:rPr>
          <w:rStyle w:val="FootnoteReference"/>
          <w:rFonts w:ascii="Gandhari Unicode" w:hAnsi="Gandhari Unicode" w:cs="e-Tamil OTC"/>
          <w:noProof/>
          <w:sz w:val="24"/>
          <w:szCs w:val="24"/>
          <w:lang w:val="en-GB"/>
        </w:rPr>
        <w:footnoteReference w:id="65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கலிழ்ந்து </w:t>
      </w:r>
      <w:bookmarkStart w:id="42" w:name="DDE_LINK48"/>
      <w:r w:rsidRPr="004D5A2F">
        <w:rPr>
          <w:rFonts w:ascii="Gandhari Unicode" w:hAnsi="Gandhari Unicode" w:cs="e-Tamil OTC"/>
          <w:noProof/>
          <w:sz w:val="24"/>
          <w:szCs w:val="24"/>
          <w:cs/>
          <w:lang w:val="en-GB"/>
        </w:rPr>
        <w:t>பனியா னாவே</w:t>
      </w:r>
      <w:bookmarkEnd w:id="42"/>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C2+3v, Nacc., Cām.; </w:t>
      </w:r>
      <w:r w:rsidRPr="004D5A2F">
        <w:rPr>
          <w:rFonts w:ascii="Gandhari Unicode" w:hAnsi="Gandhari Unicode" w:cs="e-Tamil OTC"/>
          <w:noProof/>
          <w:sz w:val="24"/>
          <w:szCs w:val="24"/>
          <w:cs/>
          <w:lang w:val="en-GB"/>
        </w:rPr>
        <w:t xml:space="preserve">கழிந்து பனியா னாவே </w:t>
      </w:r>
      <w:r w:rsidRPr="004D5A2F">
        <w:rPr>
          <w:rFonts w:ascii="Gandhari Unicode" w:hAnsi="Gandhari Unicode" w:cs="e-Tamil OTC"/>
          <w:noProof/>
          <w:sz w:val="24"/>
          <w:szCs w:val="24"/>
          <w:lang w:val="en-GB"/>
        </w:rPr>
        <w:t xml:space="preserve">AT; </w:t>
      </w:r>
      <w:r w:rsidRPr="004D5A2F">
        <w:rPr>
          <w:rFonts w:ascii="Gandhari Unicode" w:hAnsi="Gandhari Unicode" w:cs="e-Tamil OTC"/>
          <w:noProof/>
          <w:sz w:val="24"/>
          <w:szCs w:val="24"/>
          <w:cs/>
          <w:lang w:val="en-GB"/>
        </w:rPr>
        <w:t xml:space="preserve">கழிந்துகண் பனியா னாவே </w:t>
      </w:r>
      <w:r w:rsidRPr="004D5A2F">
        <w:rPr>
          <w:rFonts w:ascii="Gandhari Unicode" w:hAnsi="Gandhari Unicode" w:cs="e-Tamil OTC"/>
          <w:noProof/>
          <w:sz w:val="24"/>
          <w:szCs w:val="24"/>
          <w:lang w:val="en-GB"/>
        </w:rPr>
        <w:t xml:space="preserve">G2, EA, I, ATv; </w:t>
      </w:r>
      <w:r w:rsidRPr="004D5A2F">
        <w:rPr>
          <w:rFonts w:ascii="Gandhari Unicode" w:hAnsi="Gandhari Unicode" w:cs="e-Tamil OTC"/>
          <w:noProof/>
          <w:sz w:val="24"/>
          <w:szCs w:val="24"/>
          <w:cs/>
          <w:lang w:val="en-GB"/>
        </w:rPr>
        <w:t xml:space="preserve">கழிந்து பணியா னோவே (நொவெ) </w:t>
      </w:r>
      <w:r w:rsidRPr="004D5A2F">
        <w:rPr>
          <w:rFonts w:ascii="Gandhari Unicode" w:hAnsi="Gandhari Unicode" w:cs="e-Tamil OTC"/>
          <w:noProof/>
          <w:sz w:val="24"/>
          <w:szCs w:val="24"/>
          <w:lang w:val="en-GB"/>
        </w:rPr>
        <w:t xml:space="preserve">L1(), C3, G1; </w:t>
      </w:r>
      <w:r w:rsidRPr="004D5A2F">
        <w:rPr>
          <w:rFonts w:ascii="Gandhari Unicode" w:hAnsi="Gandhari Unicode" w:cs="e-Tamil OTC"/>
          <w:noProof/>
          <w:sz w:val="24"/>
          <w:szCs w:val="24"/>
          <w:cs/>
          <w:lang w:val="en-GB"/>
        </w:rPr>
        <w:t xml:space="preserve">கழிந்து பணியா நோவே </w:t>
      </w:r>
      <w:r w:rsidRPr="004D5A2F">
        <w:rPr>
          <w:rFonts w:ascii="Gandhari Unicode" w:hAnsi="Gandhari Unicode" w:cs="e-Tamil OTC"/>
          <w:noProof/>
          <w:sz w:val="24"/>
          <w:szCs w:val="24"/>
          <w:lang w:val="en-GB"/>
        </w:rPr>
        <w:t xml:space="preserve">C1, Cām.v; </w:t>
      </w:r>
      <w:r w:rsidRPr="004D5A2F">
        <w:rPr>
          <w:rFonts w:ascii="Gandhari Unicode" w:hAnsi="Gandhari Unicode" w:cs="e-Tamil OTC"/>
          <w:noProof/>
          <w:sz w:val="24"/>
          <w:szCs w:val="24"/>
          <w:cs/>
          <w:lang w:val="en-GB"/>
        </w:rPr>
        <w:t xml:space="preserve">கலுழ்ந் துனியா (துளியா) னாவே </w:t>
      </w:r>
      <w:r w:rsidRPr="004D5A2F">
        <w:rPr>
          <w:rFonts w:ascii="Gandhari Unicode" w:hAnsi="Gandhari Unicode" w:cs="e-Tamil OTC"/>
          <w:noProof/>
          <w:sz w:val="24"/>
          <w:szCs w:val="24"/>
          <w:lang w:val="en-GB"/>
        </w:rPr>
        <w:t xml:space="preserve">G1v, Nacc.v(),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ததும்பிய வருவி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ததும்பி யருவி </w:t>
      </w:r>
      <w:r w:rsidRPr="004D5A2F">
        <w:rPr>
          <w:rFonts w:ascii="Gandhari Unicode" w:hAnsi="Gandhari Unicode" w:cs="e-Tamil OTC"/>
          <w:noProof/>
          <w:sz w:val="24"/>
          <w:szCs w:val="24"/>
          <w:lang w:val="en-GB"/>
        </w:rPr>
        <w:t xml:space="preserve">L1, C1+3, AT, Cām.v, VP, ER; </w:t>
      </w:r>
      <w:r w:rsidRPr="004D5A2F">
        <w:rPr>
          <w:rFonts w:ascii="Gandhari Unicode" w:hAnsi="Gandhari Unicode" w:cs="e-Tamil OTC"/>
          <w:noProof/>
          <w:sz w:val="24"/>
          <w:szCs w:val="24"/>
          <w:cs/>
          <w:lang w:val="en-GB"/>
        </w:rPr>
        <w:t xml:space="preserve">தண்பி யருவி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முரசி </w:t>
      </w:r>
      <w:r w:rsidRPr="004D5A2F">
        <w:rPr>
          <w:rFonts w:ascii="Gandhari Unicode" w:hAnsi="Gandhari Unicode" w:cs="e-Tamil OTC"/>
          <w:noProof/>
          <w:sz w:val="24"/>
          <w:szCs w:val="24"/>
          <w:lang w:val="en-GB"/>
        </w:rPr>
        <w:t xml:space="preserve">L1, C1+2+3, G1+2, Nacc.v, EA, Cām.; </w:t>
      </w:r>
      <w:r w:rsidRPr="004D5A2F">
        <w:rPr>
          <w:rFonts w:ascii="Gandhari Unicode" w:hAnsi="Gandhari Unicode" w:cs="e-Tamil OTC"/>
          <w:noProof/>
          <w:sz w:val="24"/>
          <w:szCs w:val="24"/>
          <w:cs/>
          <w:lang w:val="en-GB"/>
        </w:rPr>
        <w:t xml:space="preserve">முழவி </w:t>
      </w:r>
      <w:r w:rsidRPr="004D5A2F">
        <w:rPr>
          <w:rFonts w:ascii="Gandhari Unicode" w:hAnsi="Gandhari Unicode" w:cs="e-Tamil OTC"/>
          <w:noProof/>
          <w:sz w:val="24"/>
          <w:szCs w:val="24"/>
          <w:lang w:val="en-GB"/>
        </w:rPr>
        <w:t xml:space="preserve">C2v, G1v, Nacc., I, Cām.v,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னாடநீ</w:t>
      </w:r>
      <w:bookmarkStart w:id="43" w:name="DDE_LINK78"/>
      <w:r w:rsidRPr="004D5A2F">
        <w:rPr>
          <w:rFonts w:ascii="Gandhari Unicode" w:hAnsi="Gandhari Unicode" w:cs="e-Tamil OTC"/>
          <w:noProof/>
          <w:sz w:val="24"/>
          <w:szCs w:val="24"/>
          <w:cs/>
          <w:lang w:val="en-GB"/>
        </w:rPr>
        <w:t xml:space="preserve"> நயந்தோள்</w:t>
      </w:r>
      <w:bookmarkEnd w:id="43"/>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L1, C2v, G2, AT, Cām.; </w:t>
      </w:r>
      <w:r w:rsidRPr="004D5A2F">
        <w:rPr>
          <w:rFonts w:ascii="Gandhari Unicode" w:hAnsi="Gandhari Unicode" w:cs="e-Tamil OTC"/>
          <w:noProof/>
          <w:sz w:val="24"/>
          <w:szCs w:val="24"/>
          <w:cs/>
          <w:lang w:val="en-GB"/>
        </w:rPr>
        <w:t xml:space="preserve">ணாடநீ நயந்தோள்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னாடனீ நயந்தோள் </w:t>
      </w:r>
      <w:r w:rsidRPr="004D5A2F">
        <w:rPr>
          <w:rFonts w:ascii="Gandhari Unicode" w:hAnsi="Gandhari Unicode" w:cs="e-Tamil OTC"/>
          <w:noProof/>
          <w:sz w:val="24"/>
          <w:szCs w:val="24"/>
          <w:lang w:val="en-GB"/>
        </w:rPr>
        <w:t xml:space="preserve">C3, G1, Cām.v; </w:t>
      </w:r>
      <w:r w:rsidRPr="004D5A2F">
        <w:rPr>
          <w:rFonts w:ascii="Gandhari Unicode" w:hAnsi="Gandhari Unicode" w:cs="e-Tamil OTC"/>
          <w:noProof/>
          <w:sz w:val="24"/>
          <w:szCs w:val="24"/>
          <w:cs/>
          <w:lang w:val="en-GB"/>
        </w:rPr>
        <w:t xml:space="preserve">னாடநின் னயந்தோள் </w:t>
      </w:r>
      <w:r w:rsidRPr="004D5A2F">
        <w:rPr>
          <w:rFonts w:ascii="Gandhari Unicode" w:hAnsi="Gandhari Unicode" w:cs="e-Tamil OTC"/>
          <w:noProof/>
          <w:sz w:val="24"/>
          <w:szCs w:val="24"/>
          <w:lang w:val="en-GB"/>
        </w:rPr>
        <w:t>C2, G1v, Nacc. EA, I, ATv, Cām.v</w:t>
      </w:r>
    </w:p>
    <w:p w14:paraId="2755FA1F" w14:textId="77777777" w:rsidR="0074055C" w:rsidRPr="004D5A2F" w:rsidRDefault="0074055C">
      <w:pPr>
        <w:pStyle w:val="Textbody"/>
        <w:spacing w:after="29"/>
        <w:jc w:val="both"/>
        <w:rPr>
          <w:rFonts w:ascii="Gandhari Unicode" w:hAnsi="Gandhari Unicode" w:cs="e-Tamil OTC"/>
          <w:noProof/>
          <w:lang w:val="en-GB"/>
        </w:rPr>
      </w:pPr>
    </w:p>
    <w:p w14:paraId="28693C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īr ilaṅku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nāḷ</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83FC7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ila </w:t>
      </w:r>
      <w:r w:rsidRPr="004D5A2F">
        <w:rPr>
          <w:rFonts w:ascii="Gandhari Unicode" w:hAnsi="Gandhari Unicode" w:cs="e-Tamil OTC"/>
          <w:i/>
          <w:iCs/>
          <w:noProof/>
          <w:lang w:val="en-GB"/>
        </w:rPr>
        <w:t xml:space="preserve">kaliḻntu paṉi </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āṉā</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1E142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tuṉṉ</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aru neṭu varai </w:t>
      </w:r>
      <w:r w:rsidRPr="004D5A2F">
        <w:rPr>
          <w:rFonts w:ascii="Gandhari Unicode" w:hAnsi="Gandhari Unicode" w:cs="e-Tamil OTC"/>
          <w:i/>
          <w:iCs/>
          <w:noProof/>
          <w:lang w:val="en-GB"/>
        </w:rPr>
        <w:t>tatumpiya</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aruvi</w:t>
      </w:r>
    </w:p>
    <w:p w14:paraId="69BFA9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taṇṇeṉ </w:t>
      </w:r>
      <w:r w:rsidRPr="004D5A2F">
        <w:rPr>
          <w:rFonts w:ascii="Gandhari Unicode" w:hAnsi="Gandhari Unicode" w:cs="e-Tamil OTC"/>
          <w:i/>
          <w:iCs/>
          <w:noProof/>
          <w:lang w:val="en-GB"/>
        </w:rPr>
        <w:t>muraciṉ</w:t>
      </w:r>
      <w:r w:rsidRPr="004D5A2F">
        <w:rPr>
          <w:rFonts w:ascii="Gandhari Unicode" w:hAnsi="Gandhari Unicode" w:cs="e-Tamil OTC"/>
          <w:noProof/>
          <w:lang w:val="en-GB"/>
        </w:rPr>
        <w:t xml:space="preserve"> imiḻ icai kāṭṭum</w:t>
      </w:r>
    </w:p>
    <w:p w14:paraId="78C8C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maruṅkiṉ koṇṭa palaviṉ</w:t>
      </w:r>
    </w:p>
    <w:p w14:paraId="49D6FF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perum kal nāṭa </w:t>
      </w:r>
      <w:r w:rsidRPr="004D5A2F">
        <w:rPr>
          <w:rFonts w:ascii="Gandhari Unicode" w:hAnsi="Gandhari Unicode" w:cs="e-Tamil OTC"/>
          <w:i/>
          <w:iCs/>
          <w:noProof/>
          <w:lang w:val="en-GB"/>
        </w:rPr>
        <w:t>nī</w:t>
      </w:r>
      <w:r w:rsidRPr="004D5A2F">
        <w:rPr>
          <w:rFonts w:ascii="Gandhari Unicode" w:hAnsi="Gandhari Unicode" w:cs="e-Tamil OTC"/>
          <w:noProof/>
          <w:lang w:val="en-GB"/>
        </w:rPr>
        <w:t xml:space="preserve"> nayantōḷ kaṇ</w:t>
      </w:r>
      <w:r w:rsidR="0056561D" w:rsidRPr="004D5A2F">
        <w:rPr>
          <w:rFonts w:ascii="Gandhari Unicode" w:hAnsi="Gandhari Unicode" w:cs="e-Tamil OTC"/>
          <w:noProof/>
          <w:lang w:val="en-GB"/>
        </w:rPr>
        <w:t>-+</w:t>
      </w:r>
      <w:r w:rsidRPr="004D5A2F">
        <w:rPr>
          <w:rFonts w:ascii="Gandhari Unicode" w:hAnsi="Gandhari Unicode" w:cs="e-Tamil OTC"/>
          <w:noProof/>
          <w:lang w:val="en-GB"/>
        </w:rPr>
        <w:t>ē.</w:t>
      </w:r>
    </w:p>
    <w:p w14:paraId="5823E9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4BA2B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523C95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8F08B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HIM, who asked </w:t>
      </w:r>
      <w:r w:rsidR="008F512A" w:rsidRPr="004D5A2F">
        <w:rPr>
          <w:rFonts w:ascii="Gandhari Unicode" w:hAnsi="Gandhari Unicode" w:cs="e-Tamil OTC"/>
          <w:noProof/>
          <w:lang w:val="en-GB"/>
        </w:rPr>
        <w:t>“</w:t>
      </w:r>
      <w:r w:rsidRPr="004D5A2F">
        <w:rPr>
          <w:rFonts w:ascii="Gandhari Unicode" w:hAnsi="Gandhari Unicode" w:cs="e-Tamil OTC"/>
          <w:noProof/>
          <w:lang w:val="en-GB"/>
        </w:rPr>
        <w:t>won't she have the</w:t>
      </w:r>
      <w:r w:rsidR="008F512A" w:rsidRPr="004D5A2F">
        <w:rPr>
          <w:rFonts w:ascii="Gandhari Unicode" w:hAnsi="Gandhari Unicode" w:cs="e-Tamil OTC"/>
          <w:noProof/>
          <w:lang w:val="en-GB"/>
        </w:rPr>
        <w:t xml:space="preserve"> strength, until I marry [her]?”</w:t>
      </w:r>
    </w:p>
    <w:p w14:paraId="6F29D569" w14:textId="77777777" w:rsidR="0074055C" w:rsidRPr="004D5A2F" w:rsidRDefault="0074055C">
      <w:pPr>
        <w:pStyle w:val="Textbody"/>
        <w:spacing w:after="29" w:line="260" w:lineRule="exact"/>
        <w:jc w:val="both"/>
        <w:rPr>
          <w:rFonts w:ascii="Gandhari Unicode" w:hAnsi="Gandhari Unicode" w:cs="e-Tamil OTC"/>
          <w:noProof/>
          <w:lang w:val="en-GB"/>
        </w:rPr>
      </w:pPr>
    </w:p>
    <w:p w14:paraId="32ED1E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conch cut- shine- bangle loosen day</w:t>
      </w:r>
      <w:r w:rsidRPr="004D5A2F">
        <w:rPr>
          <w:rFonts w:ascii="Gandhari Unicode" w:hAnsi="Gandhari Unicode" w:cs="e-Tamil OTC"/>
          <w:noProof/>
          <w:position w:val="6"/>
          <w:lang w:val="en-GB"/>
        </w:rPr>
        <w:t>um</w:t>
      </w:r>
    </w:p>
    <w:p w14:paraId="4DAE2F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sleeping not-they(n.pl.) cried dew end-not(n.pl.)</w:t>
      </w:r>
      <w:r w:rsidRPr="004D5A2F">
        <w:rPr>
          <w:rFonts w:ascii="Gandhari Unicode" w:hAnsi="Gandhari Unicode" w:cs="e-Tamil OTC"/>
          <w:noProof/>
          <w:position w:val="6"/>
          <w:lang w:val="en-GB"/>
        </w:rPr>
        <w:t>ē</w:t>
      </w:r>
    </w:p>
    <w:p w14:paraId="2E6223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near- difficult long mountain resounded- waterfall</w:t>
      </w:r>
    </w:p>
    <w:p w14:paraId="05F182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cool-say-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buzz- sound showing- </w:t>
      </w:r>
      <w:r w:rsidRPr="004D5A2F">
        <w:rPr>
          <w:rFonts w:ascii="Gandhari Unicode" w:hAnsi="Gandhari Unicode" w:cs="e-Tamil OTC"/>
          <w:noProof/>
          <w:lang w:val="en-GB"/>
        </w:rPr>
        <w:tab/>
      </w:r>
    </w:p>
    <w:p w14:paraId="1D2E7BF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taken- jackfruit-tree</w:t>
      </w:r>
      <w:r w:rsidRPr="004D5A2F">
        <w:rPr>
          <w:rFonts w:ascii="Gandhari Unicode" w:hAnsi="Gandhari Unicode" w:cs="e-Tamil OTC"/>
          <w:noProof/>
          <w:position w:val="6"/>
          <w:lang w:val="en-GB"/>
        </w:rPr>
        <w:t>iṉ</w:t>
      </w:r>
    </w:p>
    <w:p w14:paraId="1B5776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land-he(voc.) you longed-she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6F7AB3" w14:textId="77777777" w:rsidR="0074055C" w:rsidRPr="004D5A2F" w:rsidRDefault="0074055C">
      <w:pPr>
        <w:pStyle w:val="Textbody"/>
        <w:spacing w:after="29"/>
        <w:jc w:val="both"/>
        <w:rPr>
          <w:rFonts w:ascii="Gandhari Unicode" w:hAnsi="Gandhari Unicode" w:cs="e-Tamil OTC"/>
          <w:noProof/>
          <w:lang w:val="en-GB"/>
        </w:rPr>
      </w:pPr>
    </w:p>
    <w:p w14:paraId="20C2E7F1" w14:textId="77777777" w:rsidR="0074055C" w:rsidRPr="004D5A2F" w:rsidRDefault="0074055C">
      <w:pPr>
        <w:pStyle w:val="Textbody"/>
        <w:spacing w:after="29"/>
        <w:jc w:val="both"/>
        <w:rPr>
          <w:rFonts w:ascii="Gandhari Unicode" w:hAnsi="Gandhari Unicode" w:cs="e-Tamil OTC"/>
          <w:noProof/>
          <w:lang w:val="en-GB"/>
        </w:rPr>
      </w:pPr>
    </w:p>
    <w:p w14:paraId="7048C3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eyes of the one you longed for, o man from a land of big stones</w:t>
      </w:r>
    </w:p>
    <w:p w14:paraId="328FFCA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jackfruit trees which cling to the sides</w:t>
      </w:r>
      <w:r w:rsidRPr="004D5A2F">
        <w:rPr>
          <w:rStyle w:val="FootnoteReference"/>
          <w:rFonts w:ascii="Gandhari Unicode" w:hAnsi="Gandhari Unicode" w:cs="e-Tamil OTC"/>
          <w:noProof/>
          <w:lang w:val="en-GB"/>
        </w:rPr>
        <w:footnoteReference w:id="651"/>
      </w:r>
      <w:r w:rsidRPr="004D5A2F">
        <w:rPr>
          <w:rFonts w:ascii="Gandhari Unicode" w:hAnsi="Gandhari Unicode" w:cs="e-Tamil OTC"/>
          <w:noProof/>
          <w:lang w:val="en-GB"/>
        </w:rPr>
        <w:t>,</w:t>
      </w:r>
    </w:p>
    <w:p w14:paraId="58DBC7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waterfall, resounding from the long mountain</w:t>
      </w:r>
    </w:p>
    <w:p w14:paraId="029324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approach,</w:t>
      </w:r>
    </w:p>
    <w:p w14:paraId="61FB610C"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displays the rumbling sound of the drum promising coolness</w:t>
      </w:r>
      <w:r w:rsidRPr="004D5A2F">
        <w:rPr>
          <w:rStyle w:val="FootnoteReference"/>
          <w:rFonts w:ascii="Gandhari Unicode" w:hAnsi="Gandhari Unicode" w:cs="e-Tamil OTC"/>
          <w:noProof/>
          <w:lang w:val="en-GB"/>
        </w:rPr>
        <w:footnoteReference w:id="652"/>
      </w:r>
      <w:r w:rsidRPr="004D5A2F">
        <w:rPr>
          <w:rFonts w:ascii="Gandhari Unicode" w:hAnsi="Gandhari Unicode" w:cs="e-Tamil OTC"/>
          <w:noProof/>
          <w:lang w:val="en-GB"/>
        </w:rPr>
        <w:t> </w:t>
      </w:r>
    </w:p>
    <w:p w14:paraId="03C6ECD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are unending in dew, having cried without sleeping</w:t>
      </w:r>
    </w:p>
    <w:p w14:paraId="0179D38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day per day, so that [her] conch-cut shining bangles become loose.</w:t>
      </w:r>
    </w:p>
    <w:p w14:paraId="39B46B1C" w14:textId="77777777" w:rsidR="0074055C" w:rsidRPr="004D5A2F" w:rsidRDefault="0074055C">
      <w:pPr>
        <w:pStyle w:val="Textbody"/>
        <w:spacing w:after="0"/>
        <w:jc w:val="both"/>
        <w:rPr>
          <w:rFonts w:ascii="Gandhari Unicode" w:hAnsi="Gandhari Unicode" w:cs="e-Tamil OTC"/>
          <w:noProof/>
          <w:lang w:val="en-GB"/>
        </w:rPr>
      </w:pPr>
    </w:p>
    <w:p w14:paraId="597DEA3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4E8E10A6"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(பெரிச்சாத்தன்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பிரிசாத்தன்): </w:t>
      </w:r>
      <w:r w:rsidRPr="004D5A2F">
        <w:rPr>
          <w:rFonts w:ascii="Gandhari Unicode" w:hAnsi="Gandhari Unicode"/>
          <w:i w:val="0"/>
          <w:iCs w:val="0"/>
          <w:color w:val="auto"/>
        </w:rPr>
        <w:t>the confidante</w:t>
      </w:r>
    </w:p>
    <w:p w14:paraId="3B2188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காவன் மிகுதிக்கண் வேறுபட்ட தலைமகளது வேறுபாடு கண்டு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இவ்வேறுபாடு எற்றினானாயது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(G2 stops here) </w:t>
      </w:r>
      <w:r w:rsidRPr="004D5A2F">
        <w:rPr>
          <w:rFonts w:ascii="Gandhari Unicode" w:hAnsi="Gandhari Unicode" w:cs="e-Tamil OTC"/>
          <w:noProof/>
          <w:cs/>
          <w:lang w:val="en-GB"/>
        </w:rPr>
        <w:t>என்று செவிலி வினாவத் தோழி கூறியது.</w:t>
      </w:r>
    </w:p>
    <w:p w14:paraId="108401B4" w14:textId="77777777" w:rsidR="0074055C" w:rsidRPr="004D5A2F" w:rsidRDefault="0074055C">
      <w:pPr>
        <w:pStyle w:val="Textbody"/>
        <w:spacing w:after="29"/>
        <w:jc w:val="both"/>
        <w:rPr>
          <w:rFonts w:ascii="Gandhari Unicode" w:hAnsi="Gandhari Unicode" w:cs="e-Tamil OTC"/>
          <w:noProof/>
          <w:lang w:val="en-GB"/>
        </w:rPr>
      </w:pPr>
    </w:p>
    <w:p w14:paraId="33420F1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பால்வரைத்</w:t>
      </w:r>
      <w:r w:rsidRPr="004D5A2F">
        <w:rPr>
          <w:rFonts w:ascii="Gandhari Unicode" w:hAnsi="Gandhari Unicode" w:cs="e-Tamil OTC"/>
          <w:noProof/>
          <w:sz w:val="24"/>
          <w:szCs w:val="24"/>
          <w:cs/>
          <w:lang w:val="en-GB"/>
        </w:rPr>
        <w:t xml:space="preserve"> தமைத்த லல்ல தவர்வயிற்</w:t>
      </w:r>
    </w:p>
    <w:p w14:paraId="084A924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சால்பளந் தறிதற் கியாஅம் யாரோ</w:t>
      </w:r>
    </w:p>
    <w:p w14:paraId="2FDA26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வெறியாள்</w:t>
      </w:r>
      <w:r w:rsidRPr="004D5A2F">
        <w:rPr>
          <w:rFonts w:ascii="Gandhari Unicode" w:hAnsi="Gandhari Unicode" w:cs="e-Tamil OTC"/>
          <w:noProof/>
          <w:sz w:val="24"/>
          <w:szCs w:val="24"/>
          <w:cs/>
          <w:lang w:val="en-GB"/>
        </w:rPr>
        <w:t xml:space="preserve"> கூறவு மமையா ளதன்றலைப்</w:t>
      </w:r>
    </w:p>
    <w:p w14:paraId="5F04CB2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பைங்கண் மாச்சுனைப் பல்பிணி யவிழ்ந்த</w:t>
      </w:r>
    </w:p>
    <w:p w14:paraId="55F192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வள்ளிதழ் நீல நோக்கி </w:t>
      </w:r>
      <w:r w:rsidRPr="004D5A2F">
        <w:rPr>
          <w:rFonts w:ascii="Gandhari Unicode" w:hAnsi="Gandhari Unicode" w:cs="e-Tamil OTC"/>
          <w:noProof/>
          <w:sz w:val="24"/>
          <w:szCs w:val="24"/>
          <w:u w:val="wave"/>
          <w:cs/>
          <w:lang w:val="en-GB"/>
        </w:rPr>
        <w:t>யுள்ளகைப்</w:t>
      </w:r>
    </w:p>
    <w:p w14:paraId="2F986AFB"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பழுத கண்ண ளாகிப்</w:t>
      </w:r>
    </w:p>
    <w:p w14:paraId="054CE9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பழுதன் றம்மவிவ்</w:t>
      </w:r>
      <w:r w:rsidRPr="004D5A2F">
        <w:rPr>
          <w:rFonts w:ascii="Gandhari Unicode" w:hAnsi="Gandhari Unicode" w:cs="e-Tamil OTC"/>
          <w:noProof/>
          <w:sz w:val="24"/>
          <w:szCs w:val="24"/>
          <w:cs/>
          <w:lang w:val="en-GB"/>
        </w:rPr>
        <w:t xml:space="preserve"> வாயிழை </w:t>
      </w:r>
      <w:r w:rsidRPr="004D5A2F">
        <w:rPr>
          <w:rFonts w:ascii="Gandhari Unicode" w:hAnsi="Gandhari Unicode" w:cs="e-Tamil OTC"/>
          <w:noProof/>
          <w:sz w:val="24"/>
          <w:szCs w:val="24"/>
          <w:u w:val="wave"/>
          <w:cs/>
          <w:lang w:val="en-GB"/>
        </w:rPr>
        <w:t>துணிவே</w:t>
      </w:r>
      <w:r w:rsidRPr="004D5A2F">
        <w:rPr>
          <w:rFonts w:ascii="Gandhari Unicode" w:hAnsi="Gandhari Unicode" w:cs="e-Tamil OTC"/>
          <w:noProof/>
          <w:sz w:val="24"/>
          <w:szCs w:val="24"/>
          <w:cs/>
          <w:lang w:val="en-GB"/>
        </w:rPr>
        <w:t>.</w:t>
      </w:r>
      <w:r w:rsidRPr="004D5A2F">
        <w:rPr>
          <w:rFonts w:ascii="Gandhari Unicode" w:hAnsi="Gandhari Unicode" w:cs="e-Tamil OTC"/>
          <w:noProof/>
          <w:sz w:val="24"/>
          <w:szCs w:val="24"/>
          <w:cs/>
          <w:lang w:val="en-GB"/>
        </w:rPr>
        <w:tab/>
      </w:r>
    </w:p>
    <w:p w14:paraId="72AFC73B" w14:textId="77777777" w:rsidR="0074055C" w:rsidRPr="004D5A2F" w:rsidRDefault="0074055C">
      <w:pPr>
        <w:pStyle w:val="PreformattedText"/>
        <w:rPr>
          <w:rFonts w:ascii="Gandhari Unicode" w:hAnsi="Gandhari Unicode" w:cs="e-Tamil OTC"/>
          <w:noProof/>
          <w:sz w:val="24"/>
          <w:szCs w:val="24"/>
          <w:lang w:val="en-GB"/>
        </w:rPr>
      </w:pPr>
    </w:p>
    <w:p w14:paraId="5C7B1EE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பால்வரைத்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பால்வரைந்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53"/>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லல்ல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லல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மைத்தலல்ல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கியாஅம் யாரோ </w:t>
      </w:r>
      <w:r w:rsidRPr="004D5A2F">
        <w:rPr>
          <w:rFonts w:ascii="Gandhari Unicode" w:hAnsi="Gandhari Unicode" w:cs="e-Tamil OTC"/>
          <w:noProof/>
          <w:sz w:val="24"/>
          <w:szCs w:val="24"/>
          <w:lang w:val="en-GB"/>
        </w:rPr>
        <w:t xml:space="preserve">L1, C1+2+3, G2, EA, Cām.; </w:t>
      </w:r>
      <w:r w:rsidRPr="004D5A2F">
        <w:rPr>
          <w:rFonts w:ascii="Gandhari Unicode" w:hAnsi="Gandhari Unicode" w:cs="e-Tamil OTC"/>
          <w:noProof/>
          <w:sz w:val="24"/>
          <w:szCs w:val="24"/>
          <w:cs/>
          <w:lang w:val="en-GB"/>
        </w:rPr>
        <w:t xml:space="preserve">கியாஅ டியாரோ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வெறியாள்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வேறியான்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யுள்ளகைப் </w:t>
      </w:r>
      <w:r w:rsidRPr="004D5A2F">
        <w:rPr>
          <w:rFonts w:ascii="Gandhari Unicode" w:hAnsi="Gandhari Unicode" w:cs="e-Tamil OTC"/>
          <w:noProof/>
          <w:sz w:val="24"/>
          <w:szCs w:val="24"/>
          <w:lang w:val="en-GB"/>
        </w:rPr>
        <w:t xml:space="preserve">L1, C1+2+3, G1+2, EA; </w:t>
      </w:r>
      <w:r w:rsidRPr="004D5A2F">
        <w:rPr>
          <w:rFonts w:ascii="Gandhari Unicode" w:hAnsi="Gandhari Unicode" w:cs="e-Tamil OTC"/>
          <w:noProof/>
          <w:sz w:val="24"/>
          <w:szCs w:val="24"/>
          <w:cs/>
          <w:lang w:val="en-GB"/>
        </w:rPr>
        <w:t xml:space="preserve">யுள்ளகை </w:t>
      </w:r>
      <w:r w:rsidRPr="004D5A2F">
        <w:rPr>
          <w:rFonts w:ascii="Gandhari Unicode" w:hAnsi="Gandhari Unicode" w:cs="e-Tamil OTC"/>
          <w:noProof/>
          <w:sz w:val="24"/>
          <w:szCs w:val="24"/>
          <w:lang w:val="en-GB"/>
        </w:rPr>
        <w:t xml:space="preserve">C2v,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C2, Cām.; </w:t>
      </w:r>
      <w:r w:rsidRPr="004D5A2F">
        <w:rPr>
          <w:rFonts w:ascii="Gandhari Unicode" w:hAnsi="Gandhari Unicode" w:cs="e-Tamil OTC"/>
          <w:noProof/>
          <w:sz w:val="24"/>
          <w:szCs w:val="24"/>
          <w:cs/>
          <w:lang w:val="en-GB"/>
        </w:rPr>
        <w:t xml:space="preserve">பொழுகு கண்ண </w:t>
      </w:r>
      <w:r w:rsidRPr="004D5A2F">
        <w:rPr>
          <w:rFonts w:ascii="Gandhari Unicode" w:hAnsi="Gandhari Unicode" w:cs="e-Tamil OTC"/>
          <w:noProof/>
          <w:sz w:val="24"/>
          <w:szCs w:val="24"/>
          <w:lang w:val="en-GB"/>
        </w:rPr>
        <w:t xml:space="preserve">AT, Cām.v, VP, ER;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G2, EA, I;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ளாகிப்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ளாகிய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ளாகிற்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w:t>
      </w:r>
      <w:r w:rsidRPr="004D5A2F">
        <w:rPr>
          <w:rFonts w:ascii="Gandhari Unicode" w:hAnsi="Gandhari Unicode" w:cs="e-Tamil OTC"/>
          <w:noProof/>
          <w:sz w:val="24"/>
          <w:szCs w:val="24"/>
          <w:lang w:val="en-GB"/>
        </w:rPr>
        <w:t xml:space="preserve">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பழுதன் றம்மவிவ்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பழுதன் றம்ம</w:t>
      </w:r>
      <w:r w:rsidRPr="004D5A2F">
        <w:rPr>
          <w:rFonts w:ascii="Gandhari Unicode" w:hAnsi="Gandhari Unicode" w:cs="e-Tamil OTC"/>
          <w:noProof/>
          <w:sz w:val="24"/>
          <w:szCs w:val="24"/>
          <w:lang w:val="en-GB"/>
        </w:rPr>
        <w:t>_______</w:t>
      </w:r>
      <w:r w:rsidRPr="004D5A2F">
        <w:rPr>
          <w:rFonts w:ascii="Gandhari Unicode" w:hAnsi="Gandhari Unicode" w:cs="e-Tamil OTC"/>
          <w:noProof/>
          <w:sz w:val="24"/>
          <w:szCs w:val="24"/>
          <w:cs/>
          <w:lang w:val="en-GB"/>
        </w:rPr>
        <w:t xml:space="preserve">விவ்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பழுதா லம்மவிவ் </w:t>
      </w:r>
      <w:r w:rsidRPr="004D5A2F">
        <w:rPr>
          <w:rFonts w:ascii="Gandhari Unicode" w:hAnsi="Gandhari Unicode" w:cs="e-Tamil OTC"/>
          <w:noProof/>
          <w:sz w:val="24"/>
          <w:szCs w:val="24"/>
          <w:lang w:val="en-GB"/>
        </w:rPr>
        <w:t xml:space="preserve">C2v, Cām.v; </w:t>
      </w:r>
      <w:r w:rsidRPr="004D5A2F">
        <w:rPr>
          <w:rFonts w:ascii="Gandhari Unicode" w:eastAsia="URW Palladio UNI" w:hAnsi="Gandhari Unicode" w:cs="e-Tamil OTC"/>
          <w:noProof/>
          <w:sz w:val="24"/>
          <w:szCs w:val="24"/>
          <w:lang w:val="en-GB"/>
        </w:rPr>
        <w:t>‡‡‡‡ ‡</w:t>
      </w:r>
      <w:r w:rsidRPr="004D5A2F">
        <w:rPr>
          <w:rFonts w:ascii="Gandhari Unicode" w:eastAsia="URW Palladio UNI" w:hAnsi="Gandhari Unicode" w:cs="e-Tamil OTC"/>
          <w:noProof/>
          <w:sz w:val="24"/>
          <w:szCs w:val="24"/>
          <w:cs/>
          <w:lang w:val="en-GB"/>
        </w:rPr>
        <w:t>ம்மவிவ</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துணிவே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துனிவே </w:t>
      </w:r>
      <w:r w:rsidRPr="004D5A2F">
        <w:rPr>
          <w:rFonts w:ascii="Gandhari Unicode" w:hAnsi="Gandhari Unicode" w:cs="e-Tamil OTC"/>
          <w:noProof/>
          <w:sz w:val="24"/>
          <w:szCs w:val="24"/>
          <w:lang w:val="en-GB"/>
        </w:rPr>
        <w:t>C3v</w:t>
      </w:r>
    </w:p>
    <w:p w14:paraId="7A5CDF6D" w14:textId="77777777" w:rsidR="0074055C" w:rsidRPr="004D5A2F" w:rsidRDefault="0074055C">
      <w:pPr>
        <w:pStyle w:val="Textbody"/>
        <w:spacing w:after="29"/>
        <w:jc w:val="both"/>
        <w:rPr>
          <w:rFonts w:ascii="Gandhari Unicode" w:hAnsi="Gandhari Unicode" w:cs="e-Tamil OTC"/>
          <w:noProof/>
          <w:lang w:val="en-GB"/>
        </w:rPr>
      </w:pPr>
    </w:p>
    <w:p w14:paraId="57F44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 </w:t>
      </w:r>
      <w:r w:rsidRPr="004D5A2F">
        <w:rPr>
          <w:rFonts w:ascii="Gandhari Unicode" w:hAnsi="Gandhari Unicode" w:cs="e-Tamil OTC"/>
          <w:i/>
          <w:iCs/>
          <w:noProof/>
          <w:lang w:val="en-GB"/>
        </w:rPr>
        <w:t>varaitt</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 amaittal allat</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avar-vayi</w:t>
      </w:r>
      <w:r w:rsidR="0056561D" w:rsidRPr="004D5A2F">
        <w:rPr>
          <w:rFonts w:ascii="Gandhari Unicode" w:hAnsi="Gandhari Unicode" w:cs="e-Tamil OTC"/>
          <w:noProof/>
          <w:lang w:val="en-GB"/>
        </w:rPr>
        <w:t>ṉ</w:t>
      </w:r>
    </w:p>
    <w:p w14:paraId="515C0089" w14:textId="77777777" w:rsidR="0074055C" w:rsidRPr="004D5A2F" w:rsidRDefault="0056561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cālp*</w:t>
      </w:r>
      <w:r w:rsidR="00CF70BD" w:rsidRPr="004D5A2F">
        <w:rPr>
          <w:rFonts w:ascii="Gandhari Unicode" w:hAnsi="Gandhari Unicode" w:cs="e-Tamil OTC"/>
          <w:noProof/>
          <w:lang w:val="en-GB"/>
        </w:rPr>
        <w:t xml:space="preserve"> aḷ</w:t>
      </w:r>
      <w:r w:rsidRPr="004D5A2F">
        <w:rPr>
          <w:rFonts w:ascii="Gandhari Unicode" w:hAnsi="Gandhari Unicode" w:cs="e-Tamil OTC"/>
          <w:noProof/>
          <w:lang w:val="en-GB"/>
        </w:rPr>
        <w:t>ant*</w:t>
      </w:r>
      <w:r w:rsidR="00CF70BD" w:rsidRPr="004D5A2F">
        <w:rPr>
          <w:rFonts w:ascii="Gandhari Unicode" w:hAnsi="Gandhari Unicode" w:cs="e-Tamil OTC"/>
          <w:noProof/>
          <w:lang w:val="en-GB"/>
        </w:rPr>
        <w:t xml:space="preserve"> aṟitaṟk(u) yāam yār</w:t>
      </w:r>
      <w:r w:rsidRPr="004D5A2F">
        <w:rPr>
          <w:rFonts w:ascii="Gandhari Unicode" w:hAnsi="Gandhari Unicode" w:cs="e-Tamil OTC"/>
          <w:noProof/>
          <w:lang w:val="en-GB"/>
        </w:rPr>
        <w:t>-</w:t>
      </w:r>
      <w:r w:rsidR="00CF70BD" w:rsidRPr="004D5A2F">
        <w:rPr>
          <w:rFonts w:ascii="Gandhari Unicode" w:hAnsi="Gandhari Unicode" w:cs="e-Tamil OTC"/>
          <w:noProof/>
          <w:lang w:val="en-GB"/>
        </w:rPr>
        <w:t>ō</w:t>
      </w:r>
    </w:p>
    <w:p w14:paraId="518D6A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veṟiyāḷ</w:t>
      </w:r>
      <w:r w:rsidRPr="004D5A2F">
        <w:rPr>
          <w:rFonts w:ascii="Gandhari Unicode" w:hAnsi="Gandhari Unicode" w:cs="e-Tamil OTC"/>
          <w:noProof/>
          <w:lang w:val="en-GB"/>
        </w:rPr>
        <w:t xml:space="preserve"> kūṟa</w:t>
      </w:r>
      <w:r w:rsidR="0056561D" w:rsidRPr="004D5A2F">
        <w:rPr>
          <w:rFonts w:ascii="Gandhari Unicode" w:hAnsi="Gandhari Unicode" w:cs="e-Tamil OTC"/>
          <w:noProof/>
          <w:lang w:val="en-GB"/>
        </w:rPr>
        <w:t>-~</w:t>
      </w:r>
      <w:r w:rsidRPr="004D5A2F">
        <w:rPr>
          <w:rFonts w:ascii="Gandhari Unicode" w:hAnsi="Gandhari Unicode" w:cs="e-Tamil OTC"/>
          <w:noProof/>
          <w:lang w:val="en-GB"/>
        </w:rPr>
        <w:t>um amaiyāḷ ataṉ-talai</w:t>
      </w:r>
      <w:r w:rsidR="0056561D" w:rsidRPr="004D5A2F">
        <w:rPr>
          <w:rFonts w:ascii="Gandhari Unicode" w:hAnsi="Gandhari Unicode" w:cs="e-Tamil OTC"/>
          <w:noProof/>
          <w:lang w:val="en-GB"/>
        </w:rPr>
        <w:t>+</w:t>
      </w:r>
    </w:p>
    <w:p w14:paraId="393C7F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paim kaṇ mā</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cuṉai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pal piṇi </w:t>
      </w:r>
      <w:r w:rsidR="0056561D" w:rsidRPr="004D5A2F">
        <w:rPr>
          <w:rFonts w:ascii="Gandhari Unicode" w:hAnsi="Gandhari Unicode" w:cs="e-Tamil OTC"/>
          <w:noProof/>
          <w:lang w:val="en-GB"/>
        </w:rPr>
        <w:t>~</w:t>
      </w:r>
      <w:r w:rsidRPr="004D5A2F">
        <w:rPr>
          <w:rFonts w:ascii="Gandhari Unicode" w:hAnsi="Gandhari Unicode" w:cs="e-Tamil OTC"/>
          <w:noProof/>
          <w:lang w:val="en-GB"/>
        </w:rPr>
        <w:t>aviḻnta</w:t>
      </w:r>
    </w:p>
    <w:p w14:paraId="610595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itaḻ nīlam nōkki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56561D" w:rsidRPr="004D5A2F">
        <w:rPr>
          <w:rFonts w:ascii="Gandhari Unicode" w:hAnsi="Gandhari Unicode" w:cs="e-Tamil OTC"/>
          <w:noProof/>
          <w:lang w:val="en-GB"/>
        </w:rPr>
        <w:t>+</w:t>
      </w:r>
      <w:r w:rsidR="0056561D" w:rsidRPr="004D5A2F">
        <w:rPr>
          <w:rFonts w:ascii="Gandhari Unicode" w:hAnsi="Gandhari Unicode" w:cs="e-Tamil OTC"/>
          <w:i/>
          <w:iCs/>
          <w:noProof/>
          <w:lang w:val="en-GB"/>
        </w:rPr>
        <w:t>akaipp*</w:t>
      </w:r>
    </w:p>
    <w:p w14:paraId="2E3F4B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aḻuta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kaṇṇaḷ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āki</w:t>
      </w:r>
      <w:r w:rsidR="0056561D" w:rsidRPr="004D5A2F">
        <w:rPr>
          <w:rFonts w:ascii="Gandhari Unicode" w:hAnsi="Gandhari Unicode" w:cs="e-Tamil OTC"/>
          <w:i/>
          <w:iCs/>
          <w:noProof/>
          <w:lang w:val="en-GB"/>
        </w:rPr>
        <w:t>+</w:t>
      </w:r>
    </w:p>
    <w:p w14:paraId="4D4ADFF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paḻ</w:t>
      </w:r>
      <w:r w:rsidR="0056561D" w:rsidRPr="004D5A2F">
        <w:rPr>
          <w:rFonts w:ascii="Gandhari Unicode" w:hAnsi="Gandhari Unicode" w:cs="e-Tamil OTC"/>
          <w:i/>
          <w:iCs/>
          <w:noProof/>
          <w:lang w:val="en-GB"/>
        </w:rPr>
        <w:t>ut*</w:t>
      </w:r>
      <w:r w:rsidRPr="004D5A2F">
        <w:rPr>
          <w:rFonts w:ascii="Gandhari Unicode" w:hAnsi="Gandhari Unicode" w:cs="e-Tamil OTC"/>
          <w:i/>
          <w:iCs/>
          <w:noProof/>
          <w:lang w:val="en-GB"/>
        </w:rPr>
        <w:t xml:space="preserve"> aṉṟ</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amma </w:t>
      </w:r>
      <w:r w:rsidR="0056561D" w:rsidRPr="004D5A2F">
        <w:rPr>
          <w:rFonts w:ascii="Gandhari Unicode" w:hAnsi="Gandhari Unicode" w:cs="e-Tamil OTC"/>
          <w:noProof/>
          <w:lang w:val="en-GB"/>
        </w:rPr>
        <w:t>~</w:t>
      </w:r>
      <w:r w:rsidRPr="004D5A2F">
        <w:rPr>
          <w:rFonts w:ascii="Gandhari Unicode" w:hAnsi="Gandhari Unicode" w:cs="e-Tamil OTC"/>
          <w:noProof/>
          <w:lang w:val="en-GB"/>
        </w:rPr>
        <w:t>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āy iḻai </w:t>
      </w:r>
      <w:r w:rsidRPr="004D5A2F">
        <w:rPr>
          <w:rFonts w:ascii="Gandhari Unicode" w:hAnsi="Gandhari Unicode" w:cs="e-Tamil OTC"/>
          <w:i/>
          <w:iCs/>
          <w:noProof/>
          <w:lang w:val="en-GB"/>
        </w:rPr>
        <w:t>tuṇiv</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7EFC4B" w14:textId="77777777" w:rsidR="0074055C" w:rsidRPr="004D5A2F" w:rsidRDefault="0074055C">
      <w:pPr>
        <w:pStyle w:val="Textbody"/>
        <w:spacing w:after="29" w:line="260" w:lineRule="exact"/>
        <w:jc w:val="both"/>
        <w:rPr>
          <w:rFonts w:ascii="Gandhari Unicode" w:hAnsi="Gandhari Unicode" w:cs="e-Tamil OTC"/>
          <w:noProof/>
          <w:lang w:val="en-GB"/>
        </w:rPr>
      </w:pPr>
    </w:p>
    <w:p w14:paraId="3EA1A2DC" w14:textId="77777777" w:rsidR="0074055C" w:rsidRPr="004D5A2F" w:rsidRDefault="0074055C">
      <w:pPr>
        <w:pStyle w:val="Textbody"/>
        <w:spacing w:after="29" w:line="260" w:lineRule="exact"/>
        <w:jc w:val="both"/>
        <w:rPr>
          <w:rFonts w:ascii="Gandhari Unicode" w:hAnsi="Gandhari Unicode" w:cs="e-Tamil OTC"/>
          <w:noProof/>
          <w:lang w:val="en-GB"/>
        </w:rPr>
      </w:pPr>
    </w:p>
    <w:p w14:paraId="59F1B50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the confidante who was asked by the foster-mother </w:t>
      </w:r>
      <w:r w:rsidR="008F512A" w:rsidRPr="004D5A2F">
        <w:rPr>
          <w:rFonts w:ascii="Gandhari Unicode" w:hAnsi="Gandhari Unicode" w:cs="e-Tamil OTC"/>
          <w:noProof/>
          <w:lang w:val="en-GB"/>
        </w:rPr>
        <w:t>“of which kind is this change?”</w:t>
      </w:r>
      <w:r w:rsidRPr="004D5A2F">
        <w:rPr>
          <w:rFonts w:ascii="Gandhari Unicode" w:hAnsi="Gandhari Unicode" w:cs="e-Tamil OTC"/>
          <w:noProof/>
          <w:lang w:val="en-GB"/>
        </w:rPr>
        <w:t>, having seen the change in HER, who changed during the increase in guarding.</w:t>
      </w:r>
    </w:p>
    <w:p w14:paraId="28BB997A" w14:textId="77777777" w:rsidR="0074055C" w:rsidRPr="004D5A2F" w:rsidRDefault="0074055C">
      <w:pPr>
        <w:pStyle w:val="Textbody"/>
        <w:spacing w:after="29" w:line="260" w:lineRule="exact"/>
        <w:jc w:val="both"/>
        <w:rPr>
          <w:rFonts w:ascii="Gandhari Unicode" w:hAnsi="Gandhari Unicode" w:cs="e-Tamil OTC"/>
          <w:noProof/>
          <w:lang w:val="en-GB"/>
        </w:rPr>
      </w:pPr>
    </w:p>
    <w:p w14:paraId="3FFBAA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fate limit-it appointing besides he(h.)-side</w:t>
      </w:r>
    </w:p>
    <w:p w14:paraId="34C5C78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quality measured knowledge(dat.) we who</w:t>
      </w:r>
      <w:r w:rsidRPr="004D5A2F">
        <w:rPr>
          <w:rFonts w:ascii="Gandhari Unicode" w:hAnsi="Gandhari Unicode" w:cs="e-Tamil OTC"/>
          <w:noProof/>
          <w:position w:val="6"/>
          <w:lang w:val="en-GB"/>
        </w:rPr>
        <w:t>ō</w:t>
      </w:r>
    </w:p>
    <w:p w14:paraId="22854F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Veṟi-she talk(inf.)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become-still-not-she that-top</w:t>
      </w:r>
    </w:p>
    <w:p w14:paraId="6F4D94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fresh eye big mountain-pool many fetter opened-</w:t>
      </w:r>
    </w:p>
    <w:p w14:paraId="0E5751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abundance petal blue looked inside oppressed</w:t>
      </w:r>
    </w:p>
    <w:p w14:paraId="46DC33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cried- eye-she become(abs.)</w:t>
      </w:r>
    </w:p>
    <w:p w14:paraId="08C18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mistake not-so-it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select- jewel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796FBC" w14:textId="77777777" w:rsidR="0074055C" w:rsidRPr="004D5A2F" w:rsidRDefault="0074055C">
      <w:pPr>
        <w:pStyle w:val="Textbody"/>
        <w:spacing w:after="29"/>
        <w:jc w:val="both"/>
        <w:rPr>
          <w:rFonts w:ascii="Gandhari Unicode" w:hAnsi="Gandhari Unicode" w:cs="e-Tamil OTC"/>
          <w:noProof/>
          <w:lang w:val="en-GB"/>
        </w:rPr>
      </w:pPr>
    </w:p>
    <w:p w14:paraId="07C043C9" w14:textId="77777777" w:rsidR="0074055C" w:rsidRPr="004D5A2F" w:rsidRDefault="0074055C">
      <w:pPr>
        <w:pStyle w:val="Textbody"/>
        <w:spacing w:after="29"/>
        <w:jc w:val="both"/>
        <w:rPr>
          <w:rFonts w:ascii="Gandhari Unicode" w:hAnsi="Gandhari Unicode" w:cs="e-Tamil OTC"/>
          <w:noProof/>
          <w:lang w:val="en-GB"/>
        </w:rPr>
      </w:pPr>
    </w:p>
    <w:p w14:paraId="75F52A3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Fate is set. Apart from what is allotted by it,</w:t>
      </w:r>
    </w:p>
    <w:p w14:paraId="5962948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who [are] we to measure [and] know the qualities in him?</w:t>
      </w:r>
    </w:p>
    <w:p w14:paraId="35E823D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when they say, </w:t>
      </w:r>
      <w:r w:rsidR="008F512A" w:rsidRPr="004D5A2F">
        <w:rPr>
          <w:rFonts w:ascii="Gandhari Unicode" w:hAnsi="Gandhari Unicode" w:cs="e-Tamil OTC"/>
          <w:noProof/>
          <w:lang w:val="en-GB"/>
        </w:rPr>
        <w:t>“</w:t>
      </w:r>
      <w:r w:rsidRPr="004D5A2F">
        <w:rPr>
          <w:rFonts w:ascii="Gandhari Unicode" w:hAnsi="Gandhari Unicode" w:cs="e-Tamil OTC"/>
          <w:noProof/>
          <w:lang w:val="en-GB"/>
        </w:rPr>
        <w:t>she [is] one for the Veṟi dance</w:t>
      </w:r>
      <w:r w:rsidR="008F512A" w:rsidRPr="004D5A2F">
        <w:rPr>
          <w:rFonts w:ascii="Gandhari Unicode" w:hAnsi="Gandhari Unicode" w:cs="e-Tamil OTC"/>
          <w:noProof/>
          <w:lang w:val="en-GB"/>
        </w:rPr>
        <w:t>”</w:t>
      </w:r>
      <w:r w:rsidRPr="004D5A2F">
        <w:rPr>
          <w:rFonts w:ascii="Gandhari Unicode" w:hAnsi="Gandhari Unicode" w:cs="e-Tamil OTC"/>
          <w:noProof/>
          <w:lang w:val="en-GB"/>
        </w:rPr>
        <w:t>, she is not quiet, [and] moreover,</w:t>
      </w:r>
    </w:p>
    <w:p w14:paraId="25B4603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one with tearful eyes,</w:t>
      </w:r>
    </w:p>
    <w:p w14:paraId="13DC587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[her] mind tormented, looking at the blue of the full petals,</w:t>
      </w:r>
    </w:p>
    <w:p w14:paraId="073B1E22"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opened many fetters</w:t>
      </w:r>
      <w:r w:rsidRPr="004D5A2F">
        <w:rPr>
          <w:rStyle w:val="FootnoteReference"/>
          <w:rFonts w:ascii="Gandhari Unicode" w:hAnsi="Gandhari Unicode" w:cs="e-Tamil OTC"/>
          <w:noProof/>
          <w:lang w:val="en-GB"/>
        </w:rPr>
        <w:footnoteReference w:id="654"/>
      </w:r>
      <w:r w:rsidRPr="004D5A2F">
        <w:rPr>
          <w:rFonts w:ascii="Gandhari Unicode" w:hAnsi="Gandhari Unicode" w:cs="e-Tamil OTC"/>
          <w:noProof/>
          <w:lang w:val="en-GB"/>
        </w:rPr>
        <w:t xml:space="preserve"> in the fresh-eyed</w:t>
      </w:r>
      <w:r w:rsidRPr="004D5A2F">
        <w:rPr>
          <w:rStyle w:val="FootnoteReference"/>
          <w:rFonts w:ascii="Gandhari Unicode" w:hAnsi="Gandhari Unicode" w:cs="e-Tamil OTC"/>
          <w:noProof/>
          <w:lang w:val="en-GB"/>
        </w:rPr>
        <w:footnoteReference w:id="655"/>
      </w:r>
      <w:r w:rsidRPr="004D5A2F">
        <w:rPr>
          <w:rFonts w:ascii="Gandhari Unicode" w:hAnsi="Gandhari Unicode" w:cs="e-Tamil OTC"/>
          <w:noProof/>
          <w:lang w:val="en-GB"/>
        </w:rPr>
        <w:t>,</w:t>
      </w:r>
    </w:p>
    <w:p w14:paraId="01FFC1B7" w14:textId="77777777" w:rsidR="0074055C" w:rsidRPr="004D5A2F" w:rsidRDefault="00CF70BD">
      <w:pPr>
        <w:pStyle w:val="Textbody"/>
        <w:tabs>
          <w:tab w:val="left" w:pos="4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big mountain pool,</w:t>
      </w:r>
    </w:p>
    <w:p w14:paraId="4BB748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not a mistake, alas, the decision of this</w:t>
      </w:r>
      <w:r w:rsidRPr="004D5A2F">
        <w:rPr>
          <w:rStyle w:val="FootnoteReference"/>
          <w:rFonts w:ascii="Gandhari Unicode" w:hAnsi="Gandhari Unicode" w:cs="e-Tamil OTC"/>
          <w:noProof/>
          <w:lang w:val="en-GB"/>
        </w:rPr>
        <w:footnoteReference w:id="656"/>
      </w:r>
      <w:r w:rsidRPr="004D5A2F">
        <w:rPr>
          <w:rFonts w:ascii="Gandhari Unicode" w:hAnsi="Gandhari Unicode" w:cs="e-Tamil OTC"/>
          <w:noProof/>
          <w:lang w:val="en-GB"/>
        </w:rPr>
        <w:t xml:space="preserve"> [woman</w:t>
      </w:r>
    </w:p>
    <w:p w14:paraId="515C612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choice jewels.</w:t>
      </w:r>
      <w:r w:rsidRPr="004D5A2F">
        <w:rPr>
          <w:rStyle w:val="FootnoteReference"/>
          <w:rFonts w:ascii="Gandhari Unicode" w:hAnsi="Gandhari Unicode" w:cs="e-Tamil OTC"/>
          <w:noProof/>
          <w:lang w:val="en-GB"/>
        </w:rPr>
        <w:footnoteReference w:id="657"/>
      </w:r>
    </w:p>
    <w:p w14:paraId="6007D6BB" w14:textId="77777777" w:rsidR="0074055C" w:rsidRPr="004D5A2F" w:rsidRDefault="0074055C">
      <w:pPr>
        <w:pStyle w:val="Textbody"/>
        <w:spacing w:after="0"/>
        <w:jc w:val="both"/>
        <w:rPr>
          <w:rFonts w:ascii="Gandhari Unicode" w:hAnsi="Gandhari Unicode" w:cs="e-Tamil OTC"/>
          <w:noProof/>
          <w:lang w:val="en-GB"/>
        </w:rPr>
      </w:pPr>
    </w:p>
    <w:p w14:paraId="27C59B4D" w14:textId="77777777" w:rsidR="0074055C" w:rsidRPr="004D5A2F" w:rsidRDefault="0074055C">
      <w:pPr>
        <w:pStyle w:val="Textbody"/>
        <w:spacing w:after="0"/>
        <w:jc w:val="both"/>
        <w:rPr>
          <w:rFonts w:ascii="Gandhari Unicode" w:hAnsi="Gandhari Unicode" w:cs="e-Tamil OTC"/>
          <w:noProof/>
          <w:lang w:val="en-GB"/>
        </w:rPr>
      </w:pPr>
    </w:p>
    <w:p w14:paraId="62E3A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EF4F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She is not quiet even when the Murukaṉ priestess pronounces</w:t>
      </w:r>
    </w:p>
    <w:p w14:paraId="65A7A9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[her diagnosis],</w:t>
      </w:r>
      <w:r w:rsidRPr="004D5A2F">
        <w:rPr>
          <w:rStyle w:val="FootnoteReference"/>
          <w:rFonts w:ascii="Gandhari Unicode" w:hAnsi="Gandhari Unicode" w:cs="e-Tamil OTC"/>
          <w:noProof/>
          <w:lang w:val="en-GB"/>
        </w:rPr>
        <w:footnoteReference w:id="658"/>
      </w:r>
    </w:p>
    <w:p w14:paraId="6C29042B" w14:textId="77777777" w:rsidR="0074055C" w:rsidRPr="004D5A2F" w:rsidRDefault="0074055C">
      <w:pPr>
        <w:pStyle w:val="Textbody"/>
        <w:spacing w:after="0"/>
        <w:jc w:val="both"/>
        <w:rPr>
          <w:rFonts w:ascii="Gandhari Unicode" w:hAnsi="Gandhari Unicode" w:cs="e-Tamil OTC"/>
          <w:noProof/>
          <w:lang w:val="en-GB"/>
        </w:rPr>
      </w:pPr>
    </w:p>
    <w:p w14:paraId="7C91CD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0818B9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 </w:t>
      </w:r>
      <w:r w:rsidRPr="004D5A2F">
        <w:rPr>
          <w:rFonts w:ascii="Gandhari Unicode" w:hAnsi="Gandhari Unicode"/>
          <w:i w:val="0"/>
          <w:iCs w:val="0"/>
          <w:color w:val="auto"/>
        </w:rPr>
        <w:t>the confidante</w:t>
      </w:r>
    </w:p>
    <w:p w14:paraId="04D3CE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வரைவுணர்த்திய தோழி தலைமகட்குக்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தலைவிக்குக்) கழியுவகை மீதூராமை உணர்த்தியது.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 நீட்டித்தவிடத்து ஆற்றாளாகிய தலைமகளைத் தோழி ஆற்றும் வகையான் ஆற்றுவித்ததூஉமாம்.</w:t>
      </w:r>
    </w:p>
    <w:p w14:paraId="4C97B862" w14:textId="77777777" w:rsidR="0074055C" w:rsidRPr="004D5A2F" w:rsidRDefault="0074055C">
      <w:pPr>
        <w:pStyle w:val="Textbody"/>
        <w:spacing w:after="29"/>
        <w:jc w:val="both"/>
        <w:rPr>
          <w:rFonts w:ascii="Gandhari Unicode" w:hAnsi="Gandhari Unicode" w:cs="e-Tamil OTC"/>
          <w:noProof/>
          <w:lang w:val="en-GB"/>
        </w:rPr>
      </w:pPr>
    </w:p>
    <w:p w14:paraId="7389584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நல்கா ராயினும் யாழநின்</w:t>
      </w:r>
    </w:p>
    <w:p w14:paraId="770BA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றொடிவிளங்</w:t>
      </w:r>
      <w:r w:rsidRPr="004D5A2F">
        <w:rPr>
          <w:rFonts w:ascii="Gandhari Unicode" w:hAnsi="Gandhari Unicode" w:cs="e-Tamil OTC"/>
          <w:noProof/>
          <w:sz w:val="24"/>
          <w:szCs w:val="24"/>
          <w:cs/>
          <w:lang w:val="en-GB"/>
        </w:rPr>
        <w:t xml:space="preserve"> கிறைய தோள்கவின் </w:t>
      </w:r>
      <w:r w:rsidRPr="004D5A2F">
        <w:rPr>
          <w:rFonts w:ascii="Gandhari Unicode" w:hAnsi="Gandhari Unicode" w:cs="e-Tamil OTC"/>
          <w:noProof/>
          <w:sz w:val="24"/>
          <w:szCs w:val="24"/>
          <w:u w:val="wave"/>
          <w:cs/>
          <w:lang w:val="en-GB"/>
        </w:rPr>
        <w:t>பெறீஇய</w:t>
      </w:r>
    </w:p>
    <w:p w14:paraId="165C4F5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ருவக்காண் டோழி </w:t>
      </w:r>
      <w:r w:rsidRPr="004D5A2F">
        <w:rPr>
          <w:rFonts w:ascii="Gandhari Unicode" w:hAnsi="Gandhari Unicode" w:cs="e-Tamil OTC"/>
          <w:noProof/>
          <w:sz w:val="24"/>
          <w:szCs w:val="24"/>
          <w:u w:val="wave"/>
          <w:cs/>
          <w:lang w:val="en-GB"/>
        </w:rPr>
        <w:t>யவ்வந் திசினே</w:t>
      </w:r>
    </w:p>
    <w:p w14:paraId="6E5C46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தொய்யன் மாமழை </w:t>
      </w:r>
      <w:r w:rsidRPr="004D5A2F">
        <w:rPr>
          <w:rFonts w:ascii="Gandhari Unicode" w:hAnsi="Gandhari Unicode" w:cs="e-Tamil OTC"/>
          <w:noProof/>
          <w:sz w:val="24"/>
          <w:szCs w:val="24"/>
          <w:u w:val="wave"/>
          <w:cs/>
          <w:lang w:val="en-GB"/>
        </w:rPr>
        <w:t>தொடங்கலி</w:t>
      </w:r>
      <w:r w:rsidRPr="004D5A2F">
        <w:rPr>
          <w:rFonts w:ascii="Gandhari Unicode" w:hAnsi="Gandhari Unicode" w:cs="e-Tamil OTC"/>
          <w:noProof/>
          <w:sz w:val="24"/>
          <w:szCs w:val="24"/>
          <w:cs/>
          <w:lang w:val="en-GB"/>
        </w:rPr>
        <w:t xml:space="preserve"> னவர்நாட்டுப்</w:t>
      </w:r>
    </w:p>
    <w:p w14:paraId="64FAEFB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பூச லாயம் புகன்றிழி </w:t>
      </w:r>
      <w:r w:rsidRPr="004D5A2F">
        <w:rPr>
          <w:rFonts w:ascii="Gandhari Unicode" w:hAnsi="Gandhari Unicode" w:cs="e-Tamil OTC"/>
          <w:noProof/>
          <w:sz w:val="24"/>
          <w:szCs w:val="24"/>
          <w:u w:val="wave"/>
          <w:cs/>
          <w:lang w:val="en-GB"/>
        </w:rPr>
        <w:t>யருவி</w:t>
      </w:r>
    </w:p>
    <w:p w14:paraId="09CB6BB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மண்ணுறு மணியிற் றோன்றுந்</w:t>
      </w:r>
    </w:p>
    <w:p w14:paraId="5BF1223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தண்ணறுந் துறுக லோங்கிய மலையே.</w:t>
      </w:r>
    </w:p>
    <w:p w14:paraId="4CB9F7FC" w14:textId="77777777" w:rsidR="0074055C" w:rsidRPr="004D5A2F" w:rsidRDefault="0074055C">
      <w:pPr>
        <w:pStyle w:val="PreformattedText"/>
        <w:rPr>
          <w:rFonts w:ascii="Gandhari Unicode" w:hAnsi="Gandhari Unicode" w:cs="e-Tamil OTC"/>
          <w:noProof/>
          <w:sz w:val="24"/>
          <w:szCs w:val="24"/>
          <w:lang w:val="en-GB"/>
        </w:rPr>
      </w:pPr>
    </w:p>
    <w:p w14:paraId="156B693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றொடிவழங் </w:t>
      </w:r>
      <w:r w:rsidRPr="004D5A2F">
        <w:rPr>
          <w:rFonts w:ascii="Gandhari Unicode" w:hAnsi="Gandhari Unicode" w:cs="e-Tamil OTC"/>
          <w:noProof/>
          <w:sz w:val="24"/>
          <w:szCs w:val="24"/>
          <w:lang w:val="en-GB"/>
        </w:rPr>
        <w:t xml:space="preserve">C2v+3v, Cām.v; </w:t>
      </w:r>
      <w:r w:rsidRPr="004D5A2F">
        <w:rPr>
          <w:rFonts w:ascii="Gandhari Unicode" w:hAnsi="Gandhari Unicode" w:cs="e-Tamil OTC"/>
          <w:noProof/>
          <w:sz w:val="24"/>
          <w:szCs w:val="24"/>
          <w:cs/>
          <w:lang w:val="en-GB"/>
        </w:rPr>
        <w:t xml:space="preserve">றோழிடிவளங்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ருவக்காண்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வுவக்காண்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யுவக்காண் </w:t>
      </w:r>
      <w:r w:rsidRPr="004D5A2F">
        <w:rPr>
          <w:rFonts w:ascii="Gandhari Unicode" w:hAnsi="Gandhari Unicode" w:cs="e-Tamil OTC"/>
          <w:noProof/>
          <w:sz w:val="24"/>
          <w:szCs w:val="24"/>
          <w:lang w:val="en-GB"/>
        </w:rPr>
        <w:t xml:space="preserve">C2+3v, G2, EA;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யுருவக்கொண்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யவ்வந்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யொழியவந்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யலம்வந் </w:t>
      </w:r>
      <w:r w:rsidRPr="004D5A2F">
        <w:rPr>
          <w:rFonts w:ascii="Gandhari Unicode" w:hAnsi="Gandhari Unicode" w:cs="e-Tamil OTC"/>
          <w:noProof/>
          <w:sz w:val="24"/>
          <w:szCs w:val="24"/>
          <w:lang w:val="en-GB"/>
        </w:rPr>
        <w:t xml:space="preserve">PP; </w:t>
      </w:r>
      <w:r w:rsidRPr="004D5A2F">
        <w:rPr>
          <w:rFonts w:ascii="Gandhari Unicode" w:hAnsi="Gandhari Unicode" w:cs="e-Tamil OTC"/>
          <w:noProof/>
          <w:sz w:val="24"/>
          <w:szCs w:val="24"/>
          <w:cs/>
          <w:lang w:val="en-GB"/>
        </w:rPr>
        <w:t xml:space="preserve">யவர்வந்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G2, EA, Cām.;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L1, C1+2+3, G1, Cām.v; </w:t>
      </w:r>
      <w:r w:rsidRPr="004D5A2F">
        <w:rPr>
          <w:rFonts w:ascii="Gandhari Unicode" w:hAnsi="Gandhari Unicode" w:cs="e-Tamil OTC"/>
          <w:noProof/>
          <w:sz w:val="24"/>
          <w:szCs w:val="24"/>
          <w:cs/>
          <w:lang w:val="en-GB"/>
        </w:rPr>
        <w:t xml:space="preserve">துணங்கலி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லாயம்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லாய </w:t>
      </w:r>
      <w:r w:rsidRPr="004D5A2F">
        <w:rPr>
          <w:rFonts w:ascii="Gandhari Unicode" w:hAnsi="Gandhari Unicode" w:cs="e-Tamil OTC"/>
          <w:noProof/>
          <w:sz w:val="24"/>
          <w:szCs w:val="24"/>
          <w:lang w:val="en-GB"/>
        </w:rPr>
        <w:t xml:space="preserve">L1, C1+2v+3,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யருவியின் </w:t>
      </w:r>
      <w:r w:rsidRPr="004D5A2F">
        <w:rPr>
          <w:rFonts w:ascii="Gandhari Unicode" w:hAnsi="Gandhari Unicode" w:cs="e-Tamil OTC"/>
          <w:noProof/>
          <w:sz w:val="24"/>
          <w:szCs w:val="24"/>
          <w:lang w:val="en-GB"/>
        </w:rPr>
        <w:t>C2v, Cām.</w:t>
      </w:r>
    </w:p>
    <w:p w14:paraId="54B1628A" w14:textId="77777777" w:rsidR="0074055C" w:rsidRPr="004D5A2F" w:rsidRDefault="0074055C">
      <w:pPr>
        <w:pStyle w:val="Textbody"/>
        <w:spacing w:after="29"/>
        <w:jc w:val="both"/>
        <w:rPr>
          <w:rFonts w:ascii="Gandhari Unicode" w:hAnsi="Gandhari Unicode" w:cs="e-Tamil OTC"/>
          <w:noProof/>
          <w:lang w:val="en-GB"/>
        </w:rPr>
      </w:pPr>
    </w:p>
    <w:p w14:paraId="341E1B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koṭiyōr nalkār āyiṉum yāḻa niṉ</w:t>
      </w:r>
    </w:p>
    <w:p w14:paraId="01FECB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viḷaṅ</w:t>
      </w:r>
      <w:r w:rsidR="00061757"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iṟaiya tōḷ kaviṉ </w:t>
      </w:r>
      <w:r w:rsidRPr="004D5A2F">
        <w:rPr>
          <w:rFonts w:ascii="Gandhari Unicode" w:hAnsi="Gandhari Unicode" w:cs="e-Tamil OTC"/>
          <w:i/>
          <w:iCs/>
          <w:noProof/>
          <w:lang w:val="en-GB"/>
        </w:rPr>
        <w:t>peṟīiyar</w:t>
      </w:r>
    </w:p>
    <w:p w14:paraId="26C496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uva</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kāṇ tōḻi </w:t>
      </w:r>
      <w:r w:rsidR="00061757" w:rsidRPr="004D5A2F">
        <w:rPr>
          <w:rFonts w:ascii="Gandhari Unicode" w:hAnsi="Gandhari Unicode" w:cs="e-Tamil OTC"/>
          <w:noProof/>
          <w:lang w:val="en-GB"/>
        </w:rPr>
        <w:t>~</w:t>
      </w:r>
      <w:r w:rsidRPr="004D5A2F">
        <w:rPr>
          <w:rFonts w:ascii="Gandhari Unicode" w:hAnsi="Gandhari Unicode" w:cs="e-Tamil OTC"/>
          <w:i/>
          <w:iCs/>
          <w:noProof/>
          <w:lang w:val="en-GB"/>
        </w:rPr>
        <w:t>a</w:t>
      </w:r>
      <w:r w:rsidR="00061757"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vanticiṉ</w:t>
      </w:r>
      <w:r w:rsidR="00061757"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ED04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toyyal mā maḻai </w:t>
      </w:r>
      <w:r w:rsidRPr="004D5A2F">
        <w:rPr>
          <w:rFonts w:ascii="Gandhari Unicode" w:hAnsi="Gandhari Unicode" w:cs="e-Tamil OTC"/>
          <w:i/>
          <w:iCs/>
          <w:noProof/>
          <w:lang w:val="en-GB"/>
        </w:rPr>
        <w:t>toṭaṅkaliṉ</w:t>
      </w:r>
      <w:r w:rsidRPr="004D5A2F">
        <w:rPr>
          <w:rFonts w:ascii="Gandhari Unicode" w:hAnsi="Gandhari Unicode" w:cs="e-Tamil OTC"/>
          <w:noProof/>
          <w:lang w:val="en-GB"/>
        </w:rPr>
        <w:t xml:space="preserve"> avar nāṭṭu</w:t>
      </w:r>
      <w:r w:rsidR="00061757" w:rsidRPr="004D5A2F">
        <w:rPr>
          <w:rFonts w:ascii="Gandhari Unicode" w:hAnsi="Gandhari Unicode" w:cs="e-Tamil OTC"/>
          <w:noProof/>
          <w:lang w:val="en-GB"/>
        </w:rPr>
        <w:t>+</w:t>
      </w:r>
    </w:p>
    <w:p w14:paraId="77CB13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pūcal āyam pukaṉṟ</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iḻi </w:t>
      </w:r>
      <w:r w:rsidRPr="004D5A2F">
        <w:rPr>
          <w:rFonts w:ascii="Gandhari Unicode" w:hAnsi="Gandhari Unicode" w:cs="e-Tamil OTC"/>
          <w:i/>
          <w:iCs/>
          <w:noProof/>
          <w:lang w:val="en-GB"/>
        </w:rPr>
        <w:t>aruvi</w:t>
      </w:r>
    </w:p>
    <w:p w14:paraId="44BE6E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maṇṇ</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uṟu maṇiyiṉ tōṉṟum</w:t>
      </w:r>
    </w:p>
    <w:p w14:paraId="58A2D7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 naṟum tuṟu kal ōṅkiya malai</w:t>
      </w:r>
      <w:r w:rsidR="00061757" w:rsidRPr="004D5A2F">
        <w:rPr>
          <w:rFonts w:ascii="Gandhari Unicode" w:hAnsi="Gandhari Unicode" w:cs="e-Tamil OTC"/>
          <w:noProof/>
          <w:lang w:val="en-GB"/>
        </w:rPr>
        <w:t>-~</w:t>
      </w:r>
      <w:r w:rsidRPr="004D5A2F">
        <w:rPr>
          <w:rFonts w:ascii="Gandhari Unicode" w:hAnsi="Gandhari Unicode" w:cs="e-Tamil OTC"/>
          <w:noProof/>
          <w:lang w:val="en-GB"/>
        </w:rPr>
        <w:t>ē.</w:t>
      </w:r>
    </w:p>
    <w:p w14:paraId="7A372A3B" w14:textId="77777777" w:rsidR="0074055C" w:rsidRPr="004D5A2F" w:rsidRDefault="0074055C">
      <w:pPr>
        <w:pStyle w:val="Textbody"/>
        <w:spacing w:after="29" w:line="260" w:lineRule="exact"/>
        <w:jc w:val="both"/>
        <w:rPr>
          <w:rFonts w:ascii="Gandhari Unicode" w:hAnsi="Gandhari Unicode" w:cs="e-Tamil OTC"/>
          <w:noProof/>
          <w:lang w:val="en-GB"/>
        </w:rPr>
      </w:pPr>
    </w:p>
    <w:p w14:paraId="315C051B" w14:textId="77777777" w:rsidR="0074055C" w:rsidRPr="004D5A2F" w:rsidRDefault="0074055C">
      <w:pPr>
        <w:pStyle w:val="Textbody"/>
        <w:spacing w:after="29" w:line="260" w:lineRule="exact"/>
        <w:jc w:val="both"/>
        <w:rPr>
          <w:rFonts w:ascii="Gandhari Unicode" w:hAnsi="Gandhari Unicode" w:cs="e-Tamil OTC"/>
          <w:noProof/>
          <w:lang w:val="en-GB"/>
        </w:rPr>
      </w:pPr>
    </w:p>
    <w:p w14:paraId="323CB766" w14:textId="77777777" w:rsidR="0074055C" w:rsidRPr="004D5A2F" w:rsidRDefault="0074055C">
      <w:pPr>
        <w:pStyle w:val="Textbody"/>
        <w:spacing w:after="29" w:line="260" w:lineRule="exact"/>
        <w:jc w:val="both"/>
        <w:rPr>
          <w:rFonts w:ascii="Gandhari Unicode" w:hAnsi="Gandhari Unicode" w:cs="e-Tamil OTC"/>
          <w:noProof/>
          <w:lang w:val="en-GB"/>
        </w:rPr>
      </w:pPr>
    </w:p>
    <w:p w14:paraId="5E548EAF" w14:textId="77777777" w:rsidR="0074055C" w:rsidRPr="004D5A2F" w:rsidRDefault="00CF70BD">
      <w:pPr>
        <w:pStyle w:val="Textbody"/>
        <w:pageBreakBefore/>
        <w:spacing w:after="29"/>
        <w:jc w:val="both"/>
        <w:rPr>
          <w:rFonts w:ascii="Gandhari Unicode" w:hAnsi="Gandhari Unicode" w:cs="e-Tamil OTC"/>
          <w:noProof/>
          <w:lang w:val="en-GB"/>
        </w:rPr>
      </w:pPr>
      <w:r w:rsidRPr="004D5A2F">
        <w:rPr>
          <w:rFonts w:ascii="Gandhari Unicode" w:hAnsi="Gandhari Unicode" w:cs="e-Tamil OTC"/>
          <w:noProof/>
          <w:lang w:val="en-GB"/>
        </w:rPr>
        <w:lastRenderedPageBreak/>
        <w:t>1. The confidante, who announced marriage, informing HER that it would not be long before great joy [came].</w:t>
      </w:r>
    </w:p>
    <w:p w14:paraId="6CF2A61D"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2. The confidante reassuring HER, who didn't have the strength [anymore], by the way of having strength herself, when [he] delayed marriage.</w:t>
      </w:r>
    </w:p>
    <w:p w14:paraId="33DB9EDF" w14:textId="77777777" w:rsidR="0074055C" w:rsidRPr="004D5A2F" w:rsidRDefault="0074055C">
      <w:pPr>
        <w:pStyle w:val="Textbody"/>
        <w:spacing w:after="28" w:line="260" w:lineRule="exact"/>
        <w:jc w:val="both"/>
        <w:rPr>
          <w:rFonts w:ascii="Gandhari Unicode" w:hAnsi="Gandhari Unicode" w:cs="e-Tamil OTC"/>
          <w:noProof/>
          <w:lang w:val="en-GB"/>
        </w:rPr>
      </w:pPr>
    </w:p>
    <w:p w14:paraId="0B6AA0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cruel-he(h.) grant-not-he(h.) if-even</w:t>
      </w:r>
      <w:r w:rsidRPr="004D5A2F">
        <w:rPr>
          <w:rFonts w:ascii="Gandhari Unicode" w:hAnsi="Gandhari Unicode" w:cs="e-Tamil OTC"/>
          <w:noProof/>
          <w:position w:val="6"/>
          <w:lang w:val="en-GB"/>
        </w:rPr>
        <w:t>yāḻa</w:t>
      </w:r>
      <w:r w:rsidRPr="004D5A2F">
        <w:rPr>
          <w:rStyle w:val="FootnoteReference"/>
          <w:rFonts w:ascii="Gandhari Unicode" w:hAnsi="Gandhari Unicode" w:cs="e-Tamil OTC"/>
          <w:noProof/>
          <w:vertAlign w:val="baseline"/>
          <w:lang w:val="en-GB"/>
        </w:rPr>
        <w:footnoteReference w:id="659"/>
      </w:r>
      <w:r w:rsidRPr="004D5A2F">
        <w:rPr>
          <w:rFonts w:ascii="Gandhari Unicode" w:hAnsi="Gandhari Unicode" w:cs="e-Tamil OTC"/>
          <w:noProof/>
          <w:lang w:val="en-GB"/>
        </w:rPr>
        <w:t xml:space="preserve"> your-</w:t>
      </w:r>
    </w:p>
    <w:p w14:paraId="148B51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bracelet shine-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shoulder beauty obtain(inf.)</w:t>
      </w:r>
    </w:p>
    <w:p w14:paraId="3FC213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that(n.pl.) see(ipt.) friend that- come</w:t>
      </w:r>
      <w:r w:rsidRPr="004D5A2F">
        <w:rPr>
          <w:rFonts w:ascii="Gandhari Unicode" w:hAnsi="Gandhari Unicode" w:cs="e-Tamil OTC"/>
          <w:noProof/>
          <w:position w:val="6"/>
          <w:lang w:val="en-GB"/>
        </w:rPr>
        <w:t>ē</w:t>
      </w:r>
    </w:p>
    <w:p w14:paraId="137DC4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mud big rain beginning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he(h.) land(obl.)</w:t>
      </w:r>
    </w:p>
    <w:p w14:paraId="5AEE5B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fight attendant been-delighted fall- waterfall</w:t>
      </w:r>
    </w:p>
    <w:p w14:paraId="053A9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bath- have-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3A4C1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fragrant thick stone become-high- mountain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298325C" w14:textId="77777777" w:rsidR="0074055C" w:rsidRPr="004D5A2F" w:rsidRDefault="0074055C">
      <w:pPr>
        <w:pStyle w:val="Textbody"/>
        <w:spacing w:after="29"/>
        <w:jc w:val="both"/>
        <w:rPr>
          <w:rFonts w:ascii="Gandhari Unicode" w:hAnsi="Gandhari Unicode" w:cs="e-Tamil OTC"/>
          <w:noProof/>
          <w:lang w:val="en-GB"/>
        </w:rPr>
      </w:pPr>
    </w:p>
    <w:p w14:paraId="33D0E4A4" w14:textId="77777777" w:rsidR="0074055C" w:rsidRPr="004D5A2F" w:rsidRDefault="0074055C">
      <w:pPr>
        <w:pStyle w:val="Textbody"/>
        <w:spacing w:after="29"/>
        <w:jc w:val="both"/>
        <w:rPr>
          <w:rFonts w:ascii="Gandhari Unicode" w:hAnsi="Gandhari Unicode" w:cs="e-Tamil OTC"/>
          <w:noProof/>
          <w:lang w:val="en-GB"/>
        </w:rPr>
      </w:pPr>
    </w:p>
    <w:p w14:paraId="6FE02C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b/>
        <w:t>Even if he [is] a cruel and ungranting</w:t>
      </w:r>
      <w:r w:rsidRPr="004D5A2F">
        <w:rPr>
          <w:rStyle w:val="FootnoteReference"/>
          <w:rFonts w:ascii="Gandhari Unicode" w:hAnsi="Gandhari Unicode" w:cs="e-Tamil OTC"/>
          <w:noProof/>
          <w:lang w:val="en-GB"/>
        </w:rPr>
        <w:footnoteReference w:id="660"/>
      </w:r>
      <w:r w:rsidRPr="004D5A2F">
        <w:rPr>
          <w:rFonts w:ascii="Gandhari Unicode" w:hAnsi="Gandhari Unicode" w:cs="e-Tamil OTC"/>
          <w:noProof/>
          <w:lang w:val="en-GB"/>
        </w:rPr>
        <w:t xml:space="preserve"> one,</w:t>
      </w:r>
    </w:p>
    <w:p w14:paraId="061E3B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come there</w:t>
      </w:r>
      <w:r w:rsidRPr="004D5A2F">
        <w:rPr>
          <w:rStyle w:val="FootnoteReference"/>
          <w:rFonts w:ascii="Gandhari Unicode" w:hAnsi="Gandhari Unicode" w:cs="e-Tamil OTC"/>
          <w:noProof/>
          <w:lang w:val="en-GB"/>
        </w:rPr>
        <w:footnoteReference w:id="661"/>
      </w:r>
      <w:r w:rsidRPr="004D5A2F">
        <w:rPr>
          <w:rFonts w:ascii="Gandhari Unicode" w:hAnsi="Gandhari Unicode" w:cs="e-Tamil OTC"/>
          <w:noProof/>
          <w:lang w:val="en-GB"/>
        </w:rPr>
        <w:t xml:space="preserve"> [and] see that, friend,</w:t>
      </w:r>
    </w:p>
    <w:p w14:paraId="50D855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shoulders with joints where bracelets are shining</w:t>
      </w:r>
    </w:p>
    <w:p w14:paraId="164B3266"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obtain beauty:</w:t>
      </w:r>
    </w:p>
    <w:p w14:paraId="5DD924B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mountain heightened</w:t>
      </w:r>
      <w:r w:rsidRPr="004D5A2F">
        <w:rPr>
          <w:rStyle w:val="FootnoteReference"/>
          <w:rFonts w:ascii="Gandhari Unicode" w:hAnsi="Gandhari Unicode" w:cs="e-Tamil OTC"/>
          <w:noProof/>
          <w:lang w:val="en-GB"/>
        </w:rPr>
        <w:footnoteReference w:id="662"/>
      </w:r>
      <w:r w:rsidRPr="004D5A2F">
        <w:rPr>
          <w:rFonts w:ascii="Gandhari Unicode" w:hAnsi="Gandhari Unicode" w:cs="e-Tamil OTC"/>
          <w:noProof/>
          <w:lang w:val="en-GB"/>
        </w:rPr>
        <w:t xml:space="preserve"> by thick stones, cool [and] fragrant,</w:t>
      </w:r>
    </w:p>
    <w:p w14:paraId="6E63042E"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boisterous girl companions in the merrily</w:t>
      </w:r>
      <w:r w:rsidRPr="004D5A2F">
        <w:rPr>
          <w:rStyle w:val="FootnoteReference"/>
          <w:rFonts w:ascii="Gandhari Unicode" w:hAnsi="Gandhari Unicode" w:cs="e-Tamil OTC"/>
          <w:noProof/>
          <w:lang w:val="en-GB"/>
        </w:rPr>
        <w:footnoteReference w:id="663"/>
      </w:r>
      <w:r w:rsidRPr="004D5A2F">
        <w:rPr>
          <w:rFonts w:ascii="Gandhari Unicode" w:hAnsi="Gandhari Unicode" w:cs="e-Tamil OTC"/>
          <w:noProof/>
          <w:lang w:val="en-GB"/>
        </w:rPr>
        <w:t xml:space="preserve"> falling</w:t>
      </w:r>
    </w:p>
    <w:p w14:paraId="67A44847"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waterfall appear like jewels taking a bath,</w:t>
      </w:r>
      <w:r w:rsidRPr="004D5A2F">
        <w:rPr>
          <w:rStyle w:val="FootnoteReference"/>
          <w:rFonts w:ascii="Gandhari Unicode" w:hAnsi="Gandhari Unicode" w:cs="e-Tamil OTC"/>
          <w:noProof/>
          <w:lang w:val="en-GB"/>
        </w:rPr>
        <w:footnoteReference w:id="664"/>
      </w:r>
    </w:p>
    <w:p w14:paraId="2475B77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his land, at the beginning of the muddy</w:t>
      </w:r>
      <w:r w:rsidRPr="004D5A2F">
        <w:rPr>
          <w:rStyle w:val="FootnoteReference"/>
          <w:rFonts w:ascii="Gandhari Unicode" w:hAnsi="Gandhari Unicode" w:cs="e-Tamil OTC"/>
          <w:noProof/>
          <w:lang w:val="en-GB"/>
        </w:rPr>
        <w:footnoteReference w:id="665"/>
      </w:r>
      <w:r w:rsidRPr="004D5A2F">
        <w:rPr>
          <w:rFonts w:ascii="Gandhari Unicode" w:hAnsi="Gandhari Unicode" w:cs="e-Tamil OTC"/>
          <w:noProof/>
          <w:lang w:val="en-GB"/>
        </w:rPr>
        <w:t xml:space="preserve"> great rain.</w:t>
      </w:r>
    </w:p>
    <w:p w14:paraId="530C2ABE" w14:textId="77777777" w:rsidR="0074055C" w:rsidRPr="004D5A2F" w:rsidRDefault="0074055C">
      <w:pPr>
        <w:pStyle w:val="Textbody"/>
        <w:spacing w:after="0"/>
        <w:jc w:val="both"/>
        <w:rPr>
          <w:rFonts w:ascii="Gandhari Unicode" w:hAnsi="Gandhari Unicode" w:cs="e-Tamil OTC"/>
          <w:noProof/>
          <w:lang w:val="en-GB"/>
        </w:rPr>
      </w:pPr>
    </w:p>
    <w:p w14:paraId="14D0A50D" w14:textId="77777777" w:rsidR="0074055C" w:rsidRPr="004D5A2F" w:rsidRDefault="0074055C">
      <w:pPr>
        <w:pStyle w:val="Textbody"/>
        <w:spacing w:after="0"/>
        <w:jc w:val="both"/>
        <w:rPr>
          <w:rFonts w:ascii="Gandhari Unicode" w:hAnsi="Gandhari Unicode" w:cs="e-Tamil OTC"/>
          <w:noProof/>
          <w:lang w:val="en-GB"/>
        </w:rPr>
      </w:pPr>
    </w:p>
    <w:p w14:paraId="2358980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5-7b </w:t>
      </w:r>
      <w:r w:rsidRPr="004D5A2F">
        <w:rPr>
          <w:rFonts w:ascii="Gandhari Unicode" w:hAnsi="Gandhari Unicode" w:cs="e-Tamil OTC"/>
          <w:noProof/>
          <w:lang w:val="en-GB"/>
        </w:rPr>
        <w:tab/>
        <w:t>the mountain heightened by thick stones, cool [and] fragrant,</w:t>
      </w:r>
    </w:p>
    <w:p w14:paraId="18CCEFC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appearing like a jewel taking a bath</w:t>
      </w:r>
    </w:p>
    <w:p w14:paraId="091777B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falling waterfall, while the noisy girl companions are delighted,</w:t>
      </w:r>
    </w:p>
    <w:p w14:paraId="645879D3" w14:textId="77777777" w:rsidR="0074055C" w:rsidRPr="004D5A2F" w:rsidRDefault="0074055C">
      <w:pPr>
        <w:pStyle w:val="Textbody"/>
        <w:spacing w:after="0"/>
        <w:jc w:val="both"/>
        <w:rPr>
          <w:rFonts w:ascii="Gandhari Unicode" w:hAnsi="Gandhari Unicode" w:cs="e-Tamil OTC"/>
          <w:b/>
          <w:noProof/>
          <w:lang w:val="en-GB"/>
        </w:rPr>
      </w:pPr>
    </w:p>
    <w:p w14:paraId="314685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978433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15B67D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மலிந்த தோழிக்குக் கிழத்தி கூறியது.</w:t>
      </w:r>
    </w:p>
    <w:p w14:paraId="1509BFBF" w14:textId="77777777" w:rsidR="0074055C" w:rsidRPr="004D5A2F" w:rsidRDefault="0074055C">
      <w:pPr>
        <w:pStyle w:val="Textbody"/>
        <w:spacing w:after="29"/>
        <w:jc w:val="both"/>
        <w:rPr>
          <w:rFonts w:ascii="Gandhari Unicode" w:hAnsi="Gandhari Unicode" w:cs="e-Tamil OTC"/>
          <w:noProof/>
          <w:lang w:val="en-GB"/>
        </w:rPr>
      </w:pPr>
    </w:p>
    <w:p w14:paraId="320DC34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லோயே மெல்லிய லோயே</w:t>
      </w:r>
    </w:p>
    <w:p w14:paraId="550939C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நன்னா ணீத்த பழிதீர் மாமை</w:t>
      </w:r>
    </w:p>
    <w:p w14:paraId="5DFB8A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வன்பி</w:t>
      </w:r>
      <w:r w:rsidRPr="004D5A2F">
        <w:rPr>
          <w:rFonts w:ascii="Gandhari Unicode" w:hAnsi="Gandhari Unicode" w:cs="e-Tamil OTC"/>
          <w:noProof/>
          <w:sz w:val="24"/>
          <w:szCs w:val="24"/>
          <w:cs/>
          <w:lang w:val="en-GB"/>
        </w:rPr>
        <w:t xml:space="preserve"> னாற்றுத லல்லது செப்பிற்</w:t>
      </w:r>
    </w:p>
    <w:p w14:paraId="160985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u w:val="wave"/>
          <w:cs/>
          <w:lang w:val="en-GB"/>
        </w:rPr>
        <w:t>கிற்றா</w:t>
      </w:r>
      <w:r w:rsidRPr="004D5A2F">
        <w:rPr>
          <w:rFonts w:ascii="Gandhari Unicode" w:hAnsi="Gandhari Unicode" w:cs="e-Tamil OTC"/>
          <w:noProof/>
          <w:sz w:val="24"/>
          <w:szCs w:val="24"/>
          <w:cs/>
          <w:lang w:val="en-GB"/>
        </w:rPr>
        <w:t xml:space="preserve"> மெல்லிய லோயே</w:t>
      </w:r>
    </w:p>
    <w:p w14:paraId="06484A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சிறியரும் பெரியரும் வாழு மூர்க்கே</w:t>
      </w:r>
    </w:p>
    <w:p w14:paraId="1E526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நாளிடைப் படாஅ நளிநீர் நீத்தத்</w:t>
      </w:r>
    </w:p>
    <w:p w14:paraId="5A40B67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திண்கரைப்</w:t>
      </w:r>
      <w:r w:rsidRPr="004D5A2F">
        <w:rPr>
          <w:rFonts w:ascii="Gandhari Unicode" w:hAnsi="Gandhari Unicode" w:cs="e-Tamil OTC"/>
          <w:noProof/>
          <w:sz w:val="24"/>
          <w:szCs w:val="24"/>
          <w:cs/>
          <w:lang w:val="en-GB"/>
        </w:rPr>
        <w:t xml:space="preserve"> பெருமரம் போலத்</w:t>
      </w:r>
    </w:p>
    <w:p w14:paraId="7FA534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தீதி னிலைமை முயங்குகம் பலவே.</w:t>
      </w:r>
    </w:p>
    <w:p w14:paraId="7FE64A38" w14:textId="77777777" w:rsidR="0074055C" w:rsidRPr="004D5A2F" w:rsidRDefault="0074055C">
      <w:pPr>
        <w:pStyle w:val="PreformattedText"/>
        <w:rPr>
          <w:rFonts w:ascii="Gandhari Unicode" w:hAnsi="Gandhari Unicode" w:cs="e-Tamil OTC"/>
          <w:noProof/>
          <w:sz w:val="24"/>
          <w:szCs w:val="24"/>
          <w:lang w:val="en-GB"/>
        </w:rPr>
      </w:pPr>
    </w:p>
    <w:p w14:paraId="40BA52D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வன்பி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வனப்பி </w:t>
      </w:r>
      <w:r w:rsidRPr="004D5A2F">
        <w:rPr>
          <w:rFonts w:ascii="Gandhari Unicode" w:hAnsi="Gandhari Unicode" w:cs="e-Tamil OTC"/>
          <w:noProof/>
          <w:sz w:val="24"/>
          <w:szCs w:val="24"/>
          <w:lang w:val="en-GB"/>
        </w:rPr>
        <w:t xml:space="preserve">C2+3, G1+2, EA, I, AT, Cām.v; </w:t>
      </w:r>
      <w:r w:rsidRPr="004D5A2F">
        <w:rPr>
          <w:rFonts w:ascii="Gandhari Unicode" w:hAnsi="Gandhari Unicode" w:cs="e-Tamil OTC"/>
          <w:noProof/>
          <w:sz w:val="24"/>
          <w:szCs w:val="24"/>
          <w:cs/>
          <w:lang w:val="en-GB"/>
        </w:rPr>
        <w:t xml:space="preserve">பன்பி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வற்பி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லாற்றா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திண்கரைப்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திகண்கரைப்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திகல்கரைப்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திடிகரைப் </w:t>
      </w:r>
      <w:r w:rsidRPr="004D5A2F">
        <w:rPr>
          <w:rFonts w:ascii="Gandhari Unicode" w:hAnsi="Gandhari Unicode" w:cs="e-Tamil OTC"/>
          <w:noProof/>
          <w:color w:val="000000"/>
          <w:sz w:val="24"/>
          <w:szCs w:val="24"/>
          <w:lang w:val="en-GB"/>
        </w:rPr>
        <w:t>VP</w:t>
      </w:r>
      <w:r w:rsidRPr="004D5A2F">
        <w:rPr>
          <w:rFonts w:ascii="Gandhari Unicode" w:hAnsi="Gandhari Unicode" w:cs="e-Tamil OTC"/>
          <w:noProof/>
          <w:sz w:val="24"/>
          <w:szCs w:val="24"/>
          <w:lang w:val="en-GB"/>
        </w:rPr>
        <w:t>, ER</w:t>
      </w:r>
    </w:p>
    <w:p w14:paraId="4708A566" w14:textId="77777777" w:rsidR="0074055C" w:rsidRPr="004D5A2F" w:rsidRDefault="0074055C">
      <w:pPr>
        <w:pStyle w:val="Textbody"/>
        <w:spacing w:after="29"/>
        <w:jc w:val="both"/>
        <w:rPr>
          <w:rFonts w:ascii="Gandhari Unicode" w:hAnsi="Gandhari Unicode" w:cs="e-Tamil OTC"/>
          <w:noProof/>
          <w:lang w:val="en-GB"/>
        </w:rPr>
      </w:pPr>
    </w:p>
    <w:p w14:paraId="31BE02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617BC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nāḷ nītta paḻi tīr māmai</w:t>
      </w:r>
    </w:p>
    <w:p w14:paraId="64A083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vaṉpiṉ</w:t>
      </w:r>
      <w:r w:rsidRPr="004D5A2F">
        <w:rPr>
          <w:rFonts w:ascii="Gandhari Unicode" w:hAnsi="Gandhari Unicode" w:cs="e-Tamil OTC"/>
          <w:noProof/>
          <w:lang w:val="en-GB"/>
        </w:rPr>
        <w:t xml:space="preserve"> āṟṟutal allatu ceppiṉ</w:t>
      </w:r>
    </w:p>
    <w:p w14:paraId="7CE9C8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colla </w:t>
      </w:r>
      <w:r w:rsidRPr="004D5A2F">
        <w:rPr>
          <w:rFonts w:ascii="Gandhari Unicode" w:hAnsi="Gandhari Unicode" w:cs="e-Tamil OTC"/>
          <w:i/>
          <w:iCs/>
          <w:noProof/>
          <w:lang w:val="en-GB"/>
        </w:rPr>
        <w:t>kiṟṟām</w:t>
      </w:r>
      <w:r w:rsidRPr="004D5A2F">
        <w:rPr>
          <w:rFonts w:ascii="Gandhari Unicode" w:hAnsi="Gandhari Unicode" w:cs="e-Tamil OTC"/>
          <w:noProof/>
          <w:lang w:val="en-GB"/>
        </w:rPr>
        <w:t xml:space="preserve">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2FC308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ciṟiyar</w:t>
      </w:r>
      <w:r w:rsidR="00606AE1" w:rsidRPr="004D5A2F">
        <w:rPr>
          <w:rFonts w:ascii="Gandhari Unicode" w:hAnsi="Gandhari Unicode" w:cs="e-Tamil OTC"/>
          <w:noProof/>
          <w:lang w:val="en-GB"/>
        </w:rPr>
        <w:t>-</w:t>
      </w:r>
      <w:r w:rsidRPr="004D5A2F">
        <w:rPr>
          <w:rFonts w:ascii="Gandhari Unicode" w:hAnsi="Gandhari Unicode" w:cs="e-Tamil OTC"/>
          <w:noProof/>
          <w:lang w:val="en-GB"/>
        </w:rPr>
        <w:t>um periyar</w:t>
      </w:r>
      <w:r w:rsidR="00606AE1" w:rsidRPr="004D5A2F">
        <w:rPr>
          <w:rFonts w:ascii="Gandhari Unicode" w:hAnsi="Gandhari Unicode" w:cs="e-Tamil OTC"/>
          <w:noProof/>
          <w:lang w:val="en-GB"/>
        </w:rPr>
        <w:t>-</w:t>
      </w:r>
      <w:r w:rsidRPr="004D5A2F">
        <w:rPr>
          <w:rFonts w:ascii="Gandhari Unicode" w:hAnsi="Gandhari Unicode" w:cs="e-Tamil OTC"/>
          <w:noProof/>
          <w:lang w:val="en-GB"/>
        </w:rPr>
        <w:t>um vāḻum ūrkk</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681CB2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nāḷ iṭai-paṭāa naḷi nīr </w:t>
      </w:r>
      <w:r w:rsidRPr="004D5A2F">
        <w:rPr>
          <w:rFonts w:ascii="Gandhari Unicode" w:hAnsi="Gandhari Unicode" w:cs="e-Tamil OTC"/>
          <w:i/>
          <w:iCs/>
          <w:noProof/>
          <w:lang w:val="en-GB"/>
        </w:rPr>
        <w:t>nīttam</w:t>
      </w:r>
    </w:p>
    <w:p w14:paraId="2FFBE5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tiṇ</w:t>
      </w:r>
      <w:r w:rsidRPr="004D5A2F">
        <w:rPr>
          <w:rFonts w:ascii="Gandhari Unicode" w:hAnsi="Gandhari Unicode" w:cs="e-Tamil OTC"/>
          <w:noProof/>
          <w:lang w:val="en-GB"/>
        </w:rPr>
        <w:t xml:space="preserve"> karai</w:t>
      </w:r>
      <w:r w:rsidR="00606AE1" w:rsidRPr="004D5A2F">
        <w:rPr>
          <w:rFonts w:ascii="Gandhari Unicode" w:hAnsi="Gandhari Unicode" w:cs="e-Tamil OTC"/>
          <w:noProof/>
          <w:lang w:val="en-GB"/>
        </w:rPr>
        <w:t>+</w:t>
      </w:r>
      <w:r w:rsidRPr="004D5A2F">
        <w:rPr>
          <w:rFonts w:ascii="Gandhari Unicode" w:hAnsi="Gandhari Unicode" w:cs="e-Tamil OTC"/>
          <w:noProof/>
          <w:lang w:val="en-GB"/>
        </w:rPr>
        <w:t xml:space="preserve"> peru maram pōla</w:t>
      </w:r>
      <w:r w:rsidR="00606AE1" w:rsidRPr="004D5A2F">
        <w:rPr>
          <w:rFonts w:ascii="Gandhari Unicode" w:hAnsi="Gandhari Unicode" w:cs="e-Tamil OTC"/>
          <w:noProof/>
          <w:lang w:val="en-GB"/>
        </w:rPr>
        <w:t>+</w:t>
      </w:r>
    </w:p>
    <w:p w14:paraId="6DB29E94" w14:textId="77777777" w:rsidR="0074055C" w:rsidRPr="004D5A2F" w:rsidRDefault="00606AE1">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tīt*</w:t>
      </w:r>
      <w:r w:rsidR="00CF70BD" w:rsidRPr="004D5A2F">
        <w:rPr>
          <w:rFonts w:ascii="Gandhari Unicode" w:hAnsi="Gandhari Unicode" w:cs="e-Tamil OTC"/>
          <w:noProof/>
          <w:lang w:val="en-GB"/>
        </w:rPr>
        <w:t xml:space="preserve"> il nilaimai muyaṅkukam pala</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87A902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0F8C95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351BA3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162C4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rejoiced about the [coming] marriage.</w:t>
      </w:r>
    </w:p>
    <w:p w14:paraId="252B663E" w14:textId="77777777" w:rsidR="0074055C" w:rsidRPr="004D5A2F" w:rsidRDefault="0074055C">
      <w:pPr>
        <w:pStyle w:val="Textbody"/>
        <w:spacing w:after="29" w:line="260" w:lineRule="exact"/>
        <w:jc w:val="both"/>
        <w:rPr>
          <w:rFonts w:ascii="Gandhari Unicode" w:hAnsi="Gandhari Unicode" w:cs="e-Tamil OTC"/>
          <w:noProof/>
          <w:lang w:val="en-GB"/>
        </w:rPr>
      </w:pPr>
    </w:p>
    <w:p w14:paraId="0CFE0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tender nature-you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nature-you</w:t>
      </w:r>
      <w:r w:rsidRPr="004D5A2F">
        <w:rPr>
          <w:rFonts w:ascii="Gandhari Unicode" w:hAnsi="Gandhari Unicode" w:cs="e-Tamil OTC"/>
          <w:noProof/>
          <w:position w:val="6"/>
          <w:lang w:val="en-GB"/>
        </w:rPr>
        <w:t>ē</w:t>
      </w:r>
    </w:p>
    <w:p w14:paraId="095B8A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day left- blame end- blackness</w:t>
      </w:r>
    </w:p>
    <w:p w14:paraId="17EEA8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being-able-to-bear besides word</w:t>
      </w:r>
      <w:r w:rsidRPr="004D5A2F">
        <w:rPr>
          <w:rFonts w:ascii="Gandhari Unicode" w:hAnsi="Gandhari Unicode" w:cs="e-Tamil OTC"/>
          <w:noProof/>
          <w:position w:val="6"/>
          <w:lang w:val="en-GB"/>
        </w:rPr>
        <w:t>iṉ</w:t>
      </w:r>
    </w:p>
    <w:p w14:paraId="39C60BD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 unable-we tender nature-you</w:t>
      </w:r>
      <w:r w:rsidRPr="004D5A2F">
        <w:rPr>
          <w:rFonts w:ascii="Gandhari Unicode" w:hAnsi="Gandhari Unicode" w:cs="e-Tamil OTC"/>
          <w:noProof/>
          <w:position w:val="6"/>
          <w:lang w:val="en-GB"/>
        </w:rPr>
        <w:t>ē</w:t>
      </w:r>
    </w:p>
    <w:p w14:paraId="7DC1C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big-they(h.)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living- village(dat.)</w:t>
      </w:r>
      <w:r w:rsidRPr="004D5A2F">
        <w:rPr>
          <w:rFonts w:ascii="Gandhari Unicode" w:hAnsi="Gandhari Unicode" w:cs="e-Tamil OTC"/>
          <w:noProof/>
          <w:position w:val="6"/>
          <w:lang w:val="en-GB"/>
        </w:rPr>
        <w:t>ē</w:t>
      </w:r>
    </w:p>
    <w:p w14:paraId="0DC08E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 between-appear-not denseness water flood</w:t>
      </w:r>
    </w:p>
    <w:p w14:paraId="2F15F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firm shore big tree be-similar</w:t>
      </w:r>
    </w:p>
    <w:p w14:paraId="78C73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fault-not state we-embrace(sub.) many(n.pl.)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D59413" w14:textId="77777777" w:rsidR="0074055C" w:rsidRPr="004D5A2F" w:rsidRDefault="0074055C">
      <w:pPr>
        <w:pStyle w:val="Textbody"/>
        <w:spacing w:after="29"/>
        <w:jc w:val="both"/>
        <w:rPr>
          <w:rFonts w:ascii="Gandhari Unicode" w:hAnsi="Gandhari Unicode" w:cs="e-Tamil OTC"/>
          <w:noProof/>
          <w:lang w:val="en-GB"/>
        </w:rPr>
      </w:pPr>
    </w:p>
    <w:p w14:paraId="559E46F0" w14:textId="77777777" w:rsidR="0074055C" w:rsidRPr="004D5A2F" w:rsidRDefault="0074055C">
      <w:pPr>
        <w:pStyle w:val="Textbody"/>
        <w:spacing w:after="29"/>
        <w:jc w:val="both"/>
        <w:rPr>
          <w:rFonts w:ascii="Gandhari Unicode" w:hAnsi="Gandhari Unicode" w:cs="e-Tamil OTC"/>
          <w:noProof/>
          <w:lang w:val="en-GB"/>
        </w:rPr>
      </w:pPr>
    </w:p>
    <w:p w14:paraId="34143B3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 you with tender nature. O you with tender nature.</w:t>
      </w:r>
    </w:p>
    <w:p w14:paraId="073027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blameless</w:t>
      </w:r>
      <w:r w:rsidRPr="004D5A2F">
        <w:rPr>
          <w:rStyle w:val="FootnoteReference"/>
          <w:rFonts w:ascii="Gandhari Unicode" w:hAnsi="Gandhari Unicode" w:cs="e-Tamil OTC"/>
          <w:noProof/>
          <w:lang w:val="en-GB"/>
        </w:rPr>
        <w:footnoteReference w:id="666"/>
      </w:r>
      <w:r w:rsidRPr="004D5A2F">
        <w:rPr>
          <w:rFonts w:ascii="Gandhari Unicode" w:hAnsi="Gandhari Unicode" w:cs="e-Tamil OTC"/>
          <w:noProof/>
          <w:lang w:val="en-GB"/>
        </w:rPr>
        <w:t xml:space="preserve"> dark colour</w:t>
      </w:r>
      <w:r w:rsidRPr="004D5A2F">
        <w:rPr>
          <w:rStyle w:val="FootnoteReference"/>
          <w:rFonts w:ascii="Gandhari Unicode" w:hAnsi="Gandhari Unicode" w:cs="e-Tamil OTC"/>
          <w:noProof/>
          <w:lang w:val="en-GB"/>
        </w:rPr>
        <w:footnoteReference w:id="667"/>
      </w:r>
      <w:r w:rsidRPr="004D5A2F">
        <w:rPr>
          <w:rFonts w:ascii="Gandhari Unicode" w:hAnsi="Gandhari Unicode" w:cs="e-Tamil OTC"/>
          <w:noProof/>
          <w:lang w:val="en-GB"/>
        </w:rPr>
        <w:t xml:space="preserve"> which has left [us] on a good day,</w:t>
      </w:r>
    </w:p>
    <w:p w14:paraId="5D741BF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besides bearing [it] with fortitude, in words</w:t>
      </w:r>
    </w:p>
    <w:p w14:paraId="4A60F46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cannot speak [of it], o you with tender nature.</w:t>
      </w:r>
    </w:p>
    <w:p w14:paraId="048CA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 the village [only], where small ones and great ones are living.</w:t>
      </w:r>
      <w:r w:rsidRPr="004D5A2F">
        <w:rPr>
          <w:rStyle w:val="FootnoteReference"/>
          <w:rFonts w:ascii="Gandhari Unicode" w:hAnsi="Gandhari Unicode" w:cs="e-Tamil OTC"/>
          <w:noProof/>
          <w:lang w:val="en-GB"/>
        </w:rPr>
        <w:footnoteReference w:id="668"/>
      </w:r>
    </w:p>
    <w:p w14:paraId="23C61E4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a big tree the firm shore</w:t>
      </w:r>
      <w:r w:rsidRPr="004D5A2F">
        <w:rPr>
          <w:rStyle w:val="FootnoteReference"/>
          <w:rFonts w:ascii="Gandhari Unicode" w:hAnsi="Gandhari Unicode" w:cs="e-Tamil OTC"/>
          <w:noProof/>
          <w:lang w:val="en-GB"/>
        </w:rPr>
        <w:footnoteReference w:id="669"/>
      </w:r>
    </w:p>
    <w:p w14:paraId="0283980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flood of plentiful water, without interruption</w:t>
      </w:r>
      <w:r w:rsidRPr="004D5A2F">
        <w:rPr>
          <w:rStyle w:val="FootnoteReference"/>
          <w:rFonts w:ascii="Gandhari Unicode" w:hAnsi="Gandhari Unicode" w:cs="e-Tamil OTC"/>
          <w:noProof/>
          <w:lang w:val="en-GB"/>
        </w:rPr>
        <w:footnoteReference w:id="670"/>
      </w:r>
      <w:r w:rsidRPr="004D5A2F">
        <w:rPr>
          <w:rFonts w:ascii="Gandhari Unicode" w:hAnsi="Gandhari Unicode" w:cs="e-Tamil OTC"/>
          <w:noProof/>
          <w:lang w:val="en-GB"/>
        </w:rPr>
        <w:t>,</w:t>
      </w:r>
    </w:p>
    <w:p w14:paraId="0D6D0E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a faultless state we shall embrace for many [days].</w:t>
      </w:r>
      <w:r w:rsidRPr="004D5A2F">
        <w:rPr>
          <w:rStyle w:val="FootnoteReference"/>
          <w:rFonts w:ascii="Gandhari Unicode" w:hAnsi="Gandhari Unicode" w:cs="e-Tamil OTC"/>
          <w:noProof/>
          <w:lang w:val="en-GB"/>
        </w:rPr>
        <w:footnoteReference w:id="671"/>
      </w:r>
    </w:p>
    <w:p w14:paraId="2BE18824" w14:textId="77777777" w:rsidR="0074055C" w:rsidRPr="004D5A2F" w:rsidRDefault="0074055C">
      <w:pPr>
        <w:pStyle w:val="Textbody"/>
        <w:spacing w:after="0"/>
        <w:jc w:val="both"/>
        <w:rPr>
          <w:rFonts w:ascii="Gandhari Unicode" w:hAnsi="Gandhari Unicode" w:cs="e-Tamil OTC"/>
          <w:b/>
          <w:noProof/>
          <w:lang w:val="en-GB"/>
        </w:rPr>
      </w:pPr>
    </w:p>
    <w:p w14:paraId="06309DD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22486B2"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கீரத்தனார்: </w:t>
      </w:r>
      <w:r w:rsidRPr="004D5A2F">
        <w:rPr>
          <w:rFonts w:ascii="Gandhari Unicode" w:hAnsi="Gandhari Unicode"/>
          <w:i w:val="0"/>
          <w:iCs w:val="0"/>
          <w:color w:val="auto"/>
        </w:rPr>
        <w:t>the confidante / SHE</w:t>
      </w:r>
    </w:p>
    <w:p w14:paraId="1E500D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கிழத்திக்கு உடன்போக்கு உணர்த்தியது.</w:t>
      </w:r>
    </w:p>
    <w:p w14:paraId="00272DA9" w14:textId="77777777" w:rsidR="0074055C" w:rsidRPr="004D5A2F" w:rsidRDefault="0074055C">
      <w:pPr>
        <w:pStyle w:val="Textbody"/>
        <w:spacing w:after="29"/>
        <w:jc w:val="both"/>
        <w:rPr>
          <w:rFonts w:ascii="Gandhari Unicode" w:hAnsi="Gandhari Unicode" w:cs="e-Tamil OTC"/>
          <w:noProof/>
          <w:lang w:val="en-GB"/>
        </w:rPr>
      </w:pPr>
    </w:p>
    <w:p w14:paraId="7A0F55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அத்த வாகை யமலை </w:t>
      </w:r>
      <w:r w:rsidRPr="004D5A2F">
        <w:rPr>
          <w:rFonts w:ascii="Gandhari Unicode" w:hAnsi="Gandhari Unicode" w:cs="e-Tamil OTC"/>
          <w:noProof/>
          <w:sz w:val="24"/>
          <w:szCs w:val="24"/>
          <w:u w:val="wave"/>
          <w:cs/>
          <w:lang w:val="en-GB"/>
        </w:rPr>
        <w:t>வானெற்</w:t>
      </w:r>
    </w:p>
    <w:p w14:paraId="395F70E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w:t>
      </w:r>
      <w:r w:rsidRPr="004D5A2F">
        <w:rPr>
          <w:rFonts w:ascii="Gandhari Unicode" w:hAnsi="Gandhari Unicode" w:cs="e-Tamil OTC"/>
          <w:noProof/>
          <w:sz w:val="24"/>
          <w:szCs w:val="24"/>
          <w:cs/>
          <w:lang w:val="en-GB"/>
        </w:rPr>
        <w:t>ரியார் சிலம்பி னரிசி யார்ப்பக்</w:t>
      </w:r>
    </w:p>
    <w:p w14:paraId="1D7A80F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w:t>
      </w:r>
      <w:r w:rsidRPr="004D5A2F">
        <w:rPr>
          <w:rFonts w:ascii="Gandhari Unicode" w:hAnsi="Gandhari Unicode" w:cs="e-Tamil OTC"/>
          <w:noProof/>
          <w:sz w:val="24"/>
          <w:szCs w:val="24"/>
          <w:u w:val="wave"/>
          <w:cs/>
          <w:lang w:val="en-GB"/>
        </w:rPr>
        <w:t>தூக்குங்</w:t>
      </w:r>
      <w:r w:rsidRPr="004D5A2F">
        <w:rPr>
          <w:rFonts w:ascii="Gandhari Unicode" w:hAnsi="Gandhari Unicode" w:cs="e-Tamil OTC"/>
          <w:noProof/>
          <w:sz w:val="24"/>
          <w:szCs w:val="24"/>
          <w:cs/>
          <w:lang w:val="en-GB"/>
        </w:rPr>
        <w:t xml:space="preserve"> கானஞ்</w:t>
      </w:r>
    </w:p>
    <w:p w14:paraId="7FB26F0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செல்வாந் தோழி நல்கினர் நமரே.</w:t>
      </w:r>
    </w:p>
    <w:p w14:paraId="7B5A3D93" w14:textId="77777777" w:rsidR="0074055C" w:rsidRPr="004D5A2F" w:rsidRDefault="0074055C">
      <w:pPr>
        <w:pStyle w:val="PreformattedText"/>
        <w:rPr>
          <w:rFonts w:ascii="Gandhari Unicode" w:hAnsi="Gandhari Unicode" w:cs="e-Tamil OTC"/>
          <w:noProof/>
          <w:sz w:val="24"/>
          <w:szCs w:val="24"/>
          <w:lang w:val="en-GB"/>
        </w:rPr>
      </w:pPr>
    </w:p>
    <w:p w14:paraId="4FF92F1B"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வாகை </w:t>
      </w:r>
      <w:r w:rsidRPr="004D5A2F">
        <w:rPr>
          <w:rFonts w:ascii="Gandhari Unicode" w:eastAsia="URW Palladio UNI" w:hAnsi="Gandhari Unicode" w:cs="e-Tamil OTC"/>
          <w:noProof/>
          <w:sz w:val="24"/>
          <w:szCs w:val="24"/>
          <w:lang w:val="en-GB"/>
        </w:rPr>
        <w:t xml:space="preserve">C2, Cām.;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L1, C1+3, G1+2v, EA;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G2 • </w:t>
      </w:r>
      <w:r w:rsidRPr="004D5A2F">
        <w:rPr>
          <w:rFonts w:ascii="Gandhari Unicode" w:eastAsia="URW Palladio UNI" w:hAnsi="Gandhari Unicode" w:cs="e-Tamil OTC"/>
          <w:b/>
          <w:bCs/>
          <w:noProof/>
          <w:sz w:val="24"/>
          <w:szCs w:val="24"/>
          <w:lang w:val="en-GB"/>
        </w:rPr>
        <w:t>1df.</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வானெற்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றரியார்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L1, C1+3v, G2, EA, I, AT;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C3, G1 •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தூக்குங் </w:t>
      </w:r>
      <w:r w:rsidRPr="004D5A2F">
        <w:rPr>
          <w:rFonts w:ascii="Gandhari Unicode" w:hAnsi="Gandhari Unicode" w:cs="e-Tamil OTC"/>
          <w:noProof/>
          <w:sz w:val="24"/>
          <w:szCs w:val="24"/>
          <w:lang w:val="en-GB"/>
        </w:rPr>
        <w:t xml:space="preserve">C2+3, G1+2, Cām.; </w:t>
      </w:r>
      <w:r w:rsidRPr="004D5A2F">
        <w:rPr>
          <w:rFonts w:ascii="Gandhari Unicode" w:hAnsi="Gandhari Unicode" w:cs="e-Tamil OTC"/>
          <w:noProof/>
          <w:sz w:val="24"/>
          <w:szCs w:val="24"/>
          <w:cs/>
          <w:lang w:val="en-GB"/>
        </w:rPr>
        <w:t xml:space="preserve">தூங்குங் </w:t>
      </w:r>
      <w:r w:rsidRPr="004D5A2F">
        <w:rPr>
          <w:rFonts w:ascii="Gandhari Unicode" w:hAnsi="Gandhari Unicode" w:cs="e-Tamil OTC"/>
          <w:noProof/>
          <w:sz w:val="24"/>
          <w:szCs w:val="24"/>
          <w:lang w:val="en-GB"/>
        </w:rPr>
        <w:t>L1, C1, EA, I, AT, 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கானஞ்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கானலஞ் </w:t>
      </w:r>
      <w:r w:rsidRPr="004D5A2F">
        <w:rPr>
          <w:rFonts w:ascii="Gandhari Unicode" w:hAnsi="Gandhari Unicode" w:cs="e-Tamil OTC"/>
          <w:noProof/>
          <w:sz w:val="24"/>
          <w:szCs w:val="24"/>
          <w:lang w:val="en-GB"/>
        </w:rPr>
        <w:t>L1, C1</w:t>
      </w:r>
    </w:p>
    <w:p w14:paraId="2590FEA5" w14:textId="77777777" w:rsidR="0074055C" w:rsidRPr="004D5A2F" w:rsidRDefault="0074055C">
      <w:pPr>
        <w:pStyle w:val="Textbody"/>
        <w:spacing w:after="29"/>
        <w:jc w:val="both"/>
        <w:rPr>
          <w:rFonts w:ascii="Gandhari Unicode" w:hAnsi="Gandhari Unicode" w:cs="e-Tamil OTC"/>
          <w:noProof/>
          <w:lang w:val="en-GB"/>
        </w:rPr>
      </w:pPr>
    </w:p>
    <w:p w14:paraId="4685BF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atta</w:t>
      </w:r>
      <w:r w:rsidR="00C15016" w:rsidRPr="004D5A2F">
        <w:rPr>
          <w:rFonts w:ascii="Gandhari Unicode" w:hAnsi="Gandhari Unicode" w:cs="e-Tamil OTC"/>
          <w:noProof/>
          <w:lang w:val="en-GB"/>
        </w:rPr>
        <w:t>(</w:t>
      </w:r>
      <w:r w:rsidRPr="004D5A2F">
        <w:rPr>
          <w:rFonts w:ascii="Gandhari Unicode" w:hAnsi="Gandhari Unicode" w:cs="e-Tamil OTC"/>
          <w:noProof/>
          <w:lang w:val="en-GB"/>
        </w:rPr>
        <w:t>m</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 vākai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amalai vāl </w:t>
      </w:r>
      <w:r w:rsidRPr="004D5A2F">
        <w:rPr>
          <w:rFonts w:ascii="Gandhari Unicode" w:hAnsi="Gandhari Unicode" w:cs="e-Tamil OTC"/>
          <w:i/>
          <w:iCs/>
          <w:noProof/>
          <w:lang w:val="en-GB"/>
        </w:rPr>
        <w:t>neṟṟ</w:t>
      </w:r>
      <w:r w:rsidR="00C15016" w:rsidRPr="004D5A2F">
        <w:rPr>
          <w:rFonts w:ascii="Gandhari Unicode" w:hAnsi="Gandhari Unicode" w:cs="e-Tamil OTC"/>
          <w:i/>
          <w:iCs/>
          <w:noProof/>
          <w:lang w:val="en-GB"/>
        </w:rPr>
        <w:t>*</w:t>
      </w:r>
    </w:p>
    <w:p w14:paraId="14156C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ār cilampiṉ arici </w:t>
      </w:r>
      <w:r w:rsidR="00C15016" w:rsidRPr="004D5A2F">
        <w:rPr>
          <w:rFonts w:ascii="Gandhari Unicode" w:hAnsi="Gandhari Unicode" w:cs="e-Tamil OTC"/>
          <w:noProof/>
          <w:lang w:val="en-GB"/>
        </w:rPr>
        <w:t>~</w:t>
      </w:r>
      <w:r w:rsidRPr="004D5A2F">
        <w:rPr>
          <w:rFonts w:ascii="Gandhari Unicode" w:hAnsi="Gandhari Unicode" w:cs="e-Tamil OTC"/>
          <w:noProof/>
          <w:lang w:val="en-GB"/>
        </w:rPr>
        <w:t>ārppa</w:t>
      </w:r>
      <w:r w:rsidR="00C15016" w:rsidRPr="004D5A2F">
        <w:rPr>
          <w:rFonts w:ascii="Gandhari Unicode" w:hAnsi="Gandhari Unicode" w:cs="e-Tamil OTC"/>
          <w:noProof/>
          <w:lang w:val="en-GB"/>
        </w:rPr>
        <w:t>+</w:t>
      </w:r>
    </w:p>
    <w:p w14:paraId="14EED7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Pr="004D5A2F">
        <w:rPr>
          <w:rFonts w:ascii="Gandhari Unicode" w:hAnsi="Gandhari Unicode" w:cs="e-Tamil OTC"/>
          <w:i/>
          <w:iCs/>
          <w:noProof/>
          <w:lang w:val="en-GB"/>
        </w:rPr>
        <w:t>tūkkum</w:t>
      </w:r>
      <w:r w:rsidRPr="004D5A2F">
        <w:rPr>
          <w:rFonts w:ascii="Gandhari Unicode" w:hAnsi="Gandhari Unicode" w:cs="e-Tamil OTC"/>
          <w:noProof/>
          <w:lang w:val="en-GB"/>
        </w:rPr>
        <w:t xml:space="preserve"> kāṉam</w:t>
      </w:r>
    </w:p>
    <w:p w14:paraId="29BD65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celvām tōḻi nalkiṉar namar</w:t>
      </w:r>
      <w:r w:rsidR="00C15016" w:rsidRPr="004D5A2F">
        <w:rPr>
          <w:rFonts w:ascii="Gandhari Unicode" w:hAnsi="Gandhari Unicode" w:cs="e-Tamil OTC"/>
          <w:noProof/>
          <w:lang w:val="en-GB"/>
        </w:rPr>
        <w:t>-</w:t>
      </w:r>
      <w:r w:rsidRPr="004D5A2F">
        <w:rPr>
          <w:rFonts w:ascii="Gandhari Unicode" w:hAnsi="Gandhari Unicode" w:cs="e-Tamil OTC"/>
          <w:noProof/>
          <w:lang w:val="en-GB"/>
        </w:rPr>
        <w:t>ē.</w:t>
      </w:r>
    </w:p>
    <w:p w14:paraId="61F4F733" w14:textId="77777777" w:rsidR="0074055C" w:rsidRPr="004D5A2F" w:rsidRDefault="0074055C">
      <w:pPr>
        <w:pStyle w:val="Textbody"/>
        <w:spacing w:after="29" w:line="260" w:lineRule="exact"/>
        <w:jc w:val="both"/>
        <w:rPr>
          <w:rFonts w:ascii="Gandhari Unicode" w:hAnsi="Gandhari Unicode" w:cs="e-Tamil OTC"/>
          <w:noProof/>
          <w:lang w:val="en-GB"/>
        </w:rPr>
      </w:pPr>
    </w:p>
    <w:p w14:paraId="0DBC3C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75D6E0" w14:textId="77777777" w:rsidR="0074055C" w:rsidRPr="004D5A2F" w:rsidRDefault="0074055C">
      <w:pPr>
        <w:pStyle w:val="Textbody"/>
        <w:spacing w:after="29" w:line="260" w:lineRule="exact"/>
        <w:jc w:val="both"/>
        <w:rPr>
          <w:rFonts w:ascii="Gandhari Unicode" w:hAnsi="Gandhari Unicode" w:cs="e-Tamil OTC"/>
          <w:noProof/>
          <w:lang w:val="en-GB"/>
        </w:rPr>
      </w:pPr>
    </w:p>
    <w:p w14:paraId="08C104A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announcing [their] going away together to HER.</w:t>
      </w:r>
    </w:p>
    <w:p w14:paraId="6FDC33C3" w14:textId="77777777" w:rsidR="0074055C" w:rsidRPr="004D5A2F" w:rsidRDefault="0074055C">
      <w:pPr>
        <w:pStyle w:val="Textbody"/>
        <w:spacing w:after="29" w:line="260" w:lineRule="exact"/>
        <w:jc w:val="both"/>
        <w:rPr>
          <w:rFonts w:ascii="Gandhari Unicode" w:hAnsi="Gandhari Unicode" w:cs="e-Tamil OTC"/>
          <w:noProof/>
          <w:lang w:val="en-GB"/>
        </w:rPr>
      </w:pPr>
    </w:p>
    <w:p w14:paraId="6DBAA9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road Sirissa-tree abundance purity nut</w:t>
      </w:r>
    </w:p>
    <w:p w14:paraId="2D021E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metal-pieces roar- anklet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grain roar(inf.)</w:t>
      </w:r>
    </w:p>
    <w:p w14:paraId="456469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 wind lifting- forest</w:t>
      </w:r>
    </w:p>
    <w:p w14:paraId="382F405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granted-he(h.)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07C42D57" w14:textId="77777777" w:rsidR="0074055C" w:rsidRPr="004D5A2F" w:rsidRDefault="0074055C">
      <w:pPr>
        <w:pStyle w:val="Textbody"/>
        <w:spacing w:after="0" w:line="260" w:lineRule="exact"/>
        <w:jc w:val="both"/>
        <w:rPr>
          <w:rFonts w:ascii="Gandhari Unicode" w:hAnsi="Gandhari Unicode" w:cs="e-Tamil OTC"/>
          <w:noProof/>
          <w:lang w:val="en-GB"/>
        </w:rPr>
      </w:pPr>
    </w:p>
    <w:p w14:paraId="0C0C0D05" w14:textId="77777777" w:rsidR="0074055C" w:rsidRPr="004D5A2F" w:rsidRDefault="0074055C">
      <w:pPr>
        <w:pStyle w:val="Textbody"/>
        <w:spacing w:after="29"/>
        <w:jc w:val="both"/>
        <w:rPr>
          <w:rFonts w:ascii="Gandhari Unicode" w:hAnsi="Gandhari Unicode" w:cs="e-Tamil OTC"/>
          <w:noProof/>
          <w:lang w:val="en-GB"/>
        </w:rPr>
      </w:pPr>
    </w:p>
    <w:p w14:paraId="455C24F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Into the forest, where the west wind lifts</w:t>
      </w:r>
    </w:p>
    <w:p w14:paraId="7B02579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many bright nuts on the Sirissa trees by the road,</w:t>
      </w:r>
    </w:p>
    <w:p w14:paraId="23E7297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to make the grains roar like metal pieces in anklets,</w:t>
      </w:r>
    </w:p>
    <w:p w14:paraId="762EFD4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Our man has granted [it].</w:t>
      </w:r>
    </w:p>
    <w:p w14:paraId="03B712A4" w14:textId="77777777" w:rsidR="0074055C" w:rsidRPr="004D5A2F" w:rsidRDefault="0074055C">
      <w:pPr>
        <w:pStyle w:val="Textbody"/>
        <w:spacing w:after="0"/>
        <w:jc w:val="both"/>
        <w:rPr>
          <w:rFonts w:ascii="Gandhari Unicode" w:hAnsi="Gandhari Unicode" w:cs="e-Tamil OTC"/>
          <w:noProof/>
          <w:lang w:val="en-GB"/>
        </w:rPr>
      </w:pPr>
    </w:p>
    <w:p w14:paraId="2152D7A6" w14:textId="77777777" w:rsidR="0074055C" w:rsidRPr="004D5A2F" w:rsidRDefault="0074055C">
      <w:pPr>
        <w:pStyle w:val="Textbody"/>
        <w:spacing w:after="0"/>
        <w:jc w:val="both"/>
        <w:rPr>
          <w:rFonts w:ascii="Gandhari Unicode" w:hAnsi="Gandhari Unicode" w:cs="e-Tamil OTC"/>
          <w:noProof/>
          <w:lang w:val="en-GB"/>
        </w:rPr>
      </w:pPr>
    </w:p>
    <w:p w14:paraId="0227CC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people have granted [it].</w:t>
      </w:r>
      <w:r w:rsidRPr="004D5A2F">
        <w:rPr>
          <w:rStyle w:val="FootnoteReference"/>
          <w:rFonts w:ascii="Gandhari Unicode" w:hAnsi="Gandhari Unicode" w:cs="e-Tamil OTC"/>
          <w:noProof/>
          <w:lang w:val="en-GB"/>
        </w:rPr>
        <w:footnoteReference w:id="672"/>
      </w:r>
    </w:p>
    <w:p w14:paraId="4BD86D3E" w14:textId="77777777" w:rsidR="0074055C" w:rsidRPr="004D5A2F" w:rsidRDefault="0074055C">
      <w:pPr>
        <w:pStyle w:val="Textbody"/>
        <w:spacing w:after="0"/>
        <w:jc w:val="both"/>
        <w:rPr>
          <w:rFonts w:ascii="Gandhari Unicode" w:hAnsi="Gandhari Unicode" w:cs="e-Tamil OTC"/>
          <w:noProof/>
          <w:lang w:val="en-GB"/>
        </w:rPr>
      </w:pPr>
    </w:p>
    <w:p w14:paraId="48E3D2B8"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717BC9A"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வில்லகவிரலினாற்: </w:t>
      </w:r>
      <w:r w:rsidRPr="004D5A2F">
        <w:rPr>
          <w:rFonts w:ascii="Gandhari Unicode" w:hAnsi="Gandhari Unicode"/>
          <w:i w:val="0"/>
          <w:iCs w:val="0"/>
          <w:color w:val="auto"/>
        </w:rPr>
        <w:t>the courtesan/other woman / SHE</w:t>
      </w:r>
    </w:p>
    <w:p w14:paraId="14AB3F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 தன்னைப் புறனுரைத்தாள் என்பது கேட்டுப் பரத்தை அவட்குப் பாங்காயினார் கேட்பச் சொல்லியது.</w:t>
      </w:r>
    </w:p>
    <w:p w14:paraId="089DDCA4" w14:textId="77777777" w:rsidR="0074055C" w:rsidRPr="004D5A2F" w:rsidRDefault="0074055C">
      <w:pPr>
        <w:pStyle w:val="Textbody"/>
        <w:spacing w:after="29"/>
        <w:jc w:val="both"/>
        <w:rPr>
          <w:rFonts w:ascii="Gandhari Unicode" w:hAnsi="Gandhari Unicode" w:cs="e-Tamil OTC"/>
          <w:noProof/>
          <w:lang w:val="en-GB"/>
        </w:rPr>
      </w:pPr>
    </w:p>
    <w:p w14:paraId="2B26450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பொய்கை யாம்ப லணிநிறக் கொழுமுகை</w:t>
      </w:r>
    </w:p>
    <w:p w14:paraId="763352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வண்டுவாய் திறக்குந் தண்டுறை யூரனோ</w:t>
      </w:r>
    </w:p>
    <w:p w14:paraId="29F93EA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டிருப்பி னிருமருங் கினமே கிடப்பின்</w:t>
      </w:r>
    </w:p>
    <w:p w14:paraId="59E45B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வில்லக விரலிற் </w:t>
      </w:r>
      <w:r w:rsidRPr="004D5A2F">
        <w:rPr>
          <w:rFonts w:ascii="Gandhari Unicode" w:hAnsi="Gandhari Unicode" w:cs="e-Tamil OTC"/>
          <w:noProof/>
          <w:sz w:val="24"/>
          <w:szCs w:val="24"/>
          <w:u w:val="wave"/>
          <w:cs/>
          <w:lang w:val="en-GB"/>
        </w:rPr>
        <w:t>பொருந்தியவ</w:t>
      </w:r>
    </w:p>
    <w:p w14:paraId="289B678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னல்லகஞ் சேரி னொருமருங் </w:t>
      </w:r>
      <w:r w:rsidRPr="004D5A2F">
        <w:rPr>
          <w:rFonts w:ascii="Gandhari Unicode" w:hAnsi="Gandhari Unicode" w:cs="e-Tamil OTC"/>
          <w:noProof/>
          <w:sz w:val="24"/>
          <w:szCs w:val="24"/>
          <w:u w:val="wave"/>
          <w:cs/>
          <w:lang w:val="en-GB"/>
        </w:rPr>
        <w:t>கினமே</w:t>
      </w:r>
      <w:r w:rsidRPr="004D5A2F">
        <w:rPr>
          <w:rFonts w:ascii="Gandhari Unicode" w:hAnsi="Gandhari Unicode" w:cs="e-Tamil OTC"/>
          <w:noProof/>
          <w:sz w:val="24"/>
          <w:szCs w:val="24"/>
          <w:cs/>
          <w:lang w:val="en-GB"/>
        </w:rPr>
        <w:t>.</w:t>
      </w:r>
    </w:p>
    <w:p w14:paraId="6CE0A466" w14:textId="77777777" w:rsidR="0074055C" w:rsidRPr="004D5A2F" w:rsidRDefault="0074055C">
      <w:pPr>
        <w:pStyle w:val="PreformattedText"/>
        <w:rPr>
          <w:rFonts w:ascii="Gandhari Unicode" w:hAnsi="Gandhari Unicode" w:cs="e-Tamil OTC"/>
          <w:noProof/>
          <w:sz w:val="24"/>
          <w:szCs w:val="24"/>
          <w:lang w:val="en-GB"/>
        </w:rPr>
      </w:pPr>
    </w:p>
    <w:p w14:paraId="010FD9E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C2+3, G1, EA;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C2v, Cām. • </w:t>
      </w:r>
      <w:r w:rsidRPr="004D5A2F">
        <w:rPr>
          <w:rFonts w:ascii="Gandhari Unicode" w:eastAsia="URW Palladio UNI" w:hAnsi="Gandhari Unicode" w:cs="e-Tamil OTC"/>
          <w:b/>
          <w:bCs/>
          <w:noProof/>
          <w:sz w:val="24"/>
          <w:szCs w:val="24"/>
          <w:lang w:val="en-GB"/>
        </w:rPr>
        <w:t>4b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விரலிற்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விரிதலிற் </w:t>
      </w:r>
      <w:r w:rsidRPr="004D5A2F">
        <w:rPr>
          <w:rFonts w:ascii="Gandhari Unicode" w:eastAsia="URW Palladio UNI" w:hAnsi="Gandhari Unicode" w:cs="e-Tamil OTC"/>
          <w:noProof/>
          <w:sz w:val="24"/>
          <w:szCs w:val="24"/>
          <w:lang w:val="en-GB"/>
        </w:rPr>
        <w:t xml:space="preserve">L1, C1+3, G1 • </w:t>
      </w:r>
      <w:r w:rsidRPr="004D5A2F">
        <w:rPr>
          <w:rFonts w:ascii="Gandhari Unicode" w:eastAsia="URW Palladio UNI" w:hAnsi="Gandhari Unicode" w:cs="e-Tamil OTC"/>
          <w:b/>
          <w:bCs/>
          <w:noProof/>
          <w:sz w:val="24"/>
          <w:szCs w:val="24"/>
          <w:lang w:val="en-GB"/>
        </w:rPr>
        <w:t>4cf.</w:t>
      </w:r>
      <w:r w:rsidRPr="004D5A2F">
        <w:rPr>
          <w:rFonts w:ascii="Gandhari Unicode" w:eastAsia="URW Palladio UNI" w:hAnsi="Gandhari Unicode" w:cs="e-Tamil OTC"/>
          <w:noProof/>
          <w:sz w:val="24"/>
          <w:szCs w:val="24"/>
          <w:lang w:val="en-GB"/>
        </w:rPr>
        <w:t xml:space="preserve"> </w:t>
      </w:r>
      <w:bookmarkStart w:id="44" w:name="DDE_LINK74"/>
      <w:r w:rsidRPr="004D5A2F">
        <w:rPr>
          <w:rFonts w:ascii="Gandhari Unicode" w:eastAsia="URW Palladio UNI" w:hAnsi="Gandhari Unicode" w:cs="e-Tamil OTC"/>
          <w:noProof/>
          <w:sz w:val="24"/>
          <w:szCs w:val="24"/>
          <w:cs/>
          <w:lang w:val="en-GB"/>
        </w:rPr>
        <w:t xml:space="preserve">பொருந்தியவ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னல்லகஞ் சேரி னொருமருங்</w:t>
      </w:r>
      <w:bookmarkEnd w:id="44"/>
      <w:r w:rsidRPr="004D5A2F">
        <w:rPr>
          <w:rFonts w:ascii="Gandhari Unicode" w:eastAsia="URW Palladio UNI" w:hAnsi="Gandhari Unicode" w:cs="e-Tamil OTC"/>
          <w:noProof/>
          <w:sz w:val="24"/>
          <w:szCs w:val="24"/>
          <w:cs/>
          <w:lang w:val="en-GB"/>
        </w:rPr>
        <w:t xml:space="preserve">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பொருந்தி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யவர்நல் லகஞ்சே னொருமருங் (ணொருமருங்) </w:t>
      </w:r>
      <w:r w:rsidRPr="004D5A2F">
        <w:rPr>
          <w:rFonts w:ascii="Gandhari Unicode" w:eastAsia="URW Palladio UNI" w:hAnsi="Gandhari Unicode" w:cs="e-Tamil OTC"/>
          <w:noProof/>
          <w:sz w:val="24"/>
          <w:szCs w:val="24"/>
          <w:lang w:val="en-GB"/>
        </w:rPr>
        <w:t xml:space="preserve">AT, ATv(); </w:t>
      </w:r>
      <w:r w:rsidRPr="004D5A2F">
        <w:rPr>
          <w:rFonts w:ascii="Gandhari Unicode" w:eastAsia="URW Palladio UNI" w:hAnsi="Gandhari Unicode" w:cs="e-Tamil OTC"/>
          <w:noProof/>
          <w:sz w:val="24"/>
          <w:szCs w:val="24"/>
          <w:cs/>
          <w:lang w:val="en-GB"/>
        </w:rPr>
        <w:t xml:space="preserve">பொருந்தியவர்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நல்லகஞ் சேரி னொருமருங் </w:t>
      </w:r>
      <w:r w:rsidRPr="004D5A2F">
        <w:rPr>
          <w:rFonts w:ascii="Gandhari Unicode" w:eastAsia="URW Palladio UNI" w:hAnsi="Gandhari Unicode" w:cs="e-Tamil OTC"/>
          <w:noProof/>
          <w:sz w:val="24"/>
          <w:szCs w:val="24"/>
          <w:lang w:val="en-GB"/>
        </w:rPr>
        <w:t xml:space="preserve">Cēn.;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கஞ்சே ணோருமருங் </w:t>
      </w:r>
      <w:r w:rsidRPr="004D5A2F">
        <w:rPr>
          <w:rFonts w:ascii="Gandhari Unicode" w:eastAsia="URW Palladio UNI" w:hAnsi="Gandhari Unicode" w:cs="e-Tamil OTC"/>
          <w:noProof/>
          <w:sz w:val="24"/>
          <w:szCs w:val="24"/>
          <w:lang w:val="en-GB"/>
        </w:rPr>
        <w:t xml:space="preserve">C1;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சேணோ ருமருங் </w:t>
      </w:r>
      <w:r w:rsidRPr="004D5A2F">
        <w:rPr>
          <w:rFonts w:ascii="Gandhari Unicode" w:eastAsia="URW Palladio UNI" w:hAnsi="Gandhari Unicode" w:cs="e-Tamil OTC"/>
          <w:noProof/>
          <w:sz w:val="24"/>
          <w:szCs w:val="24"/>
          <w:lang w:val="en-GB"/>
        </w:rPr>
        <w:t xml:space="preserve">L1, C3, G1;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45" w:name="DDE_LINK50"/>
      <w:r w:rsidRPr="004D5A2F">
        <w:rPr>
          <w:rFonts w:ascii="Gandhari Unicode" w:eastAsia="URW Palladio UNI" w:hAnsi="Gandhari Unicode" w:cs="e-Tamil OTC"/>
          <w:noProof/>
          <w:sz w:val="24"/>
          <w:szCs w:val="24"/>
          <w:cs/>
          <w:lang w:val="en-GB"/>
        </w:rPr>
        <w:t>ந</w:t>
      </w:r>
      <w:bookmarkEnd w:id="45"/>
      <w:r w:rsidRPr="004D5A2F">
        <w:rPr>
          <w:rFonts w:ascii="Gandhari Unicode" w:eastAsia="URW Palladio UNI" w:hAnsi="Gandhari Unicode" w:cs="e-Tamil OTC"/>
          <w:noProof/>
          <w:sz w:val="24"/>
          <w:szCs w:val="24"/>
          <w:cs/>
          <w:lang w:val="en-GB"/>
        </w:rPr>
        <w:t xml:space="preserve">ல்ல கஞ்சே ணோருமருங் (ணொருமருங்) </w:t>
      </w:r>
      <w:r w:rsidRPr="004D5A2F">
        <w:rPr>
          <w:rFonts w:ascii="Gandhari Unicode" w:eastAsia="URW Palladio UNI" w:hAnsi="Gandhari Unicode" w:cs="e-Tamil OTC"/>
          <w:noProof/>
          <w:sz w:val="24"/>
          <w:szCs w:val="24"/>
          <w:lang w:val="en-GB"/>
        </w:rPr>
        <w:t xml:space="preserve">G2(), EA;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46" w:name="DDE_LINK501"/>
      <w:r w:rsidRPr="004D5A2F">
        <w:rPr>
          <w:rFonts w:ascii="Gandhari Unicode" w:eastAsia="URW Palladio UNI" w:hAnsi="Gandhari Unicode" w:cs="e-Tamil OTC"/>
          <w:noProof/>
          <w:sz w:val="24"/>
          <w:szCs w:val="24"/>
          <w:cs/>
          <w:lang w:val="en-GB"/>
        </w:rPr>
        <w:t>ந</w:t>
      </w:r>
      <w:bookmarkEnd w:id="46"/>
      <w:r w:rsidRPr="004D5A2F">
        <w:rPr>
          <w:rFonts w:ascii="Gandhari Unicode" w:eastAsia="URW Palladio UNI" w:hAnsi="Gandhari Unicode" w:cs="e-Tamil OTC"/>
          <w:noProof/>
          <w:sz w:val="24"/>
          <w:szCs w:val="24"/>
          <w:cs/>
          <w:lang w:val="en-GB"/>
        </w:rPr>
        <w:t xml:space="preserve">ல்லகஞ் சேணா மொருமருங் </w:t>
      </w:r>
      <w:r w:rsidRPr="004D5A2F">
        <w:rPr>
          <w:rFonts w:ascii="Gandhari Unicode" w:eastAsia="URW Palladio UNI" w:hAnsi="Gandhari Unicode" w:cs="e-Tamil OTC"/>
          <w:noProof/>
          <w:sz w:val="24"/>
          <w:szCs w:val="24"/>
          <w:lang w:val="en-GB"/>
        </w:rPr>
        <w:t xml:space="preserve">I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கினமே </w:t>
      </w:r>
      <w:r w:rsidRPr="004D5A2F">
        <w:rPr>
          <w:rFonts w:ascii="Gandhari Unicode" w:hAnsi="Gandhari Unicode" w:cs="e-Tamil OTC"/>
          <w:noProof/>
          <w:sz w:val="24"/>
          <w:szCs w:val="24"/>
          <w:lang w:val="en-GB"/>
        </w:rPr>
        <w:t xml:space="preserve">L1, C1+2, G1+2, EA, Cām.; </w:t>
      </w:r>
      <w:r w:rsidRPr="004D5A2F">
        <w:rPr>
          <w:rFonts w:ascii="Gandhari Unicode" w:hAnsi="Gandhari Unicode" w:cs="e-Tamil OTC"/>
          <w:noProof/>
          <w:sz w:val="24"/>
          <w:szCs w:val="24"/>
          <w:cs/>
          <w:lang w:val="en-GB"/>
        </w:rPr>
        <w:t xml:space="preserve">கிலமே </w:t>
      </w:r>
      <w:r w:rsidRPr="004D5A2F">
        <w:rPr>
          <w:rFonts w:ascii="Gandhari Unicode" w:hAnsi="Gandhari Unicode" w:cs="e-Tamil OTC"/>
          <w:noProof/>
          <w:sz w:val="24"/>
          <w:szCs w:val="24"/>
          <w:lang w:val="en-GB"/>
        </w:rPr>
        <w:t>Cām.v</w:t>
      </w:r>
    </w:p>
    <w:p w14:paraId="5826A49E" w14:textId="77777777" w:rsidR="0074055C" w:rsidRPr="004D5A2F" w:rsidRDefault="0074055C">
      <w:pPr>
        <w:pStyle w:val="Textbody"/>
        <w:spacing w:after="29"/>
        <w:jc w:val="both"/>
        <w:rPr>
          <w:rFonts w:ascii="Gandhari Unicode" w:hAnsi="Gandhari Unicode" w:cs="e-Tamil OTC"/>
          <w:noProof/>
          <w:u w:val="double"/>
          <w:lang w:val="en-GB"/>
        </w:rPr>
      </w:pPr>
    </w:p>
    <w:p w14:paraId="5D862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poykai </w:t>
      </w:r>
      <w:r w:rsidR="0096300F" w:rsidRPr="004D5A2F">
        <w:rPr>
          <w:rFonts w:ascii="Gandhari Unicode" w:hAnsi="Gandhari Unicode" w:cs="e-Tamil OTC"/>
          <w:noProof/>
          <w:lang w:val="en-GB"/>
        </w:rPr>
        <w:t>~</w:t>
      </w:r>
      <w:r w:rsidRPr="004D5A2F">
        <w:rPr>
          <w:rFonts w:ascii="Gandhari Unicode" w:hAnsi="Gandhari Unicode" w:cs="e-Tamil OTC"/>
          <w:noProof/>
          <w:lang w:val="en-GB"/>
        </w:rPr>
        <w:t>āmpal aṇi niṟa</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 koḻu mukai</w:t>
      </w:r>
    </w:p>
    <w:p w14:paraId="7DE0E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vāy tiṟakkum taṇ tuṟai </w:t>
      </w:r>
      <w:r w:rsidR="0096300F" w:rsidRPr="004D5A2F">
        <w:rPr>
          <w:rFonts w:ascii="Gandhari Unicode" w:hAnsi="Gandhari Unicode" w:cs="e-Tamil OTC"/>
          <w:noProof/>
          <w:lang w:val="en-GB"/>
        </w:rPr>
        <w:t>~</w:t>
      </w:r>
      <w:r w:rsidRPr="004D5A2F">
        <w:rPr>
          <w:rFonts w:ascii="Gandhari Unicode" w:hAnsi="Gandhari Unicode" w:cs="e-Tamil OTC"/>
          <w:noProof/>
          <w:lang w:val="en-GB"/>
        </w:rPr>
        <w:t>ūraṉōṭ</w:t>
      </w:r>
      <w:r w:rsidR="008F512A" w:rsidRPr="004D5A2F">
        <w:rPr>
          <w:rFonts w:ascii="Gandhari Unicode" w:hAnsi="Gandhari Unicode" w:cs="e-Tamil OTC"/>
          <w:noProof/>
          <w:lang w:val="en-GB"/>
        </w:rPr>
        <w:t>*</w:t>
      </w:r>
    </w:p>
    <w:p w14:paraId="37981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iruppiṉ iru maruṅkiṉam</w:t>
      </w:r>
      <w:r w:rsidR="0096300F" w:rsidRPr="004D5A2F">
        <w:rPr>
          <w:rFonts w:ascii="Gandhari Unicode" w:hAnsi="Gandhari Unicode" w:cs="e-Tamil OTC"/>
          <w:noProof/>
          <w:lang w:val="en-GB"/>
        </w:rPr>
        <w:t>-</w:t>
      </w:r>
      <w:r w:rsidRPr="004D5A2F">
        <w:rPr>
          <w:rFonts w:ascii="Gandhari Unicode" w:hAnsi="Gandhari Unicode" w:cs="e-Tamil OTC"/>
          <w:noProof/>
          <w:lang w:val="en-GB"/>
        </w:rPr>
        <w:t>ē kiṭappiṉ</w:t>
      </w:r>
    </w:p>
    <w:p w14:paraId="5FC17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viraliṉ porunti </w:t>
      </w:r>
      <w:r w:rsidR="0096300F" w:rsidRPr="004D5A2F">
        <w:rPr>
          <w:rFonts w:ascii="Gandhari Unicode" w:hAnsi="Gandhari Unicode" w:cs="e-Tamil OTC"/>
          <w:noProof/>
          <w:lang w:val="en-GB"/>
        </w:rPr>
        <w:t>~</w:t>
      </w:r>
      <w:r w:rsidRPr="004D5A2F">
        <w:rPr>
          <w:rFonts w:ascii="Gandhari Unicode" w:hAnsi="Gandhari Unicode" w:cs="e-Tamil OTC"/>
          <w:i/>
          <w:iCs/>
          <w:noProof/>
          <w:lang w:val="en-GB"/>
        </w:rPr>
        <w:t>avaṉ</w:t>
      </w:r>
    </w:p>
    <w:p w14:paraId="1C34D17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cēriṉ oru </w:t>
      </w:r>
      <w:r w:rsidRPr="004D5A2F">
        <w:rPr>
          <w:rFonts w:ascii="Gandhari Unicode" w:hAnsi="Gandhari Unicode" w:cs="e-Tamil OTC"/>
          <w:i/>
          <w:iCs/>
          <w:noProof/>
          <w:lang w:val="en-GB"/>
        </w:rPr>
        <w:t>maruṅkiṉam</w:t>
      </w:r>
      <w:r w:rsidR="0096300F"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3153EDF0" w14:textId="77777777" w:rsidR="0074055C" w:rsidRPr="004D5A2F" w:rsidRDefault="0074055C">
      <w:pPr>
        <w:pStyle w:val="Textbody"/>
        <w:spacing w:after="29" w:line="260" w:lineRule="exact"/>
        <w:jc w:val="both"/>
        <w:rPr>
          <w:rFonts w:ascii="Gandhari Unicode" w:hAnsi="Gandhari Unicode" w:cs="e-Tamil OTC"/>
          <w:noProof/>
          <w:lang w:val="en-GB"/>
        </w:rPr>
      </w:pPr>
    </w:p>
    <w:p w14:paraId="7BDBDCC3" w14:textId="77777777" w:rsidR="0074055C" w:rsidRPr="004D5A2F" w:rsidRDefault="0074055C">
      <w:pPr>
        <w:pStyle w:val="Textbody"/>
        <w:spacing w:after="29" w:line="260" w:lineRule="exact"/>
        <w:jc w:val="both"/>
        <w:rPr>
          <w:rFonts w:ascii="Gandhari Unicode" w:hAnsi="Gandhari Unicode" w:cs="e-Tamil OTC"/>
          <w:noProof/>
          <w:lang w:val="en-GB"/>
        </w:rPr>
      </w:pPr>
    </w:p>
    <w:p w14:paraId="3CB1171B" w14:textId="77777777" w:rsidR="0074055C" w:rsidRPr="004D5A2F" w:rsidRDefault="0074055C">
      <w:pPr>
        <w:pStyle w:val="Textbody"/>
        <w:spacing w:after="29" w:line="260" w:lineRule="exact"/>
        <w:jc w:val="both"/>
        <w:rPr>
          <w:rFonts w:ascii="Gandhari Unicode" w:hAnsi="Gandhari Unicode" w:cs="e-Tamil OTC"/>
          <w:noProof/>
          <w:lang w:val="en-GB"/>
        </w:rPr>
      </w:pPr>
    </w:p>
    <w:p w14:paraId="70D040C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for those who are close to her to hear, by the courtesan/the other woman, having heard [people] say that SHE had talked about her behind [her] back.</w:t>
      </w:r>
    </w:p>
    <w:p w14:paraId="0052B1B9" w14:textId="77777777" w:rsidR="0074055C" w:rsidRPr="004D5A2F" w:rsidRDefault="0074055C">
      <w:pPr>
        <w:pStyle w:val="Textbody"/>
        <w:spacing w:after="29" w:line="260" w:lineRule="exact"/>
        <w:jc w:val="both"/>
        <w:rPr>
          <w:rFonts w:ascii="Gandhari Unicode" w:hAnsi="Gandhari Unicode" w:cs="e-Tamil OTC"/>
          <w:noProof/>
          <w:lang w:val="en-GB"/>
        </w:rPr>
      </w:pPr>
    </w:p>
    <w:p w14:paraId="7F78B0F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adorn- colour rich bud</w:t>
      </w:r>
    </w:p>
    <w:p w14:paraId="542ACF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mouth opening- cool ghat village-he-with</w:t>
      </w:r>
    </w:p>
    <w:p w14:paraId="095D9D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two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rest-if</w:t>
      </w:r>
    </w:p>
    <w:p w14:paraId="676A23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inside finger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fitted he</w:t>
      </w:r>
    </w:p>
    <w:p w14:paraId="6DE723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join-if one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75435CD" w14:textId="77777777" w:rsidR="0074055C" w:rsidRPr="004D5A2F" w:rsidRDefault="0074055C">
      <w:pPr>
        <w:pStyle w:val="Textbody"/>
        <w:spacing w:after="29"/>
        <w:jc w:val="both"/>
        <w:rPr>
          <w:rFonts w:ascii="Gandhari Unicode" w:hAnsi="Gandhari Unicode" w:cs="e-Tamil OTC"/>
          <w:noProof/>
          <w:lang w:val="en-GB"/>
        </w:rPr>
      </w:pPr>
    </w:p>
    <w:p w14:paraId="54A0CF6A" w14:textId="77777777" w:rsidR="0074055C" w:rsidRPr="004D5A2F" w:rsidRDefault="0074055C">
      <w:pPr>
        <w:pStyle w:val="Textbody"/>
        <w:tabs>
          <w:tab w:val="left" w:pos="0"/>
        </w:tabs>
        <w:spacing w:after="29"/>
        <w:jc w:val="both"/>
        <w:rPr>
          <w:rFonts w:ascii="Gandhari Unicode" w:hAnsi="Gandhari Unicode" w:cs="e-Tamil OTC"/>
          <w:noProof/>
          <w:lang w:val="en-GB"/>
        </w:rPr>
      </w:pPr>
    </w:p>
    <w:p w14:paraId="3841FC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village by the cool ghat, where bee mouths open</w:t>
      </w:r>
    </w:p>
    <w:p w14:paraId="567F045F" w14:textId="77777777" w:rsidR="0074055C" w:rsidRPr="004D5A2F" w:rsidRDefault="00CF70BD">
      <w:pPr>
        <w:pStyle w:val="Textbody"/>
        <w:tabs>
          <w:tab w:val="left" w:pos="150"/>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the rich buds in adorning colours on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pond,</w:t>
      </w:r>
    </w:p>
    <w:p w14:paraId="61D7919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resting with him on a seat,</w:t>
      </w:r>
    </w:p>
    <w:p w14:paraId="25FA43D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[are] two bodies.</w:t>
      </w:r>
    </w:p>
    <w:p w14:paraId="0D08BE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he joins [my] good centre</w:t>
      </w:r>
      <w:r w:rsidRPr="004D5A2F">
        <w:rPr>
          <w:rStyle w:val="FootnoteReference"/>
          <w:rFonts w:ascii="Gandhari Unicode" w:hAnsi="Gandhari Unicode" w:cs="e-Tamil OTC"/>
          <w:noProof/>
          <w:lang w:val="en-GB"/>
        </w:rPr>
        <w:footnoteReference w:id="673"/>
      </w:r>
      <w:r w:rsidRPr="004D5A2F">
        <w:rPr>
          <w:rFonts w:ascii="Gandhari Unicode" w:hAnsi="Gandhari Unicode" w:cs="e-Tamil OTC"/>
          <w:noProof/>
          <w:lang w:val="en-GB"/>
        </w:rPr>
        <w:t>,</w:t>
      </w:r>
    </w:p>
    <w:p w14:paraId="2391A307" w14:textId="77777777" w:rsidR="0074055C" w:rsidRPr="004D5A2F" w:rsidRDefault="00CF70BD">
      <w:pPr>
        <w:pStyle w:val="Textbody"/>
        <w:tabs>
          <w:tab w:val="left" w:pos="2263"/>
        </w:tabs>
        <w:spacing w:after="0"/>
        <w:jc w:val="both"/>
        <w:rPr>
          <w:rFonts w:ascii="Gandhari Unicode" w:hAnsi="Gandhari Unicode" w:cs="e-Tamil OTC"/>
          <w:noProof/>
          <w:lang w:val="en-GB"/>
        </w:rPr>
      </w:pPr>
      <w:r w:rsidRPr="004D5A2F">
        <w:rPr>
          <w:rFonts w:ascii="Gandhari Unicode" w:hAnsi="Gandhari Unicode" w:cs="e-Tamil OTC"/>
          <w:noProof/>
          <w:lang w:val="en-GB"/>
        </w:rPr>
        <w:tab/>
        <w:t>fitting like fingers to the centre of a bow</w:t>
      </w:r>
      <w:r w:rsidRPr="004D5A2F">
        <w:rPr>
          <w:rStyle w:val="FootnoteReference"/>
          <w:rFonts w:ascii="Gandhari Unicode" w:hAnsi="Gandhari Unicode" w:cs="e-Tamil OTC"/>
          <w:noProof/>
          <w:lang w:val="en-GB"/>
        </w:rPr>
        <w:footnoteReference w:id="674"/>
      </w:r>
      <w:r w:rsidRPr="004D5A2F">
        <w:rPr>
          <w:rFonts w:ascii="Gandhari Unicode" w:hAnsi="Gandhari Unicode" w:cs="e-Tamil OTC"/>
          <w:noProof/>
          <w:lang w:val="en-GB"/>
        </w:rPr>
        <w:t>,</w:t>
      </w:r>
    </w:p>
    <w:p w14:paraId="252812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one body.</w:t>
      </w:r>
    </w:p>
    <w:p w14:paraId="0D6C7C41" w14:textId="77777777" w:rsidR="0074055C" w:rsidRPr="004D5A2F" w:rsidRDefault="0074055C">
      <w:pPr>
        <w:pStyle w:val="Textbody"/>
        <w:spacing w:after="0"/>
        <w:jc w:val="both"/>
        <w:rPr>
          <w:rFonts w:ascii="Gandhari Unicode" w:hAnsi="Gandhari Unicode" w:cs="e-Tamil OTC"/>
          <w:noProof/>
          <w:lang w:val="en-GB"/>
        </w:rPr>
      </w:pPr>
    </w:p>
    <w:p w14:paraId="15E77A05"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C40D2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0DD1C9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வற்புறுத்துந் தோழிக்குத் தலைமகள் சொல்லியது.</w:t>
      </w:r>
    </w:p>
    <w:p w14:paraId="4428CCBC" w14:textId="77777777" w:rsidR="0074055C" w:rsidRPr="004D5A2F" w:rsidRDefault="0074055C">
      <w:pPr>
        <w:pStyle w:val="Textbody"/>
        <w:spacing w:after="29"/>
        <w:jc w:val="both"/>
        <w:rPr>
          <w:rFonts w:ascii="Gandhari Unicode" w:hAnsi="Gandhari Unicode" w:cs="e-Tamil OTC"/>
          <w:noProof/>
          <w:lang w:val="en-GB"/>
        </w:rPr>
      </w:pPr>
    </w:p>
    <w:p w14:paraId="6C4331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நெகிழ்தலு மெய்பசப் பூர்தலு</w:t>
      </w:r>
    </w:p>
    <w:p w14:paraId="68C8F0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மைபடு சிலம்பி னைவனம் வித்தி</w:t>
      </w:r>
    </w:p>
    <w:p w14:paraId="7FB129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யருவியின் விளைக்கு நாடனொடு</w:t>
      </w:r>
    </w:p>
    <w:p w14:paraId="4A87B7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மருவேன் றோழியது காமமோ பெரிதே.</w:t>
      </w:r>
    </w:p>
    <w:p w14:paraId="53907411" w14:textId="77777777" w:rsidR="0074055C" w:rsidRPr="004D5A2F" w:rsidRDefault="0074055C">
      <w:pPr>
        <w:pStyle w:val="Textbody"/>
        <w:spacing w:after="29"/>
        <w:jc w:val="both"/>
        <w:rPr>
          <w:rFonts w:ascii="Gandhari Unicode" w:hAnsi="Gandhari Unicode" w:cs="e-Tamil OTC"/>
          <w:noProof/>
          <w:lang w:val="en-GB"/>
        </w:rPr>
      </w:pPr>
    </w:p>
    <w:p w14:paraId="67C1A19D" w14:textId="77777777" w:rsidR="0074055C" w:rsidRPr="004D5A2F" w:rsidRDefault="00CF70BD">
      <w:pPr>
        <w:pStyle w:val="PreformattedText"/>
        <w:spacing w:after="29"/>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யருவியின்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யருவின் </w:t>
      </w:r>
      <w:r w:rsidRPr="004D5A2F">
        <w:rPr>
          <w:rFonts w:ascii="Gandhari Unicode" w:eastAsia="URW Palladio UNI" w:hAnsi="Gandhari Unicode" w:cs="e-Tamil OTC"/>
          <w:noProof/>
          <w:sz w:val="24"/>
          <w:szCs w:val="24"/>
          <w:lang w:val="en-GB"/>
        </w:rPr>
        <w:t>L1, C1+3, G1</w:t>
      </w:r>
    </w:p>
    <w:p w14:paraId="0A620464" w14:textId="77777777" w:rsidR="0074055C" w:rsidRPr="004D5A2F" w:rsidRDefault="0074055C">
      <w:pPr>
        <w:pStyle w:val="Textbody"/>
        <w:spacing w:after="29"/>
        <w:jc w:val="both"/>
        <w:rPr>
          <w:rFonts w:ascii="Gandhari Unicode" w:hAnsi="Gandhari Unicode" w:cs="e-Tamil OTC"/>
          <w:noProof/>
          <w:lang w:val="en-GB"/>
        </w:rPr>
      </w:pPr>
    </w:p>
    <w:p w14:paraId="6D4F29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 vaḷai nekiḻtal</w:t>
      </w:r>
      <w:r w:rsidR="0096300F" w:rsidRPr="004D5A2F">
        <w:rPr>
          <w:rFonts w:ascii="Gandhari Unicode" w:hAnsi="Gandhari Unicode" w:cs="e-Tamil OTC"/>
          <w:noProof/>
          <w:lang w:val="en-GB"/>
        </w:rPr>
        <w:t>-um mey pacapp*</w:t>
      </w:r>
      <w:r w:rsidRPr="004D5A2F">
        <w:rPr>
          <w:rFonts w:ascii="Gandhari Unicode" w:hAnsi="Gandhari Unicode" w:cs="e-Tamil OTC"/>
          <w:noProof/>
          <w:lang w:val="en-GB"/>
        </w:rPr>
        <w:t xml:space="preserve"> ūrtal</w:t>
      </w:r>
      <w:r w:rsidR="0096300F" w:rsidRPr="004D5A2F">
        <w:rPr>
          <w:rFonts w:ascii="Gandhari Unicode" w:hAnsi="Gandhari Unicode" w:cs="e-Tamil OTC"/>
          <w:noProof/>
          <w:lang w:val="en-GB"/>
        </w:rPr>
        <w:t>-</w:t>
      </w:r>
      <w:r w:rsidRPr="004D5A2F">
        <w:rPr>
          <w:rFonts w:ascii="Gandhari Unicode" w:hAnsi="Gandhari Unicode" w:cs="e-Tamil OTC"/>
          <w:noProof/>
          <w:lang w:val="en-GB"/>
        </w:rPr>
        <w:t>um</w:t>
      </w:r>
    </w:p>
    <w:p w14:paraId="10FABD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mai paṭu cilampiṉ aivaṉam vitti</w:t>
      </w:r>
    </w:p>
    <w:p w14:paraId="7E469945" w14:textId="77777777" w:rsidR="0074055C" w:rsidRPr="004D5A2F" w:rsidRDefault="0096300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aruviyiṉ viḷaikkum nāṭaṉoṭu</w:t>
      </w:r>
    </w:p>
    <w:p w14:paraId="7572DE1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maruvēṉ tōḻi </w:t>
      </w:r>
      <w:r w:rsidR="0096300F" w:rsidRPr="004D5A2F">
        <w:rPr>
          <w:rFonts w:ascii="Gandhari Unicode" w:hAnsi="Gandhari Unicode" w:cs="e-Tamil OTC"/>
          <w:noProof/>
          <w:lang w:val="en-GB"/>
        </w:rPr>
        <w:t>~</w:t>
      </w:r>
      <w:r w:rsidRPr="004D5A2F">
        <w:rPr>
          <w:rFonts w:ascii="Gandhari Unicode" w:hAnsi="Gandhari Unicode" w:cs="e-Tamil OTC"/>
          <w:noProof/>
          <w:lang w:val="en-GB"/>
        </w:rPr>
        <w:t>atu kāmam</w:t>
      </w:r>
      <w:r w:rsidR="0096300F" w:rsidRPr="004D5A2F">
        <w:rPr>
          <w:rFonts w:ascii="Gandhari Unicode" w:hAnsi="Gandhari Unicode" w:cs="e-Tamil OTC"/>
          <w:noProof/>
          <w:lang w:val="en-GB"/>
        </w:rPr>
        <w:t>-</w:t>
      </w:r>
      <w:r w:rsidRPr="004D5A2F">
        <w:rPr>
          <w:rFonts w:ascii="Gandhari Unicode" w:hAnsi="Gandhari Unicode" w:cs="e-Tamil OTC"/>
          <w:noProof/>
          <w:lang w:val="en-GB"/>
        </w:rPr>
        <w:t>ō perit</w:t>
      </w:r>
      <w:r w:rsidR="0096300F" w:rsidRPr="004D5A2F">
        <w:rPr>
          <w:rFonts w:ascii="Gandhari Unicode" w:hAnsi="Gandhari Unicode" w:cs="e-Tamil OTC"/>
          <w:noProof/>
          <w:lang w:val="en-GB"/>
        </w:rPr>
        <w:t>*-</w:t>
      </w:r>
      <w:r w:rsidRPr="004D5A2F">
        <w:rPr>
          <w:rFonts w:ascii="Gandhari Unicode" w:hAnsi="Gandhari Unicode" w:cs="e-Tamil OTC"/>
          <w:noProof/>
          <w:lang w:val="en-GB"/>
        </w:rPr>
        <w:t>ē.</w:t>
      </w:r>
    </w:p>
    <w:p w14:paraId="52BF9D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C03928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0193E4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376FF9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encourages [her while waiting for] the time of marriage.</w:t>
      </w:r>
    </w:p>
    <w:p w14:paraId="3737F682" w14:textId="77777777" w:rsidR="0074055C" w:rsidRPr="004D5A2F" w:rsidRDefault="0074055C">
      <w:pPr>
        <w:pStyle w:val="Textbody"/>
        <w:spacing w:after="29" w:line="260" w:lineRule="exact"/>
        <w:jc w:val="both"/>
        <w:rPr>
          <w:rFonts w:ascii="Gandhari Unicode" w:hAnsi="Gandhari Unicode" w:cs="e-Tamil OTC"/>
          <w:noProof/>
          <w:lang w:val="en-GB"/>
        </w:rPr>
      </w:pPr>
    </w:p>
    <w:p w14:paraId="78F8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bangle loosening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body pallor creeping</w:t>
      </w:r>
      <w:r w:rsidRPr="004D5A2F">
        <w:rPr>
          <w:rFonts w:ascii="Gandhari Unicode" w:hAnsi="Gandhari Unicode" w:cs="e-Tamil OTC"/>
          <w:noProof/>
          <w:position w:val="6"/>
          <w:lang w:val="en-GB"/>
        </w:rPr>
        <w:t>um</w:t>
      </w:r>
    </w:p>
    <w:p w14:paraId="76C3F2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happen- mountain-side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wild-rice sown</w:t>
      </w:r>
    </w:p>
    <w:p w14:paraId="5647062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waterfall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letting-ripen- land-he-with</w:t>
      </w:r>
    </w:p>
    <w:p w14:paraId="7DC4EC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I-don't-join-together friend that desire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BF2E62" w14:textId="77777777" w:rsidR="0074055C" w:rsidRPr="004D5A2F" w:rsidRDefault="0074055C">
      <w:pPr>
        <w:pStyle w:val="Textbody"/>
        <w:spacing w:after="29"/>
        <w:jc w:val="both"/>
        <w:rPr>
          <w:rFonts w:ascii="Gandhari Unicode" w:hAnsi="Gandhari Unicode" w:cs="e-Tamil OTC"/>
          <w:noProof/>
          <w:lang w:val="en-GB"/>
        </w:rPr>
      </w:pPr>
    </w:p>
    <w:p w14:paraId="6F63084A" w14:textId="77777777" w:rsidR="0074055C" w:rsidRPr="004D5A2F" w:rsidRDefault="0074055C">
      <w:pPr>
        <w:pStyle w:val="Textbody"/>
        <w:spacing w:after="29"/>
        <w:jc w:val="both"/>
        <w:rPr>
          <w:rFonts w:ascii="Gandhari Unicode" w:hAnsi="Gandhari Unicode" w:cs="e-Tamil OTC"/>
          <w:noProof/>
          <w:lang w:val="en-GB"/>
        </w:rPr>
      </w:pPr>
    </w:p>
    <w:p w14:paraId="454202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1.</w:t>
      </w:r>
    </w:p>
    <w:p w14:paraId="10765A3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Bangles [are] loosening on the hand and pallor creeping up on the body.</w:t>
      </w:r>
      <w:r w:rsidRPr="004D5A2F">
        <w:rPr>
          <w:rStyle w:val="FootnoteReference"/>
          <w:rFonts w:ascii="Gandhari Unicode" w:hAnsi="Gandhari Unicode" w:cs="e-Tamil OTC"/>
          <w:noProof/>
          <w:lang w:val="en-GB"/>
        </w:rPr>
        <w:footnoteReference w:id="675"/>
      </w:r>
    </w:p>
    <w:p w14:paraId="276FEB5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where they sow wild rice on the mountain side</w:t>
      </w:r>
    </w:p>
    <w:p w14:paraId="0BA3352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w:t>
      </w:r>
      <w:r w:rsidRPr="004D5A2F">
        <w:rPr>
          <w:rStyle w:val="FootnoteReference"/>
          <w:rFonts w:ascii="Gandhari Unicode" w:hAnsi="Gandhari Unicode" w:cs="e-Tamil OTC"/>
          <w:noProof/>
          <w:lang w:val="en-GB"/>
        </w:rPr>
        <w:footnoteReference w:id="676"/>
      </w:r>
      <w:r w:rsidRPr="004D5A2F">
        <w:rPr>
          <w:rFonts w:ascii="Gandhari Unicode" w:hAnsi="Gandhari Unicode" w:cs="e-Tamil OTC"/>
          <w:noProof/>
          <w:lang w:val="en-GB"/>
        </w:rPr>
        <w:t xml:space="preserve"> and] let [it] ripen by the waterfall,</w:t>
      </w:r>
    </w:p>
    <w:p w14:paraId="0F3AF1E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don't join together, friend.</w:t>
      </w:r>
    </w:p>
    <w:p w14:paraId="635E475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desire? It [is] big.</w:t>
      </w:r>
    </w:p>
    <w:p w14:paraId="32E39F16" w14:textId="77777777" w:rsidR="0074055C" w:rsidRPr="004D5A2F" w:rsidRDefault="0074055C">
      <w:pPr>
        <w:pStyle w:val="Textbody"/>
        <w:spacing w:after="0"/>
        <w:jc w:val="both"/>
        <w:rPr>
          <w:rFonts w:ascii="Gandhari Unicode" w:hAnsi="Gandhari Unicode" w:cs="e-Tamil OTC"/>
          <w:noProof/>
          <w:lang w:val="en-GB"/>
        </w:rPr>
      </w:pPr>
    </w:p>
    <w:p w14:paraId="615AD799" w14:textId="77777777" w:rsidR="0074055C" w:rsidRPr="004D5A2F" w:rsidRDefault="0074055C">
      <w:pPr>
        <w:pStyle w:val="Textbody"/>
        <w:spacing w:after="0"/>
        <w:jc w:val="both"/>
        <w:rPr>
          <w:rFonts w:ascii="Gandhari Unicode" w:hAnsi="Gandhari Unicode" w:cs="e-Tamil OTC"/>
          <w:noProof/>
          <w:lang w:val="en-GB"/>
        </w:rPr>
      </w:pPr>
    </w:p>
    <w:p w14:paraId="750DE2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0C27A4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Into bangles loosening on the hand and pallor creeping up on the body,</w:t>
      </w:r>
    </w:p>
    <w:p w14:paraId="2FD921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of the man from a land, where they sow wild rice</w:t>
      </w:r>
    </w:p>
    <w:p w14:paraId="37DB789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mountain side</w:t>
      </w:r>
    </w:p>
    <w:p w14:paraId="79AE3B9A"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 and] lets [it] ripen by the waterfall,</w:t>
      </w:r>
    </w:p>
    <w:p w14:paraId="2C318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won't get involved, friend.</w:t>
      </w:r>
    </w:p>
    <w:p w14:paraId="024A7C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for that desire, it is big.</w:t>
      </w:r>
    </w:p>
    <w:p w14:paraId="7EA7B7C9" w14:textId="77777777" w:rsidR="0074055C" w:rsidRPr="004D5A2F" w:rsidRDefault="0074055C">
      <w:pPr>
        <w:pStyle w:val="Textbody"/>
        <w:spacing w:after="0"/>
        <w:jc w:val="both"/>
        <w:rPr>
          <w:rFonts w:ascii="Gandhari Unicode" w:hAnsi="Gandhari Unicode" w:cs="e-Tamil OTC"/>
          <w:noProof/>
          <w:lang w:val="en-GB"/>
        </w:rPr>
      </w:pPr>
    </w:p>
    <w:p w14:paraId="0342877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A54C5B7"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விற்றூற்று மூதெயின்னார் (வீற்றினாத் தேயினான்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விற்றுளுத் தேயினார்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வீற்றுனாத்தெயினான்): </w:t>
      </w:r>
      <w:r w:rsidRPr="004D5A2F">
        <w:rPr>
          <w:rFonts w:ascii="Gandhari Unicode" w:hAnsi="Gandhari Unicode"/>
          <w:i w:val="0"/>
          <w:iCs w:val="0"/>
          <w:color w:val="auto"/>
        </w:rPr>
        <w:t>the confidante / SHE</w:t>
      </w:r>
    </w:p>
    <w:p w14:paraId="1131C8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வந்தொழுகாநின்ற தலைமகன் கேட்பத் தோழி தலைமகட்குச் சொல்லுவாளாய்ச் சொல்லியது.</w:t>
      </w:r>
    </w:p>
    <w:p w14:paraId="3DDC8775" w14:textId="77777777" w:rsidR="0074055C" w:rsidRPr="004D5A2F" w:rsidRDefault="0074055C">
      <w:pPr>
        <w:pStyle w:val="Textbody"/>
        <w:spacing w:after="29"/>
        <w:jc w:val="both"/>
        <w:rPr>
          <w:rFonts w:ascii="Gandhari Unicode" w:hAnsi="Gandhari Unicode" w:cs="e-Tamil OTC"/>
          <w:noProof/>
          <w:lang w:val="en-GB"/>
        </w:rPr>
      </w:pPr>
    </w:p>
    <w:p w14:paraId="50457A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பனைத்தலைக் கருக்குடை நெடுமடல் </w:t>
      </w:r>
      <w:r w:rsidRPr="004D5A2F">
        <w:rPr>
          <w:rFonts w:ascii="Gandhari Unicode" w:hAnsi="Gandhari Unicode" w:cs="e-Tamil OTC"/>
          <w:noProof/>
          <w:u w:val="wave"/>
          <w:cs/>
          <w:lang w:val="en-GB"/>
        </w:rPr>
        <w:t>குருத்தொடு</w:t>
      </w:r>
      <w:r w:rsidRPr="004D5A2F">
        <w:rPr>
          <w:rFonts w:ascii="Gandhari Unicode" w:hAnsi="Gandhari Unicode" w:cs="e-Tamil OTC"/>
          <w:noProof/>
          <w:cs/>
          <w:lang w:val="en-GB"/>
        </w:rPr>
        <w:t xml:space="preserve"> மாயக்</w:t>
      </w:r>
    </w:p>
    <w:p w14:paraId="147A83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கடுவளி தொகுத்த </w:t>
      </w:r>
      <w:r w:rsidRPr="004D5A2F">
        <w:rPr>
          <w:rFonts w:ascii="Gandhari Unicode" w:hAnsi="Gandhari Unicode" w:cs="e-Tamil OTC"/>
          <w:noProof/>
          <w:u w:val="wave"/>
          <w:cs/>
          <w:lang w:val="en-GB"/>
        </w:rPr>
        <w:t>நெடுவெண்</w:t>
      </w:r>
      <w:r w:rsidRPr="004D5A2F">
        <w:rPr>
          <w:rFonts w:ascii="Gandhari Unicode" w:hAnsi="Gandhari Unicode" w:cs="e-Tamil OTC"/>
          <w:noProof/>
          <w:cs/>
          <w:lang w:val="en-GB"/>
        </w:rPr>
        <w:t xml:space="preserve"> குப்பைக்</w:t>
      </w:r>
    </w:p>
    <w:p w14:paraId="3B222B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கணங்கொள் </w:t>
      </w:r>
      <w:r w:rsidRPr="004D5A2F">
        <w:rPr>
          <w:rFonts w:ascii="Gandhari Unicode" w:hAnsi="Gandhari Unicode" w:cs="e-Tamil OTC"/>
          <w:noProof/>
          <w:u w:val="wave"/>
          <w:cs/>
          <w:lang w:val="en-GB"/>
        </w:rPr>
        <w:t>சிமைய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வணங்குங்</w:t>
      </w:r>
      <w:r w:rsidRPr="004D5A2F">
        <w:rPr>
          <w:rFonts w:ascii="Gandhari Unicode" w:hAnsi="Gandhari Unicode" w:cs="e-Tamil OTC"/>
          <w:noProof/>
          <w:cs/>
          <w:lang w:val="en-GB"/>
        </w:rPr>
        <w:t xml:space="preserve"> கான</w:t>
      </w:r>
    </w:p>
    <w:p w14:paraId="28F44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லாழிதலை </w:t>
      </w:r>
      <w:r w:rsidRPr="004D5A2F">
        <w:rPr>
          <w:rFonts w:ascii="Gandhari Unicode" w:hAnsi="Gandhari Unicode" w:cs="e-Tamil OTC"/>
          <w:noProof/>
          <w:u w:val="wave"/>
          <w:cs/>
          <w:lang w:val="en-GB"/>
        </w:rPr>
        <w:t>வீசிய</w:t>
      </w:r>
      <w:r w:rsidRPr="004D5A2F">
        <w:rPr>
          <w:rFonts w:ascii="Gandhari Unicode" w:hAnsi="Gandhari Unicode" w:cs="e-Tamil OTC"/>
          <w:noProof/>
          <w:cs/>
          <w:lang w:val="en-GB"/>
        </w:rPr>
        <w:t xml:space="preserve"> வயிர்ச்சேற் றருவிக்</w:t>
      </w:r>
    </w:p>
    <w:p w14:paraId="3D950C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 யெக்கர்க் குழீஇய பதுக்கை</w:t>
      </w:r>
    </w:p>
    <w:p w14:paraId="1A0CCF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புலர்பதங் கொள்ளா வளவை</w:t>
      </w:r>
    </w:p>
    <w:p w14:paraId="786E51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யலரெழுந் தன்றிவ் வழுந்க லூரே.</w:t>
      </w:r>
    </w:p>
    <w:p w14:paraId="3B273017" w14:textId="77777777" w:rsidR="0074055C" w:rsidRPr="004D5A2F" w:rsidRDefault="0074055C">
      <w:pPr>
        <w:pStyle w:val="Textbody"/>
        <w:spacing w:after="29"/>
        <w:jc w:val="both"/>
        <w:rPr>
          <w:rFonts w:ascii="Gandhari Unicode" w:hAnsi="Gandhari Unicode" w:cs="e-Tamil OTC"/>
          <w:noProof/>
          <w:lang w:val="en-GB"/>
        </w:rPr>
      </w:pPr>
    </w:p>
    <w:p w14:paraId="696CC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குருத்தொடு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குருந்தொடு </w:t>
      </w:r>
      <w:r w:rsidRPr="004D5A2F">
        <w:rPr>
          <w:rFonts w:ascii="Gandhari Unicode" w:hAnsi="Gandhari Unicode" w:cs="e-Tamil OTC"/>
          <w:noProof/>
          <w:lang w:val="en-GB"/>
        </w:rPr>
        <w:t xml:space="preserve">L1, C1+3,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கடுவளி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கருவளி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நெடுவெ ணிப்பைக்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நெதுவேனி குப்பைக்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நெடுவெளிக் குப்பைக்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G2,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வயிர்ச்சேற்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வயிற்சேற்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கூழை பெயக்காக்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புலர்பதங்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யுலர்பதங்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C1+3, G1v,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யிறவை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G1</w:t>
      </w:r>
    </w:p>
    <w:p w14:paraId="0CD58C52" w14:textId="77777777" w:rsidR="0074055C" w:rsidRPr="004D5A2F" w:rsidRDefault="0074055C">
      <w:pPr>
        <w:pStyle w:val="Textbody"/>
        <w:spacing w:after="29"/>
        <w:jc w:val="both"/>
        <w:rPr>
          <w:rFonts w:ascii="Gandhari Unicode" w:hAnsi="Gandhari Unicode" w:cs="e-Tamil OTC"/>
          <w:noProof/>
          <w:lang w:val="en-GB"/>
        </w:rPr>
      </w:pPr>
    </w:p>
    <w:p w14:paraId="7774D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paṉai</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C05B89" w:rsidRPr="004D5A2F">
        <w:rPr>
          <w:rFonts w:ascii="Gandhari Unicode" w:hAnsi="Gandhari Unicode" w:cs="e-Tamil OTC"/>
          <w:noProof/>
          <w:lang w:val="en-GB"/>
        </w:rPr>
        <w:t>+ karukk*</w:t>
      </w:r>
      <w:r w:rsidRPr="004D5A2F">
        <w:rPr>
          <w:rFonts w:ascii="Gandhari Unicode" w:hAnsi="Gandhari Unicode" w:cs="e-Tamil OTC"/>
          <w:noProof/>
          <w:lang w:val="en-GB"/>
        </w:rPr>
        <w:t xml:space="preserve"> uṭai neṭu maṭal </w:t>
      </w:r>
      <w:r w:rsidRPr="004D5A2F">
        <w:rPr>
          <w:rFonts w:ascii="Gandhari Unicode" w:hAnsi="Gandhari Unicode" w:cs="e-Tamil OTC"/>
          <w:i/>
          <w:iCs/>
          <w:noProof/>
          <w:lang w:val="en-GB"/>
        </w:rPr>
        <w:t>kuruttoṭu</w:t>
      </w:r>
      <w:r w:rsidRPr="004D5A2F">
        <w:rPr>
          <w:rFonts w:ascii="Gandhari Unicode" w:hAnsi="Gandhari Unicode" w:cs="e-Tamil OTC"/>
          <w:noProof/>
          <w:lang w:val="en-GB"/>
        </w:rPr>
        <w:t xml:space="preserve"> māya</w:t>
      </w:r>
      <w:r w:rsidR="00C05B89"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677"/>
      </w:r>
    </w:p>
    <w:p w14:paraId="594F90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kaṭu vaḷi tokutta neṭu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kuppai</w:t>
      </w:r>
      <w:r w:rsidR="00C05B89" w:rsidRPr="004D5A2F">
        <w:rPr>
          <w:rFonts w:ascii="Gandhari Unicode" w:hAnsi="Gandhari Unicode" w:cs="e-Tamil OTC"/>
          <w:noProof/>
          <w:lang w:val="en-GB"/>
        </w:rPr>
        <w:t>+</w:t>
      </w:r>
    </w:p>
    <w:p w14:paraId="5C7705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kaṇam koḷ </w:t>
      </w:r>
      <w:r w:rsidRPr="004D5A2F">
        <w:rPr>
          <w:rFonts w:ascii="Gandhari Unicode" w:hAnsi="Gandhari Unicode" w:cs="e-Tamil OTC"/>
          <w:i/>
          <w:iCs/>
          <w:noProof/>
          <w:lang w:val="en-GB"/>
        </w:rPr>
        <w:t>cimaiyam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vaṇaṅkum</w:t>
      </w:r>
      <w:r w:rsidRPr="004D5A2F">
        <w:rPr>
          <w:rFonts w:ascii="Gandhari Unicode" w:hAnsi="Gandhari Unicode" w:cs="e-Tamil OTC"/>
          <w:noProof/>
          <w:lang w:val="en-GB"/>
        </w:rPr>
        <w:t xml:space="preserve"> kāṉal</w:t>
      </w:r>
    </w:p>
    <w:p w14:paraId="5D2644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āḻi talai </w:t>
      </w:r>
      <w:r w:rsidRPr="004D5A2F">
        <w:rPr>
          <w:rFonts w:ascii="Gandhari Unicode" w:hAnsi="Gandhari Unicode" w:cs="e-Tamil OTC"/>
          <w:i/>
          <w:iCs/>
          <w:noProof/>
          <w:lang w:val="en-GB"/>
        </w:rPr>
        <w:t>vīciya</w:t>
      </w:r>
      <w:r w:rsidRPr="004D5A2F">
        <w:rPr>
          <w:rFonts w:ascii="Gandhari Unicode" w:hAnsi="Gandhari Unicode" w:cs="e-Tamil OTC"/>
          <w:noProof/>
          <w:lang w:val="en-GB"/>
        </w:rPr>
        <w:t xml:space="preserve"> </w:t>
      </w:r>
      <w:r w:rsidR="00C05B89" w:rsidRPr="004D5A2F">
        <w:rPr>
          <w:rFonts w:ascii="Gandhari Unicode" w:hAnsi="Gandhari Unicode" w:cs="e-Tamil OTC"/>
          <w:noProof/>
          <w:lang w:val="en-GB"/>
        </w:rPr>
        <w:t>~</w:t>
      </w:r>
      <w:r w:rsidRPr="004D5A2F">
        <w:rPr>
          <w:rFonts w:ascii="Gandhari Unicode" w:hAnsi="Gandhari Unicode" w:cs="e-Tamil OTC"/>
          <w:noProof/>
          <w:lang w:val="en-GB"/>
        </w:rPr>
        <w:t>ayir cēṟṟ</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aruvi</w:t>
      </w:r>
      <w:r w:rsidR="00C05B89" w:rsidRPr="004D5A2F">
        <w:rPr>
          <w:rFonts w:ascii="Gandhari Unicode" w:hAnsi="Gandhari Unicode" w:cs="e-Tamil OTC"/>
          <w:noProof/>
          <w:lang w:val="en-GB"/>
        </w:rPr>
        <w:t>+</w:t>
      </w:r>
    </w:p>
    <w:p w14:paraId="200E1B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kūḻai pey ekkar</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kuḻīiya patukkai</w:t>
      </w:r>
    </w:p>
    <w:p w14:paraId="58481A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pular patam koḷḷā </w:t>
      </w:r>
      <w:r w:rsidR="00C05B89" w:rsidRPr="004D5A2F">
        <w:rPr>
          <w:rFonts w:ascii="Gandhari Unicode" w:hAnsi="Gandhari Unicode" w:cs="e-Tamil OTC"/>
          <w:noProof/>
          <w:lang w:val="en-GB"/>
        </w:rPr>
        <w:t>~</w:t>
      </w:r>
      <w:r w:rsidRPr="004D5A2F">
        <w:rPr>
          <w:rFonts w:ascii="Gandhari Unicode" w:hAnsi="Gandhari Unicode" w:cs="e-Tamil OTC"/>
          <w:noProof/>
          <w:lang w:val="en-GB"/>
        </w:rPr>
        <w:t>aḷavai</w:t>
      </w:r>
    </w:p>
    <w:p w14:paraId="6125079B" w14:textId="77777777" w:rsidR="0074055C" w:rsidRPr="004D5A2F" w:rsidRDefault="00C05B89">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eḻuntaṉṟ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aḻunkal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4A1C223" w14:textId="77777777" w:rsidR="0074055C" w:rsidRPr="004D5A2F" w:rsidRDefault="0074055C">
      <w:pPr>
        <w:pStyle w:val="Textbody"/>
        <w:spacing w:after="29" w:line="260" w:lineRule="exact"/>
        <w:jc w:val="both"/>
        <w:rPr>
          <w:rFonts w:ascii="Gandhari Unicode" w:hAnsi="Gandhari Unicode" w:cs="e-Tamil OTC"/>
          <w:noProof/>
          <w:lang w:val="en-GB"/>
        </w:rPr>
      </w:pPr>
    </w:p>
    <w:p w14:paraId="2CA1AA15" w14:textId="77777777" w:rsidR="0074055C" w:rsidRPr="004D5A2F" w:rsidRDefault="0074055C">
      <w:pPr>
        <w:pStyle w:val="Textbody"/>
        <w:spacing w:after="29" w:line="260" w:lineRule="exact"/>
        <w:jc w:val="both"/>
        <w:rPr>
          <w:rFonts w:ascii="Gandhari Unicode" w:hAnsi="Gandhari Unicode" w:cs="e-Tamil OTC"/>
          <w:noProof/>
          <w:lang w:val="en-GB"/>
        </w:rPr>
      </w:pPr>
    </w:p>
    <w:p w14:paraId="5106BAA6" w14:textId="77777777" w:rsidR="0074055C" w:rsidRPr="004D5A2F" w:rsidRDefault="0074055C">
      <w:pPr>
        <w:pStyle w:val="Textbody"/>
        <w:spacing w:after="29" w:line="260" w:lineRule="exact"/>
        <w:jc w:val="both"/>
        <w:rPr>
          <w:rFonts w:ascii="Gandhari Unicode" w:hAnsi="Gandhari Unicode" w:cs="e-Tamil OTC"/>
          <w:noProof/>
          <w:lang w:val="en-GB"/>
        </w:rPr>
      </w:pPr>
    </w:p>
    <w:p w14:paraId="0A33560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as one who speaks to HER, for HIM to hear, who stood there motionless, having come to the night tryst.</w:t>
      </w:r>
    </w:p>
    <w:p w14:paraId="6E78680A" w14:textId="77777777" w:rsidR="0074055C" w:rsidRPr="004D5A2F" w:rsidRDefault="0074055C">
      <w:pPr>
        <w:pStyle w:val="Textbody"/>
        <w:spacing w:after="29" w:line="260" w:lineRule="exact"/>
        <w:jc w:val="both"/>
        <w:rPr>
          <w:rFonts w:ascii="Gandhari Unicode" w:hAnsi="Gandhari Unicode" w:cs="e-Tamil OTC"/>
          <w:noProof/>
          <w:lang w:val="en-GB"/>
        </w:rPr>
      </w:pPr>
    </w:p>
    <w:p w14:paraId="1C3C40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Palmyra head saw-edge possess- long Palmyra-stem sprout-with disappear(inf.)</w:t>
      </w:r>
    </w:p>
    <w:p w14:paraId="4E82FB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wind collected- long white heap</w:t>
      </w:r>
    </w:p>
    <w:p w14:paraId="11EA48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take- peak bowing- seashore-grove</w:t>
      </w:r>
    </w:p>
    <w:p w14:paraId="63EB88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head flung- fine-sand mud(obl.) waterfall</w:t>
      </w:r>
    </w:p>
    <w:p w14:paraId="5DEBEC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short[-hair] rain- dune accumulated- heap</w:t>
      </w:r>
    </w:p>
    <w:p w14:paraId="3EDAD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proper-consistency take-not measure</w:t>
      </w:r>
    </w:p>
    <w:p w14:paraId="6CB69F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it-rose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21A9A7" w14:textId="77777777" w:rsidR="0074055C" w:rsidRPr="004D5A2F" w:rsidRDefault="0074055C">
      <w:pPr>
        <w:pStyle w:val="Textbody"/>
        <w:spacing w:after="29"/>
        <w:jc w:val="both"/>
        <w:rPr>
          <w:rFonts w:ascii="Gandhari Unicode" w:hAnsi="Gandhari Unicode" w:cs="e-Tamil OTC"/>
          <w:noProof/>
          <w:lang w:val="en-GB"/>
        </w:rPr>
      </w:pPr>
    </w:p>
    <w:p w14:paraId="677636D2" w14:textId="77777777" w:rsidR="0074055C" w:rsidRPr="004D5A2F" w:rsidRDefault="0074055C">
      <w:pPr>
        <w:pStyle w:val="Textbody"/>
        <w:spacing w:after="29"/>
        <w:jc w:val="both"/>
        <w:rPr>
          <w:rFonts w:ascii="Gandhari Unicode" w:hAnsi="Gandhari Unicode" w:cs="e-Tamil OTC"/>
          <w:noProof/>
          <w:lang w:val="en-GB"/>
        </w:rPr>
      </w:pPr>
    </w:p>
    <w:p w14:paraId="3D21F73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the mounds accumulated in the dunes</w:t>
      </w:r>
    </w:p>
    <w:p w14:paraId="5B17075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reached dry consistency, to be poured on the hair</w:t>
      </w:r>
      <w:r w:rsidRPr="004D5A2F">
        <w:rPr>
          <w:rStyle w:val="FootnoteReference"/>
          <w:rFonts w:ascii="Gandhari Unicode" w:hAnsi="Gandhari Unicode" w:cs="e-Tamil OTC"/>
          <w:noProof/>
          <w:lang w:val="en-GB"/>
        </w:rPr>
        <w:footnoteReference w:id="678"/>
      </w:r>
      <w:r w:rsidRPr="004D5A2F">
        <w:rPr>
          <w:rFonts w:ascii="Gandhari Unicode" w:hAnsi="Gandhari Unicode" w:cs="e-Tamil OTC"/>
          <w:noProof/>
          <w:lang w:val="en-GB"/>
        </w:rPr>
        <w:t>,</w:t>
      </w:r>
    </w:p>
    <w:p w14:paraId="1D82BF6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river mouth</w:t>
      </w:r>
      <w:r w:rsidRPr="004D5A2F">
        <w:rPr>
          <w:rStyle w:val="FootnoteReference"/>
          <w:rFonts w:ascii="Gandhari Unicode" w:hAnsi="Gandhari Unicode" w:cs="e-Tamil OTC"/>
          <w:noProof/>
          <w:lang w:val="en-GB"/>
        </w:rPr>
        <w:footnoteReference w:id="679"/>
      </w:r>
      <w:r w:rsidRPr="004D5A2F">
        <w:rPr>
          <w:rFonts w:ascii="Gandhari Unicode" w:hAnsi="Gandhari Unicode" w:cs="e-Tamil OTC"/>
          <w:noProof/>
          <w:lang w:val="en-GB"/>
        </w:rPr>
        <w:t xml:space="preserve"> with mud [and] fine sand flung</w:t>
      </w:r>
    </w:p>
    <w:p w14:paraId="3BF57782"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 [wave] heads</w:t>
      </w:r>
      <w:r w:rsidRPr="004D5A2F">
        <w:rPr>
          <w:rStyle w:val="FootnoteReference"/>
          <w:rFonts w:ascii="Gandhari Unicode" w:hAnsi="Gandhari Unicode" w:cs="e-Tamil OTC"/>
          <w:noProof/>
          <w:lang w:val="en-GB"/>
        </w:rPr>
        <w:footnoteReference w:id="680"/>
      </w:r>
      <w:r w:rsidRPr="004D5A2F">
        <w:rPr>
          <w:rFonts w:ascii="Gandhari Unicode" w:hAnsi="Gandhari Unicode" w:cs="e-Tamil OTC"/>
          <w:noProof/>
          <w:lang w:val="en-GB"/>
        </w:rPr>
        <w:t>,</w:t>
      </w:r>
    </w:p>
    <w:p w14:paraId="52F68CB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seashore grove, where the peaks in groups are yielding</w:t>
      </w:r>
      <w:r w:rsidRPr="004D5A2F">
        <w:rPr>
          <w:rStyle w:val="FootnoteReference"/>
          <w:rFonts w:ascii="Gandhari Unicode" w:hAnsi="Gandhari Unicode" w:cs="e-Tamil OTC"/>
          <w:noProof/>
          <w:lang w:val="en-GB"/>
        </w:rPr>
        <w:footnoteReference w:id="681"/>
      </w:r>
    </w:p>
    <w:p w14:paraId="578053A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long white heaps piled up by the fierce wind,</w:t>
      </w:r>
    </w:p>
    <w:p w14:paraId="71169A2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with the sprouts the saw-edged long stems</w:t>
      </w:r>
    </w:p>
    <w:p w14:paraId="0B243A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disappear up to the top of the Palmyras,</w:t>
      </w:r>
      <w:r w:rsidRPr="004D5A2F">
        <w:rPr>
          <w:rStyle w:val="FootnoteReference"/>
          <w:rFonts w:ascii="Gandhari Unicode" w:hAnsi="Gandhari Unicode" w:cs="e-Tamil OTC"/>
          <w:noProof/>
          <w:lang w:val="en-GB"/>
        </w:rPr>
        <w:footnoteReference w:id="682"/>
      </w:r>
    </w:p>
    <w:p w14:paraId="07F0E8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gossip arose in this noisy village.</w:t>
      </w:r>
    </w:p>
    <w:p w14:paraId="4002EDD3"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4B6A8CD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கொல்லன்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கொல்லம்) புல்லன்:</w:t>
      </w:r>
      <w:r w:rsidR="00CE35F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51AA28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மிக்கவழி ஆற்றாளாகிய தலைமகட்குத் தோழி சொல்லியது.</w:t>
      </w:r>
    </w:p>
    <w:p w14:paraId="07DF2996" w14:textId="77777777" w:rsidR="0074055C" w:rsidRPr="004D5A2F" w:rsidRDefault="0074055C">
      <w:pPr>
        <w:pStyle w:val="Textbody"/>
        <w:spacing w:after="29"/>
        <w:jc w:val="both"/>
        <w:rPr>
          <w:rFonts w:ascii="Gandhari Unicode" w:hAnsi="Gandhari Unicode" w:cs="e-Tamil OTC"/>
          <w:noProof/>
          <w:lang w:val="en-GB"/>
        </w:rPr>
      </w:pPr>
    </w:p>
    <w:p w14:paraId="174B167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நிலம்புடை பெயரினு </w:t>
      </w:r>
      <w:r w:rsidRPr="004D5A2F">
        <w:rPr>
          <w:rFonts w:ascii="Gandhari Unicode" w:hAnsi="Gandhari Unicode" w:cs="e-Tamil OTC"/>
          <w:noProof/>
          <w:u w:val="wave"/>
          <w:cs/>
          <w:lang w:val="en-GB"/>
        </w:rPr>
        <w:t>நீர்தீப்</w:t>
      </w:r>
      <w:r w:rsidRPr="004D5A2F">
        <w:rPr>
          <w:rFonts w:ascii="Gandhari Unicode" w:hAnsi="Gandhari Unicode" w:cs="e-Tamil OTC"/>
          <w:noProof/>
          <w:cs/>
          <w:lang w:val="en-GB"/>
        </w:rPr>
        <w:t xml:space="preserve"> பிறழினு</w:t>
      </w:r>
    </w:p>
    <w:p w14:paraId="36AA9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மிலங்குதிரைப் பெருங்கடற் கெல்லை தோன்றினும்</w:t>
      </w:r>
    </w:p>
    <w:p w14:paraId="4ABCFA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வெவ்வாய்ப் பெண்டிர் கௌவை யஞ்சிக்</w:t>
      </w:r>
    </w:p>
    <w:p w14:paraId="4EE113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கேடெவ னுடைத்தோ தோழி நீடுமயிர்க்</w:t>
      </w:r>
    </w:p>
    <w:p w14:paraId="2BC81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கடும்ப லூகக் </w:t>
      </w:r>
      <w:r w:rsidRPr="004D5A2F">
        <w:rPr>
          <w:rFonts w:ascii="Gandhari Unicode" w:hAnsi="Gandhari Unicode" w:cs="e-Tamil OTC"/>
          <w:noProof/>
          <w:u w:val="wave"/>
          <w:cs/>
          <w:lang w:val="en-GB"/>
        </w:rPr>
        <w:t>கறைவி</w:t>
      </w:r>
      <w:r w:rsidR="00BB73D4" w:rsidRPr="004D5A2F">
        <w:rPr>
          <w:rFonts w:ascii="Gandhari Unicode" w:hAnsi="Gandhari Unicode" w:cs="e-Tamil OTC" w:hint="cs"/>
          <w:noProof/>
          <w:u w:val="wave"/>
          <w:cs/>
          <w:lang w:val="en-GB"/>
        </w:rPr>
        <w:t>ர</w:t>
      </w:r>
      <w:r w:rsidRPr="004D5A2F">
        <w:rPr>
          <w:rFonts w:ascii="Gandhari Unicode" w:hAnsi="Gandhari Unicode" w:cs="e-Tamil OTC"/>
          <w:noProof/>
          <w:cs/>
          <w:lang w:val="en-GB"/>
        </w:rPr>
        <w:t xml:space="preserve"> லேற்றை</w:t>
      </w:r>
    </w:p>
    <w:p w14:paraId="3720ED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புடைத்தொடு </w:t>
      </w:r>
      <w:r w:rsidRPr="004D5A2F">
        <w:rPr>
          <w:rFonts w:ascii="Gandhari Unicode" w:hAnsi="Gandhari Unicode" w:cs="e-Tamil OTC"/>
          <w:noProof/>
          <w:u w:val="wave"/>
          <w:cs/>
          <w:lang w:val="en-GB"/>
        </w:rPr>
        <w:t>புடைஇப் பூநாறு</w:t>
      </w:r>
      <w:r w:rsidRPr="004D5A2F">
        <w:rPr>
          <w:rFonts w:ascii="Gandhari Unicode" w:hAnsi="Gandhari Unicode" w:cs="e-Tamil OTC"/>
          <w:noProof/>
          <w:cs/>
          <w:lang w:val="en-GB"/>
        </w:rPr>
        <w:t xml:space="preserve"> பலவுக்கனி</w:t>
      </w:r>
    </w:p>
    <w:p w14:paraId="0538A9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காந்தளஞ்</w:t>
      </w:r>
      <w:r w:rsidRPr="004D5A2F">
        <w:rPr>
          <w:rFonts w:ascii="Gandhari Unicode" w:hAnsi="Gandhari Unicode" w:cs="e-Tamil OTC"/>
          <w:noProof/>
          <w:cs/>
          <w:lang w:val="en-GB"/>
        </w:rPr>
        <w:t xml:space="preserve"> சிறுகுடிக் கமழு</w:t>
      </w:r>
    </w:p>
    <w:p w14:paraId="69D403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மோங்குமலை நாடனோ </w:t>
      </w:r>
      <w:r w:rsidRPr="004D5A2F">
        <w:rPr>
          <w:rFonts w:ascii="Gandhari Unicode" w:hAnsi="Gandhari Unicode" w:cs="e-Tamil OTC"/>
          <w:noProof/>
          <w:u w:val="wave"/>
          <w:cs/>
          <w:lang w:val="en-GB"/>
        </w:rPr>
        <w:t>டமைந்தநந்</w:t>
      </w:r>
      <w:r w:rsidRPr="004D5A2F">
        <w:rPr>
          <w:rFonts w:ascii="Gandhari Unicode" w:hAnsi="Gandhari Unicode" w:cs="e-Tamil OTC"/>
          <w:noProof/>
          <w:cs/>
          <w:lang w:val="en-GB"/>
        </w:rPr>
        <w:t xml:space="preserve"> தொடர்பே.</w:t>
      </w:r>
    </w:p>
    <w:p w14:paraId="058922E5" w14:textId="77777777" w:rsidR="0074055C" w:rsidRPr="004D5A2F" w:rsidRDefault="0074055C">
      <w:pPr>
        <w:pStyle w:val="Textbody"/>
        <w:spacing w:after="29"/>
        <w:jc w:val="both"/>
        <w:rPr>
          <w:rFonts w:ascii="Gandhari Unicode" w:hAnsi="Gandhari Unicode" w:cs="e-Tamil OTC"/>
          <w:noProof/>
          <w:lang w:val="en-GB"/>
        </w:rPr>
      </w:pPr>
    </w:p>
    <w:p w14:paraId="790C62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நீர்தீப் பிறழினு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நீர்திரிந்து பிறழினு </w:t>
      </w:r>
      <w:r w:rsidRPr="004D5A2F">
        <w:rPr>
          <w:rFonts w:ascii="Gandhari Unicode" w:hAnsi="Gandhari Unicode" w:cs="e-Tamil OTC"/>
          <w:noProof/>
          <w:lang w:val="en-GB"/>
        </w:rPr>
        <w:t>G2, EA,</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AT, Cām.v, VP, ER;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கொள்வை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00BB73D4" w:rsidRPr="004D5A2F">
        <w:rPr>
          <w:rFonts w:ascii="Gandhari Unicode" w:hAnsi="Gandhari Unicode" w:cs="e-Tamil OTC"/>
          <w:noProof/>
          <w:cs/>
          <w:lang w:val="en-GB"/>
        </w:rPr>
        <w:t xml:space="preserve"> கறைவிர </w:t>
      </w:r>
      <w:r w:rsidR="00BB73D4" w:rsidRPr="004D5A2F">
        <w:rPr>
          <w:rFonts w:ascii="Gandhari Unicode" w:hAnsi="Gandhari Unicode" w:cs="e-Tamil OTC"/>
          <w:noProof/>
          <w:lang w:val="en-GB"/>
        </w:rPr>
        <w:t>L1, G1+2, Cām., I, AT;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கறைவிற </w:t>
      </w:r>
      <w:r w:rsidR="00BB73D4" w:rsidRPr="004D5A2F">
        <w:rPr>
          <w:rFonts w:ascii="Gandhari Unicode" w:hAnsi="Gandhari Unicode" w:cs="e-Tamil OTC"/>
          <w:noProof/>
          <w:lang w:val="en-GB"/>
        </w:rPr>
        <w:t>C1+2v, EA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புடைஇப் பூநாறு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புடையூ நாறு </w:t>
      </w:r>
      <w:r w:rsidRPr="004D5A2F">
        <w:rPr>
          <w:rFonts w:ascii="Gandhari Unicode" w:hAnsi="Gandhari Unicode" w:cs="e-Tamil OTC"/>
          <w:noProof/>
          <w:lang w:val="en-GB"/>
        </w:rPr>
        <w:t xml:space="preserve">C2v+3v, G2, EA, I, AT, Cām.v; </w:t>
      </w:r>
      <w:r w:rsidRPr="004D5A2F">
        <w:rPr>
          <w:rFonts w:ascii="Gandhari Unicode" w:hAnsi="Gandhari Unicode" w:cs="e-Tamil OTC"/>
          <w:noProof/>
          <w:cs/>
          <w:lang w:val="en-GB"/>
        </w:rPr>
        <w:t xml:space="preserve">புடையூப் பூநாறு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புடைய பூநாறு </w:t>
      </w:r>
      <w:r w:rsidRPr="004D5A2F">
        <w:rPr>
          <w:rFonts w:ascii="Gandhari Unicode" w:hAnsi="Gandhari Unicode" w:cs="e-Tamil OTC"/>
          <w:noProof/>
          <w:lang w:val="en-GB"/>
        </w:rPr>
        <w:t xml:space="preserve">VP; </w:t>
      </w:r>
      <w:r w:rsidRPr="004D5A2F">
        <w:rPr>
          <w:rFonts w:ascii="Gandhari Unicode" w:hAnsi="Gandhari Unicode" w:cs="e-Tamil OTC"/>
          <w:noProof/>
          <w:cs/>
          <w:lang w:val="en-GB"/>
        </w:rPr>
        <w:t xml:space="preserve">புடைபூ நாறு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புடை</w:t>
      </w:r>
      <w:r w:rsidRPr="004D5A2F">
        <w:rPr>
          <w:rFonts w:ascii="Gandhari Unicode" w:hAnsi="Gandhari Unicode" w:cs="e-Tamil OTC"/>
          <w:noProof/>
          <w:lang w:val="en-GB"/>
        </w:rPr>
        <w:t>___</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காந்தளஞ்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காந்தள்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டமைந்தநந்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டமைந்த </w:t>
      </w:r>
      <w:r w:rsidRPr="004D5A2F">
        <w:rPr>
          <w:rFonts w:ascii="Gandhari Unicode" w:hAnsi="Gandhari Unicode" w:cs="e-Tamil OTC"/>
          <w:noProof/>
          <w:lang w:val="en-GB"/>
        </w:rPr>
        <w:t>L1, C1+3, G1, Cām.v</w:t>
      </w:r>
    </w:p>
    <w:p w14:paraId="6B1CD1D7" w14:textId="77777777" w:rsidR="0074055C" w:rsidRPr="004D5A2F" w:rsidRDefault="0074055C">
      <w:pPr>
        <w:pStyle w:val="Textbody"/>
        <w:spacing w:after="29"/>
        <w:jc w:val="both"/>
        <w:rPr>
          <w:rFonts w:ascii="Gandhari Unicode" w:hAnsi="Gandhari Unicode" w:cs="e-Tamil OTC"/>
          <w:noProof/>
          <w:lang w:val="en-GB"/>
        </w:rPr>
      </w:pPr>
    </w:p>
    <w:p w14:paraId="4BAB27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nilam puṭai peyariṉum nīr </w:t>
      </w:r>
      <w:r w:rsidRPr="004D5A2F">
        <w:rPr>
          <w:rFonts w:ascii="Gandhari Unicode" w:hAnsi="Gandhari Unicode" w:cs="e-Tamil OTC"/>
          <w:i/>
          <w:iCs/>
          <w:noProof/>
          <w:lang w:val="en-GB"/>
        </w:rPr>
        <w:t>tī</w:t>
      </w:r>
      <w:r w:rsidR="00E84D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piṟaḻiṉum</w:t>
      </w:r>
    </w:p>
    <w:p w14:paraId="000816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ilaṅku tirai perum kaṭaṟ</w:t>
      </w:r>
      <w:r w:rsidR="00E84DBC" w:rsidRPr="004D5A2F">
        <w:rPr>
          <w:rFonts w:ascii="Gandhari Unicode" w:hAnsi="Gandhari Unicode" w:cs="e-Tamil OTC"/>
          <w:noProof/>
          <w:lang w:val="en-GB"/>
        </w:rPr>
        <w:t>k*</w:t>
      </w:r>
      <w:r w:rsidRPr="004D5A2F">
        <w:rPr>
          <w:rFonts w:ascii="Gandhari Unicode" w:hAnsi="Gandhari Unicode" w:cs="e-Tamil OTC"/>
          <w:noProof/>
          <w:lang w:val="en-GB"/>
        </w:rPr>
        <w:t xml:space="preserve"> ellai tōṉṟiṉum</w:t>
      </w:r>
    </w:p>
    <w:p w14:paraId="514DF8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vem vāy peṇṭir kauvai </w:t>
      </w:r>
      <w:r w:rsidR="00E84DBC" w:rsidRPr="004D5A2F">
        <w:rPr>
          <w:rFonts w:ascii="Gandhari Unicode" w:hAnsi="Gandhari Unicode" w:cs="e-Tamil OTC"/>
          <w:noProof/>
          <w:lang w:val="en-GB"/>
        </w:rPr>
        <w:t>~</w:t>
      </w:r>
      <w:r w:rsidRPr="004D5A2F">
        <w:rPr>
          <w:rFonts w:ascii="Gandhari Unicode" w:hAnsi="Gandhari Unicode" w:cs="e-Tamil OTC"/>
          <w:noProof/>
          <w:lang w:val="en-GB"/>
        </w:rPr>
        <w:t>añci</w:t>
      </w:r>
      <w:r w:rsidR="00E84DBC" w:rsidRPr="004D5A2F">
        <w:rPr>
          <w:rFonts w:ascii="Gandhari Unicode" w:hAnsi="Gandhari Unicode" w:cs="e-Tamil OTC"/>
          <w:noProof/>
          <w:lang w:val="en-GB"/>
        </w:rPr>
        <w:t>+</w:t>
      </w:r>
    </w:p>
    <w:p w14:paraId="37359C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kēṭ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evaṉ uṭaitt</w:t>
      </w:r>
      <w:r w:rsidR="00E84DBC" w:rsidRPr="004D5A2F">
        <w:rPr>
          <w:rFonts w:ascii="Gandhari Unicode" w:hAnsi="Gandhari Unicode" w:cs="e-Tamil OTC"/>
          <w:noProof/>
          <w:lang w:val="en-GB"/>
        </w:rPr>
        <w:t>*-</w:t>
      </w:r>
      <w:r w:rsidRPr="004D5A2F">
        <w:rPr>
          <w:rFonts w:ascii="Gandhari Unicode" w:hAnsi="Gandhari Unicode" w:cs="e-Tamil OTC"/>
          <w:noProof/>
          <w:lang w:val="en-GB"/>
        </w:rPr>
        <w:t>ō tōḻi nīṭu mayir</w:t>
      </w:r>
      <w:r w:rsidR="00E84DBC" w:rsidRPr="004D5A2F">
        <w:rPr>
          <w:rFonts w:ascii="Gandhari Unicode" w:hAnsi="Gandhari Unicode" w:cs="e-Tamil OTC"/>
          <w:noProof/>
          <w:lang w:val="en-GB"/>
        </w:rPr>
        <w:t>+</w:t>
      </w:r>
    </w:p>
    <w:p w14:paraId="1ED11B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pal ūka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kaṟai</w:t>
      </w:r>
      <w:r w:rsidRPr="004D5A2F">
        <w:rPr>
          <w:rFonts w:ascii="Gandhari Unicode" w:hAnsi="Gandhari Unicode" w:cs="e-Tamil OTC"/>
          <w:noProof/>
          <w:lang w:val="en-GB"/>
        </w:rPr>
        <w:t xml:space="preserve"> vi</w:t>
      </w:r>
      <w:r w:rsidR="00BB73D4" w:rsidRPr="004D5A2F">
        <w:rPr>
          <w:rFonts w:ascii="Gandhari Unicode" w:hAnsi="Gandhari Unicode" w:cs="e-Tamil OTC"/>
          <w:noProof/>
          <w:lang w:val="en-GB"/>
        </w:rPr>
        <w:t>r</w:t>
      </w:r>
      <w:r w:rsidRPr="004D5A2F">
        <w:rPr>
          <w:rFonts w:ascii="Gandhari Unicode" w:hAnsi="Gandhari Unicode" w:cs="e-Tamil OTC"/>
          <w:noProof/>
          <w:lang w:val="en-GB"/>
        </w:rPr>
        <w:t>al ēṟṟai</w:t>
      </w:r>
    </w:p>
    <w:p w14:paraId="5727C8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puṭai toṭupu </w:t>
      </w:r>
      <w:r w:rsidRPr="004D5A2F">
        <w:rPr>
          <w:rFonts w:ascii="Gandhari Unicode" w:hAnsi="Gandhari Unicode" w:cs="e-Tamil OTC"/>
          <w:i/>
          <w:iCs/>
          <w:noProof/>
          <w:lang w:val="en-GB"/>
        </w:rPr>
        <w:t>uṭaii</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pū</w:t>
      </w:r>
      <w:r w:rsidRPr="004D5A2F">
        <w:rPr>
          <w:rFonts w:ascii="Gandhari Unicode" w:hAnsi="Gandhari Unicode" w:cs="e-Tamil OTC"/>
          <w:noProof/>
          <w:lang w:val="en-GB"/>
        </w:rPr>
        <w:t xml:space="preserve"> nāṟu palavu</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kaṉi</w:t>
      </w:r>
    </w:p>
    <w:p w14:paraId="2C4C6B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kāntaḷam</w:t>
      </w:r>
      <w:r w:rsidRPr="004D5A2F">
        <w:rPr>
          <w:rFonts w:ascii="Gandhari Unicode" w:hAnsi="Gandhari Unicode" w:cs="e-Tamil OTC"/>
          <w:noProof/>
          <w:lang w:val="en-GB"/>
        </w:rPr>
        <w:t xml:space="preserve"> ciṟu kuṭi kamaḻum</w:t>
      </w:r>
    </w:p>
    <w:p w14:paraId="0ACB991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ōṅku malai nāṭaṉōṭ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amainta</w:t>
      </w:r>
      <w:r w:rsidRPr="004D5A2F">
        <w:rPr>
          <w:rFonts w:ascii="Gandhari Unicode" w:hAnsi="Gandhari Unicode" w:cs="e-Tamil OTC"/>
          <w:noProof/>
          <w:lang w:val="en-GB"/>
        </w:rPr>
        <w:t xml:space="preserve"> nam toṭarp</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3FBD385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927166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B9455F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B30D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gossip increased.</w:t>
      </w:r>
    </w:p>
    <w:p w14:paraId="3415B0A9" w14:textId="77777777" w:rsidR="0074055C" w:rsidRPr="004D5A2F" w:rsidRDefault="0074055C">
      <w:pPr>
        <w:pStyle w:val="Textbody"/>
        <w:spacing w:after="29" w:line="260" w:lineRule="exact"/>
        <w:jc w:val="both"/>
        <w:rPr>
          <w:rFonts w:ascii="Gandhari Unicode" w:hAnsi="Gandhari Unicode" w:cs="e-Tamil OTC"/>
          <w:noProof/>
          <w:lang w:val="en-GB"/>
        </w:rPr>
      </w:pPr>
    </w:p>
    <w:p w14:paraId="3F271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side move-if-even water fire change-if-even</w:t>
      </w:r>
    </w:p>
    <w:p w14:paraId="5A7C99C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wave big sea(dat.) edge appear-if-even</w:t>
      </w:r>
    </w:p>
    <w:p w14:paraId="7923AA1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hot mouth women scandal feared</w:t>
      </w:r>
    </w:p>
    <w:p w14:paraId="68408B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loss what possess-it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prolong- fur</w:t>
      </w:r>
    </w:p>
    <w:p w14:paraId="0F3DE7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sharp tooth black-monkey spot finger male</w:t>
      </w:r>
    </w:p>
    <w:p w14:paraId="54D938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 dug broken flower smell- jackfruit-tree ripe-fruit</w:t>
      </w:r>
    </w:p>
    <w:p w14:paraId="2C4EF5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home smelling-</w:t>
      </w:r>
    </w:p>
    <w:p w14:paraId="6C26F6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land-he-with become-still- our- attachment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CB7BEB" w14:textId="77777777" w:rsidR="0074055C" w:rsidRPr="004D5A2F" w:rsidRDefault="0074055C">
      <w:pPr>
        <w:pStyle w:val="Textbody"/>
        <w:spacing w:after="29"/>
        <w:jc w:val="both"/>
        <w:rPr>
          <w:rFonts w:ascii="Gandhari Unicode" w:hAnsi="Gandhari Unicode" w:cs="e-Tamil OTC"/>
          <w:noProof/>
          <w:lang w:val="en-GB"/>
        </w:rPr>
      </w:pPr>
    </w:p>
    <w:p w14:paraId="725DC41B" w14:textId="77777777" w:rsidR="0074055C" w:rsidRPr="004D5A2F" w:rsidRDefault="0074055C">
      <w:pPr>
        <w:pStyle w:val="Textbody"/>
        <w:spacing w:after="29"/>
        <w:rPr>
          <w:rFonts w:ascii="Gandhari Unicode" w:hAnsi="Gandhari Unicode" w:cs="e-Tamil OTC"/>
          <w:noProof/>
          <w:lang w:val="en-GB"/>
        </w:rPr>
      </w:pPr>
    </w:p>
    <w:p w14:paraId="123922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 ground moved sideways, even if water became fire,</w:t>
      </w:r>
    </w:p>
    <w:p w14:paraId="34EFD7B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there appeared a border to the great sea with shining waves</w:t>
      </w:r>
      <w:r w:rsidRPr="004D5A2F">
        <w:rPr>
          <w:rStyle w:val="FootnoteReference"/>
          <w:rFonts w:ascii="Gandhari Unicode" w:hAnsi="Gandhari Unicode" w:cs="e-Tamil OTC"/>
          <w:noProof/>
          <w:lang w:val="en-GB"/>
        </w:rPr>
        <w:footnoteReference w:id="683"/>
      </w:r>
    </w:p>
    <w:p w14:paraId="703436F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loss [would] that [be], friend,</w:t>
      </w:r>
    </w:p>
    <w:p w14:paraId="1E2C87C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fearing scandal by hot-mouthed</w:t>
      </w:r>
      <w:r w:rsidRPr="004D5A2F">
        <w:rPr>
          <w:rStyle w:val="FootnoteReference"/>
          <w:rFonts w:ascii="Gandhari Unicode" w:hAnsi="Gandhari Unicode" w:cs="e-Tamil OTC"/>
          <w:noProof/>
          <w:lang w:val="en-GB"/>
        </w:rPr>
        <w:footnoteReference w:id="684"/>
      </w:r>
      <w:r w:rsidRPr="004D5A2F">
        <w:rPr>
          <w:rFonts w:ascii="Gandhari Unicode" w:hAnsi="Gandhari Unicode" w:cs="e-Tamil OTC"/>
          <w:noProof/>
          <w:lang w:val="en-GB"/>
        </w:rPr>
        <w:t xml:space="preserve"> women,</w:t>
      </w:r>
    </w:p>
    <w:p w14:paraId="2D60C69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for our attachment, established with the man from a land</w:t>
      </w:r>
    </w:p>
    <w:p w14:paraId="74B04428"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high mountains,</w:t>
      </w:r>
    </w:p>
    <w:p w14:paraId="2933AB8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little homes [fenced] with Malabar lilies are smelling</w:t>
      </w:r>
    </w:p>
    <w:p w14:paraId="3E48B47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ripe jackfruit from the flower-scented tree,</w:t>
      </w:r>
    </w:p>
    <w:p w14:paraId="063FD8D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the spotty-fingered male of the sharp-toothed black</w:t>
      </w:r>
    </w:p>
    <w:p w14:paraId="5A6EEF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monkeys had dug in</w:t>
      </w:r>
      <w:r w:rsidRPr="004D5A2F">
        <w:rPr>
          <w:rStyle w:val="FootnoteReference"/>
          <w:rFonts w:ascii="Gandhari Unicode" w:hAnsi="Gandhari Unicode" w:cs="e-Tamil OTC"/>
          <w:noProof/>
          <w:lang w:val="en-GB"/>
        </w:rPr>
        <w:footnoteReference w:id="685"/>
      </w:r>
      <w:r w:rsidRPr="004D5A2F">
        <w:rPr>
          <w:rFonts w:ascii="Gandhari Unicode" w:hAnsi="Gandhari Unicode" w:cs="e-Tamil OTC"/>
          <w:noProof/>
          <w:lang w:val="en-GB"/>
        </w:rPr>
        <w:t xml:space="preserve"> on one side [and] broken</w:t>
      </w:r>
      <w:r w:rsidRPr="004D5A2F">
        <w:rPr>
          <w:rStyle w:val="FootnoteReference"/>
          <w:rFonts w:ascii="Gandhari Unicode" w:hAnsi="Gandhari Unicode" w:cs="e-Tamil OTC"/>
          <w:noProof/>
          <w:lang w:val="en-GB"/>
        </w:rPr>
        <w:footnoteReference w:id="686"/>
      </w:r>
      <w:r w:rsidRPr="004D5A2F">
        <w:rPr>
          <w:rFonts w:ascii="Gandhari Unicode" w:hAnsi="Gandhari Unicode" w:cs="e-Tamil OTC"/>
          <w:noProof/>
          <w:lang w:val="en-GB"/>
        </w:rPr>
        <w:t xml:space="preserve"> [it]?</w:t>
      </w:r>
      <w:r w:rsidRPr="004D5A2F">
        <w:rPr>
          <w:rStyle w:val="FootnoteReference"/>
          <w:rFonts w:ascii="Gandhari Unicode" w:hAnsi="Gandhari Unicode" w:cs="e-Tamil OTC"/>
          <w:noProof/>
          <w:lang w:val="en-GB"/>
        </w:rPr>
        <w:footnoteReference w:id="687"/>
      </w:r>
    </w:p>
    <w:p w14:paraId="6CEE6AF5" w14:textId="77777777" w:rsidR="0074055C" w:rsidRPr="004D5A2F" w:rsidRDefault="0074055C">
      <w:pPr>
        <w:pStyle w:val="Textbody"/>
        <w:spacing w:after="0"/>
        <w:jc w:val="both"/>
        <w:rPr>
          <w:rFonts w:ascii="Gandhari Unicode" w:hAnsi="Gandhari Unicode" w:cs="e-Tamil OTC"/>
          <w:noProof/>
          <w:lang w:val="en-GB"/>
        </w:rPr>
      </w:pPr>
    </w:p>
    <w:p w14:paraId="118A3D6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F6270C1"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உறையூர்ப் பல்காயனார் (பலாகா.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அலார்கா.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பல்லார் 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பல்லர் கா.): </w:t>
      </w:r>
      <w:r w:rsidRPr="004D5A2F">
        <w:rPr>
          <w:rFonts w:ascii="Gandhari Unicode" w:hAnsi="Gandhari Unicode"/>
          <w:i w:val="0"/>
          <w:iCs w:val="0"/>
          <w:color w:val="auto"/>
        </w:rPr>
        <w:t>the confidante / SHE</w:t>
      </w:r>
    </w:p>
    <w:p w14:paraId="7E8CA2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அறத்தொடு நின்றமை தோழி கிழத்திக்கு உரைத்தது.</w:t>
      </w:r>
    </w:p>
    <w:p w14:paraId="7438B707" w14:textId="77777777" w:rsidR="0074055C" w:rsidRPr="004D5A2F" w:rsidRDefault="0074055C">
      <w:pPr>
        <w:pStyle w:val="Textbody"/>
        <w:spacing w:after="29"/>
        <w:jc w:val="both"/>
        <w:rPr>
          <w:rFonts w:ascii="Gandhari Unicode" w:hAnsi="Gandhari Unicode" w:cs="e-Tamil OTC"/>
          <w:noProof/>
          <w:lang w:val="en-GB"/>
        </w:rPr>
      </w:pPr>
    </w:p>
    <w:p w14:paraId="3ED282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எந்தையும் யாயு முணரக் காட்டி</w:t>
      </w:r>
    </w:p>
    <w:p w14:paraId="2CEB04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யொளித்த செய்தி</w:t>
      </w:r>
      <w:r w:rsidRPr="004D5A2F">
        <w:rPr>
          <w:rFonts w:ascii="Gandhari Unicode" w:hAnsi="Gandhari Unicode" w:cs="e-Tamil OTC"/>
          <w:noProof/>
          <w:cs/>
          <w:lang w:val="en-GB"/>
        </w:rPr>
        <w:t xml:space="preserve"> வெளிப்படக் </w:t>
      </w:r>
      <w:r w:rsidRPr="004D5A2F">
        <w:rPr>
          <w:rFonts w:ascii="Gandhari Unicode" w:hAnsi="Gandhari Unicode" w:cs="e-Tamil OTC"/>
          <w:noProof/>
          <w:u w:val="wave"/>
          <w:cs/>
          <w:lang w:val="en-GB"/>
        </w:rPr>
        <w:t>கிளந்தபின்</w:t>
      </w:r>
    </w:p>
    <w:p w14:paraId="4F28E4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மலைகெழு வெற்பன் றலைவந் </w:t>
      </w:r>
      <w:r w:rsidRPr="004D5A2F">
        <w:rPr>
          <w:rFonts w:ascii="Gandhari Unicode" w:hAnsi="Gandhari Unicode" w:cs="e-Tamil OTC"/>
          <w:noProof/>
          <w:u w:val="wave"/>
          <w:cs/>
          <w:lang w:val="en-GB"/>
        </w:rPr>
        <w:t>திரப்ப</w:t>
      </w:r>
    </w:p>
    <w:p w14:paraId="6EC536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நன்றுபுரி கொள்கையி </w:t>
      </w:r>
      <w:r w:rsidRPr="004D5A2F">
        <w:rPr>
          <w:rFonts w:ascii="Gandhari Unicode" w:hAnsi="Gandhari Unicode" w:cs="e-Tamil OTC"/>
          <w:noProof/>
          <w:u w:val="wave"/>
          <w:cs/>
          <w:lang w:val="en-GB"/>
        </w:rPr>
        <w:t>னொன்றா யின்றே</w:t>
      </w:r>
    </w:p>
    <w:p w14:paraId="1EC615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முடங்க லிறைய </w:t>
      </w:r>
      <w:r w:rsidRPr="004D5A2F">
        <w:rPr>
          <w:rFonts w:ascii="Gandhari Unicode" w:hAnsi="Gandhari Unicode" w:cs="e-Tamil OTC"/>
          <w:noProof/>
          <w:u w:val="wave"/>
          <w:cs/>
          <w:lang w:val="en-GB"/>
        </w:rPr>
        <w:t>தூங்கணங்</w:t>
      </w:r>
      <w:r w:rsidRPr="004D5A2F">
        <w:rPr>
          <w:rFonts w:ascii="Gandhari Unicode" w:hAnsi="Gandhari Unicode" w:cs="e-Tamil OTC"/>
          <w:noProof/>
          <w:cs/>
          <w:lang w:val="en-GB"/>
        </w:rPr>
        <w:t xml:space="preserve"> குரீஇ</w:t>
      </w:r>
    </w:p>
    <w:p w14:paraId="303CF6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நீடிரும் பெண்ணைத் தொடுத்த</w:t>
      </w:r>
    </w:p>
    <w:p w14:paraId="2DCBB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கூடினு</w:t>
      </w:r>
      <w:r w:rsidRPr="004D5A2F">
        <w:rPr>
          <w:rFonts w:ascii="Gandhari Unicode" w:hAnsi="Gandhari Unicode" w:cs="e-Tamil OTC"/>
          <w:noProof/>
          <w:cs/>
          <w:lang w:val="en-GB"/>
        </w:rPr>
        <w:t xml:space="preserve"> மயங்கிய மைய லூரே.</w:t>
      </w:r>
    </w:p>
    <w:p w14:paraId="7A841274" w14:textId="77777777" w:rsidR="0074055C" w:rsidRPr="004D5A2F" w:rsidRDefault="0074055C">
      <w:pPr>
        <w:pStyle w:val="Textbody"/>
        <w:spacing w:after="29"/>
        <w:jc w:val="both"/>
        <w:rPr>
          <w:rFonts w:ascii="Gandhari Unicode" w:hAnsi="Gandhari Unicode" w:cs="e-Tamil OTC"/>
          <w:noProof/>
          <w:lang w:val="en-GB"/>
        </w:rPr>
      </w:pPr>
    </w:p>
    <w:p w14:paraId="37C4EE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யொளித்த செய்தி </w:t>
      </w:r>
      <w:r w:rsidRPr="004D5A2F">
        <w:rPr>
          <w:rFonts w:ascii="Gandhari Unicode" w:eastAsia="URW Palladio UNI" w:hAnsi="Gandhari Unicode" w:cs="e-Tamil OTC"/>
          <w:noProof/>
          <w:lang w:val="en-GB"/>
        </w:rPr>
        <w:t xml:space="preserve">C2+3v, G1v, EA, Cām.; </w:t>
      </w:r>
      <w:r w:rsidRPr="004D5A2F">
        <w:rPr>
          <w:rFonts w:ascii="Gandhari Unicode" w:eastAsia="URW Palladio UNI" w:hAnsi="Gandhari Unicode" w:cs="e-Tamil OTC"/>
          <w:noProof/>
          <w:cs/>
          <w:lang w:val="en-GB"/>
        </w:rPr>
        <w:t xml:space="preserve">யொழித்த செய்தியின் </w:t>
      </w:r>
      <w:r w:rsidRPr="004D5A2F">
        <w:rPr>
          <w:rFonts w:ascii="Gandhari Unicode" w:eastAsia="URW Palladio UNI" w:hAnsi="Gandhari Unicode" w:cs="e-Tamil OTC"/>
          <w:noProof/>
          <w:lang w:val="en-GB"/>
        </w:rPr>
        <w:t xml:space="preserve">L1, C1+3, G1+2; </w:t>
      </w:r>
      <w:r w:rsidRPr="004D5A2F">
        <w:rPr>
          <w:rFonts w:ascii="Gandhari Unicode" w:eastAsia="URW Palladio UNI" w:hAnsi="Gandhari Unicode" w:cs="e-Tamil OTC"/>
          <w:noProof/>
          <w:cs/>
          <w:lang w:val="en-GB"/>
        </w:rPr>
        <w:t xml:space="preserve">யொளித்த செய்தியின் </w:t>
      </w:r>
      <w:r w:rsidRPr="004D5A2F">
        <w:rPr>
          <w:rFonts w:ascii="Gandhari Unicode" w:eastAsia="URW Palladio UNI" w:hAnsi="Gandhari Unicode" w:cs="e-Tamil OTC"/>
          <w:noProof/>
          <w:lang w:val="en-GB"/>
        </w:rPr>
        <w:t xml:space="preserve">AT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வெளிப்படக் </w:t>
      </w:r>
      <w:r w:rsidRPr="004D5A2F">
        <w:rPr>
          <w:rFonts w:ascii="Gandhari Unicode" w:eastAsia="URW Palladio UNI" w:hAnsi="Gandhari Unicode" w:cs="e-Tamil OTC"/>
          <w:noProof/>
          <w:lang w:val="en-GB"/>
        </w:rPr>
        <w:t xml:space="preserve">L1, C2+3, G2, EA, Cām.; </w:t>
      </w:r>
      <w:r w:rsidRPr="004D5A2F">
        <w:rPr>
          <w:rFonts w:ascii="Gandhari Unicode" w:eastAsia="URW Palladio UNI" w:hAnsi="Gandhari Unicode" w:cs="e-Tamil OTC"/>
          <w:noProof/>
          <w:cs/>
          <w:lang w:val="en-GB"/>
        </w:rPr>
        <w:t xml:space="preserve">வெளிப்பட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வெளிப்படத்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கிளந்தபின் </w:t>
      </w:r>
      <w:r w:rsidRPr="004D5A2F">
        <w:rPr>
          <w:rFonts w:ascii="Gandhari Unicode" w:eastAsia="URW Palladio UNI" w:hAnsi="Gandhari Unicode" w:cs="e-Tamil OTC"/>
          <w:noProof/>
          <w:lang w:val="en-GB"/>
        </w:rPr>
        <w:t xml:space="preserve">C1+2+3v, EA, Cām.; </w:t>
      </w:r>
      <w:r w:rsidRPr="004D5A2F">
        <w:rPr>
          <w:rFonts w:ascii="Gandhari Unicode" w:eastAsia="URW Palladio UNI" w:hAnsi="Gandhari Unicode" w:cs="e-Tamil OTC"/>
          <w:noProof/>
          <w:cs/>
          <w:lang w:val="en-GB"/>
        </w:rPr>
        <w:t xml:space="preserve">கிளர்ந்தபின் </w:t>
      </w:r>
      <w:r w:rsidRPr="004D5A2F">
        <w:rPr>
          <w:rFonts w:ascii="Gandhari Unicode" w:eastAsia="URW Palladio UNI" w:hAnsi="Gandhari Unicode" w:cs="e-Tamil OTC"/>
          <w:noProof/>
          <w:lang w:val="en-GB"/>
        </w:rPr>
        <w:t xml:space="preserve">L1, C3; </w:t>
      </w:r>
      <w:r w:rsidRPr="004D5A2F">
        <w:rPr>
          <w:rFonts w:ascii="Gandhari Unicode" w:eastAsia="URW Palladio UNI" w:hAnsi="Gandhari Unicode" w:cs="e-Tamil OTC"/>
          <w:noProof/>
          <w:cs/>
          <w:lang w:val="en-GB"/>
        </w:rPr>
        <w:t xml:space="preserve">தளர்ந்தபின்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தளந்தபின்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கரைந்தபின்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திரப்ப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திறப்ப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G1v, EA, ATv, Cām.v;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L1, C3, G1+2v; </w:t>
      </w:r>
      <w:r w:rsidRPr="004D5A2F">
        <w:rPr>
          <w:rFonts w:ascii="Gandhari Unicode" w:hAnsi="Gandhari Unicode" w:cs="e-Tamil OTC"/>
          <w:noProof/>
          <w:cs/>
          <w:lang w:val="en-GB"/>
        </w:rPr>
        <w:t xml:space="preserve">னொன்றோ வின்றே </w:t>
      </w:r>
      <w:r w:rsidRPr="004D5A2F">
        <w:rPr>
          <w:rFonts w:ascii="Gandhari Unicode" w:hAnsi="Gandhari Unicode" w:cs="e-Tamil OTC"/>
          <w:noProof/>
          <w:lang w:val="en-GB"/>
        </w:rPr>
        <w:t xml:space="preserve">C1+2+3v, G2,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தூங்கணங்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தூக்கணங்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நீடிரும்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நீழுரும்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பெண்ணைத்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பெண்ணை </w:t>
      </w:r>
      <w:r w:rsidRPr="004D5A2F">
        <w:rPr>
          <w:rFonts w:ascii="Gandhari Unicode" w:hAnsi="Gandhari Unicode" w:cs="e-Tamil OTC"/>
          <w:noProof/>
          <w:lang w:val="en-GB"/>
        </w:rPr>
        <w:t xml:space="preserve">L1, C1+2+3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கூடினும்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கூட்டினு </w:t>
      </w:r>
      <w:r w:rsidRPr="004D5A2F">
        <w:rPr>
          <w:rFonts w:ascii="Gandhari Unicode" w:hAnsi="Gandhari Unicode" w:cs="e-Tamil OTC"/>
          <w:noProof/>
          <w:lang w:val="en-GB"/>
        </w:rPr>
        <w:t>Nacc., Cām.v</w:t>
      </w:r>
    </w:p>
    <w:p w14:paraId="18F39A69" w14:textId="77777777" w:rsidR="0074055C" w:rsidRPr="004D5A2F" w:rsidRDefault="0074055C">
      <w:pPr>
        <w:pStyle w:val="Textbody"/>
        <w:spacing w:after="29"/>
        <w:jc w:val="both"/>
        <w:rPr>
          <w:rFonts w:ascii="Gandhari Unicode" w:hAnsi="Gandhari Unicode" w:cs="e-Tamil OTC"/>
          <w:noProof/>
          <w:lang w:val="en-GB"/>
        </w:rPr>
      </w:pPr>
    </w:p>
    <w:p w14:paraId="54776D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entai</w:t>
      </w:r>
      <w:r w:rsidR="00E84DBC" w:rsidRPr="004D5A2F">
        <w:rPr>
          <w:rFonts w:ascii="Gandhari Unicode" w:hAnsi="Gandhari Unicode" w:cs="e-Tamil OTC"/>
          <w:noProof/>
          <w:lang w:val="en-GB"/>
        </w:rPr>
        <w:t>-~</w:t>
      </w:r>
      <w:r w:rsidRPr="004D5A2F">
        <w:rPr>
          <w:rFonts w:ascii="Gandhari Unicode" w:hAnsi="Gandhari Unicode" w:cs="e-Tamil OTC"/>
          <w:noProof/>
          <w:lang w:val="en-GB"/>
        </w:rPr>
        <w:t>um yāy</w:t>
      </w:r>
      <w:r w:rsidR="00E84DBC" w:rsidRPr="004D5A2F">
        <w:rPr>
          <w:rFonts w:ascii="Gandhari Unicode" w:hAnsi="Gandhari Unicode" w:cs="e-Tamil OTC"/>
          <w:noProof/>
          <w:lang w:val="en-GB"/>
        </w:rPr>
        <w:t>-</w:t>
      </w:r>
      <w:r w:rsidRPr="004D5A2F">
        <w:rPr>
          <w:rFonts w:ascii="Gandhari Unicode" w:hAnsi="Gandhari Unicode" w:cs="e-Tamil OTC"/>
          <w:noProof/>
          <w:lang w:val="en-GB"/>
        </w:rPr>
        <w:t>um uṇara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kāṭṭi</w:t>
      </w:r>
    </w:p>
    <w:p w14:paraId="04A66E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oḷitta ceyti</w:t>
      </w:r>
      <w:r w:rsidRPr="004D5A2F">
        <w:rPr>
          <w:rFonts w:ascii="Gandhari Unicode" w:hAnsi="Gandhari Unicode" w:cs="e-Tamil OTC"/>
          <w:noProof/>
          <w:lang w:val="en-GB"/>
        </w:rPr>
        <w:t xml:space="preserve"> veḷippaṭa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kiḷanta-piṉ</w:t>
      </w:r>
    </w:p>
    <w:p w14:paraId="7FE5B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keḻu veṟpaṉ</w:t>
      </w:r>
      <w:r w:rsidR="00E84DBC" w:rsidRPr="004D5A2F">
        <w:rPr>
          <w:rFonts w:ascii="Gandhari Unicode" w:hAnsi="Gandhari Unicode" w:cs="e-Tamil OTC"/>
          <w:noProof/>
          <w:lang w:val="en-GB"/>
        </w:rPr>
        <w:t xml:space="preserve"> talaivant*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irappa</w:t>
      </w:r>
    </w:p>
    <w:p w14:paraId="2A07E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naṉṟu puri koḷkaiyiṉ </w:t>
      </w:r>
      <w:r w:rsidRPr="004D5A2F">
        <w:rPr>
          <w:rFonts w:ascii="Gandhari Unicode" w:hAnsi="Gandhari Unicode" w:cs="e-Tamil OTC"/>
          <w:i/>
          <w:iCs/>
          <w:noProof/>
          <w:lang w:val="en-GB"/>
        </w:rPr>
        <w:t>oṉṟ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āyiṉṟ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0CD460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muṭaṅkal iṟaiya </w:t>
      </w:r>
      <w:r w:rsidRPr="004D5A2F">
        <w:rPr>
          <w:rFonts w:ascii="Gandhari Unicode" w:hAnsi="Gandhari Unicode" w:cs="e-Tamil OTC"/>
          <w:i/>
          <w:iCs/>
          <w:noProof/>
          <w:lang w:val="en-GB"/>
        </w:rPr>
        <w:t>tūṅkaṇaṅkurīi</w:t>
      </w:r>
    </w:p>
    <w:p w14:paraId="4A917B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irum peṇṇai</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toṭutta</w:t>
      </w:r>
    </w:p>
    <w:p w14:paraId="4A3E82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kūṭiṉum</w:t>
      </w:r>
      <w:r w:rsidRPr="004D5A2F">
        <w:rPr>
          <w:rFonts w:ascii="Gandhari Unicode" w:hAnsi="Gandhari Unicode" w:cs="e-Tamil OTC"/>
          <w:noProof/>
          <w:lang w:val="en-GB"/>
        </w:rPr>
        <w:t xml:space="preserve"> mayaṅkiya maiyal ūr</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5B2543BB" w14:textId="77777777" w:rsidR="0074055C" w:rsidRPr="004D5A2F" w:rsidRDefault="0074055C">
      <w:pPr>
        <w:pStyle w:val="Textbody"/>
        <w:spacing w:after="29" w:line="260" w:lineRule="exact"/>
        <w:jc w:val="both"/>
        <w:rPr>
          <w:rFonts w:ascii="Gandhari Unicode" w:hAnsi="Gandhari Unicode" w:cs="e-Tamil OTC"/>
          <w:noProof/>
          <w:lang w:val="en-GB"/>
        </w:rPr>
      </w:pPr>
    </w:p>
    <w:p w14:paraId="3FA44B74" w14:textId="77777777" w:rsidR="0074055C" w:rsidRPr="004D5A2F" w:rsidRDefault="0074055C">
      <w:pPr>
        <w:pStyle w:val="Textbody"/>
        <w:spacing w:after="29" w:line="260" w:lineRule="exact"/>
        <w:jc w:val="both"/>
        <w:rPr>
          <w:rFonts w:ascii="Gandhari Unicode" w:hAnsi="Gandhari Unicode" w:cs="e-Tamil OTC"/>
          <w:noProof/>
          <w:lang w:val="en-GB"/>
        </w:rPr>
      </w:pPr>
    </w:p>
    <w:p w14:paraId="1CEF77E9" w14:textId="77777777" w:rsidR="0074055C" w:rsidRPr="004D5A2F" w:rsidRDefault="0074055C">
      <w:pPr>
        <w:pStyle w:val="Textbody"/>
        <w:spacing w:after="29" w:line="260" w:lineRule="exact"/>
        <w:jc w:val="both"/>
        <w:rPr>
          <w:rFonts w:ascii="Gandhari Unicode" w:hAnsi="Gandhari Unicode" w:cs="e-Tamil OTC"/>
          <w:noProof/>
          <w:lang w:val="en-GB"/>
        </w:rPr>
      </w:pPr>
    </w:p>
    <w:p w14:paraId="29D7E62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as a [way of] standing firm in duty.</w:t>
      </w:r>
    </w:p>
    <w:p w14:paraId="5AA5756E" w14:textId="77777777" w:rsidR="0074055C" w:rsidRPr="004D5A2F" w:rsidRDefault="0074055C">
      <w:pPr>
        <w:pStyle w:val="Textbody"/>
        <w:spacing w:after="28" w:line="260" w:lineRule="exact"/>
        <w:jc w:val="both"/>
        <w:rPr>
          <w:rFonts w:ascii="Gandhari Unicode" w:hAnsi="Gandhari Unicode" w:cs="e-Tamil OTC"/>
          <w:noProof/>
          <w:lang w:val="en-GB"/>
        </w:rPr>
      </w:pPr>
    </w:p>
    <w:p w14:paraId="1896E23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my-father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my-mother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realise(inf.) shown</w:t>
      </w:r>
    </w:p>
    <w:p w14:paraId="6F7034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concealed- action come-out(inf.) expressed-clearly-after</w:t>
      </w:r>
    </w:p>
    <w:p w14:paraId="3E9A6C3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have- mountain-he come-to-pass(abs.) beg(inf.)</w:t>
      </w:r>
    </w:p>
    <w:p w14:paraId="453634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 principle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one-it it-became</w:t>
      </w:r>
      <w:r w:rsidRPr="004D5A2F">
        <w:rPr>
          <w:rFonts w:ascii="Gandhari Unicode" w:hAnsi="Gandhari Unicode" w:cs="e-Tamil OTC"/>
          <w:noProof/>
          <w:position w:val="6"/>
          <w:lang w:val="en-GB"/>
        </w:rPr>
        <w:t>ē</w:t>
      </w:r>
    </w:p>
    <w:p w14:paraId="4B88E70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being-bent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Tūṅkaṇam bird</w:t>
      </w:r>
    </w:p>
    <w:p w14:paraId="5E1380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prolong- dark/big Palmyra-palm connected-</w:t>
      </w:r>
    </w:p>
    <w:p w14:paraId="2D33F9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nest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confused- madness/pride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0892E7" w14:textId="77777777" w:rsidR="0074055C" w:rsidRPr="004D5A2F" w:rsidRDefault="0074055C">
      <w:pPr>
        <w:pStyle w:val="Textbody"/>
        <w:spacing w:after="29"/>
        <w:rPr>
          <w:rFonts w:ascii="Gandhari Unicode" w:hAnsi="Gandhari Unicode" w:cs="e-Tamil OTC"/>
          <w:noProof/>
          <w:lang w:val="en-GB"/>
        </w:rPr>
      </w:pPr>
    </w:p>
    <w:p w14:paraId="69F88786" w14:textId="77777777" w:rsidR="0074055C" w:rsidRPr="004D5A2F" w:rsidRDefault="0074055C">
      <w:pPr>
        <w:pStyle w:val="Textbody"/>
        <w:spacing w:after="0"/>
        <w:rPr>
          <w:rFonts w:ascii="Gandhari Unicode" w:hAnsi="Gandhari Unicode" w:cs="e-Tamil OTC"/>
          <w:noProof/>
          <w:lang w:val="en-GB"/>
        </w:rPr>
      </w:pPr>
    </w:p>
    <w:p w14:paraId="7E74173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my father and mother,</w:t>
      </w:r>
    </w:p>
    <w:p w14:paraId="46AA81C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 having shown that they had come to know,</w:t>
      </w:r>
    </w:p>
    <w:p w14:paraId="164174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after it was expressed clearly, that [my] secret action</w:t>
      </w:r>
    </w:p>
    <w:p w14:paraId="6811D33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become public,</w:t>
      </w:r>
    </w:p>
    <w:p w14:paraId="0EE1813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since [the thing] with the man from the mountains</w:t>
      </w:r>
    </w:p>
    <w:p w14:paraId="7C25C07C" w14:textId="77777777" w:rsidR="0074055C" w:rsidRPr="004D5A2F" w:rsidRDefault="00CF70BD">
      <w:pPr>
        <w:pStyle w:val="Textbody"/>
        <w:tabs>
          <w:tab w:val="left" w:pos="288"/>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come to pass [anyhow]</w:t>
      </w:r>
      <w:r w:rsidRPr="004D5A2F">
        <w:rPr>
          <w:rStyle w:val="FootnoteReference"/>
          <w:rFonts w:ascii="Gandhari Unicode" w:hAnsi="Gandhari Unicode" w:cs="e-Tamil OTC"/>
          <w:noProof/>
          <w:lang w:val="en-GB"/>
        </w:rPr>
        <w:footnoteReference w:id="688"/>
      </w:r>
      <w:r w:rsidRPr="004D5A2F">
        <w:rPr>
          <w:rFonts w:ascii="Gandhari Unicode" w:hAnsi="Gandhari Unicode" w:cs="e-Tamil OTC"/>
          <w:noProof/>
          <w:lang w:val="en-GB"/>
        </w:rPr>
        <w:t>,</w:t>
      </w:r>
    </w:p>
    <w:p w14:paraId="4F56622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begged [him to marry me],</w:t>
      </w:r>
      <w:r w:rsidRPr="004D5A2F">
        <w:rPr>
          <w:rStyle w:val="FootnoteReference"/>
          <w:rFonts w:ascii="Gandhari Unicode" w:hAnsi="Gandhari Unicode" w:cs="e-Tamil OTC"/>
          <w:noProof/>
          <w:lang w:val="en-GB"/>
        </w:rPr>
        <w:footnoteReference w:id="689"/>
      </w:r>
    </w:p>
    <w:p w14:paraId="3FFFB3C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became one in the maxim of desiring [to do] good,</w:t>
      </w:r>
    </w:p>
    <w:p w14:paraId="4F9FC130" w14:textId="77777777" w:rsidR="0074055C" w:rsidRPr="004D5A2F" w:rsidRDefault="00CF70BD">
      <w:pPr>
        <w:pStyle w:val="Standard"/>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more so than the nest</w:t>
      </w:r>
    </w:p>
    <w:p w14:paraId="3EC332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the Tūṅkanam bird with bent wings,</w:t>
      </w:r>
      <w:r w:rsidRPr="004D5A2F">
        <w:rPr>
          <w:rStyle w:val="FootnoteReference"/>
          <w:rFonts w:ascii="Gandhari Unicode" w:hAnsi="Gandhari Unicode" w:cs="e-Tamil OTC"/>
          <w:noProof/>
          <w:lang w:val="en-GB"/>
        </w:rPr>
        <w:footnoteReference w:id="690"/>
      </w:r>
    </w:p>
    <w:p w14:paraId="6179AB9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linked with the long, dark Palmyra tree,</w:t>
      </w:r>
    </w:p>
    <w:p w14:paraId="13B9AC8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in confused pride.</w:t>
      </w:r>
    </w:p>
    <w:p w14:paraId="551CB8F8" w14:textId="77777777" w:rsidR="0074055C" w:rsidRPr="004D5A2F" w:rsidRDefault="0074055C">
      <w:pPr>
        <w:pStyle w:val="Textbody"/>
        <w:spacing w:after="0"/>
        <w:rPr>
          <w:rFonts w:ascii="Gandhari Unicode" w:hAnsi="Gandhari Unicode" w:cs="e-Tamil OTC"/>
          <w:noProof/>
          <w:lang w:val="en-GB"/>
        </w:rPr>
      </w:pPr>
    </w:p>
    <w:p w14:paraId="49F0DA95" w14:textId="77777777" w:rsidR="0074055C" w:rsidRPr="004D5A2F" w:rsidRDefault="0074055C">
      <w:pPr>
        <w:pStyle w:val="Textbody"/>
        <w:spacing w:after="0"/>
        <w:rPr>
          <w:rFonts w:ascii="Gandhari Unicode" w:hAnsi="Gandhari Unicode" w:cs="e-Tamil OTC"/>
          <w:noProof/>
          <w:lang w:val="en-GB"/>
        </w:rPr>
      </w:pPr>
    </w:p>
    <w:p w14:paraId="37FE73D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Cām.</w:t>
      </w:r>
    </w:p>
    <w:p w14:paraId="37AE3C7F"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After I (the confidante) had expressed clearly, so that it comes out,</w:t>
      </w:r>
    </w:p>
    <w:p w14:paraId="32539B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secret action,</w:t>
      </w:r>
    </w:p>
    <w:p w14:paraId="4C85E12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showing [it], so that they realised, to my father and mother,</w:t>
      </w:r>
    </w:p>
    <w:p w14:paraId="471C60F3"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[and] when the man from the mountains came to beg [for her hand], ...</w:t>
      </w:r>
    </w:p>
    <w:p w14:paraId="26C02FCF" w14:textId="77777777" w:rsidR="0074055C" w:rsidRPr="004D5A2F" w:rsidRDefault="0074055C">
      <w:pPr>
        <w:pStyle w:val="Textbody"/>
        <w:spacing w:after="0"/>
        <w:rPr>
          <w:rFonts w:ascii="Gandhari Unicode" w:hAnsi="Gandhari Unicode" w:cs="e-Tamil OTC"/>
          <w:noProof/>
          <w:lang w:val="en-GB"/>
        </w:rPr>
      </w:pPr>
    </w:p>
    <w:p w14:paraId="35F6D065"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 xml:space="preserve">1-3c </w:t>
      </w:r>
      <w:r w:rsidRPr="004D5A2F">
        <w:rPr>
          <w:rFonts w:ascii="Gandhari Unicode" w:hAnsi="Gandhari Unicode" w:cs="e-Tamil OTC"/>
          <w:noProof/>
          <w:lang w:val="en-GB"/>
        </w:rPr>
        <w:tab/>
        <w:t>When the man from the mountains,</w:t>
      </w:r>
    </w:p>
    <w:p w14:paraId="58A5955F"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after he had shown, so that my father and mother realise,</w:t>
      </w:r>
    </w:p>
    <w:p w14:paraId="63603FD1"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[and] expressed clearly, so that [it] comes out, [our] secret action,</w:t>
      </w:r>
    </w:p>
    <w:p w14:paraId="7E7D1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came to beg, ...</w:t>
      </w:r>
      <w:r w:rsidRPr="004D5A2F">
        <w:rPr>
          <w:rStyle w:val="FootnoteReference"/>
          <w:rFonts w:ascii="Gandhari Unicode" w:hAnsi="Gandhari Unicode" w:cs="e-Tamil OTC"/>
          <w:noProof/>
          <w:lang w:val="en-GB"/>
        </w:rPr>
        <w:footnoteReference w:id="691"/>
      </w:r>
    </w:p>
    <w:p w14:paraId="2078322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3E2A076C"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375 </w:t>
      </w:r>
      <w:r w:rsidRPr="004D5A2F">
        <w:rPr>
          <w:rFonts w:ascii="Gandhari Unicode" w:hAnsi="Gandhari Unicode"/>
          <w:i w:val="0"/>
          <w:iCs w:val="0"/>
          <w:color w:val="auto"/>
        </w:rPr>
        <w:t>Anonymous: the confidante / SHE</w:t>
      </w:r>
    </w:p>
    <w:p w14:paraId="6D6B85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சிறைப்புறமாகத் தோழி தலைமகட்குச் சொல்லுவாளாய் இருபொழுது மறுத்து வரைவு கடாயது.</w:t>
      </w:r>
    </w:p>
    <w:p w14:paraId="50F1A789" w14:textId="77777777" w:rsidR="0074055C" w:rsidRPr="004D5A2F" w:rsidRDefault="0074055C">
      <w:pPr>
        <w:pStyle w:val="Textbody"/>
        <w:spacing w:after="29"/>
        <w:jc w:val="both"/>
        <w:rPr>
          <w:rFonts w:ascii="Gandhari Unicode" w:hAnsi="Gandhari Unicode" w:cs="e-Tamil OTC"/>
          <w:noProof/>
          <w:lang w:val="en-GB"/>
        </w:rPr>
      </w:pPr>
    </w:p>
    <w:p w14:paraId="61B501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யின்றவர்</w:t>
      </w:r>
    </w:p>
    <w:p w14:paraId="781960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ராயினோ நன்றே சாரற்</w:t>
      </w:r>
    </w:p>
    <w:p w14:paraId="009FE2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சிறுதினை விளைந்த வியன்க ணிரும்புனத்</w:t>
      </w:r>
    </w:p>
    <w:p w14:paraId="10CFDD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திரவரி வாரிற் றொண்டகச் சிறுபறை</w:t>
      </w:r>
    </w:p>
    <w:p w14:paraId="1181C7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பானாள் </w:t>
      </w:r>
      <w:r w:rsidRPr="004D5A2F">
        <w:rPr>
          <w:rFonts w:ascii="Gandhari Unicode" w:hAnsi="Gandhari Unicode" w:cs="e-Tamil OTC"/>
          <w:noProof/>
          <w:u w:val="wave"/>
          <w:cs/>
          <w:lang w:val="en-GB"/>
        </w:rPr>
        <w:t>யாமத்துங்</w:t>
      </w:r>
      <w:r w:rsidRPr="004D5A2F">
        <w:rPr>
          <w:rFonts w:ascii="Gandhari Unicode" w:hAnsi="Gandhari Unicode" w:cs="e-Tamil OTC"/>
          <w:noProof/>
          <w:cs/>
          <w:lang w:val="en-GB"/>
        </w:rPr>
        <w:t xml:space="preserve"> கறங்கும்</w:t>
      </w:r>
    </w:p>
    <w:p w14:paraId="3AD08A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யாமங் காவல </w:t>
      </w:r>
      <w:r w:rsidRPr="004D5A2F">
        <w:rPr>
          <w:rFonts w:ascii="Gandhari Unicode" w:hAnsi="Gandhari Unicode" w:cs="e-Tamil OTC"/>
          <w:noProof/>
          <w:u w:val="wave"/>
          <w:cs/>
          <w:lang w:val="en-GB"/>
        </w:rPr>
        <w:t>ரவியா மாறே</w:t>
      </w:r>
      <w:r w:rsidRPr="004D5A2F">
        <w:rPr>
          <w:rFonts w:ascii="Gandhari Unicode" w:hAnsi="Gandhari Unicode" w:cs="e-Tamil OTC"/>
          <w:noProof/>
          <w:cs/>
          <w:lang w:val="en-GB"/>
        </w:rPr>
        <w:t>.</w:t>
      </w:r>
    </w:p>
    <w:p w14:paraId="6D4EF9E5" w14:textId="77777777" w:rsidR="0074055C" w:rsidRPr="004D5A2F" w:rsidRDefault="0074055C">
      <w:pPr>
        <w:pStyle w:val="Textbody"/>
        <w:spacing w:after="29"/>
        <w:jc w:val="both"/>
        <w:rPr>
          <w:rFonts w:ascii="Gandhari Unicode" w:hAnsi="Gandhari Unicode" w:cs="e-Tamil OTC"/>
          <w:noProof/>
          <w:lang w:val="en-GB"/>
        </w:rPr>
      </w:pPr>
    </w:p>
    <w:p w14:paraId="09D5C4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திரவறி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4</w:t>
      </w:r>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யாமத்துங்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யாமத்துக்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ரவியா மாறே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ரவியன்மா ரன்றே </w:t>
      </w:r>
      <w:r w:rsidRPr="004D5A2F">
        <w:rPr>
          <w:rFonts w:ascii="Gandhari Unicode" w:hAnsi="Gandhari Unicode" w:cs="e-Tamil OTC"/>
          <w:noProof/>
          <w:lang w:val="en-GB"/>
        </w:rPr>
        <w:t xml:space="preserve">C2+3v, AT, Cām.v, VP; </w:t>
      </w:r>
      <w:r w:rsidRPr="004D5A2F">
        <w:rPr>
          <w:rFonts w:ascii="Gandhari Unicode" w:hAnsi="Gandhari Unicode" w:cs="e-Tamil OTC"/>
          <w:noProof/>
          <w:cs/>
          <w:lang w:val="en-GB"/>
        </w:rPr>
        <w:t xml:space="preserve">ரவியன் மான்றே </w:t>
      </w:r>
      <w:r w:rsidRPr="004D5A2F">
        <w:rPr>
          <w:rFonts w:ascii="Gandhari Unicode" w:hAnsi="Gandhari Unicode" w:cs="e-Tamil OTC"/>
          <w:noProof/>
          <w:lang w:val="en-GB"/>
        </w:rPr>
        <w:t>L1, C1+3, G1+2, EA, I, Cām.v</w:t>
      </w:r>
    </w:p>
    <w:p w14:paraId="68E6C556" w14:textId="77777777" w:rsidR="0074055C" w:rsidRPr="004D5A2F" w:rsidRDefault="0074055C">
      <w:pPr>
        <w:pStyle w:val="Textbody"/>
        <w:spacing w:after="29"/>
        <w:jc w:val="both"/>
        <w:rPr>
          <w:rFonts w:ascii="Gandhari Unicode" w:hAnsi="Gandhari Unicode" w:cs="e-Tamil OTC"/>
          <w:noProof/>
          <w:lang w:val="en-GB"/>
        </w:rPr>
      </w:pPr>
    </w:p>
    <w:p w14:paraId="782D5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amma vāḻi tōḻi </w:t>
      </w:r>
      <w:r w:rsidR="00E84DBC" w:rsidRPr="004D5A2F">
        <w:rPr>
          <w:rFonts w:ascii="Gandhari Unicode" w:hAnsi="Gandhari Unicode" w:cs="e-Tamil OTC"/>
          <w:noProof/>
          <w:lang w:val="en-GB"/>
        </w:rPr>
        <w:t>~</w:t>
      </w:r>
      <w:r w:rsidRPr="004D5A2F">
        <w:rPr>
          <w:rFonts w:ascii="Gandhari Unicode" w:hAnsi="Gandhari Unicode" w:cs="e-Tamil OTC"/>
          <w:noProof/>
          <w:lang w:val="en-GB"/>
        </w:rPr>
        <w:t>iṉṟ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avar</w:t>
      </w:r>
    </w:p>
    <w:p w14:paraId="7FBCC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āyiṉ</w:t>
      </w:r>
      <w:r w:rsidR="00E84DBC"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ē cāral</w:t>
      </w:r>
    </w:p>
    <w:p w14:paraId="095A90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tiṉai viḷainta viyal kaṇ irum puṉ</w:t>
      </w:r>
      <w:r w:rsidR="00E84DBC" w:rsidRPr="004D5A2F">
        <w:rPr>
          <w:rFonts w:ascii="Gandhari Unicode" w:hAnsi="Gandhari Unicode" w:cs="e-Tamil OTC"/>
          <w:noProof/>
          <w:lang w:val="en-GB"/>
        </w:rPr>
        <w:t>att*</w:t>
      </w:r>
    </w:p>
    <w:p w14:paraId="726FA99A" w14:textId="77777777" w:rsidR="0074055C" w:rsidRPr="004D5A2F" w:rsidRDefault="00E84DB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irav*</w:t>
      </w:r>
      <w:r w:rsidR="00CF70BD" w:rsidRPr="004D5A2F">
        <w:rPr>
          <w:rFonts w:ascii="Gandhari Unicode" w:hAnsi="Gandhari Unicode" w:cs="e-Tamil OTC"/>
          <w:noProof/>
          <w:lang w:val="en-GB"/>
        </w:rPr>
        <w:t xml:space="preserve"> arivāriṉ toṇṭakam ciṟu paṟai</w:t>
      </w:r>
    </w:p>
    <w:p w14:paraId="40CA7E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pāl-nāḷ </w:t>
      </w:r>
      <w:r w:rsidRPr="004D5A2F">
        <w:rPr>
          <w:rFonts w:ascii="Gandhari Unicode" w:hAnsi="Gandhari Unicode" w:cs="e-Tamil OTC"/>
          <w:i/>
          <w:iCs/>
          <w:noProof/>
          <w:lang w:val="en-GB"/>
        </w:rPr>
        <w:t>yāmatt</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kaṟaṅkum</w:t>
      </w:r>
    </w:p>
    <w:p w14:paraId="335CCF8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yāmam kāvalar </w:t>
      </w:r>
      <w:r w:rsidRPr="004D5A2F">
        <w:rPr>
          <w:rFonts w:ascii="Gandhari Unicode" w:hAnsi="Gandhari Unicode" w:cs="e-Tamil OTC"/>
          <w:i/>
          <w:iCs/>
          <w:noProof/>
          <w:lang w:val="en-GB"/>
        </w:rPr>
        <w:t>aviyā-māṟ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A93442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AAE75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D798D2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also the [meeting at] night time, as if speaking to HER, while [he] is behind the hedge during the night tryst.</w:t>
      </w:r>
    </w:p>
    <w:p w14:paraId="0B2A0DBB" w14:textId="77777777" w:rsidR="0074055C" w:rsidRPr="004D5A2F" w:rsidRDefault="0074055C">
      <w:pPr>
        <w:pStyle w:val="Textbody"/>
        <w:spacing w:after="29" w:line="260" w:lineRule="exact"/>
        <w:jc w:val="both"/>
        <w:rPr>
          <w:rFonts w:ascii="Gandhari Unicode" w:hAnsi="Gandhari Unicode" w:cs="e-Tamil OTC"/>
          <w:noProof/>
          <w:lang w:val="en-GB"/>
        </w:rPr>
      </w:pPr>
    </w:p>
    <w:p w14:paraId="675D87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today he(h.)</w:t>
      </w:r>
    </w:p>
    <w:p w14:paraId="0A2873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if</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4CD8F5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millet ripened- width place big/dark field(obl.)</w:t>
      </w:r>
    </w:p>
    <w:p w14:paraId="3A4A290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cut-they(h.)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Toṇṭakam(-drum) little drum</w:t>
      </w:r>
    </w:p>
    <w:p w14:paraId="4A150A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part-day midnight(obl.)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sounding-</w:t>
      </w:r>
    </w:p>
    <w:p w14:paraId="244DF2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midnight watchmen(h.) cease-not-because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65F036" w14:textId="77777777" w:rsidR="0074055C" w:rsidRPr="004D5A2F" w:rsidRDefault="0074055C">
      <w:pPr>
        <w:pStyle w:val="Textbody"/>
        <w:spacing w:after="29"/>
        <w:jc w:val="both"/>
        <w:rPr>
          <w:rFonts w:ascii="Gandhari Unicode" w:hAnsi="Gandhari Unicode" w:cs="e-Tamil OTC"/>
          <w:noProof/>
          <w:lang w:val="en-GB"/>
        </w:rPr>
      </w:pPr>
    </w:p>
    <w:p w14:paraId="2ABD2042" w14:textId="77777777" w:rsidR="0074055C" w:rsidRPr="004D5A2F" w:rsidRDefault="0074055C">
      <w:pPr>
        <w:pStyle w:val="Textbody"/>
        <w:spacing w:after="29"/>
        <w:jc w:val="both"/>
        <w:rPr>
          <w:rFonts w:ascii="Gandhari Unicode" w:hAnsi="Gandhari Unicode" w:cs="e-Tamil OTC"/>
          <w:noProof/>
          <w:lang w:val="en-GB"/>
        </w:rPr>
      </w:pPr>
    </w:p>
    <w:p w14:paraId="348B59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if he doesn't come</w:t>
      </w:r>
    </w:p>
    <w:p w14:paraId="60EB94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today? [that would be] good,</w:t>
      </w:r>
    </w:p>
    <w:p w14:paraId="48AC47A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 watchmen don't cease</w:t>
      </w:r>
      <w:r w:rsidRPr="004D5A2F">
        <w:rPr>
          <w:rStyle w:val="FootnoteReference"/>
          <w:rFonts w:ascii="Gandhari Unicode" w:hAnsi="Gandhari Unicode" w:cs="e-Tamil OTC"/>
          <w:noProof/>
          <w:lang w:val="en-GB"/>
        </w:rPr>
        <w:footnoteReference w:id="692"/>
      </w:r>
      <w:r w:rsidRPr="004D5A2F">
        <w:rPr>
          <w:rFonts w:ascii="Gandhari Unicode" w:hAnsi="Gandhari Unicode" w:cs="e-Tamil OTC"/>
          <w:noProof/>
          <w:lang w:val="en-GB"/>
        </w:rPr>
        <w:t xml:space="preserve"> at midnight,</w:t>
      </w:r>
    </w:p>
    <w:p w14:paraId="14453C5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even in the middle of the night</w:t>
      </w:r>
      <w:r w:rsidRPr="004D5A2F">
        <w:rPr>
          <w:rStyle w:val="FootnoteReference"/>
          <w:rFonts w:ascii="Gandhari Unicode" w:hAnsi="Gandhari Unicode" w:cs="e-Tamil OTC"/>
          <w:noProof/>
          <w:lang w:val="en-GB"/>
        </w:rPr>
        <w:footnoteReference w:id="693"/>
      </w:r>
    </w:p>
    <w:p w14:paraId="3F27ABD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small Toṇṭakam drums of those who harvest at night</w:t>
      </w:r>
    </w:p>
    <w:p w14:paraId="6FF75A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sounding</w:t>
      </w:r>
    </w:p>
    <w:p w14:paraId="7F4C383B"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vast</w:t>
      </w:r>
      <w:r w:rsidRPr="004D5A2F">
        <w:rPr>
          <w:rStyle w:val="FootnoteReference"/>
          <w:rFonts w:ascii="Gandhari Unicode" w:hAnsi="Gandhari Unicode" w:cs="e-Tamil OTC"/>
          <w:noProof/>
          <w:lang w:val="en-GB"/>
        </w:rPr>
        <w:footnoteReference w:id="694"/>
      </w:r>
      <w:r w:rsidRPr="004D5A2F">
        <w:rPr>
          <w:rFonts w:ascii="Gandhari Unicode" w:hAnsi="Gandhari Unicode" w:cs="e-Tamil OTC"/>
          <w:noProof/>
          <w:lang w:val="en-GB"/>
        </w:rPr>
        <w:t xml:space="preserve"> dark field, where the small millet become ripe,</w:t>
      </w:r>
    </w:p>
    <w:p w14:paraId="2A162A3E"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slope.</w:t>
      </w:r>
    </w:p>
    <w:p w14:paraId="2F5F5B46" w14:textId="77777777" w:rsidR="0074055C" w:rsidRPr="004D5A2F" w:rsidRDefault="0074055C">
      <w:pPr>
        <w:pStyle w:val="Textbody"/>
        <w:spacing w:after="0"/>
        <w:jc w:val="both"/>
        <w:rPr>
          <w:rFonts w:ascii="Gandhari Unicode" w:hAnsi="Gandhari Unicode" w:cs="e-Tamil OTC"/>
          <w:noProof/>
          <w:lang w:val="en-GB"/>
        </w:rPr>
      </w:pPr>
    </w:p>
    <w:p w14:paraId="783D629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5FC5D13"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படுமரத்து மோசிக்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மோகிக்) கொற்றன் (படுமாற்றூர் மோசிகீரன் கொற்றனார்</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 மோகிக் 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படுமாத்து ம். க்.): </w:t>
      </w:r>
      <w:r w:rsidRPr="004D5A2F">
        <w:rPr>
          <w:rFonts w:ascii="Gandhari Unicode" w:hAnsi="Gandhari Unicode"/>
          <w:i w:val="0"/>
          <w:iCs w:val="0"/>
          <w:color w:val="auto"/>
        </w:rPr>
        <w:t>HE</w:t>
      </w:r>
    </w:p>
    <w:p w14:paraId="1D8B85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0C8CA8E3" w14:textId="77777777" w:rsidR="0074055C" w:rsidRPr="004D5A2F" w:rsidRDefault="0074055C">
      <w:pPr>
        <w:pStyle w:val="Textbody"/>
        <w:spacing w:after="29"/>
        <w:jc w:val="both"/>
        <w:rPr>
          <w:rFonts w:ascii="Gandhari Unicode" w:hAnsi="Gandhari Unicode" w:cs="e-Tamil OTC"/>
          <w:noProof/>
          <w:lang w:val="en-GB"/>
        </w:rPr>
      </w:pPr>
    </w:p>
    <w:p w14:paraId="0B37C0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ரறியாத் துன்னரும் பொதியிற்</w:t>
      </w:r>
    </w:p>
    <w:p w14:paraId="74EDD0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சூருடை யடுக்கத் </w:t>
      </w:r>
      <w:r w:rsidRPr="004D5A2F">
        <w:rPr>
          <w:rFonts w:ascii="Gandhari Unicode" w:hAnsi="Gandhari Unicode" w:cs="e-Tamil OTC"/>
          <w:noProof/>
          <w:u w:val="wave"/>
          <w:cs/>
          <w:lang w:val="en-GB"/>
        </w:rPr>
        <w:t>தாரங்</w:t>
      </w:r>
      <w:r w:rsidRPr="004D5A2F">
        <w:rPr>
          <w:rFonts w:ascii="Gandhari Unicode" w:hAnsi="Gandhari Unicode" w:cs="e-Tamil OTC"/>
          <w:noProof/>
          <w:cs/>
          <w:lang w:val="en-GB"/>
        </w:rPr>
        <w:t xml:space="preserve"> கடுப்ப</w:t>
      </w:r>
    </w:p>
    <w:p w14:paraId="626B2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 லானே தண்ணியள் பனியே</w:t>
      </w:r>
    </w:p>
    <w:p w14:paraId="436F05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வாங்குகதிர் தொகுப்பக்</w:t>
      </w:r>
      <w:r w:rsidRPr="004D5A2F">
        <w:rPr>
          <w:rFonts w:ascii="Gandhari Unicode" w:hAnsi="Gandhari Unicode" w:cs="e-Tamil OTC"/>
          <w:noProof/>
          <w:cs/>
          <w:lang w:val="en-GB"/>
        </w:rPr>
        <w:t xml:space="preserve"> கூம்பி யையென</w:t>
      </w:r>
    </w:p>
    <w:p w14:paraId="153EF1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வலங்குவெயிற் </w:t>
      </w:r>
      <w:r w:rsidRPr="004D5A2F">
        <w:rPr>
          <w:rFonts w:ascii="Gandhari Unicode" w:hAnsi="Gandhari Unicode" w:cs="e-Tamil OTC"/>
          <w:noProof/>
          <w:u w:val="wave"/>
          <w:cs/>
          <w:lang w:val="en-GB"/>
        </w:rPr>
        <w:t>பொதிந்த</w:t>
      </w:r>
      <w:r w:rsidRPr="004D5A2F">
        <w:rPr>
          <w:rFonts w:ascii="Gandhari Unicode" w:hAnsi="Gandhari Unicode" w:cs="e-Tamil OTC"/>
          <w:noProof/>
          <w:cs/>
          <w:lang w:val="en-GB"/>
        </w:rPr>
        <w:t xml:space="preserve"> தாமரை</w:t>
      </w:r>
    </w:p>
    <w:p w14:paraId="2ACD2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யுள்ளகத் தன்ன சிறுவெம் மையளே.</w:t>
      </w:r>
    </w:p>
    <w:p w14:paraId="1CB2E8D7" w14:textId="77777777" w:rsidR="0074055C" w:rsidRPr="004D5A2F" w:rsidRDefault="0074055C">
      <w:pPr>
        <w:pStyle w:val="Textbody"/>
        <w:spacing w:after="29"/>
        <w:jc w:val="both"/>
        <w:rPr>
          <w:rFonts w:ascii="Gandhari Unicode" w:hAnsi="Gandhari Unicode" w:cs="e-Tamil OTC"/>
          <w:noProof/>
          <w:lang w:val="en-GB"/>
        </w:rPr>
      </w:pPr>
    </w:p>
    <w:p w14:paraId="169B3D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தாஅங்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வாங்குகதிர் தொகுப்பக்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வாங்குதொகு கதிர்ப்பக்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வாங்குகதிர் தொடுப்பக்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பொதிந்த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C2v, EA, I, ATv, Cām.v</w:t>
      </w:r>
    </w:p>
    <w:p w14:paraId="5C97DB78" w14:textId="77777777" w:rsidR="0074055C" w:rsidRPr="004D5A2F" w:rsidRDefault="0074055C">
      <w:pPr>
        <w:pStyle w:val="Textbody"/>
        <w:spacing w:after="29"/>
        <w:jc w:val="both"/>
        <w:rPr>
          <w:rFonts w:ascii="Gandhari Unicode" w:hAnsi="Gandhari Unicode" w:cs="e-Tamil OTC"/>
          <w:noProof/>
          <w:lang w:val="en-GB"/>
        </w:rPr>
      </w:pPr>
    </w:p>
    <w:p w14:paraId="48CB7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uyir aṟiyā</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tuṉṉ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arum potiyil</w:t>
      </w:r>
    </w:p>
    <w:p w14:paraId="4142A0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cūr uṭai </w:t>
      </w:r>
      <w:r w:rsidR="003E6A96" w:rsidRPr="004D5A2F">
        <w:rPr>
          <w:rFonts w:ascii="Gandhari Unicode" w:hAnsi="Gandhari Unicode" w:cs="e-Tamil OTC"/>
          <w:noProof/>
          <w:lang w:val="en-GB"/>
        </w:rPr>
        <w:t>~</w:t>
      </w:r>
      <w:r w:rsidRPr="004D5A2F">
        <w:rPr>
          <w:rFonts w:ascii="Gandhari Unicode" w:hAnsi="Gandhari Unicode" w:cs="e-Tamil OTC"/>
          <w:noProof/>
          <w:lang w:val="en-GB"/>
        </w:rPr>
        <w:t>aṭ</w:t>
      </w:r>
      <w:r w:rsidR="003E6A96" w:rsidRPr="004D5A2F">
        <w:rPr>
          <w:rFonts w:ascii="Gandhari Unicode" w:hAnsi="Gandhari Unicode" w:cs="e-Tamil OTC"/>
          <w:noProof/>
          <w:lang w:val="en-GB"/>
        </w:rPr>
        <w:t>ukkatt*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āram</w:t>
      </w:r>
      <w:r w:rsidRPr="004D5A2F">
        <w:rPr>
          <w:rFonts w:ascii="Gandhari Unicode" w:hAnsi="Gandhari Unicode" w:cs="e-Tamil OTC"/>
          <w:noProof/>
          <w:lang w:val="en-GB"/>
        </w:rPr>
        <w:t xml:space="preserve"> kaṭuppa</w:t>
      </w:r>
    </w:p>
    <w:p w14:paraId="341B19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vēṉilāṉ</w:t>
      </w:r>
      <w:r w:rsidR="003E6A96" w:rsidRPr="004D5A2F">
        <w:rPr>
          <w:rFonts w:ascii="Gandhari Unicode" w:hAnsi="Gandhari Unicode" w:cs="e-Tamil OTC"/>
          <w:noProof/>
          <w:lang w:val="en-GB"/>
        </w:rPr>
        <w:t>-</w:t>
      </w:r>
      <w:r w:rsidRPr="004D5A2F">
        <w:rPr>
          <w:rFonts w:ascii="Gandhari Unicode" w:hAnsi="Gandhari Unicode" w:cs="e-Tamil OTC"/>
          <w:noProof/>
          <w:lang w:val="en-GB"/>
        </w:rPr>
        <w:t>ē taṇṇiyaḷ paṉi</w:t>
      </w:r>
      <w:r w:rsidR="003E6A96" w:rsidRPr="004D5A2F">
        <w:rPr>
          <w:rFonts w:ascii="Gandhari Unicode" w:hAnsi="Gandhari Unicode" w:cs="e-Tamil OTC"/>
          <w:noProof/>
          <w:lang w:val="en-GB"/>
        </w:rPr>
        <w:t>-~</w:t>
      </w:r>
      <w:r w:rsidRPr="004D5A2F">
        <w:rPr>
          <w:rFonts w:ascii="Gandhari Unicode" w:hAnsi="Gandhari Unicode" w:cs="e-Tamil OTC"/>
          <w:noProof/>
          <w:lang w:val="en-GB"/>
        </w:rPr>
        <w:t>ē</w:t>
      </w:r>
    </w:p>
    <w:p w14:paraId="0EB92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vāṅku katir tokuppa</w:t>
      </w:r>
      <w:r w:rsidR="003E6A9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kūmpi </w:t>
      </w:r>
      <w:r w:rsidR="003E6A96" w:rsidRPr="004D5A2F">
        <w:rPr>
          <w:rFonts w:ascii="Gandhari Unicode" w:hAnsi="Gandhari Unicode" w:cs="e-Tamil OTC"/>
          <w:noProof/>
          <w:lang w:val="en-GB"/>
        </w:rPr>
        <w:t>~</w:t>
      </w:r>
      <w:r w:rsidRPr="004D5A2F">
        <w:rPr>
          <w:rFonts w:ascii="Gandhari Unicode" w:hAnsi="Gandhari Unicode" w:cs="e-Tamil OTC"/>
          <w:noProof/>
          <w:lang w:val="en-GB"/>
        </w:rPr>
        <w:t>aiyeṉa</w:t>
      </w:r>
    </w:p>
    <w:p w14:paraId="7029B67E" w14:textId="77777777" w:rsidR="0074055C" w:rsidRPr="004D5A2F" w:rsidRDefault="003E6A9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veyil </w:t>
      </w:r>
      <w:r w:rsidR="00CF70BD" w:rsidRPr="004D5A2F">
        <w:rPr>
          <w:rFonts w:ascii="Gandhari Unicode" w:hAnsi="Gandhari Unicode" w:cs="e-Tamil OTC"/>
          <w:i/>
          <w:iCs/>
          <w:noProof/>
          <w:lang w:val="en-GB"/>
        </w:rPr>
        <w:t>potinta</w:t>
      </w:r>
      <w:r w:rsidR="00CF70BD" w:rsidRPr="004D5A2F">
        <w:rPr>
          <w:rFonts w:ascii="Gandhari Unicode" w:hAnsi="Gandhari Unicode" w:cs="e-Tamil OTC"/>
          <w:noProof/>
          <w:lang w:val="en-GB"/>
        </w:rPr>
        <w:t xml:space="preserve"> tāmarai</w:t>
      </w:r>
    </w:p>
    <w:p w14:paraId="0B4AE754" w14:textId="77777777" w:rsidR="0074055C" w:rsidRPr="004D5A2F" w:rsidRDefault="003E6A9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uḷ </w:t>
      </w:r>
      <w:r w:rsidRPr="004D5A2F">
        <w:rPr>
          <w:rFonts w:ascii="Gandhari Unicode" w:hAnsi="Gandhari Unicode" w:cs="e-Tamil OTC"/>
          <w:noProof/>
          <w:lang w:val="en-GB"/>
        </w:rPr>
        <w:t>+akatt*</w:t>
      </w:r>
      <w:r w:rsidR="00CF70BD" w:rsidRPr="004D5A2F">
        <w:rPr>
          <w:rFonts w:ascii="Gandhari Unicode" w:hAnsi="Gandhari Unicode" w:cs="e-Tamil OTC"/>
          <w:noProof/>
          <w:lang w:val="en-GB"/>
        </w:rPr>
        <w:t xml:space="preserve"> aṉṉa ciṟu vemmaiyaḷ</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3993630" w14:textId="77777777" w:rsidR="0074055C" w:rsidRPr="004D5A2F" w:rsidRDefault="0074055C">
      <w:pPr>
        <w:pStyle w:val="Textbody"/>
        <w:spacing w:after="29" w:line="260" w:lineRule="exact"/>
        <w:jc w:val="both"/>
        <w:rPr>
          <w:rFonts w:ascii="Gandhari Unicode" w:hAnsi="Gandhari Unicode" w:cs="e-Tamil OTC"/>
          <w:noProof/>
          <w:lang w:val="en-GB"/>
        </w:rPr>
      </w:pPr>
    </w:p>
    <w:p w14:paraId="37C0C3E0" w14:textId="77777777" w:rsidR="0074055C" w:rsidRPr="004D5A2F" w:rsidRDefault="0074055C">
      <w:pPr>
        <w:pStyle w:val="Textbody"/>
        <w:spacing w:after="29" w:line="260" w:lineRule="exact"/>
        <w:jc w:val="both"/>
        <w:rPr>
          <w:rFonts w:ascii="Gandhari Unicode" w:hAnsi="Gandhari Unicode" w:cs="e-Tamil OTC"/>
          <w:noProof/>
          <w:lang w:val="en-GB"/>
        </w:rPr>
      </w:pPr>
    </w:p>
    <w:p w14:paraId="79274C8D" w14:textId="77777777" w:rsidR="0074055C" w:rsidRPr="004D5A2F" w:rsidRDefault="0074055C">
      <w:pPr>
        <w:pStyle w:val="Textbody"/>
        <w:spacing w:after="29" w:line="260" w:lineRule="exact"/>
        <w:jc w:val="both"/>
        <w:rPr>
          <w:rFonts w:ascii="Gandhari Unicode" w:hAnsi="Gandhari Unicode" w:cs="e-Tamil OTC"/>
          <w:noProof/>
          <w:lang w:val="en-GB"/>
        </w:rPr>
      </w:pPr>
    </w:p>
    <w:p w14:paraId="73B0B7C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5D8839F8" w14:textId="77777777" w:rsidR="0074055C" w:rsidRPr="004D5A2F" w:rsidRDefault="0074055C">
      <w:pPr>
        <w:pStyle w:val="Textbody"/>
        <w:spacing w:after="29" w:line="260" w:lineRule="exact"/>
        <w:jc w:val="both"/>
        <w:rPr>
          <w:rFonts w:ascii="Gandhari Unicode" w:hAnsi="Gandhari Unicode" w:cs="e-Tamil OTC"/>
          <w:noProof/>
          <w:lang w:val="en-GB"/>
        </w:rPr>
      </w:pPr>
    </w:p>
    <w:p w14:paraId="4E24BA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be-permanent- life know-not near- difficult Potiyil(-mountain)</w:t>
      </w:r>
    </w:p>
    <w:p w14:paraId="721C77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fear/deity possess- mountain-side(obl.) sandal resemble(inf.)</w:t>
      </w:r>
    </w:p>
    <w:p w14:paraId="491D20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cool-she dew</w:t>
      </w:r>
      <w:r w:rsidRPr="004D5A2F">
        <w:rPr>
          <w:rFonts w:ascii="Gandhari Unicode" w:hAnsi="Gandhari Unicode" w:cs="e-Tamil OTC"/>
          <w:noProof/>
          <w:position w:val="6"/>
          <w:lang w:val="en-GB"/>
        </w:rPr>
        <w:t>ē</w:t>
      </w:r>
    </w:p>
    <w:p w14:paraId="7D8415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bend- beam collect(inf.) closed wonderfully</w:t>
      </w:r>
    </w:p>
    <w:p w14:paraId="4F2E838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sway- sunlight bundled- lotus</w:t>
      </w:r>
    </w:p>
    <w:p w14:paraId="46795D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inside inside(obl.) like little heat-she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149B7F" w14:textId="77777777" w:rsidR="0074055C" w:rsidRPr="004D5A2F" w:rsidRDefault="0074055C">
      <w:pPr>
        <w:pStyle w:val="Textbody"/>
        <w:spacing w:after="29"/>
        <w:jc w:val="both"/>
        <w:rPr>
          <w:rFonts w:ascii="Gandhari Unicode" w:hAnsi="Gandhari Unicode" w:cs="e-Tamil OTC"/>
          <w:noProof/>
          <w:lang w:val="en-GB"/>
        </w:rPr>
      </w:pPr>
    </w:p>
    <w:p w14:paraId="669E2788" w14:textId="77777777" w:rsidR="0074055C" w:rsidRPr="004D5A2F" w:rsidRDefault="0074055C">
      <w:pPr>
        <w:pStyle w:val="Textbody"/>
        <w:spacing w:after="29"/>
        <w:jc w:val="both"/>
        <w:rPr>
          <w:rFonts w:ascii="Gandhari Unicode" w:hAnsi="Gandhari Unicode" w:cs="e-Tamil OTC"/>
          <w:noProof/>
          <w:lang w:val="en-GB"/>
        </w:rPr>
      </w:pPr>
    </w:p>
    <w:p w14:paraId="5C5F88C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sandal on the slope possessed by [fearful] deities</w:t>
      </w:r>
    </w:p>
    <w:p w14:paraId="580F74F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mount Potiyil, difficult to approach,</w:t>
      </w:r>
    </w:p>
    <w:p w14:paraId="640606EF"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not known to those of stable life</w:t>
      </w:r>
      <w:r w:rsidRPr="004D5A2F">
        <w:rPr>
          <w:rStyle w:val="FootnoteReference"/>
          <w:rFonts w:ascii="Gandhari Unicode" w:hAnsi="Gandhari Unicode" w:cs="e-Tamil OTC"/>
          <w:noProof/>
          <w:lang w:val="en-GB"/>
        </w:rPr>
        <w:footnoteReference w:id="695"/>
      </w:r>
      <w:r w:rsidRPr="004D5A2F">
        <w:rPr>
          <w:rFonts w:ascii="Gandhari Unicode" w:hAnsi="Gandhari Unicode" w:cs="e-Tamil OTC"/>
          <w:noProof/>
          <w:lang w:val="en-GB"/>
        </w:rPr>
        <w:t>,</w:t>
      </w:r>
    </w:p>
    <w:p w14:paraId="5644E04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summer itself she [is] cool.</w:t>
      </w:r>
      <w:r w:rsidRPr="004D5A2F">
        <w:rPr>
          <w:rStyle w:val="FootnoteReference"/>
          <w:rFonts w:ascii="Gandhari Unicode" w:hAnsi="Gandhari Unicode" w:cs="e-Tamil OTC"/>
          <w:noProof/>
          <w:lang w:val="en-GB"/>
        </w:rPr>
        <w:footnoteReference w:id="696"/>
      </w:r>
    </w:p>
    <w:p w14:paraId="2B5DF63D" w14:textId="77777777" w:rsidR="0074055C" w:rsidRPr="004D5A2F" w:rsidRDefault="00CF70BD">
      <w:pPr>
        <w:pStyle w:val="Textbody"/>
        <w:tabs>
          <w:tab w:val="left" w:pos="31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[time of] dew</w:t>
      </w:r>
    </w:p>
    <w:p w14:paraId="4EBC5D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hot a little like a lotus</w:t>
      </w:r>
    </w:p>
    <w:p w14:paraId="2B503B9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inside, which has bundled</w:t>
      </w:r>
      <w:r w:rsidRPr="004D5A2F">
        <w:rPr>
          <w:rStyle w:val="FootnoteReference"/>
          <w:rFonts w:ascii="Gandhari Unicode" w:hAnsi="Gandhari Unicode" w:cs="e-Tamil OTC"/>
          <w:noProof/>
          <w:lang w:val="en-GB"/>
        </w:rPr>
        <w:footnoteReference w:id="697"/>
      </w:r>
      <w:r w:rsidRPr="004D5A2F">
        <w:rPr>
          <w:rFonts w:ascii="Gandhari Unicode" w:hAnsi="Gandhari Unicode" w:cs="e-Tamil OTC"/>
          <w:noProof/>
          <w:lang w:val="en-GB"/>
        </w:rPr>
        <w:t>, ah</w:t>
      </w:r>
      <w:r w:rsidRPr="004D5A2F">
        <w:rPr>
          <w:rStyle w:val="FootnoteReference"/>
          <w:rFonts w:ascii="Gandhari Unicode" w:hAnsi="Gandhari Unicode" w:cs="e-Tamil OTC"/>
          <w:noProof/>
          <w:lang w:val="en-GB"/>
        </w:rPr>
        <w:footnoteReference w:id="698"/>
      </w:r>
      <w:r w:rsidRPr="004D5A2F">
        <w:rPr>
          <w:rFonts w:ascii="Gandhari Unicode" w:hAnsi="Gandhari Unicode" w:cs="e-Tamil OTC"/>
          <w:noProof/>
          <w:lang w:val="en-GB"/>
        </w:rPr>
        <w:t>, the swaying sunlight,</w:t>
      </w:r>
    </w:p>
    <w:p w14:paraId="400B672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closing to hold together the subsiding</w:t>
      </w:r>
      <w:r w:rsidRPr="004D5A2F">
        <w:rPr>
          <w:rStyle w:val="FootnoteReference"/>
          <w:rFonts w:ascii="Gandhari Unicode" w:hAnsi="Gandhari Unicode" w:cs="e-Tamil OTC"/>
          <w:noProof/>
          <w:lang w:val="en-GB"/>
        </w:rPr>
        <w:footnoteReference w:id="699"/>
      </w:r>
      <w:r w:rsidRPr="004D5A2F">
        <w:rPr>
          <w:rFonts w:ascii="Gandhari Unicode" w:hAnsi="Gandhari Unicode" w:cs="e-Tamil OTC"/>
          <w:noProof/>
          <w:lang w:val="en-GB"/>
        </w:rPr>
        <w:t xml:space="preserve"> [sun-]beams.</w:t>
      </w:r>
    </w:p>
    <w:p w14:paraId="10800AD9" w14:textId="77777777" w:rsidR="0074055C" w:rsidRPr="004D5A2F" w:rsidRDefault="0074055C">
      <w:pPr>
        <w:pStyle w:val="Textbody"/>
        <w:spacing w:after="0"/>
        <w:jc w:val="both"/>
        <w:rPr>
          <w:rFonts w:ascii="Gandhari Unicode" w:hAnsi="Gandhari Unicode" w:cs="e-Tamil OTC"/>
          <w:noProof/>
          <w:lang w:val="en-GB"/>
        </w:rPr>
      </w:pPr>
    </w:p>
    <w:p w14:paraId="1B2CE09B"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3B14F82"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மோசி கொற்றன் (மோசிற்றன்): </w:t>
      </w:r>
      <w:r w:rsidRPr="004D5A2F">
        <w:rPr>
          <w:rFonts w:ascii="Gandhari Unicode" w:hAnsi="Gandhari Unicode"/>
          <w:i w:val="0"/>
          <w:iCs w:val="0"/>
          <w:color w:val="auto"/>
        </w:rPr>
        <w:t>SHE / the confidante</w:t>
      </w:r>
    </w:p>
    <w:p w14:paraId="644406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அழிந்து கூறியது.</w:t>
      </w:r>
    </w:p>
    <w:p w14:paraId="20C2882D" w14:textId="77777777" w:rsidR="0074055C" w:rsidRPr="004D5A2F" w:rsidRDefault="0074055C">
      <w:pPr>
        <w:pStyle w:val="Textbody"/>
        <w:spacing w:after="29"/>
        <w:jc w:val="both"/>
        <w:rPr>
          <w:rFonts w:ascii="Gandhari Unicode" w:hAnsi="Gandhari Unicode" w:cs="e-Tamil OTC"/>
          <w:noProof/>
          <w:lang w:val="en-GB"/>
        </w:rPr>
      </w:pPr>
    </w:p>
    <w:p w14:paraId="61EEFD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 ருண்கண் மாணலந் தொலைய</w:t>
      </w:r>
    </w:p>
    <w:p w14:paraId="287408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மென்றோண் ஞெகிழ்ந்ததன் றலையு</w:t>
      </w:r>
    </w:p>
    <w:p w14:paraId="066E9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மாற்றா கின்றே தோழியாற் றலையே</w:t>
      </w:r>
    </w:p>
    <w:p w14:paraId="5BA134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யறிதற்</w:t>
      </w:r>
      <w:r w:rsidRPr="004D5A2F">
        <w:rPr>
          <w:rFonts w:ascii="Gandhari Unicode" w:hAnsi="Gandhari Unicode" w:cs="e-Tamil OTC"/>
          <w:noProof/>
          <w:cs/>
          <w:lang w:val="en-GB"/>
        </w:rPr>
        <w:t xml:space="preserve"> கமையா நாடனொடு</w:t>
      </w:r>
    </w:p>
    <w:p w14:paraId="52651F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செய்து கொண்டதோர் சிறுநன் </w:t>
      </w:r>
      <w:r w:rsidRPr="004D5A2F">
        <w:rPr>
          <w:rFonts w:ascii="Gandhari Unicode" w:hAnsi="Gandhari Unicode" w:cs="e-Tamil OTC"/>
          <w:noProof/>
          <w:u w:val="wave"/>
          <w:cs/>
          <w:lang w:val="en-GB"/>
        </w:rPr>
        <w:t>னட்பே</w:t>
      </w:r>
      <w:r w:rsidRPr="004D5A2F">
        <w:rPr>
          <w:rFonts w:ascii="Gandhari Unicode" w:hAnsi="Gandhari Unicode" w:cs="e-Tamil OTC"/>
          <w:noProof/>
          <w:cs/>
          <w:lang w:val="en-GB"/>
        </w:rPr>
        <w:t>.</w:t>
      </w:r>
    </w:p>
    <w:p w14:paraId="0C67ED30" w14:textId="77777777" w:rsidR="0074055C" w:rsidRPr="004D5A2F" w:rsidRDefault="0074055C">
      <w:pPr>
        <w:pStyle w:val="Textbody"/>
        <w:spacing w:after="29"/>
        <w:jc w:val="both"/>
        <w:rPr>
          <w:rFonts w:ascii="Gandhari Unicode" w:hAnsi="Gandhari Unicode" w:cs="e-Tamil OTC"/>
          <w:noProof/>
          <w:lang w:val="en-GB"/>
        </w:rPr>
      </w:pPr>
    </w:p>
    <w:p w14:paraId="0A0306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வளையேர்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வளையொடு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மென்றோண்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மென்றோள்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யறிதற் கமையா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யறிதற்கு கமையா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யதறிதற் கமையா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s/>
          <w:lang w:val="en-GB"/>
        </w:rPr>
        <w:t xml:space="preserve">யெய்தற் கமையா </w:t>
      </w:r>
      <w:r w:rsidRPr="004D5A2F">
        <w:rPr>
          <w:rFonts w:ascii="Gandhari Unicode" w:eastAsia="URW Palladio UNI" w:hAnsi="Gandhari Unicode" w:cs="e-Tamil OTC"/>
          <w:noProof/>
          <w:lang w:val="en-GB"/>
        </w:rPr>
        <w:t>PP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னட்பே </w:t>
      </w:r>
      <w:r w:rsidRPr="004D5A2F">
        <w:rPr>
          <w:rFonts w:ascii="Gandhari Unicode" w:hAnsi="Gandhari Unicode" w:cs="e-Tamil OTC"/>
          <w:noProof/>
          <w:lang w:val="en-GB"/>
        </w:rPr>
        <w:t xml:space="preserve">L1, C1+2+3, G2v, AT, Cām.;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G1v+2, EA, ATv, Cām.v</w:t>
      </w:r>
    </w:p>
    <w:p w14:paraId="3126FC6C" w14:textId="77777777" w:rsidR="0074055C" w:rsidRPr="004D5A2F" w:rsidRDefault="0074055C">
      <w:pPr>
        <w:pStyle w:val="Textbody"/>
        <w:spacing w:after="29"/>
        <w:jc w:val="both"/>
        <w:rPr>
          <w:rFonts w:ascii="Gandhari Unicode" w:hAnsi="Gandhari Unicode" w:cs="e-Tamil OTC"/>
          <w:noProof/>
          <w:lang w:val="en-GB"/>
        </w:rPr>
      </w:pPr>
    </w:p>
    <w:p w14:paraId="3FAE7A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malar ēr uṇ kaṇ māṇ nalam tolaiya</w:t>
      </w:r>
    </w:p>
    <w:p w14:paraId="23A5F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vaḷai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me</w:t>
      </w:r>
      <w:r w:rsidR="003C3A70" w:rsidRPr="004D5A2F">
        <w:rPr>
          <w:rFonts w:ascii="Gandhari Unicode" w:hAnsi="Gandhari Unicode" w:cs="e-Tamil OTC"/>
          <w:noProof/>
          <w:lang w:val="en-GB"/>
        </w:rPr>
        <w:t>l</w:t>
      </w:r>
      <w:r w:rsidRPr="004D5A2F">
        <w:rPr>
          <w:rFonts w:ascii="Gandhari Unicode" w:hAnsi="Gandhari Unicode" w:cs="e-Tamil OTC"/>
          <w:noProof/>
          <w:lang w:val="en-GB"/>
        </w:rPr>
        <w:t xml:space="preserve"> tōḷ ñekiḻntataṉ-talai</w:t>
      </w:r>
      <w:r w:rsidR="003C3A70" w:rsidRPr="004D5A2F">
        <w:rPr>
          <w:rFonts w:ascii="Gandhari Unicode" w:hAnsi="Gandhari Unicode" w:cs="e-Tamil OTC"/>
          <w:noProof/>
          <w:lang w:val="en-GB"/>
        </w:rPr>
        <w:t>-~</w:t>
      </w:r>
      <w:r w:rsidRPr="004D5A2F">
        <w:rPr>
          <w:rFonts w:ascii="Gandhari Unicode" w:hAnsi="Gandhari Unicode" w:cs="e-Tamil OTC"/>
          <w:noProof/>
          <w:lang w:val="en-GB"/>
        </w:rPr>
        <w:t>um</w:t>
      </w:r>
    </w:p>
    <w:p w14:paraId="315206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māṟṟ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ākiṉṟ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ē tōḻi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āṟṟalai</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32C7B599"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aṟitaṟk</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amaiyā nāṭaṉoṭu</w:t>
      </w:r>
    </w:p>
    <w:p w14:paraId="328E86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ceytu koṇṭ</w:t>
      </w:r>
      <w:r w:rsidR="003C3A70" w:rsidRPr="004D5A2F">
        <w:rPr>
          <w:rFonts w:ascii="Gandhari Unicode" w:hAnsi="Gandhari Unicode" w:cs="e-Tamil OTC"/>
          <w:noProof/>
          <w:lang w:val="en-GB"/>
        </w:rPr>
        <w:t>at</w:t>
      </w:r>
      <w:r w:rsidRPr="004D5A2F">
        <w:rPr>
          <w:rFonts w:ascii="Gandhari Unicode" w:hAnsi="Gandhari Unicode" w:cs="e-Tamil OTC"/>
          <w:noProof/>
          <w:lang w:val="en-GB"/>
        </w:rPr>
        <w:t xml:space="preserve">ōr ciṟu nal </w:t>
      </w:r>
      <w:r w:rsidRPr="004D5A2F">
        <w:rPr>
          <w:rFonts w:ascii="Gandhari Unicode" w:hAnsi="Gandhari Unicode" w:cs="e-Tamil OTC"/>
          <w:i/>
          <w:iCs/>
          <w:noProof/>
          <w:lang w:val="en-GB"/>
        </w:rPr>
        <w:t>naṭp</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0C3EC88" w14:textId="77777777" w:rsidR="0074055C" w:rsidRPr="004D5A2F" w:rsidRDefault="0074055C">
      <w:pPr>
        <w:pStyle w:val="Textbody"/>
        <w:spacing w:after="29" w:line="260" w:lineRule="exact"/>
        <w:jc w:val="both"/>
        <w:rPr>
          <w:rFonts w:ascii="Gandhari Unicode" w:hAnsi="Gandhari Unicode" w:cs="e-Tamil OTC"/>
          <w:noProof/>
          <w:lang w:val="en-GB"/>
        </w:rPr>
      </w:pPr>
    </w:p>
    <w:p w14:paraId="1755D0BC" w14:textId="77777777" w:rsidR="0074055C" w:rsidRPr="004D5A2F" w:rsidRDefault="0074055C">
      <w:pPr>
        <w:pStyle w:val="Textbody"/>
        <w:spacing w:after="29" w:line="260" w:lineRule="exact"/>
        <w:jc w:val="both"/>
        <w:rPr>
          <w:rFonts w:ascii="Gandhari Unicode" w:hAnsi="Gandhari Unicode" w:cs="e-Tamil OTC"/>
          <w:noProof/>
          <w:lang w:val="en-GB"/>
        </w:rPr>
      </w:pPr>
    </w:p>
    <w:p w14:paraId="52358008" w14:textId="77777777" w:rsidR="0074055C" w:rsidRPr="004D5A2F" w:rsidRDefault="0074055C">
      <w:pPr>
        <w:pStyle w:val="Textbody"/>
        <w:spacing w:after="29" w:line="260" w:lineRule="exact"/>
        <w:jc w:val="both"/>
        <w:rPr>
          <w:rFonts w:ascii="Gandhari Unicode" w:hAnsi="Gandhari Unicode" w:cs="e-Tamil OTC"/>
          <w:noProof/>
          <w:lang w:val="en-GB"/>
        </w:rPr>
      </w:pPr>
    </w:p>
    <w:p w14:paraId="697D94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that she would not have the strength [to await] the time of marriage.</w:t>
      </w:r>
    </w:p>
    <w:p w14:paraId="11B83F9D" w14:textId="77777777" w:rsidR="0074055C" w:rsidRPr="004D5A2F" w:rsidRDefault="0074055C">
      <w:pPr>
        <w:pStyle w:val="Textbody"/>
        <w:spacing w:after="29" w:line="260" w:lineRule="exact"/>
        <w:jc w:val="both"/>
        <w:rPr>
          <w:rFonts w:ascii="Gandhari Unicode" w:hAnsi="Gandhari Unicode" w:cs="e-Tamil OTC"/>
          <w:noProof/>
          <w:lang w:val="en-GB"/>
        </w:rPr>
      </w:pPr>
    </w:p>
    <w:p w14:paraId="646D16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resemble- collyrium eye glory goodness get-lost(inf.)</w:t>
      </w:r>
    </w:p>
    <w:p w14:paraId="4803C8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bangle beauty soft shoulder become-loose-it-top</w:t>
      </w:r>
      <w:r w:rsidRPr="004D5A2F">
        <w:rPr>
          <w:rFonts w:ascii="Gandhari Unicode" w:hAnsi="Gandhari Unicode" w:cs="e-Tamil OTC"/>
          <w:noProof/>
          <w:position w:val="6"/>
          <w:lang w:val="en-GB"/>
        </w:rPr>
        <w:t>um</w:t>
      </w:r>
    </w:p>
    <w:p w14:paraId="542C8E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change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bear-not-you</w:t>
      </w:r>
      <w:r w:rsidRPr="004D5A2F">
        <w:rPr>
          <w:rFonts w:ascii="Gandhari Unicode" w:hAnsi="Gandhari Unicode" w:cs="e-Tamil OTC"/>
          <w:noProof/>
          <w:position w:val="6"/>
          <w:lang w:val="en-GB"/>
        </w:rPr>
        <w:t>ē</w:t>
      </w:r>
    </w:p>
    <w:p w14:paraId="4C50B4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knowledge(dat.) be-appropriate-not land-he-with</w:t>
      </w:r>
    </w:p>
    <w:p w14:paraId="4F1A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made taken-it</w:t>
      </w:r>
      <w:r w:rsidR="003C3A70" w:rsidRPr="004D5A2F">
        <w:rPr>
          <w:rFonts w:ascii="Gandhari Unicode" w:hAnsi="Gandhari Unicode" w:cs="e-Tamil OTC"/>
          <w:noProof/>
          <w:lang w:val="en-GB"/>
        </w:rPr>
        <w:t>-</w:t>
      </w:r>
      <w:r w:rsidRPr="004D5A2F">
        <w:rPr>
          <w:rFonts w:ascii="Gandhari Unicode" w:hAnsi="Gandhari Unicode" w:cs="e-Tamil OTC"/>
          <w:noProof/>
          <w:lang w:val="en-GB"/>
        </w:rPr>
        <w:t>one little good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489EA14" w14:textId="77777777" w:rsidR="0074055C" w:rsidRPr="004D5A2F" w:rsidRDefault="0074055C">
      <w:pPr>
        <w:pStyle w:val="Textbody"/>
        <w:spacing w:after="29"/>
        <w:jc w:val="both"/>
        <w:rPr>
          <w:rFonts w:ascii="Gandhari Unicode" w:hAnsi="Gandhari Unicode" w:cs="e-Tamil OTC"/>
          <w:noProof/>
          <w:lang w:val="en-GB"/>
        </w:rPr>
      </w:pPr>
    </w:p>
    <w:p w14:paraId="29E5CB85" w14:textId="77777777" w:rsidR="0074055C" w:rsidRPr="004D5A2F" w:rsidRDefault="0074055C">
      <w:pPr>
        <w:pStyle w:val="Textbody"/>
        <w:spacing w:after="29"/>
        <w:jc w:val="both"/>
        <w:rPr>
          <w:rFonts w:ascii="Gandhari Unicode" w:hAnsi="Gandhari Unicode" w:cs="e-Tamil OTC"/>
          <w:noProof/>
          <w:lang w:val="en-GB"/>
        </w:rPr>
      </w:pPr>
    </w:p>
    <w:p w14:paraId="6FBD876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On top even of the soft shoulders pretty with</w:t>
      </w:r>
      <w:r w:rsidRPr="004D5A2F">
        <w:rPr>
          <w:rStyle w:val="FootnoteReference"/>
          <w:rFonts w:ascii="Gandhari Unicode" w:hAnsi="Gandhari Unicode" w:cs="e-Tamil OTC"/>
          <w:noProof/>
          <w:lang w:val="en-GB"/>
        </w:rPr>
        <w:footnoteReference w:id="700"/>
      </w:r>
      <w:r w:rsidRPr="004D5A2F">
        <w:rPr>
          <w:rFonts w:ascii="Gandhari Unicode" w:hAnsi="Gandhari Unicode" w:cs="e-Tamil OTC"/>
          <w:noProof/>
          <w:lang w:val="en-GB"/>
        </w:rPr>
        <w:t xml:space="preserve"> bangles</w:t>
      </w:r>
    </w:p>
    <w:p w14:paraId="54FF7AD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being emaciated,</w:t>
      </w:r>
    </w:p>
    <w:p w14:paraId="6817710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precious beauty of flower-like collyrium eyes gets lost,</w:t>
      </w:r>
    </w:p>
    <w:p w14:paraId="6657EF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[another] change has taken place, friend:</w:t>
      </w:r>
    </w:p>
    <w:p w14:paraId="5699AE5A"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you cannot bear [anymore]</w:t>
      </w:r>
    </w:p>
    <w:p w14:paraId="60C28D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little good friendship, that has been made</w:t>
      </w:r>
      <w:r w:rsidRPr="004D5A2F">
        <w:rPr>
          <w:rStyle w:val="FootnoteReference"/>
          <w:rFonts w:ascii="Gandhari Unicode" w:hAnsi="Gandhari Unicode" w:cs="e-Tamil OTC"/>
          <w:noProof/>
          <w:lang w:val="en-GB"/>
        </w:rPr>
        <w:footnoteReference w:id="701"/>
      </w:r>
    </w:p>
    <w:p w14:paraId="22CCD2F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without being fit to be known.</w:t>
      </w:r>
    </w:p>
    <w:p w14:paraId="26C6E55D" w14:textId="77777777" w:rsidR="0074055C" w:rsidRPr="004D5A2F" w:rsidRDefault="0074055C">
      <w:pPr>
        <w:pStyle w:val="Textbody"/>
        <w:spacing w:after="0"/>
        <w:jc w:val="both"/>
        <w:rPr>
          <w:rFonts w:ascii="Gandhari Unicode" w:hAnsi="Gandhari Unicode" w:cs="e-Tamil OTC"/>
          <w:noProof/>
          <w:lang w:val="en-GB"/>
        </w:rPr>
      </w:pPr>
    </w:p>
    <w:p w14:paraId="3759F621" w14:textId="77777777" w:rsidR="0074055C" w:rsidRPr="004D5A2F" w:rsidRDefault="0074055C">
      <w:pPr>
        <w:pStyle w:val="Textbody"/>
        <w:spacing w:after="0"/>
        <w:jc w:val="both"/>
        <w:rPr>
          <w:rFonts w:ascii="Gandhari Unicode" w:hAnsi="Gandhari Unicode" w:cs="e-Tamil OTC"/>
          <w:noProof/>
          <w:lang w:val="en-GB"/>
        </w:rPr>
      </w:pPr>
    </w:p>
    <w:p w14:paraId="114425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with the man from a land, not worthy to be known [by us].</w:t>
      </w:r>
      <w:r w:rsidRPr="004D5A2F">
        <w:rPr>
          <w:rStyle w:val="FootnoteReference"/>
          <w:rFonts w:ascii="Gandhari Unicode" w:hAnsi="Gandhari Unicode" w:cs="e-Tamil OTC"/>
          <w:noProof/>
          <w:lang w:val="en-GB"/>
        </w:rPr>
        <w:footnoteReference w:id="702"/>
      </w:r>
    </w:p>
    <w:p w14:paraId="7E61A30E" w14:textId="77777777" w:rsidR="0074055C" w:rsidRPr="004D5A2F" w:rsidRDefault="0074055C">
      <w:pPr>
        <w:pStyle w:val="Textbody"/>
        <w:spacing w:after="0"/>
        <w:jc w:val="both"/>
        <w:rPr>
          <w:rFonts w:ascii="Gandhari Unicode" w:hAnsi="Gandhari Unicode" w:cs="e-Tamil OTC"/>
          <w:noProof/>
          <w:lang w:val="en-GB"/>
        </w:rPr>
      </w:pPr>
    </w:p>
    <w:p w14:paraId="02B95490"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AEDD130"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கயமனார்: </w:t>
      </w:r>
      <w:r w:rsidRPr="004D5A2F">
        <w:rPr>
          <w:rFonts w:ascii="Gandhari Unicode" w:hAnsi="Gandhari Unicode"/>
          <w:i w:val="0"/>
          <w:iCs w:val="0"/>
          <w:color w:val="auto"/>
        </w:rPr>
        <w:t>the foster-mother</w:t>
      </w:r>
    </w:p>
    <w:p w14:paraId="307ECC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 தெய்வத்திற்குப் பராயது.</w:t>
      </w:r>
    </w:p>
    <w:p w14:paraId="0B818F9C" w14:textId="77777777" w:rsidR="0074055C" w:rsidRPr="004D5A2F" w:rsidRDefault="0074055C">
      <w:pPr>
        <w:pStyle w:val="Textbody"/>
        <w:spacing w:after="29"/>
        <w:jc w:val="both"/>
        <w:rPr>
          <w:rFonts w:ascii="Gandhari Unicode" w:hAnsi="Gandhari Unicode" w:cs="e-Tamil OTC"/>
          <w:noProof/>
          <w:lang w:val="en-GB"/>
        </w:rPr>
      </w:pPr>
    </w:p>
    <w:p w14:paraId="046F0D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ஞாயிறு </w:t>
      </w:r>
      <w:r w:rsidRPr="004D5A2F">
        <w:rPr>
          <w:rFonts w:ascii="Gandhari Unicode" w:hAnsi="Gandhari Unicode" w:cs="e-Tamil OTC"/>
          <w:noProof/>
          <w:u w:val="wave"/>
          <w:cs/>
          <w:lang w:val="en-GB"/>
        </w:rPr>
        <w:t>காயாது மரநிழற் பட்டு</w:t>
      </w:r>
    </w:p>
    <w:p w14:paraId="336383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மலைமுதற் சிறுநெறி மணன்மிகத் தாஅய்த்</w:t>
      </w:r>
    </w:p>
    <w:p w14:paraId="0BBCF6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தண்மழை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தலையின் றாக நந்நீத்துச்</w:t>
      </w:r>
    </w:p>
    <w:p w14:paraId="6B4A6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சுடர்வாய்</w:t>
      </w:r>
      <w:r w:rsidRPr="004D5A2F">
        <w:rPr>
          <w:rFonts w:ascii="Gandhari Unicode" w:hAnsi="Gandhari Unicode" w:cs="e-Tamil OTC"/>
          <w:noProof/>
          <w:cs/>
          <w:lang w:val="en-GB"/>
        </w:rPr>
        <w:t xml:space="preserve"> நெடுவேற் காளையொடு</w:t>
      </w:r>
    </w:p>
    <w:p w14:paraId="1F6019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மடமா</w:t>
      </w:r>
      <w:r w:rsidRPr="004D5A2F">
        <w:rPr>
          <w:rFonts w:ascii="Gandhari Unicode" w:hAnsi="Gandhari Unicode" w:cs="e-Tamil OTC"/>
          <w:noProof/>
          <w:cs/>
          <w:lang w:val="en-GB"/>
        </w:rPr>
        <w:t xml:space="preserve"> வரிவை போகிய </w:t>
      </w:r>
      <w:r w:rsidRPr="004D5A2F">
        <w:rPr>
          <w:rFonts w:ascii="Gandhari Unicode" w:hAnsi="Gandhari Unicode" w:cs="e-Tamil OTC"/>
          <w:noProof/>
          <w:u w:val="wave"/>
          <w:cs/>
          <w:lang w:val="en-GB"/>
        </w:rPr>
        <w:t>சுரனே</w:t>
      </w:r>
      <w:r w:rsidRPr="004D5A2F">
        <w:rPr>
          <w:rFonts w:ascii="Gandhari Unicode" w:hAnsi="Gandhari Unicode" w:cs="e-Tamil OTC"/>
          <w:noProof/>
          <w:cs/>
          <w:lang w:val="en-GB"/>
        </w:rPr>
        <w:t>.</w:t>
      </w:r>
    </w:p>
    <w:p w14:paraId="44C76F66" w14:textId="77777777" w:rsidR="0074055C" w:rsidRPr="004D5A2F" w:rsidRDefault="0074055C">
      <w:pPr>
        <w:pStyle w:val="Textbody"/>
        <w:spacing w:after="29"/>
        <w:jc w:val="both"/>
        <w:rPr>
          <w:rFonts w:ascii="Gandhari Unicode" w:hAnsi="Gandhari Unicode" w:cs="e-Tamil OTC"/>
          <w:noProof/>
          <w:lang w:val="en-GB"/>
        </w:rPr>
      </w:pPr>
    </w:p>
    <w:p w14:paraId="320987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 மரநிழற் பட்டு (பபடு) </w:t>
      </w:r>
      <w:r w:rsidRPr="004D5A2F">
        <w:rPr>
          <w:rFonts w:ascii="Gandhari Unicode" w:hAnsi="Gandhari Unicode" w:cs="e-Tamil OTC"/>
          <w:noProof/>
          <w:lang w:val="en-GB"/>
        </w:rPr>
        <w:t xml:space="preserve">L1, C1+2v+3, G1()+1v, EA, Nam., Cām.; </w:t>
      </w:r>
      <w:r w:rsidRPr="004D5A2F">
        <w:rPr>
          <w:rFonts w:ascii="Gandhari Unicode" w:hAnsi="Gandhari Unicode" w:cs="e-Tamil OTC"/>
          <w:noProof/>
          <w:cs/>
          <w:lang w:val="en-GB"/>
        </w:rPr>
        <w:t xml:space="preserve">காயாது மாநிழற் பட்டு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காயாது மாநிழற் படினிய (படீஇய)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காணாத மாணிழற் படீஇ </w:t>
      </w:r>
      <w:r w:rsidRPr="004D5A2F">
        <w:rPr>
          <w:rFonts w:ascii="Gandhari Unicode" w:hAnsi="Gandhari Unicode" w:cs="e-Tamil OTC"/>
          <w:noProof/>
          <w:lang w:val="en-GB"/>
        </w:rPr>
        <w:t xml:space="preserve">Nam.v, Cām.v; </w:t>
      </w:r>
      <w:r w:rsidRPr="004D5A2F">
        <w:rPr>
          <w:rFonts w:ascii="Gandhari Unicode" w:hAnsi="Gandhari Unicode" w:cs="e-Tamil OTC"/>
          <w:noProof/>
          <w:cs/>
          <w:lang w:val="en-GB"/>
        </w:rPr>
        <w:t xml:space="preserve">காணாத மாணிழற் படீஇய </w:t>
      </w:r>
      <w:r w:rsidRPr="004D5A2F">
        <w:rPr>
          <w:rFonts w:ascii="Gandhari Unicode" w:hAnsi="Gandhari Unicode" w:cs="e-Tamil OTC"/>
          <w:noProof/>
          <w:lang w:val="en-GB"/>
        </w:rPr>
        <w:t xml:space="preserve">C2,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காணாத மாணிழற் படூஉ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மணன்மிகத்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மன்மிகத்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மன்பிகத்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மனகத்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தண்மழை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தன்மதை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தண்ணளிச் </w:t>
      </w:r>
      <w:r w:rsidRPr="004D5A2F">
        <w:rPr>
          <w:rFonts w:ascii="Gandhari Unicode" w:hAnsi="Gandhari Unicode" w:cs="e-Tamil OTC"/>
          <w:noProof/>
          <w:lang w:val="en-GB"/>
        </w:rPr>
        <w:t xml:space="preserve">Namv,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தலையின் றாக நந்நீத்துச் </w:t>
      </w:r>
      <w:r w:rsidRPr="004D5A2F">
        <w:rPr>
          <w:rFonts w:ascii="Gandhari Unicode" w:hAnsi="Gandhari Unicode" w:cs="e-Tamil OTC"/>
          <w:noProof/>
          <w:lang w:val="en-GB"/>
        </w:rPr>
        <w:t xml:space="preserve">C2v, Nam., Cām.; </w:t>
      </w:r>
      <w:r w:rsidRPr="004D5A2F">
        <w:rPr>
          <w:rFonts w:ascii="Gandhari Unicode" w:hAnsi="Gandhari Unicode" w:cs="e-Tamil OTC"/>
          <w:noProof/>
          <w:cs/>
          <w:lang w:val="en-GB"/>
        </w:rPr>
        <w:t xml:space="preserve">தலைய வாகுக நந்நீத்துச்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தலையின் றாக தண்ணளிச்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தலையலாரைக் குகந்த தீறித்துச்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தலையல ரரைக்குகந்</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தீறீத்துச்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தலையல ரரைக்குகந்த தீறித்துச் </w:t>
      </w:r>
      <w:r w:rsidRPr="004D5A2F">
        <w:rPr>
          <w:rFonts w:ascii="Gandhari Unicode" w:hAnsi="Gandhari Unicode" w:cs="e-Tamil OTC"/>
          <w:noProof/>
          <w:lang w:val="en-GB"/>
        </w:rPr>
        <w:t xml:space="preserve">L1, C3, G1+2; </w:t>
      </w:r>
      <w:r w:rsidRPr="004D5A2F">
        <w:rPr>
          <w:rFonts w:ascii="Gandhari Unicode" w:hAnsi="Gandhari Unicode" w:cs="e-Tamil OTC"/>
          <w:noProof/>
          <w:cs/>
          <w:lang w:val="en-GB"/>
        </w:rPr>
        <w:t xml:space="preserve">தலையல ரரைக்குகந்த தீத்துச்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சுடர்வாய் </w:t>
      </w:r>
      <w:r w:rsidRPr="004D5A2F">
        <w:rPr>
          <w:rFonts w:ascii="Gandhari Unicode" w:hAnsi="Gandhari Unicode" w:cs="e-Tamil OTC"/>
          <w:noProof/>
          <w:lang w:val="en-GB"/>
        </w:rPr>
        <w:t xml:space="preserve">L1, C1+2+3, G1+2, Nam., EA, AT, Cām.; </w:t>
      </w:r>
      <w:r w:rsidRPr="004D5A2F">
        <w:rPr>
          <w:rFonts w:ascii="Gandhari Unicode" w:hAnsi="Gandhari Unicode" w:cs="e-Tamil OTC"/>
          <w:noProof/>
          <w:cs/>
          <w:lang w:val="en-GB"/>
        </w:rPr>
        <w:t xml:space="preserve">சுடர்படு </w:t>
      </w:r>
      <w:r w:rsidRPr="004D5A2F">
        <w:rPr>
          <w:rFonts w:ascii="Gandhari Unicode" w:hAnsi="Gandhari Unicode" w:cs="e-Tamil OTC"/>
          <w:noProof/>
          <w:lang w:val="en-GB"/>
        </w:rPr>
        <w:t xml:space="preserve">Nam.v,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மடமா வரிவை </w:t>
      </w:r>
      <w:r w:rsidRPr="004D5A2F">
        <w:rPr>
          <w:rFonts w:ascii="Gandhari Unicode" w:hAnsi="Gandhari Unicode" w:cs="e-Tamil OTC"/>
          <w:noProof/>
          <w:lang w:val="en-GB"/>
        </w:rPr>
        <w:t xml:space="preserve">L1, C1+2+3, G1+2, Nam.v, EA, ATv, Cām.; </w:t>
      </w:r>
      <w:r w:rsidRPr="004D5A2F">
        <w:rPr>
          <w:rFonts w:ascii="Gandhari Unicode" w:hAnsi="Gandhari Unicode" w:cs="e-Tamil OTC"/>
          <w:noProof/>
          <w:cs/>
          <w:lang w:val="en-GB"/>
        </w:rPr>
        <w:t xml:space="preserve">மடவர லரிவை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L1, C3, G1, Cām.v</w:t>
      </w:r>
    </w:p>
    <w:p w14:paraId="32ABA4F5" w14:textId="77777777" w:rsidR="0074055C" w:rsidRPr="004D5A2F" w:rsidRDefault="0074055C">
      <w:pPr>
        <w:pStyle w:val="Textbody"/>
        <w:spacing w:after="29"/>
        <w:jc w:val="both"/>
        <w:rPr>
          <w:rFonts w:ascii="Gandhari Unicode" w:hAnsi="Gandhari Unicode" w:cs="e-Tamil OTC"/>
          <w:noProof/>
          <w:lang w:val="en-GB"/>
        </w:rPr>
      </w:pPr>
    </w:p>
    <w:p w14:paraId="7DE40A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ñāyiṟu </w:t>
      </w:r>
      <w:r w:rsidRPr="004D5A2F">
        <w:rPr>
          <w:rFonts w:ascii="Gandhari Unicode" w:hAnsi="Gandhari Unicode" w:cs="e-Tamil OTC"/>
          <w:i/>
          <w:iCs/>
          <w:noProof/>
          <w:lang w:val="en-GB"/>
        </w:rPr>
        <w:t>kāyātu maram</w:t>
      </w:r>
      <w:r w:rsidRPr="004D5A2F">
        <w:rPr>
          <w:rFonts w:ascii="Gandhari Unicode" w:hAnsi="Gandhari Unicode" w:cs="e-Tamil OTC"/>
          <w:noProof/>
          <w:lang w:val="en-GB"/>
        </w:rPr>
        <w:t xml:space="preserve"> niḻal </w:t>
      </w:r>
      <w:r w:rsidRPr="004D5A2F">
        <w:rPr>
          <w:rFonts w:ascii="Gandhari Unicode" w:hAnsi="Gandhari Unicode" w:cs="e-Tamil OTC"/>
          <w:i/>
          <w:iCs/>
          <w:noProof/>
          <w:lang w:val="en-GB"/>
        </w:rPr>
        <w:t>paṭṭu</w:t>
      </w:r>
    </w:p>
    <w:p w14:paraId="307551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mutal ciṟu neṟi maṇal mika</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3C3A70" w:rsidRPr="004D5A2F">
        <w:rPr>
          <w:rFonts w:ascii="Gandhari Unicode" w:hAnsi="Gandhari Unicode" w:cs="e-Tamil OTC"/>
          <w:noProof/>
          <w:lang w:val="en-GB"/>
        </w:rPr>
        <w:t>+</w:t>
      </w:r>
    </w:p>
    <w:p w14:paraId="1FC5C2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w:t>
      </w:r>
      <w:r w:rsidRPr="004D5A2F">
        <w:rPr>
          <w:rFonts w:ascii="Gandhari Unicode" w:hAnsi="Gandhari Unicode" w:cs="e-Tamil OTC"/>
          <w:i/>
          <w:iCs/>
          <w:noProof/>
          <w:lang w:val="en-GB"/>
        </w:rPr>
        <w:t>maḻai</w:t>
      </w:r>
      <w:r w:rsidRPr="004D5A2F">
        <w:rPr>
          <w:rFonts w:ascii="Gandhari Unicode" w:hAnsi="Gandhari Unicode" w:cs="e-Tamil OTC"/>
          <w:noProof/>
          <w:lang w:val="en-GB"/>
        </w:rPr>
        <w:t xml:space="preserve"> talai </w:t>
      </w:r>
      <w:r w:rsidR="003C3A70" w:rsidRPr="004D5A2F">
        <w:rPr>
          <w:rFonts w:ascii="Gandhari Unicode" w:hAnsi="Gandhari Unicode" w:cs="e-Tamil OTC"/>
          <w:noProof/>
          <w:lang w:val="en-GB"/>
        </w:rPr>
        <w:t>~</w:t>
      </w:r>
      <w:r w:rsidRPr="004D5A2F">
        <w:rPr>
          <w:rFonts w:ascii="Gandhari Unicode" w:hAnsi="Gandhari Unicode" w:cs="e-Tamil OTC"/>
          <w:i/>
          <w:iCs/>
          <w:noProof/>
          <w:lang w:val="en-GB"/>
        </w:rPr>
        <w:t>iṉṟ</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āka nam nīttu</w:t>
      </w:r>
      <w:r w:rsidR="003C3A70" w:rsidRPr="004D5A2F">
        <w:rPr>
          <w:rFonts w:ascii="Gandhari Unicode" w:hAnsi="Gandhari Unicode" w:cs="e-Tamil OTC"/>
          <w:i/>
          <w:iCs/>
          <w:noProof/>
          <w:lang w:val="en-GB"/>
        </w:rPr>
        <w:t>+</w:t>
      </w:r>
    </w:p>
    <w:p w14:paraId="00D39C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vāy</w:t>
      </w:r>
      <w:r w:rsidRPr="004D5A2F">
        <w:rPr>
          <w:rFonts w:ascii="Gandhari Unicode" w:hAnsi="Gandhari Unicode" w:cs="e-Tamil OTC"/>
          <w:noProof/>
          <w:lang w:val="en-GB"/>
        </w:rPr>
        <w:t xml:space="preserve"> neṭu vēl kāḷaiyoṭu</w:t>
      </w:r>
    </w:p>
    <w:p w14:paraId="51286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maṭa mā</w:t>
      </w:r>
      <w:r w:rsidRPr="004D5A2F">
        <w:rPr>
          <w:rFonts w:ascii="Gandhari Unicode" w:hAnsi="Gandhari Unicode" w:cs="e-Tamil OTC"/>
          <w:noProof/>
          <w:lang w:val="en-GB"/>
        </w:rPr>
        <w:t xml:space="preserve">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arivai pōkiya </w:t>
      </w:r>
      <w:r w:rsidRPr="004D5A2F">
        <w:rPr>
          <w:rFonts w:ascii="Gandhari Unicode" w:hAnsi="Gandhari Unicode" w:cs="e-Tamil OTC"/>
          <w:i/>
          <w:iCs/>
          <w:noProof/>
          <w:lang w:val="en-GB"/>
        </w:rPr>
        <w:t>curaṉ</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687450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6F8DF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8A5D23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C7F26A9"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deity entreated by the foster-mother, who had let [her] daughter go.</w:t>
      </w:r>
    </w:p>
    <w:p w14:paraId="04FAD360" w14:textId="77777777" w:rsidR="0074055C" w:rsidRPr="004D5A2F" w:rsidRDefault="0074055C">
      <w:pPr>
        <w:pStyle w:val="Textbody"/>
        <w:spacing w:after="29" w:line="259" w:lineRule="exact"/>
        <w:jc w:val="both"/>
        <w:rPr>
          <w:rFonts w:ascii="Gandhari Unicode" w:hAnsi="Gandhari Unicode" w:cs="e-Tamil OTC"/>
          <w:noProof/>
          <w:lang w:val="en-GB"/>
        </w:rPr>
      </w:pPr>
    </w:p>
    <w:p w14:paraId="258BC34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sun become-hot-not tree shade happen(abs.)</w:t>
      </w:r>
    </w:p>
    <w:p w14:paraId="7DCF0D2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mountain base/(loc.) little way sand be-much(inf.) spread</w:t>
      </w:r>
    </w:p>
    <w:p w14:paraId="0B3857E7"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cool rain place today become(inf.) us- left(abs.)</w:t>
      </w:r>
    </w:p>
    <w:p w14:paraId="0B90FE6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glow mouth long spear young-man-with</w:t>
      </w:r>
    </w:p>
    <w:p w14:paraId="547B915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inexperience black young-woman gone- desert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82FEF0" w14:textId="77777777" w:rsidR="0074055C" w:rsidRPr="004D5A2F" w:rsidRDefault="0074055C">
      <w:pPr>
        <w:pStyle w:val="Textbody"/>
        <w:spacing w:after="29" w:line="259" w:lineRule="exact"/>
        <w:jc w:val="both"/>
        <w:rPr>
          <w:rFonts w:ascii="Gandhari Unicode" w:hAnsi="Gandhari Unicode" w:cs="e-Tamil OTC"/>
          <w:noProof/>
          <w:lang w:val="en-GB"/>
        </w:rPr>
      </w:pPr>
    </w:p>
    <w:p w14:paraId="737AF23C" w14:textId="77777777" w:rsidR="0074055C" w:rsidRPr="004D5A2F" w:rsidRDefault="0074055C">
      <w:pPr>
        <w:pStyle w:val="Textbody"/>
        <w:spacing w:after="29"/>
        <w:rPr>
          <w:rFonts w:ascii="Gandhari Unicode" w:hAnsi="Gandhari Unicode" w:cs="e-Tamil OTC"/>
          <w:noProof/>
          <w:lang w:val="en-GB"/>
        </w:rPr>
      </w:pPr>
    </w:p>
    <w:p w14:paraId="4EABD8B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today it be a place of cool rain</w:t>
      </w:r>
    </w:p>
    <w:p w14:paraId="31A5B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sand spread</w:t>
      </w:r>
      <w:r w:rsidRPr="004D5A2F">
        <w:rPr>
          <w:rStyle w:val="FootnoteReference"/>
          <w:rFonts w:ascii="Gandhari Unicode" w:hAnsi="Gandhari Unicode" w:cs="e-Tamil OTC"/>
          <w:noProof/>
          <w:lang w:val="en-GB"/>
        </w:rPr>
        <w:footnoteReference w:id="703"/>
      </w:r>
      <w:r w:rsidRPr="004D5A2F">
        <w:rPr>
          <w:rFonts w:ascii="Gandhari Unicode" w:hAnsi="Gandhari Unicode" w:cs="e-Tamil OTC"/>
          <w:noProof/>
          <w:lang w:val="en-GB"/>
        </w:rPr>
        <w:t xml:space="preserve"> much on the small paths on the mountain</w:t>
      </w:r>
    </w:p>
    <w:p w14:paraId="3CFC330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shade fall from a tree without the sun being hot</w:t>
      </w:r>
    </w:p>
    <w:p w14:paraId="323F4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desert, where the inexperienced dark young woman has gone</w:t>
      </w:r>
    </w:p>
    <w:p w14:paraId="402567A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young man [bearing] a long spear with glowing mouth</w:t>
      </w:r>
      <w:r w:rsidRPr="004D5A2F">
        <w:rPr>
          <w:rStyle w:val="FootnoteReference"/>
          <w:rFonts w:ascii="Gandhari Unicode" w:hAnsi="Gandhari Unicode" w:cs="e-Tamil OTC"/>
          <w:noProof/>
          <w:lang w:val="en-GB"/>
        </w:rPr>
        <w:footnoteReference w:id="704"/>
      </w:r>
      <w:r w:rsidRPr="004D5A2F">
        <w:rPr>
          <w:rFonts w:ascii="Gandhari Unicode" w:hAnsi="Gandhari Unicode" w:cs="e-Tamil OTC"/>
          <w:noProof/>
          <w:lang w:val="en-GB"/>
        </w:rPr>
        <w:t>,</w:t>
      </w:r>
    </w:p>
    <w:p w14:paraId="7605437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after she left us.</w:t>
      </w:r>
    </w:p>
    <w:p w14:paraId="42F9D3A5" w14:textId="77777777" w:rsidR="0074055C" w:rsidRPr="004D5A2F" w:rsidRDefault="0074055C">
      <w:pPr>
        <w:pStyle w:val="Textbody"/>
        <w:spacing w:after="0"/>
        <w:jc w:val="both"/>
        <w:rPr>
          <w:rFonts w:ascii="Gandhari Unicode" w:hAnsi="Gandhari Unicode" w:cs="e-Tamil OTC"/>
          <w:noProof/>
          <w:lang w:val="en-GB"/>
        </w:rPr>
      </w:pPr>
    </w:p>
    <w:p w14:paraId="05392967"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CF5FA54"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379 </w:t>
      </w:r>
      <w:r w:rsidRPr="004D5A2F">
        <w:rPr>
          <w:rFonts w:ascii="Gandhari Unicode" w:hAnsi="Gandhari Unicode"/>
          <w:i w:val="0"/>
          <w:iCs w:val="0"/>
          <w:color w:val="auto"/>
        </w:rPr>
        <w:t>Anonymous: the confidante / SHE</w:t>
      </w:r>
    </w:p>
    <w:p w14:paraId="03916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வரைவுழித் தோழி அறத்தொடு நின்றது.</w:t>
      </w:r>
    </w:p>
    <w:p w14:paraId="7BE6F289" w14:textId="77777777" w:rsidR="0074055C" w:rsidRPr="004D5A2F" w:rsidRDefault="0074055C">
      <w:pPr>
        <w:pStyle w:val="Textbody"/>
        <w:spacing w:after="29"/>
        <w:jc w:val="both"/>
        <w:rPr>
          <w:rFonts w:ascii="Gandhari Unicode" w:hAnsi="Gandhari Unicode" w:cs="e-Tamil OTC"/>
          <w:noProof/>
          <w:lang w:val="en-GB"/>
        </w:rPr>
      </w:pPr>
    </w:p>
    <w:p w14:paraId="65F376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இன்றியாண் டையனோ தோழி குன்றத்துப்</w:t>
      </w:r>
    </w:p>
    <w:p w14:paraId="480C07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பழங்குழி யகழ்ந்த கானவன் </w:t>
      </w:r>
      <w:r w:rsidRPr="004D5A2F">
        <w:rPr>
          <w:rFonts w:ascii="Gandhari Unicode" w:hAnsi="Gandhari Unicode" w:cs="e-Tamil OTC"/>
          <w:noProof/>
          <w:u w:val="wave"/>
          <w:cs/>
          <w:lang w:val="en-GB"/>
        </w:rPr>
        <w:t>கிழங்கினொடு</w:t>
      </w:r>
    </w:p>
    <w:p w14:paraId="109272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கண்ணகன் றூமணி</w:t>
      </w:r>
      <w:r w:rsidRPr="004D5A2F">
        <w:rPr>
          <w:rFonts w:ascii="Gandhari Unicode" w:hAnsi="Gandhari Unicode" w:cs="e-Tamil OTC"/>
          <w:noProof/>
          <w:cs/>
          <w:lang w:val="en-GB"/>
        </w:rPr>
        <w:t xml:space="preserve"> பெறூஉ நாட</w:t>
      </w:r>
    </w:p>
    <w:p w14:paraId="5D31D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னறிவுகாழ்க் கொள்ளு மளவைச் </w:t>
      </w:r>
      <w:r w:rsidRPr="004D5A2F">
        <w:rPr>
          <w:rFonts w:ascii="Gandhari Unicode" w:hAnsi="Gandhari Unicode" w:cs="e-Tamil OTC"/>
          <w:noProof/>
          <w:u w:val="wave"/>
          <w:cs/>
          <w:lang w:val="en-GB"/>
        </w:rPr>
        <w:t>சிறுதொடி</w:t>
      </w:r>
    </w:p>
    <w:p w14:paraId="5C5F7E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யெம்மில்</w:t>
      </w:r>
      <w:r w:rsidRPr="004D5A2F">
        <w:rPr>
          <w:rFonts w:ascii="Gandhari Unicode" w:hAnsi="Gandhari Unicode" w:cs="e-Tamil OTC"/>
          <w:noProof/>
          <w:cs/>
          <w:lang w:val="en-GB"/>
        </w:rPr>
        <w:t xml:space="preserve"> வருகுவை நீயென</w:t>
      </w:r>
    </w:p>
    <w:p w14:paraId="56723A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பொம்ம லோதி நீவி யோனே.</w:t>
      </w:r>
    </w:p>
    <w:p w14:paraId="772F425D" w14:textId="77777777" w:rsidR="0074055C" w:rsidRPr="004D5A2F" w:rsidRDefault="0074055C">
      <w:pPr>
        <w:pStyle w:val="Textbody"/>
        <w:spacing w:after="29"/>
        <w:jc w:val="both"/>
        <w:rPr>
          <w:rFonts w:ascii="Gandhari Unicode" w:hAnsi="Gandhari Unicode" w:cs="e-Tamil OTC"/>
          <w:noProof/>
          <w:lang w:val="en-GB"/>
        </w:rPr>
      </w:pPr>
    </w:p>
    <w:p w14:paraId="6B11D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L1, G1v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கிழங்கினொடு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கிழங்கி </w:t>
      </w:r>
      <w:r w:rsidRPr="004D5A2F">
        <w:rPr>
          <w:rFonts w:ascii="Gandhari Unicode" w:hAnsi="Gandhari Unicode" w:cs="e-Tamil OTC"/>
          <w:noProof/>
          <w:lang w:val="en-GB"/>
        </w:rPr>
        <w:t xml:space="preserve">C2+3, G1+2, EA, AT, Cām.v; </w:t>
      </w:r>
      <w:r w:rsidRPr="004D5A2F">
        <w:rPr>
          <w:rFonts w:ascii="Gandhari Unicode" w:hAnsi="Gandhari Unicode" w:cs="e-Tamil OTC"/>
          <w:noProof/>
          <w:cs/>
          <w:lang w:val="en-GB"/>
        </w:rPr>
        <w:t xml:space="preserve">கிளங்கி </w:t>
      </w:r>
      <w:r w:rsidRPr="004D5A2F">
        <w:rPr>
          <w:rFonts w:ascii="Gandhari Unicode" w:hAnsi="Gandhari Unicode" w:cs="e-Tamil OTC"/>
          <w:noProof/>
          <w:lang w:val="en-GB"/>
        </w:rPr>
        <w:t xml:space="preserve">C1, I;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3a-c</w:t>
      </w:r>
      <w:r w:rsidRPr="004D5A2F">
        <w:rPr>
          <w:rFonts w:ascii="Gandhari Unicode" w:hAnsi="Gandhari Unicode" w:cs="e-Tamil OTC"/>
          <w:noProof/>
          <w:lang w:val="en-GB"/>
        </w:rPr>
        <w:t xml:space="preserve"> </w:t>
      </w:r>
      <w:bookmarkStart w:id="47" w:name="DDE_LINK51"/>
      <w:r w:rsidRPr="004D5A2F">
        <w:rPr>
          <w:rFonts w:ascii="Gandhari Unicode" w:hAnsi="Gandhari Unicode" w:cs="e-Tamil OTC"/>
          <w:noProof/>
          <w:cs/>
          <w:lang w:val="en-GB"/>
        </w:rPr>
        <w:t>கண்ணகன்</w:t>
      </w:r>
      <w:bookmarkEnd w:id="47"/>
      <w:r w:rsidRPr="004D5A2F">
        <w:rPr>
          <w:rFonts w:ascii="Gandhari Unicode" w:hAnsi="Gandhari Unicode" w:cs="e-Tamil OTC"/>
          <w:noProof/>
          <w:cs/>
          <w:lang w:val="en-GB"/>
        </w:rPr>
        <w:t xml:space="preserve"> றூமணி பெறூஉ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கண்ண மைதுணி பெறூஉ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னேர்கண் ணகன்மத் துணிபெறூஉ </w:t>
      </w:r>
      <w:r w:rsidRPr="004D5A2F">
        <w:rPr>
          <w:rFonts w:ascii="Gandhari Unicode" w:hAnsi="Gandhari Unicode" w:cs="e-Tamil OTC"/>
          <w:noProof/>
          <w:lang w:val="en-GB"/>
        </w:rPr>
        <w:t xml:space="preserve">C1+3, G1+2, EA, Cām.v; </w:t>
      </w:r>
      <w:r w:rsidRPr="004D5A2F">
        <w:rPr>
          <w:rFonts w:ascii="Gandhari Unicode" w:hAnsi="Gandhari Unicode" w:cs="e-Tamil OTC"/>
          <w:noProof/>
          <w:cs/>
          <w:lang w:val="en-GB"/>
        </w:rPr>
        <w:t xml:space="preserve">னேர்கண் ணகன்மா மணிபெறூஉ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கண்ணகன் மத்துணி பெறூஉ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கண்ணகன் மத்துளி பெறூஉ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டுண்ணமை மதுத்துளி (/துணி)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கண்ணமை தூமணி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னேஎ ரகன்மை துணிபெறூஉ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னேஎ ரகன்மதுத் துளிபெறூஉ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C2v,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யெம்மில்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யெம்மின்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யெம்பின் </w:t>
      </w:r>
      <w:r w:rsidRPr="004D5A2F">
        <w:rPr>
          <w:rFonts w:ascii="Gandhari Unicode" w:hAnsi="Gandhari Unicode" w:cs="e-Tamil OTC"/>
          <w:noProof/>
          <w:lang w:val="en-GB"/>
        </w:rPr>
        <w:t>L1, C1+3, G1+2, EA, I, Cām.v</w:t>
      </w:r>
    </w:p>
    <w:p w14:paraId="278FB493" w14:textId="77777777" w:rsidR="0074055C" w:rsidRPr="004D5A2F" w:rsidRDefault="0074055C">
      <w:pPr>
        <w:pStyle w:val="Textbody"/>
        <w:spacing w:after="29"/>
        <w:jc w:val="both"/>
        <w:rPr>
          <w:rFonts w:ascii="Gandhari Unicode" w:hAnsi="Gandhari Unicode" w:cs="e-Tamil OTC"/>
          <w:noProof/>
          <w:lang w:val="en-GB"/>
        </w:rPr>
      </w:pPr>
    </w:p>
    <w:p w14:paraId="4F0F3A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iṉṟ(u) yāṇṭaiyaṉ</w:t>
      </w:r>
      <w:r w:rsidR="003C3A70" w:rsidRPr="004D5A2F">
        <w:rPr>
          <w:rFonts w:ascii="Gandhari Unicode" w:hAnsi="Gandhari Unicode" w:cs="e-Tamil OTC"/>
          <w:noProof/>
          <w:lang w:val="en-GB"/>
        </w:rPr>
        <w:t>-</w:t>
      </w:r>
      <w:r w:rsidRPr="004D5A2F">
        <w:rPr>
          <w:rFonts w:ascii="Gandhari Unicode" w:hAnsi="Gandhari Unicode" w:cs="e-Tamil OTC"/>
          <w:noProof/>
          <w:lang w:val="en-GB"/>
        </w:rPr>
        <w:t>ō tōḻi kuṉṟattu</w:t>
      </w:r>
      <w:r w:rsidR="003C3A70" w:rsidRPr="004D5A2F">
        <w:rPr>
          <w:rFonts w:ascii="Gandhari Unicode" w:hAnsi="Gandhari Unicode" w:cs="e-Tamil OTC"/>
          <w:noProof/>
          <w:lang w:val="en-GB"/>
        </w:rPr>
        <w:t>+</w:t>
      </w:r>
    </w:p>
    <w:p w14:paraId="163C80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paḻam kuḻi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akaḻnta kāṉavaṉ </w:t>
      </w:r>
      <w:r w:rsidRPr="004D5A2F">
        <w:rPr>
          <w:rFonts w:ascii="Gandhari Unicode" w:hAnsi="Gandhari Unicode" w:cs="e-Tamil OTC"/>
          <w:i/>
          <w:iCs/>
          <w:noProof/>
          <w:lang w:val="en-GB"/>
        </w:rPr>
        <w:t>kiḻaṅkiṉoṭu</w:t>
      </w:r>
    </w:p>
    <w:p w14:paraId="2A0A4C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kaṇ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akal tū maṇi</w:t>
      </w:r>
      <w:r w:rsidRPr="004D5A2F">
        <w:rPr>
          <w:rFonts w:ascii="Gandhari Unicode" w:hAnsi="Gandhari Unicode" w:cs="e-Tamil OTC"/>
          <w:noProof/>
          <w:lang w:val="en-GB"/>
        </w:rPr>
        <w:t xml:space="preserve"> peṟūum nāṭaṉ</w:t>
      </w:r>
    </w:p>
    <w:p w14:paraId="68264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aṟivu kāḻkkoḷḷum aḷavai</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ciṟu</w:t>
      </w:r>
      <w:r w:rsidRPr="004D5A2F">
        <w:rPr>
          <w:rFonts w:ascii="Gandhari Unicode" w:hAnsi="Gandhari Unicode" w:cs="e-Tamil OTC"/>
          <w:noProof/>
          <w:lang w:val="en-GB"/>
        </w:rPr>
        <w:t xml:space="preserve"> toṭi</w:t>
      </w:r>
    </w:p>
    <w:p w14:paraId="1FACF472"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il</w:t>
      </w:r>
      <w:r w:rsidR="00CF70BD" w:rsidRPr="004D5A2F">
        <w:rPr>
          <w:rFonts w:ascii="Gandhari Unicode" w:hAnsi="Gandhari Unicode" w:cs="e-Tamil OTC"/>
          <w:noProof/>
          <w:lang w:val="en-GB"/>
        </w:rPr>
        <w:t xml:space="preserve"> varukuvai nī </w:t>
      </w:r>
      <w:r w:rsidRPr="004D5A2F">
        <w:rPr>
          <w:rFonts w:ascii="Gandhari Unicode" w:hAnsi="Gandhari Unicode" w:cs="e-Tamil OTC"/>
          <w:noProof/>
          <w:lang w:val="en-GB"/>
        </w:rPr>
        <w:t>~</w:t>
      </w:r>
      <w:r w:rsidR="00CF70BD" w:rsidRPr="004D5A2F">
        <w:rPr>
          <w:rFonts w:ascii="Gandhari Unicode" w:hAnsi="Gandhari Unicode" w:cs="e-Tamil OTC"/>
          <w:noProof/>
          <w:lang w:val="en-GB"/>
        </w:rPr>
        <w:t>eṉa</w:t>
      </w:r>
      <w:r w:rsidRPr="004D5A2F">
        <w:rPr>
          <w:rFonts w:ascii="Gandhari Unicode" w:hAnsi="Gandhari Unicode" w:cs="e-Tamil OTC"/>
          <w:noProof/>
          <w:lang w:val="en-GB"/>
        </w:rPr>
        <w:t>+</w:t>
      </w:r>
    </w:p>
    <w:p w14:paraId="492A6F1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pommal ōti nīviyōṉ</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7BF394BF" w14:textId="77777777" w:rsidR="0074055C" w:rsidRPr="004D5A2F" w:rsidRDefault="0074055C">
      <w:pPr>
        <w:pStyle w:val="Textbody"/>
        <w:spacing w:after="29" w:line="260" w:lineRule="exact"/>
        <w:jc w:val="both"/>
        <w:rPr>
          <w:rFonts w:ascii="Gandhari Unicode" w:hAnsi="Gandhari Unicode" w:cs="e-Tamil OTC"/>
          <w:noProof/>
          <w:lang w:val="en-GB"/>
        </w:rPr>
      </w:pPr>
    </w:p>
    <w:p w14:paraId="4A9E5EB8" w14:textId="77777777" w:rsidR="0074055C" w:rsidRPr="004D5A2F" w:rsidRDefault="0074055C">
      <w:pPr>
        <w:pStyle w:val="Textbody"/>
        <w:spacing w:after="29" w:line="260" w:lineRule="exact"/>
        <w:jc w:val="both"/>
        <w:rPr>
          <w:rFonts w:ascii="Gandhari Unicode" w:hAnsi="Gandhari Unicode" w:cs="e-Tamil OTC"/>
          <w:noProof/>
          <w:lang w:val="en-GB"/>
        </w:rPr>
      </w:pPr>
    </w:p>
    <w:p w14:paraId="38A49216" w14:textId="77777777" w:rsidR="0074055C" w:rsidRPr="004D5A2F" w:rsidRDefault="0074055C">
      <w:pPr>
        <w:pStyle w:val="Textbody"/>
        <w:spacing w:after="29" w:line="260" w:lineRule="exact"/>
        <w:jc w:val="both"/>
        <w:rPr>
          <w:rFonts w:ascii="Gandhari Unicode" w:hAnsi="Gandhari Unicode" w:cs="e-Tamil OTC"/>
          <w:noProof/>
          <w:lang w:val="en-GB"/>
        </w:rPr>
      </w:pPr>
    </w:p>
    <w:p w14:paraId="1C85164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marriage with strangers [is imminent].</w:t>
      </w:r>
    </w:p>
    <w:p w14:paraId="38B49C27" w14:textId="77777777" w:rsidR="0074055C" w:rsidRPr="004D5A2F" w:rsidRDefault="0074055C">
      <w:pPr>
        <w:pStyle w:val="Textbody"/>
        <w:spacing w:after="29" w:line="260" w:lineRule="exact"/>
        <w:jc w:val="both"/>
        <w:rPr>
          <w:rFonts w:ascii="Gandhari Unicode" w:hAnsi="Gandhari Unicode" w:cs="e-Tamil OTC"/>
          <w:noProof/>
          <w:lang w:val="en-GB"/>
        </w:rPr>
      </w:pPr>
    </w:p>
    <w:p w14:paraId="03D74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where-he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hill(obl.)</w:t>
      </w:r>
    </w:p>
    <w:p w14:paraId="760DB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fruit pit dug- forest-he bulbous-root-with</w:t>
      </w:r>
    </w:p>
    <w:p w14:paraId="08302D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widen- purity sapphire obtaining- land-he</w:t>
      </w:r>
    </w:p>
    <w:p w14:paraId="3B588A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 coming-to-a-climax- measure small bracelet</w:t>
      </w:r>
    </w:p>
    <w:p w14:paraId="4EBC8F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you-come you say(inf.)</w:t>
      </w:r>
    </w:p>
    <w:p w14:paraId="32CB5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thickness hair stroked-he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D1118BA" w14:textId="77777777" w:rsidR="0074055C" w:rsidRPr="004D5A2F" w:rsidRDefault="0074055C">
      <w:pPr>
        <w:pStyle w:val="Textbody"/>
        <w:spacing w:after="29"/>
        <w:jc w:val="both"/>
        <w:rPr>
          <w:rFonts w:ascii="Gandhari Unicode" w:hAnsi="Gandhari Unicode" w:cs="e-Tamil OTC"/>
          <w:noProof/>
          <w:lang w:val="en-GB"/>
        </w:rPr>
      </w:pPr>
    </w:p>
    <w:p w14:paraId="53EE784D" w14:textId="77777777" w:rsidR="0074055C" w:rsidRPr="004D5A2F" w:rsidRDefault="0074055C">
      <w:pPr>
        <w:pStyle w:val="Textbody"/>
        <w:spacing w:after="29"/>
        <w:jc w:val="both"/>
        <w:rPr>
          <w:rFonts w:ascii="Gandhari Unicode" w:hAnsi="Gandhari Unicode" w:cs="e-Tamil OTC"/>
          <w:noProof/>
          <w:lang w:val="en-GB"/>
        </w:rPr>
      </w:pPr>
    </w:p>
    <w:p w14:paraId="7E8A0EE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today, friend,</w:t>
      </w:r>
    </w:p>
    <w:p w14:paraId="116B2B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stroked [my] thick hair,</w:t>
      </w:r>
    </w:p>
    <w:p w14:paraId="57674D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you will come to our house,</w:t>
      </w:r>
    </w:p>
    <w:p w14:paraId="31106A3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[you with] small bracelets, when knowledge is ripe</w:t>
      </w:r>
      <w:r w:rsidRPr="004D5A2F">
        <w:rPr>
          <w:rStyle w:val="FootnoteReference"/>
          <w:rFonts w:ascii="Gandhari Unicode" w:hAnsi="Gandhari Unicode" w:cs="e-Tamil OTC"/>
          <w:noProof/>
          <w:lang w:val="en-GB"/>
        </w:rPr>
        <w:footnoteReference w:id="705"/>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5DC8847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w:t>
      </w:r>
    </w:p>
    <w:p w14:paraId="708FC9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has dug a pit for fruit</w:t>
      </w:r>
      <w:r w:rsidRPr="004D5A2F">
        <w:rPr>
          <w:rStyle w:val="FootnoteReference"/>
          <w:rFonts w:ascii="Gandhari Unicode" w:hAnsi="Gandhari Unicode" w:cs="e-Tamil OTC"/>
          <w:noProof/>
          <w:lang w:val="en-GB"/>
        </w:rPr>
        <w:footnoteReference w:id="706"/>
      </w:r>
      <w:r w:rsidRPr="004D5A2F">
        <w:rPr>
          <w:rFonts w:ascii="Gandhari Unicode" w:hAnsi="Gandhari Unicode" w:cs="e-Tamil OTC"/>
          <w:noProof/>
          <w:lang w:val="en-GB"/>
        </w:rPr>
        <w:t xml:space="preserve"> on the hill,</w:t>
      </w:r>
    </w:p>
    <w:p w14:paraId="5741DE5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obtains, together with the bulbous roots, a jewel</w:t>
      </w:r>
    </w:p>
    <w:p w14:paraId="14FA87D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eye-widening</w:t>
      </w:r>
      <w:r w:rsidRPr="004D5A2F">
        <w:rPr>
          <w:rStyle w:val="FootnoteReference"/>
          <w:rFonts w:ascii="Gandhari Unicode" w:hAnsi="Gandhari Unicode" w:cs="e-Tamil OTC"/>
          <w:noProof/>
          <w:lang w:val="en-GB"/>
        </w:rPr>
        <w:footnoteReference w:id="707"/>
      </w:r>
      <w:r w:rsidRPr="004D5A2F">
        <w:rPr>
          <w:rFonts w:ascii="Gandhari Unicode" w:hAnsi="Gandhari Unicode" w:cs="e-Tamil OTC"/>
          <w:noProof/>
          <w:lang w:val="en-GB"/>
        </w:rPr>
        <w:t xml:space="preserve"> purity.</w:t>
      </w:r>
    </w:p>
    <w:p w14:paraId="6A3A28B5" w14:textId="77777777" w:rsidR="0074055C" w:rsidRPr="004D5A2F" w:rsidRDefault="0074055C">
      <w:pPr>
        <w:pStyle w:val="Textbody"/>
        <w:spacing w:after="0"/>
        <w:jc w:val="both"/>
        <w:rPr>
          <w:rFonts w:ascii="Gandhari Unicode" w:hAnsi="Gandhari Unicode" w:cs="e-Tamil OTC"/>
          <w:noProof/>
          <w:lang w:val="en-GB"/>
        </w:rPr>
      </w:pPr>
    </w:p>
    <w:p w14:paraId="54388D4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890E1B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 / SHE</w:t>
      </w:r>
    </w:p>
    <w:p w14:paraId="09300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பனிப்பருவங் குறித்துப் பிரிந்தான் தலைமகன் பிரிய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பருவவரவின்கண் வேறுபடுவாள் ஆயினுங் கதுமென ஆற்றுவிப்பது அரிது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என்னுங் கருத்தினா</w:t>
      </w:r>
      <w:r w:rsidRPr="004D5A2F">
        <w:rPr>
          <w:rFonts w:ascii="Gandhari Unicode" w:hAnsi="Gandhari Unicode" w:cs="e-Tamil OTC"/>
          <w:noProof/>
          <w:cs/>
          <w:lang w:val="en-GB"/>
        </w:rPr>
        <w:softHyphen/>
        <w:t>ளாய்க் கூதிர்ப் பருவத்துத் தலைமகள்/ன் கேட்பத் தனது ஆற்றாமை விளங்கத் தோழி சொல்லியது.</w:t>
      </w:r>
    </w:p>
    <w:p w14:paraId="134F6334" w14:textId="77777777" w:rsidR="0074055C" w:rsidRPr="004D5A2F" w:rsidRDefault="0074055C">
      <w:pPr>
        <w:pStyle w:val="Textbody"/>
        <w:spacing w:after="29"/>
        <w:jc w:val="both"/>
        <w:rPr>
          <w:rFonts w:ascii="Gandhari Unicode" w:hAnsi="Gandhari Unicode" w:cs="e-Tamil OTC"/>
          <w:noProof/>
          <w:lang w:val="en-GB"/>
        </w:rPr>
      </w:pPr>
    </w:p>
    <w:p w14:paraId="679D81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விசும்புகண் புதையப்</w:t>
      </w:r>
      <w:r w:rsidRPr="004D5A2F">
        <w:rPr>
          <w:rFonts w:ascii="Gandhari Unicode" w:hAnsi="Gandhari Unicode" w:cs="e-Tamil OTC"/>
          <w:noProof/>
          <w:cs/>
          <w:lang w:val="en-GB"/>
        </w:rPr>
        <w:t xml:space="preserve"> பாஅய் வேந்தர்</w:t>
      </w:r>
    </w:p>
    <w:p w14:paraId="207854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வென்றெறி முரசி னன்பல முழங்கிப்</w:t>
      </w:r>
    </w:p>
    <w:p w14:paraId="434048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 னாதே வானங் காதலர்</w:t>
      </w:r>
    </w:p>
    <w:p w14:paraId="141E16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நனிசேய் நாட்டர் நம்முன் னலரே</w:t>
      </w:r>
    </w:p>
    <w:p w14:paraId="61608D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யாங்குசசெய் வாங்கொ றோழி </w:t>
      </w:r>
      <w:r w:rsidRPr="004D5A2F">
        <w:rPr>
          <w:rFonts w:ascii="Gandhari Unicode" w:hAnsi="Gandhari Unicode" w:cs="e-Tamil OTC"/>
          <w:noProof/>
          <w:u w:val="wave"/>
          <w:cs/>
          <w:lang w:val="en-GB"/>
        </w:rPr>
        <w:t>யீங்கைய</w:t>
      </w:r>
    </w:p>
    <w:p w14:paraId="502076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துய்ம்மல </w:t>
      </w:r>
      <w:r w:rsidRPr="004D5A2F">
        <w:rPr>
          <w:rFonts w:ascii="Gandhari Unicode" w:hAnsi="Gandhari Unicode" w:cs="e-Tamil OTC"/>
          <w:noProof/>
          <w:u w:val="wave"/>
          <w:cs/>
          <w:lang w:val="en-GB"/>
        </w:rPr>
        <w:t>ருதிர</w:t>
      </w:r>
    </w:p>
    <w:p w14:paraId="085DF7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முன்னர்த் தோன்றும்</w:t>
      </w:r>
      <w:r w:rsidRPr="004D5A2F">
        <w:rPr>
          <w:rFonts w:ascii="Gandhari Unicode" w:hAnsi="Gandhari Unicode" w:cs="e-Tamil OTC"/>
          <w:noProof/>
          <w:cs/>
          <w:lang w:val="en-GB"/>
        </w:rPr>
        <w:t xml:space="preserve"> பனிக்கடு நாளே.</w:t>
      </w:r>
    </w:p>
    <w:p w14:paraId="17DEE3D1" w14:textId="77777777" w:rsidR="0074055C" w:rsidRPr="004D5A2F" w:rsidRDefault="0074055C">
      <w:pPr>
        <w:pStyle w:val="Textbody"/>
        <w:spacing w:after="29"/>
        <w:jc w:val="both"/>
        <w:rPr>
          <w:rFonts w:ascii="Gandhari Unicode" w:hAnsi="Gandhari Unicode" w:cs="e-Tamil OTC"/>
          <w:noProof/>
          <w:lang w:val="en-GB"/>
        </w:rPr>
      </w:pPr>
    </w:p>
    <w:p w14:paraId="5CD684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விசும்புகண் புதையப் பாஅய்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விசும்பு கண்புதைப் பாஅ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வென்றெறி முரசி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வென்ற 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னவரே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யாங்குச்செய்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யாங்குசெய் </w:t>
      </w:r>
      <w:r w:rsidRPr="004D5A2F">
        <w:rPr>
          <w:rFonts w:ascii="Gandhari Unicode" w:hAnsi="Gandhari Unicode" w:cs="e-Tamil OTC"/>
          <w:noProof/>
          <w:lang w:val="en-GB"/>
        </w:rPr>
        <w:t xml:space="preserve">L1, C1+3,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யீர்ங்கை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யீ(இ)ரங்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யீர்ங்கயத்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யீங்கக்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6b </w:t>
      </w:r>
      <w:r w:rsidRPr="004D5A2F">
        <w:rPr>
          <w:rFonts w:ascii="Gandhari Unicode" w:hAnsi="Gandhari Unicode" w:cs="e-Tamil OTC"/>
          <w:noProof/>
          <w:cs/>
          <w:lang w:val="en-GB"/>
        </w:rPr>
        <w:t xml:space="preserve">துய்ம்மல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துய்ய்ம்மல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துய்மல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முன்னர்த் தோன்றும்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முன்னர் தோன்றும்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முன்னா தென்ப </w:t>
      </w:r>
      <w:r w:rsidRPr="004D5A2F">
        <w:rPr>
          <w:rFonts w:ascii="Gandhari Unicode" w:hAnsi="Gandhari Unicode" w:cs="e-Tamil OTC"/>
          <w:noProof/>
          <w:lang w:val="en-GB"/>
        </w:rPr>
        <w:t xml:space="preserve">C1+3, G1v+2, EA, I, AT, Cām.v; </w:t>
      </w:r>
      <w:r w:rsidRPr="004D5A2F">
        <w:rPr>
          <w:rFonts w:ascii="Gandhari Unicode" w:hAnsi="Gandhari Unicode" w:cs="e-Tamil OTC"/>
          <w:noProof/>
          <w:cs/>
          <w:lang w:val="en-GB"/>
        </w:rPr>
        <w:t xml:space="preserve">முன்னர் தென்ப </w:t>
      </w:r>
      <w:r w:rsidRPr="004D5A2F">
        <w:rPr>
          <w:rFonts w:ascii="Gandhari Unicode" w:hAnsi="Gandhari Unicode" w:cs="e-Tamil OTC"/>
          <w:noProof/>
          <w:lang w:val="en-GB"/>
        </w:rPr>
        <w:t xml:space="preserve">L1, G1+2; </w:t>
      </w:r>
      <w:r w:rsidRPr="004D5A2F">
        <w:rPr>
          <w:rFonts w:ascii="Gandhari Unicode" w:hAnsi="Gandhari Unicode" w:cs="e-Tamil OTC"/>
          <w:noProof/>
          <w:cs/>
          <w:lang w:val="en-GB"/>
        </w:rPr>
        <w:t xml:space="preserve">முன்னர்த் தென்ப </w:t>
      </w:r>
      <w:r w:rsidRPr="004D5A2F">
        <w:rPr>
          <w:rFonts w:ascii="Gandhari Unicode" w:hAnsi="Gandhari Unicode" w:cs="e-Tamil OTC"/>
          <w:noProof/>
          <w:lang w:val="en-GB"/>
        </w:rPr>
        <w:t>C2, Cām.v</w:t>
      </w:r>
    </w:p>
    <w:p w14:paraId="2C9A3FA4" w14:textId="77777777" w:rsidR="0074055C" w:rsidRPr="004D5A2F" w:rsidRDefault="0074055C">
      <w:pPr>
        <w:pStyle w:val="Textbody"/>
        <w:spacing w:after="29"/>
        <w:jc w:val="both"/>
        <w:rPr>
          <w:rFonts w:ascii="Gandhari Unicode" w:hAnsi="Gandhari Unicode" w:cs="e-Tamil OTC"/>
          <w:noProof/>
          <w:lang w:val="en-GB"/>
        </w:rPr>
      </w:pPr>
    </w:p>
    <w:p w14:paraId="348849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vicumpu kaṇ </w:t>
      </w:r>
      <w:r w:rsidRPr="004D5A2F">
        <w:rPr>
          <w:rFonts w:ascii="Gandhari Unicode" w:hAnsi="Gandhari Unicode" w:cs="e-Tamil OTC"/>
          <w:i/>
          <w:iCs/>
          <w:noProof/>
          <w:lang w:val="en-GB"/>
        </w:rPr>
        <w:t>putaiya</w:t>
      </w:r>
      <w:r w:rsidR="007E7CC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pāay vēntar</w:t>
      </w:r>
    </w:p>
    <w:p w14:paraId="6B73B6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eṟi muraciṉ nal pala muḻaṅki</w:t>
      </w:r>
      <w:r w:rsidR="007E7CC0" w:rsidRPr="004D5A2F">
        <w:rPr>
          <w:rFonts w:ascii="Gandhari Unicode" w:hAnsi="Gandhari Unicode" w:cs="e-Tamil OTC"/>
          <w:noProof/>
          <w:lang w:val="en-GB"/>
        </w:rPr>
        <w:t>+</w:t>
      </w:r>
    </w:p>
    <w:p w14:paraId="5134C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peyal āṉāt</w:t>
      </w:r>
      <w:r w:rsidR="007E7CC0" w:rsidRPr="004D5A2F">
        <w:rPr>
          <w:rFonts w:ascii="Gandhari Unicode" w:hAnsi="Gandhari Unicode" w:cs="e-Tamil OTC"/>
          <w:noProof/>
          <w:lang w:val="en-GB"/>
        </w:rPr>
        <w:t>*-</w:t>
      </w:r>
      <w:r w:rsidRPr="004D5A2F">
        <w:rPr>
          <w:rFonts w:ascii="Gandhari Unicode" w:hAnsi="Gandhari Unicode" w:cs="e-Tamil OTC"/>
          <w:noProof/>
          <w:lang w:val="en-GB"/>
        </w:rPr>
        <w:t>ē vāṉam kātalar</w:t>
      </w:r>
    </w:p>
    <w:p w14:paraId="71D5F2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naṉi cēy nāṭṭar nam muṉṉalar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37CCCE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yāṅku ceyvām-kol tōḻi </w:t>
      </w:r>
      <w:r w:rsidRPr="004D5A2F">
        <w:rPr>
          <w:rFonts w:ascii="Gandhari Unicode" w:hAnsi="Gandhari Unicode" w:cs="e-Tamil OTC"/>
          <w:i/>
          <w:iCs/>
          <w:noProof/>
          <w:lang w:val="en-GB"/>
        </w:rPr>
        <w:t>īṅkaiya</w:t>
      </w:r>
    </w:p>
    <w:p w14:paraId="4710D4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vaṇṇam</w:t>
      </w:r>
      <w:r w:rsidRPr="004D5A2F">
        <w:rPr>
          <w:rFonts w:ascii="Gandhari Unicode" w:hAnsi="Gandhari Unicode" w:cs="e-Tamil OTC"/>
          <w:noProof/>
          <w:lang w:val="en-GB"/>
        </w:rPr>
        <w:t xml:space="preserve"> tuy malar </w:t>
      </w:r>
      <w:r w:rsidRPr="004D5A2F">
        <w:rPr>
          <w:rFonts w:ascii="Gandhari Unicode" w:hAnsi="Gandhari Unicode" w:cs="e-Tamil OTC"/>
          <w:i/>
          <w:iCs/>
          <w:noProof/>
          <w:lang w:val="en-GB"/>
        </w:rPr>
        <w:t>utira</w:t>
      </w:r>
    </w:p>
    <w:p w14:paraId="6BC4541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muṉṉar tōṉṟum</w:t>
      </w:r>
      <w:r w:rsidRPr="004D5A2F">
        <w:rPr>
          <w:rFonts w:ascii="Gandhari Unicode" w:hAnsi="Gandhari Unicode" w:cs="e-Tamil OTC"/>
          <w:noProof/>
          <w:lang w:val="en-GB"/>
        </w:rPr>
        <w:t xml:space="preserve"> paṉi kaṭu nāḷ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5DBF78F" w14:textId="77777777" w:rsidR="0074055C" w:rsidRPr="004D5A2F" w:rsidRDefault="0074055C">
      <w:pPr>
        <w:pStyle w:val="Textbody"/>
        <w:spacing w:after="29" w:line="260" w:lineRule="exact"/>
        <w:jc w:val="both"/>
        <w:rPr>
          <w:rFonts w:ascii="Gandhari Unicode" w:hAnsi="Gandhari Unicode" w:cs="e-Tamil OTC"/>
          <w:noProof/>
          <w:lang w:val="en-GB"/>
        </w:rPr>
      </w:pPr>
    </w:p>
    <w:p w14:paraId="42B5221C" w14:textId="77777777" w:rsidR="0074055C" w:rsidRPr="004D5A2F" w:rsidRDefault="0074055C">
      <w:pPr>
        <w:pStyle w:val="Textbody"/>
        <w:spacing w:after="29" w:line="260" w:lineRule="exact"/>
        <w:jc w:val="both"/>
        <w:rPr>
          <w:rFonts w:ascii="Gandhari Unicode" w:hAnsi="Gandhari Unicode" w:cs="e-Tamil OTC"/>
          <w:noProof/>
          <w:lang w:val="en-GB"/>
        </w:rPr>
      </w:pPr>
    </w:p>
    <w:p w14:paraId="39EA5AFF" w14:textId="77777777" w:rsidR="0074055C" w:rsidRPr="004D5A2F" w:rsidRDefault="0074055C">
      <w:pPr>
        <w:pStyle w:val="Textbody"/>
        <w:spacing w:after="29" w:line="260" w:lineRule="exact"/>
        <w:jc w:val="both"/>
        <w:rPr>
          <w:rFonts w:ascii="Gandhari Unicode" w:hAnsi="Gandhari Unicode" w:cs="e-Tamil OTC"/>
          <w:noProof/>
          <w:lang w:val="en-GB"/>
        </w:rPr>
      </w:pPr>
    </w:p>
    <w:p w14:paraId="6EB1C5C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He separated intending to [use] the season of dew; as HE separated, spoken by the confidante to make clear her lack of strength, for HER to hear in the cold season, as one, who thought </w:t>
      </w:r>
      <w:r w:rsidR="008F512A" w:rsidRPr="004D5A2F">
        <w:rPr>
          <w:rFonts w:ascii="Gandhari Unicode" w:hAnsi="Gandhari Unicode" w:cs="e-Tamil OTC"/>
          <w:noProof/>
          <w:lang w:val="en-GB"/>
        </w:rPr>
        <w:t>“</w:t>
      </w:r>
      <w:r w:rsidRPr="004D5A2F">
        <w:rPr>
          <w:rFonts w:ascii="Gandhari Unicode" w:hAnsi="Gandhari Unicode" w:cs="e-Tamil OTC"/>
          <w:noProof/>
          <w:lang w:val="en-GB"/>
        </w:rPr>
        <w:t>difficult is it to comfort [her] efficiently(?), although she changes at the coming of the season</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34FD0E4E" w14:textId="77777777" w:rsidR="0074055C" w:rsidRPr="004D5A2F" w:rsidRDefault="0074055C">
      <w:pPr>
        <w:pStyle w:val="Textbody"/>
        <w:spacing w:after="29" w:line="260" w:lineRule="exact"/>
        <w:jc w:val="both"/>
        <w:rPr>
          <w:rFonts w:ascii="Gandhari Unicode" w:hAnsi="Gandhari Unicode" w:cs="e-Tamil OTC"/>
          <w:noProof/>
          <w:lang w:val="en-GB"/>
        </w:rPr>
      </w:pPr>
    </w:p>
    <w:p w14:paraId="6B1A840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eye be-buried(inf.) spread(abs.) king(h.)</w:t>
      </w:r>
    </w:p>
    <w:p w14:paraId="7346E0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overcome(abs.) throw-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good many(n.pl.) thundered</w:t>
      </w:r>
    </w:p>
    <w:p w14:paraId="01250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end-not-it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 lover</w:t>
      </w:r>
    </w:p>
    <w:p w14:paraId="03DC78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abundant distance land-he(h.) us- approach-not-he(h.)</w:t>
      </w:r>
      <w:r w:rsidRPr="004D5A2F">
        <w:rPr>
          <w:rFonts w:ascii="Gandhari Unicode" w:hAnsi="Gandhari Unicode" w:cs="e-Tamil OTC"/>
          <w:noProof/>
          <w:position w:val="6"/>
          <w:lang w:val="en-GB"/>
        </w:rPr>
        <w:t>ē</w:t>
      </w:r>
    </w:p>
    <w:p w14:paraId="3BF68F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mimosa</w:t>
      </w:r>
      <w:r w:rsidRPr="004D5A2F">
        <w:rPr>
          <w:rFonts w:ascii="Gandhari Unicode" w:hAnsi="Gandhari Unicode" w:cs="e-Tamil OTC"/>
          <w:noProof/>
          <w:position w:val="6"/>
          <w:lang w:val="en-GB"/>
        </w:rPr>
        <w:t>a</w:t>
      </w:r>
    </w:p>
    <w:p w14:paraId="7CE61B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colour filament blossom drop-off(inf.)</w:t>
      </w:r>
    </w:p>
    <w:p w14:paraId="22BF0F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appearing- dew quick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6C993E7" w14:textId="77777777" w:rsidR="0074055C" w:rsidRPr="004D5A2F" w:rsidRDefault="0074055C">
      <w:pPr>
        <w:pStyle w:val="Textbody"/>
        <w:spacing w:after="29"/>
        <w:jc w:val="both"/>
        <w:rPr>
          <w:rFonts w:ascii="Gandhari Unicode" w:hAnsi="Gandhari Unicode" w:cs="e-Tamil OTC"/>
          <w:noProof/>
          <w:lang w:val="en-GB"/>
        </w:rPr>
      </w:pPr>
    </w:p>
    <w:p w14:paraId="4E3BCAE7" w14:textId="77777777" w:rsidR="0074055C" w:rsidRPr="004D5A2F" w:rsidRDefault="0074055C">
      <w:pPr>
        <w:pStyle w:val="Textbody"/>
        <w:spacing w:after="29"/>
        <w:jc w:val="both"/>
        <w:rPr>
          <w:rFonts w:ascii="Gandhari Unicode" w:hAnsi="Gandhari Unicode" w:cs="e-Tamil OTC"/>
          <w:noProof/>
          <w:lang w:val="en-GB"/>
        </w:rPr>
      </w:pPr>
    </w:p>
    <w:p w14:paraId="66E3CC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 so that the sky's eye is buried, [and] thundering</w:t>
      </w:r>
    </w:p>
    <w:p w14:paraId="4C26102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good many [beats] like the drum beaten by a victorious king,</w:t>
      </w:r>
    </w:p>
    <w:p w14:paraId="6B471FA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raining [is] unending.</w:t>
      </w:r>
    </w:p>
    <w:p w14:paraId="2296484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heavenly</w:t>
      </w:r>
      <w:r w:rsidRPr="004D5A2F">
        <w:rPr>
          <w:rStyle w:val="FootnoteReference"/>
          <w:rFonts w:ascii="Gandhari Unicode" w:hAnsi="Gandhari Unicode" w:cs="e-Tamil OTC"/>
          <w:noProof/>
          <w:lang w:val="en-GB"/>
        </w:rPr>
        <w:footnoteReference w:id="708"/>
      </w:r>
      <w:r w:rsidRPr="004D5A2F">
        <w:rPr>
          <w:rFonts w:ascii="Gandhari Unicode" w:hAnsi="Gandhari Unicode" w:cs="e-Tamil OTC"/>
          <w:noProof/>
          <w:lang w:val="en-GB"/>
        </w:rPr>
        <w:t xml:space="preserve"> lover,</w:t>
      </w:r>
    </w:p>
    <w:p w14:paraId="7A60648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being in a very distant land, doesn't approach us.</w:t>
      </w:r>
    </w:p>
    <w:p w14:paraId="5EFE4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we do, friend,</w:t>
      </w:r>
    </w:p>
    <w:p w14:paraId="5AEA24A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harsh days of frost, appearing before</w:t>
      </w:r>
      <w:r w:rsidRPr="004D5A2F">
        <w:rPr>
          <w:rStyle w:val="FootnoteReference"/>
          <w:rFonts w:ascii="Gandhari Unicode" w:hAnsi="Gandhari Unicode" w:cs="e-Tamil OTC"/>
          <w:noProof/>
          <w:lang w:val="en-GB"/>
        </w:rPr>
        <w:footnoteReference w:id="709"/>
      </w:r>
      <w:r w:rsidRPr="004D5A2F">
        <w:rPr>
          <w:rFonts w:ascii="Gandhari Unicode" w:hAnsi="Gandhari Unicode" w:cs="e-Tamil OTC"/>
          <w:noProof/>
          <w:lang w:val="en-GB"/>
        </w:rPr>
        <w:t xml:space="preserve"> [us],</w:t>
      </w:r>
    </w:p>
    <w:p w14:paraId="638C0C2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blossoms drop off in colourful filaments?</w:t>
      </w:r>
    </w:p>
    <w:p w14:paraId="0EBB21F1" w14:textId="77777777" w:rsidR="0074055C" w:rsidRPr="004D5A2F" w:rsidRDefault="0074055C">
      <w:pPr>
        <w:pStyle w:val="Textbody"/>
        <w:spacing w:after="0"/>
        <w:jc w:val="both"/>
        <w:rPr>
          <w:rFonts w:ascii="Gandhari Unicode" w:hAnsi="Gandhari Unicode" w:cs="e-Tamil OTC"/>
          <w:noProof/>
          <w:lang w:val="en-GB"/>
        </w:rPr>
      </w:pPr>
    </w:p>
    <w:p w14:paraId="3C11D200" w14:textId="77777777" w:rsidR="0074055C" w:rsidRPr="004D5A2F" w:rsidRDefault="0074055C">
      <w:pPr>
        <w:pStyle w:val="Textbody"/>
        <w:spacing w:after="0"/>
        <w:jc w:val="both"/>
        <w:rPr>
          <w:rFonts w:ascii="Gandhari Unicode" w:hAnsi="Gandhari Unicode" w:cs="e-Tamil OTC"/>
          <w:noProof/>
          <w:lang w:val="en-GB"/>
        </w:rPr>
      </w:pPr>
    </w:p>
    <w:p w14:paraId="12B20D5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B7679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the sky is unending in raining.</w:t>
      </w:r>
    </w:p>
    <w:p w14:paraId="3E0D547C" w14:textId="77777777" w:rsidR="0074055C" w:rsidRPr="004D5A2F" w:rsidRDefault="0074055C">
      <w:pPr>
        <w:pStyle w:val="Textbody"/>
        <w:spacing w:after="0"/>
        <w:jc w:val="both"/>
        <w:rPr>
          <w:rFonts w:ascii="Gandhari Unicode" w:hAnsi="Gandhari Unicode" w:cs="e-Tamil OTC"/>
          <w:noProof/>
          <w:lang w:val="en-GB"/>
        </w:rPr>
      </w:pPr>
    </w:p>
    <w:p w14:paraId="206EE9F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A12AF8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381 </w:t>
      </w:r>
      <w:r w:rsidRPr="004D5A2F">
        <w:rPr>
          <w:rFonts w:ascii="Gandhari Unicode" w:hAnsi="Gandhari Unicode"/>
          <w:i w:val="0"/>
          <w:iCs w:val="0"/>
          <w:color w:val="auto"/>
        </w:rPr>
        <w:t>Anonymous: The confidante / SHE</w:t>
      </w:r>
    </w:p>
    <w:p w14:paraId="19E49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ஆற்றாளாய்த் தலைமகளை ஆற்றுவிக்கலுறுந் தோழி தலைமகனை இயற்பழித்தது.</w:t>
      </w:r>
    </w:p>
    <w:p w14:paraId="72B909E7" w14:textId="77777777" w:rsidR="0074055C" w:rsidRPr="004D5A2F" w:rsidRDefault="0074055C">
      <w:pPr>
        <w:pStyle w:val="Textbody"/>
        <w:spacing w:after="29"/>
        <w:jc w:val="both"/>
        <w:rPr>
          <w:rFonts w:ascii="Gandhari Unicode" w:hAnsi="Gandhari Unicode" w:cs="e-Tamil OTC"/>
          <w:noProof/>
          <w:lang w:val="en-GB"/>
        </w:rPr>
      </w:pPr>
    </w:p>
    <w:p w14:paraId="3FBDD2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தொல்கவின் றொலைந்து தோணலஞ் சாஅ</w:t>
      </w:r>
    </w:p>
    <w:p w14:paraId="70326B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னெஞ்சமோ டல்கலுந் துஞ்சாது</w:t>
      </w:r>
    </w:p>
    <w:p w14:paraId="594AD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பசலை </w:t>
      </w:r>
      <w:r w:rsidRPr="004D5A2F">
        <w:rPr>
          <w:rFonts w:ascii="Gandhari Unicode" w:hAnsi="Gandhari Unicode" w:cs="e-Tamil OTC"/>
          <w:noProof/>
          <w:u w:val="wave"/>
          <w:cs/>
          <w:lang w:val="en-GB"/>
        </w:rPr>
        <w:t>யாகி</w:t>
      </w:r>
      <w:r w:rsidRPr="004D5A2F">
        <w:rPr>
          <w:rFonts w:ascii="Gandhari Unicode" w:hAnsi="Gandhari Unicode" w:cs="e-Tamil OTC"/>
          <w:noProof/>
          <w:cs/>
          <w:lang w:val="en-GB"/>
        </w:rPr>
        <w:t xml:space="preserve"> விளிவது கொல்லோ</w:t>
      </w:r>
    </w:p>
    <w:p w14:paraId="2834C5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வெண்குருகு நரலுந் தண்கமழ் கானற்</w:t>
      </w:r>
    </w:p>
    <w:p w14:paraId="0B82FA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பூமலி பொதும்பர் </w:t>
      </w:r>
      <w:r w:rsidRPr="004D5A2F">
        <w:rPr>
          <w:rFonts w:ascii="Gandhari Unicode" w:hAnsi="Gandhari Unicode" w:cs="e-Tamil OTC"/>
          <w:noProof/>
          <w:u w:val="wave"/>
          <w:cs/>
          <w:lang w:val="en-GB"/>
        </w:rPr>
        <w:t>நாண்மலர்</w:t>
      </w:r>
      <w:r w:rsidRPr="004D5A2F">
        <w:rPr>
          <w:rFonts w:ascii="Gandhari Unicode" w:hAnsi="Gandhari Unicode" w:cs="e-Tamil OTC"/>
          <w:noProof/>
          <w:cs/>
          <w:lang w:val="en-GB"/>
        </w:rPr>
        <w:t xml:space="preserve"> மயக்கி</w:t>
      </w:r>
    </w:p>
    <w:p w14:paraId="3AE37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விலங்குதிரை யுடைதருந் துறைவனோ</w:t>
      </w:r>
    </w:p>
    <w:p w14:paraId="4434A3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டிலங்கெயிறு தோன்ற </w:t>
      </w:r>
      <w:r w:rsidRPr="004D5A2F">
        <w:rPr>
          <w:rFonts w:ascii="Gandhari Unicode" w:hAnsi="Gandhari Unicode" w:cs="e-Tamil OTC"/>
          <w:noProof/>
          <w:u w:val="wave"/>
          <w:cs/>
          <w:lang w:val="en-GB"/>
        </w:rPr>
        <w:t>நக்கதன்</w:t>
      </w:r>
      <w:r w:rsidRPr="004D5A2F">
        <w:rPr>
          <w:rFonts w:ascii="Gandhari Unicode" w:hAnsi="Gandhari Unicode" w:cs="e-Tamil OTC"/>
          <w:noProof/>
          <w:cs/>
          <w:lang w:val="en-GB"/>
        </w:rPr>
        <w:t xml:space="preserve"> பயனே.</w:t>
      </w:r>
    </w:p>
    <w:p w14:paraId="3275B925" w14:textId="77777777" w:rsidR="0074055C" w:rsidRPr="004D5A2F" w:rsidRDefault="0074055C">
      <w:pPr>
        <w:pStyle w:val="Textbody"/>
        <w:spacing w:after="29"/>
        <w:jc w:val="both"/>
        <w:rPr>
          <w:rFonts w:ascii="Gandhari Unicode" w:hAnsi="Gandhari Unicode" w:cs="e-Tamil OTC"/>
          <w:noProof/>
          <w:lang w:val="en-GB"/>
        </w:rPr>
      </w:pPr>
    </w:p>
    <w:p w14:paraId="694C84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யல்ல னெஞ்சமோ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யல்லல் நெஞ்சமோ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பசலை யாகி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பகலை யாகி </w:t>
      </w:r>
      <w:r w:rsidRPr="004D5A2F">
        <w:rPr>
          <w:rFonts w:ascii="Gandhari Unicode" w:eastAsia="URW Palladio UNI" w:hAnsi="Gandhari Unicode" w:cs="e-Tamil OTC"/>
          <w:noProof/>
          <w:lang w:val="en-GB"/>
        </w:rPr>
        <w:t xml:space="preserve">L1, C3, G1; </w:t>
      </w:r>
      <w:r w:rsidRPr="004D5A2F">
        <w:rPr>
          <w:rFonts w:ascii="Gandhari Unicode" w:eastAsia="URW Palladio UNI" w:hAnsi="Gandhari Unicode" w:cs="e-Tamil OTC"/>
          <w:noProof/>
          <w:cs/>
          <w:lang w:val="en-GB"/>
        </w:rPr>
        <w:t xml:space="preserve">பசலை யாகிய </w:t>
      </w:r>
      <w:r w:rsidRPr="004D5A2F">
        <w:rPr>
          <w:rFonts w:ascii="Gandhari Unicode" w:eastAsia="URW Palladio UNI" w:hAnsi="Gandhari Unicode" w:cs="e-Tamil OTC"/>
          <w:noProof/>
          <w:lang w:val="en-GB"/>
        </w:rPr>
        <w:t xml:space="preserve">Cām.v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நாண்மலர்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நன்மலர் </w:t>
      </w:r>
      <w:r w:rsidRPr="004D5A2F">
        <w:rPr>
          <w:rFonts w:ascii="Gandhari Unicode" w:hAnsi="Gandhari Unicode" w:cs="e-Tamil OTC"/>
          <w:noProof/>
          <w:lang w:val="en-GB"/>
        </w:rPr>
        <w:t xml:space="preserve">L1, C1, G1+2, EA, I, AT, Cām.v; </w:t>
      </w:r>
      <w:r w:rsidRPr="004D5A2F">
        <w:rPr>
          <w:rFonts w:ascii="Gandhari Unicode" w:hAnsi="Gandhari Unicode" w:cs="e-Tamil OTC"/>
          <w:noProof/>
          <w:cs/>
          <w:lang w:val="en-GB"/>
        </w:rPr>
        <w:t xml:space="preserve">நன்மனர்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 நக்கதன்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தோன்ற னக்கதன்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தோன்ற நகத்தன்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தோன்ற னகத்தன் </w:t>
      </w:r>
      <w:r w:rsidRPr="004D5A2F">
        <w:rPr>
          <w:rFonts w:ascii="Gandhari Unicode" w:hAnsi="Gandhari Unicode" w:cs="e-Tamil OTC"/>
          <w:noProof/>
          <w:lang w:val="en-GB"/>
        </w:rPr>
        <w:t>L1, G1</w:t>
      </w:r>
    </w:p>
    <w:p w14:paraId="3788D334" w14:textId="77777777" w:rsidR="0074055C" w:rsidRPr="004D5A2F" w:rsidRDefault="0074055C">
      <w:pPr>
        <w:pStyle w:val="Textbody"/>
        <w:spacing w:after="29"/>
        <w:jc w:val="both"/>
        <w:rPr>
          <w:rFonts w:ascii="Gandhari Unicode" w:hAnsi="Gandhari Unicode" w:cs="e-Tamil OTC"/>
          <w:noProof/>
          <w:lang w:val="en-GB"/>
        </w:rPr>
      </w:pPr>
    </w:p>
    <w:p w14:paraId="171B4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kaviṉ tolaintu tōḷ nalam cāay</w:t>
      </w:r>
    </w:p>
    <w:p w14:paraId="0D65F4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allal neñcamōṭ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alkal</w:t>
      </w:r>
      <w:r w:rsidR="007E7CC0" w:rsidRPr="004D5A2F">
        <w:rPr>
          <w:rFonts w:ascii="Gandhari Unicode" w:hAnsi="Gandhari Unicode" w:cs="e-Tamil OTC"/>
          <w:noProof/>
          <w:lang w:val="en-GB"/>
        </w:rPr>
        <w:t>-</w:t>
      </w:r>
      <w:r w:rsidRPr="004D5A2F">
        <w:rPr>
          <w:rFonts w:ascii="Gandhari Unicode" w:hAnsi="Gandhari Unicode" w:cs="e-Tamil OTC"/>
          <w:noProof/>
          <w:lang w:val="en-GB"/>
        </w:rPr>
        <w:t>um tuñcātu</w:t>
      </w:r>
    </w:p>
    <w:p w14:paraId="1B5E19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āki</w:t>
      </w:r>
      <w:r w:rsidRPr="004D5A2F">
        <w:rPr>
          <w:rFonts w:ascii="Gandhari Unicode" w:hAnsi="Gandhari Unicode" w:cs="e-Tamil OTC"/>
          <w:noProof/>
          <w:lang w:val="en-GB"/>
        </w:rPr>
        <w:t xml:space="preserve"> viḷ</w:t>
      </w:r>
      <w:r w:rsidR="007E7CC0" w:rsidRPr="004D5A2F">
        <w:rPr>
          <w:rFonts w:ascii="Gandhari Unicode" w:hAnsi="Gandhari Unicode" w:cs="e-Tamil OTC"/>
          <w:noProof/>
          <w:lang w:val="en-GB"/>
        </w:rPr>
        <w:t>ivatu-</w:t>
      </w:r>
      <w:r w:rsidRPr="004D5A2F">
        <w:rPr>
          <w:rFonts w:ascii="Gandhari Unicode" w:hAnsi="Gandhari Unicode" w:cs="e-Tamil OTC"/>
          <w:noProof/>
          <w:lang w:val="en-GB"/>
        </w:rPr>
        <w:t>kollō</w:t>
      </w:r>
    </w:p>
    <w:p w14:paraId="041221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kuruku naralum taṇ kamaḻ kāṉal</w:t>
      </w:r>
    </w:p>
    <w:p w14:paraId="46A3AC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mali potumpar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malar mayakki</w:t>
      </w:r>
    </w:p>
    <w:p w14:paraId="1022D6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vilaṅku tirai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tarum tuṟaivaṉoṭu</w:t>
      </w:r>
    </w:p>
    <w:p w14:paraId="238D202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ilaṅ</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eyiṟu </w:t>
      </w:r>
      <w:r w:rsidRPr="004D5A2F">
        <w:rPr>
          <w:rFonts w:ascii="Gandhari Unicode" w:hAnsi="Gandhari Unicode" w:cs="e-Tamil OTC"/>
          <w:i/>
          <w:iCs/>
          <w:noProof/>
          <w:lang w:val="en-GB"/>
        </w:rPr>
        <w:t>tōṉṟa</w:t>
      </w:r>
      <w:r w:rsidRPr="004D5A2F">
        <w:rPr>
          <w:rFonts w:ascii="Gandhari Unicode" w:hAnsi="Gandhari Unicode" w:cs="e-Tamil OTC"/>
          <w:noProof/>
          <w:lang w:val="en-GB"/>
        </w:rPr>
        <w:t xml:space="preserve"> nakkataṉ payaṉ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7816946F" w14:textId="77777777" w:rsidR="0074055C" w:rsidRPr="004D5A2F" w:rsidRDefault="0074055C">
      <w:pPr>
        <w:pStyle w:val="Textbody"/>
        <w:spacing w:after="29" w:line="260" w:lineRule="exact"/>
        <w:jc w:val="both"/>
        <w:rPr>
          <w:rFonts w:ascii="Gandhari Unicode" w:hAnsi="Gandhari Unicode" w:cs="e-Tamil OTC"/>
          <w:noProof/>
          <w:lang w:val="en-GB"/>
        </w:rPr>
      </w:pPr>
    </w:p>
    <w:p w14:paraId="15496F99" w14:textId="77777777" w:rsidR="0074055C" w:rsidRPr="004D5A2F" w:rsidRDefault="0074055C">
      <w:pPr>
        <w:pStyle w:val="Textbody"/>
        <w:spacing w:after="29" w:line="260" w:lineRule="exact"/>
        <w:jc w:val="both"/>
        <w:rPr>
          <w:rFonts w:ascii="Gandhari Unicode" w:hAnsi="Gandhari Unicode" w:cs="e-Tamil OTC"/>
          <w:noProof/>
          <w:lang w:val="en-GB"/>
        </w:rPr>
      </w:pPr>
    </w:p>
    <w:p w14:paraId="3D4AEB11" w14:textId="77777777" w:rsidR="0074055C" w:rsidRPr="004D5A2F" w:rsidRDefault="0074055C">
      <w:pPr>
        <w:pStyle w:val="Textbody"/>
        <w:spacing w:after="29" w:line="260" w:lineRule="exact"/>
        <w:jc w:val="both"/>
        <w:rPr>
          <w:rFonts w:ascii="Gandhari Unicode" w:hAnsi="Gandhari Unicode" w:cs="e-Tamil OTC"/>
          <w:noProof/>
          <w:lang w:val="en-GB"/>
        </w:rPr>
      </w:pPr>
    </w:p>
    <w:p w14:paraId="7E28C4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belittling HIS qualities when reassuring HER, who doesn't have strength [anymore to await] the time of marriage.</w:t>
      </w:r>
    </w:p>
    <w:p w14:paraId="7D0C9CC5" w14:textId="77777777" w:rsidR="0074055C" w:rsidRPr="004D5A2F" w:rsidRDefault="0074055C">
      <w:pPr>
        <w:pStyle w:val="Textbody"/>
        <w:spacing w:after="29" w:line="260" w:lineRule="exact"/>
        <w:jc w:val="both"/>
        <w:rPr>
          <w:rFonts w:ascii="Gandhari Unicode" w:hAnsi="Gandhari Unicode" w:cs="e-Tamil OTC"/>
          <w:noProof/>
          <w:lang w:val="en-GB"/>
        </w:rPr>
      </w:pPr>
    </w:p>
    <w:p w14:paraId="67E71F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beauty got-lost shoulder goodness exhausted</w:t>
      </w:r>
    </w:p>
    <w:p w14:paraId="28B583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unhappiness heart-with night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sleep-not</w:t>
      </w:r>
    </w:p>
    <w:p w14:paraId="5686D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become(abs.) it-perishes</w:t>
      </w:r>
      <w:r w:rsidRPr="004D5A2F">
        <w:rPr>
          <w:rFonts w:ascii="Gandhari Unicode" w:hAnsi="Gandhari Unicode" w:cs="e-Tamil OTC"/>
          <w:noProof/>
          <w:position w:val="6"/>
          <w:lang w:val="en-GB"/>
        </w:rPr>
        <w:t>kollō</w:t>
      </w:r>
    </w:p>
    <w:p w14:paraId="0E14B5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wader calling- cool smell- seashore-grove</w:t>
      </w:r>
    </w:p>
    <w:p w14:paraId="4B7AEC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grove day blossom confused</w:t>
      </w:r>
    </w:p>
    <w:p w14:paraId="45CD4C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transverse- wave break- giving- ghat-he-with</w:t>
      </w:r>
    </w:p>
    <w:p w14:paraId="6FF892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tooth appear(inf.) laughed-it(obl.) gain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065655" w14:textId="77777777" w:rsidR="0074055C" w:rsidRPr="004D5A2F" w:rsidRDefault="0074055C">
      <w:pPr>
        <w:pStyle w:val="Textbody"/>
        <w:spacing w:after="29"/>
        <w:jc w:val="both"/>
        <w:rPr>
          <w:rFonts w:ascii="Gandhari Unicode" w:hAnsi="Gandhari Unicode" w:cs="e-Tamil OTC"/>
          <w:noProof/>
          <w:lang w:val="en-GB"/>
        </w:rPr>
      </w:pPr>
    </w:p>
    <w:p w14:paraId="442ABB3E" w14:textId="77777777" w:rsidR="0074055C" w:rsidRPr="004D5A2F" w:rsidRDefault="0074055C">
      <w:pPr>
        <w:pStyle w:val="Textbody"/>
        <w:spacing w:after="29"/>
        <w:jc w:val="both"/>
        <w:rPr>
          <w:rFonts w:ascii="Gandhari Unicode" w:hAnsi="Gandhari Unicode" w:cs="e-Tamil OTC"/>
          <w:noProof/>
          <w:lang w:val="en-GB"/>
        </w:rPr>
      </w:pPr>
    </w:p>
    <w:p w14:paraId="365E147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old beauty lost, the shoulders' beauty exhausted,</w:t>
      </w:r>
    </w:p>
    <w:p w14:paraId="5244C6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unhappy heart sleepless even at night,</w:t>
      </w:r>
    </w:p>
    <w:p w14:paraId="33809E4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pallor come up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perishing [like this],</w:t>
      </w:r>
    </w:p>
    <w:p w14:paraId="6843F77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that] the gain of having laughed, for shining teeth to appear,</w:t>
      </w:r>
    </w:p>
    <w:p w14:paraId="1279272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transverse waves are breaking,</w:t>
      </w:r>
    </w:p>
    <w:p w14:paraId="4CE019B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deranging the day-blossoms in the bushes full of flowers</w:t>
      </w:r>
    </w:p>
    <w:p w14:paraId="4C46BEA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cool fragrant seashore grove,</w:t>
      </w:r>
    </w:p>
    <w:p w14:paraId="510C98E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white egrets are calling out?</w:t>
      </w:r>
    </w:p>
    <w:p w14:paraId="6B51E0E1" w14:textId="77777777" w:rsidR="0074055C" w:rsidRPr="004D5A2F" w:rsidRDefault="0074055C">
      <w:pPr>
        <w:pStyle w:val="Textbody"/>
        <w:spacing w:after="0"/>
        <w:jc w:val="both"/>
        <w:rPr>
          <w:rFonts w:ascii="Gandhari Unicode" w:hAnsi="Gandhari Unicode" w:cs="e-Tamil OTC"/>
          <w:noProof/>
          <w:lang w:val="en-GB"/>
        </w:rPr>
      </w:pPr>
    </w:p>
    <w:p w14:paraId="3F2CFC3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BD4BA2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குறுங்கீரன்: </w:t>
      </w:r>
      <w:r w:rsidRPr="004D5A2F">
        <w:rPr>
          <w:rFonts w:ascii="Gandhari Unicode" w:hAnsi="Gandhari Unicode"/>
          <w:i w:val="0"/>
          <w:iCs w:val="0"/>
          <w:color w:val="auto"/>
        </w:rPr>
        <w:t>the confidante / SHE</w:t>
      </w:r>
    </w:p>
    <w:p w14:paraId="6AF61A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பருவவரவின்கண் வேறுபட்ட தலைமகளைத் தோழி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வம்பு</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வற்புறீஇயது.</w:t>
      </w:r>
    </w:p>
    <w:p w14:paraId="7E607A2C" w14:textId="77777777" w:rsidR="0074055C" w:rsidRPr="004D5A2F" w:rsidRDefault="0074055C">
      <w:pPr>
        <w:pStyle w:val="Textbody"/>
        <w:spacing w:after="29"/>
        <w:jc w:val="both"/>
        <w:rPr>
          <w:rFonts w:ascii="Gandhari Unicode" w:hAnsi="Gandhari Unicode" w:cs="e-Tamil OTC"/>
          <w:noProof/>
          <w:lang w:val="en-GB"/>
        </w:rPr>
      </w:pPr>
    </w:p>
    <w:p w14:paraId="563BDB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தண்டுளிக் கேற்ற</w:t>
      </w:r>
      <w:r w:rsidRPr="004D5A2F">
        <w:rPr>
          <w:rFonts w:ascii="Gandhari Unicode" w:hAnsi="Gandhari Unicode" w:cs="e-Tamil OTC"/>
          <w:noProof/>
          <w:cs/>
          <w:lang w:val="en-GB"/>
        </w:rPr>
        <w:t xml:space="preserve"> பைங்கொடி முல்லை</w:t>
      </w:r>
    </w:p>
    <w:p w14:paraId="51551F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முகைதலை திறந்த நாற்றம் புதன்மிசைப்</w:t>
      </w:r>
    </w:p>
    <w:p w14:paraId="49950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பூமலி</w:t>
      </w:r>
      <w:r w:rsidRPr="004D5A2F">
        <w:rPr>
          <w:rFonts w:ascii="Gandhari Unicode" w:hAnsi="Gandhari Unicode" w:cs="e-Tamil OTC"/>
          <w:noProof/>
          <w:cs/>
          <w:lang w:val="en-GB"/>
        </w:rPr>
        <w:t xml:space="preserve"> தளவமொடு </w:t>
      </w:r>
      <w:r w:rsidRPr="004D5A2F">
        <w:rPr>
          <w:rFonts w:ascii="Gandhari Unicode" w:hAnsi="Gandhari Unicode" w:cs="e-Tamil OTC"/>
          <w:noProof/>
          <w:u w:val="wave"/>
          <w:cs/>
          <w:lang w:val="en-GB"/>
        </w:rPr>
        <w:t>தேங்கமழ்பு கஞல</w:t>
      </w:r>
    </w:p>
    <w:p w14:paraId="74860F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வம்பும் பெய்யுமார்</w:t>
      </w:r>
      <w:r w:rsidRPr="004D5A2F">
        <w:rPr>
          <w:rFonts w:ascii="Gandhari Unicode" w:hAnsi="Gandhari Unicode" w:cs="e-Tamil OTC"/>
          <w:noProof/>
          <w:cs/>
          <w:lang w:val="en-GB"/>
        </w:rPr>
        <w:t xml:space="preserve"> மழையே வம்பன்று</w:t>
      </w:r>
    </w:p>
    <w:p w14:paraId="561BDE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காரிது பருவ மாயின்</w:t>
      </w:r>
    </w:p>
    <w:p w14:paraId="062B95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ரோநங் காத லோரே.</w:t>
      </w:r>
    </w:p>
    <w:p w14:paraId="51140AF3" w14:textId="77777777" w:rsidR="0074055C" w:rsidRPr="004D5A2F" w:rsidRDefault="0074055C">
      <w:pPr>
        <w:pStyle w:val="Textbody"/>
        <w:spacing w:after="29"/>
        <w:jc w:val="both"/>
        <w:rPr>
          <w:rFonts w:ascii="Gandhari Unicode" w:hAnsi="Gandhari Unicode" w:cs="e-Tamil OTC"/>
          <w:noProof/>
          <w:lang w:val="en-GB"/>
        </w:rPr>
      </w:pPr>
    </w:p>
    <w:p w14:paraId="08F4DA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தண்டுளிக் கேற்ற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கண்டுழிக் கொற்றம்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கண்டிசிற் றோழி </w:t>
      </w:r>
      <w:r w:rsidRPr="004D5A2F">
        <w:rPr>
          <w:rFonts w:ascii="Gandhari Unicode" w:hAnsi="Gandhari Unicode" w:cs="e-Tamil OTC"/>
          <w:noProof/>
          <w:lang w:val="en-GB"/>
        </w:rPr>
        <w:t>C2v+3v, Cām.v</w:t>
      </w:r>
      <w:r w:rsidRPr="004D5A2F">
        <w:rPr>
          <w:rStyle w:val="FootnoteReference"/>
          <w:rFonts w:ascii="Gandhari Unicode" w:hAnsi="Gandhari Unicode" w:cs="e-Tamil OTC"/>
          <w:noProof/>
          <w:lang w:val="en-GB"/>
        </w:rPr>
        <w:footnoteReference w:id="7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முகைத்தலை </w:t>
      </w:r>
      <w:r w:rsidRPr="004D5A2F">
        <w:rPr>
          <w:rFonts w:ascii="Gandhari Unicode" w:hAnsi="Gandhari Unicode" w:cs="e-Tamil OTC"/>
          <w:noProof/>
          <w:lang w:val="en-GB"/>
        </w:rPr>
        <w:t xml:space="preserve">G1v+2,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நாற்றம்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நாற்றமன்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புதன்மிசைப்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புதன்மிசை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புனமிசை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பூமலர் </w:t>
      </w:r>
      <w:r w:rsidRPr="004D5A2F">
        <w:rPr>
          <w:rFonts w:ascii="Gandhari Unicode" w:hAnsi="Gandhari Unicode" w:cs="e-Tamil OTC"/>
          <w:noProof/>
          <w:lang w:val="en-GB"/>
        </w:rPr>
        <w:t xml:space="preserve">G1v+2, EA, I, AT, Cām.v; </w:t>
      </w:r>
      <w:r w:rsidRPr="004D5A2F">
        <w:rPr>
          <w:rFonts w:ascii="Gandhari Unicode" w:hAnsi="Gandhari Unicode" w:cs="e-Tamil OTC"/>
          <w:noProof/>
          <w:cs/>
          <w:lang w:val="en-GB"/>
        </w:rPr>
        <w:t xml:space="preserve">பூமலர்பு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பூவமல்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தேங்கமழ்பு 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தேங்கமழ்புக் கருஞல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தேங்கமழ்புக் கஞல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தேங்கமழ் பூக்கால்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தேங்கமழ் பூக்கஞல் </w:t>
      </w:r>
      <w:r w:rsidRPr="004D5A2F">
        <w:rPr>
          <w:rFonts w:ascii="Gandhari Unicode" w:hAnsi="Gandhari Unicode" w:cs="e-Tamil OTC"/>
          <w:noProof/>
          <w:lang w:val="en-GB"/>
        </w:rPr>
        <w:t xml:space="preserve">G2, Cām.v; </w:t>
      </w:r>
      <w:r w:rsidRPr="004D5A2F">
        <w:rPr>
          <w:rFonts w:ascii="Gandhari Unicode" w:hAnsi="Gandhari Unicode" w:cs="e-Tamil OTC"/>
          <w:noProof/>
          <w:cs/>
          <w:lang w:val="en-GB"/>
        </w:rPr>
        <w:t xml:space="preserve">தேங்கமழ் பூக்கரல்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வம்புப் பெய்யுமார் </w:t>
      </w:r>
      <w:r w:rsidRPr="004D5A2F">
        <w:rPr>
          <w:rFonts w:ascii="Gandhari Unicode" w:hAnsi="Gandhari Unicode" w:cs="e-Tamil OTC"/>
          <w:noProof/>
          <w:lang w:val="en-GB"/>
        </w:rPr>
        <w:t xml:space="preserve">C2, VP, ER;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வம்புப் பெய்யுமான்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வம்பழன்று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வெம்பழற் </w:t>
      </w:r>
      <w:r w:rsidRPr="004D5A2F">
        <w:rPr>
          <w:rFonts w:ascii="Gandhari Unicode" w:hAnsi="Gandhari Unicode" w:cs="e-Tamil OTC"/>
          <w:noProof/>
          <w:lang w:val="en-GB"/>
        </w:rPr>
        <w:t xml:space="preserve">C2+3v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ரோநங் </w:t>
      </w:r>
      <w:r w:rsidRPr="004D5A2F">
        <w:rPr>
          <w:rFonts w:ascii="Gandhari Unicode" w:hAnsi="Gandhari Unicode" w:cs="e-Tamil OTC"/>
          <w:noProof/>
          <w:lang w:val="en-GB"/>
        </w:rPr>
        <w:t xml:space="preserve">L1, C1v+2+3, G1+2, EA, Cām.; </w:t>
      </w:r>
      <w:r w:rsidRPr="004D5A2F">
        <w:rPr>
          <w:rFonts w:ascii="Gandhari Unicode" w:hAnsi="Gandhari Unicode" w:cs="e-Tamil OTC"/>
          <w:noProof/>
          <w:cs/>
          <w:lang w:val="en-GB"/>
        </w:rPr>
        <w:t xml:space="preserve">வாரா நோநங்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 </w:t>
      </w:r>
      <w:r w:rsidRPr="004D5A2F">
        <w:rPr>
          <w:rFonts w:ascii="Gandhari Unicode" w:hAnsi="Gandhari Unicode" w:cs="e-Tamil OTC"/>
          <w:noProof/>
          <w:lang w:val="en-GB"/>
        </w:rPr>
        <w:t>C3</w:t>
      </w:r>
    </w:p>
    <w:p w14:paraId="347DB1F8" w14:textId="77777777" w:rsidR="0074055C" w:rsidRPr="004D5A2F" w:rsidRDefault="0074055C">
      <w:pPr>
        <w:pStyle w:val="Textbody"/>
        <w:spacing w:after="29"/>
        <w:jc w:val="both"/>
        <w:rPr>
          <w:rFonts w:ascii="Gandhari Unicode" w:hAnsi="Gandhari Unicode" w:cs="e-Tamil OTC"/>
          <w:noProof/>
          <w:lang w:val="en-GB"/>
        </w:rPr>
      </w:pPr>
    </w:p>
    <w:p w14:paraId="55215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 tuḷikk</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ēṟṟa</w:t>
      </w:r>
      <w:r w:rsidRPr="004D5A2F">
        <w:rPr>
          <w:rFonts w:ascii="Gandhari Unicode" w:hAnsi="Gandhari Unicode" w:cs="e-Tamil OTC"/>
          <w:noProof/>
          <w:lang w:val="en-GB"/>
        </w:rPr>
        <w:t xml:space="preserve"> paim koṭi mullai</w:t>
      </w:r>
    </w:p>
    <w:p w14:paraId="7AC02B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mukai talai tiṟanta nāṟṟam putal micai</w:t>
      </w:r>
    </w:p>
    <w:p w14:paraId="395C0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taḷavamoṭu tēm </w:t>
      </w:r>
      <w:r w:rsidRPr="004D5A2F">
        <w:rPr>
          <w:rFonts w:ascii="Gandhari Unicode" w:hAnsi="Gandhari Unicode" w:cs="e-Tamil OTC"/>
          <w:i/>
          <w:iCs/>
          <w:noProof/>
          <w:lang w:val="en-GB"/>
        </w:rPr>
        <w:t>kamaḻpu kañala</w:t>
      </w:r>
    </w:p>
    <w:p w14:paraId="1B8BD2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vamp</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peyyumār</w:t>
      </w:r>
      <w:r w:rsidRPr="004D5A2F">
        <w:rPr>
          <w:rFonts w:ascii="Gandhari Unicode" w:hAnsi="Gandhari Unicode" w:cs="e-Tamil OTC"/>
          <w:noProof/>
          <w:lang w:val="en-GB"/>
        </w:rPr>
        <w:t xml:space="preserve"> maḻai</w:t>
      </w:r>
      <w:r w:rsidR="007E7CC0" w:rsidRPr="004D5A2F">
        <w:rPr>
          <w:rFonts w:ascii="Gandhari Unicode" w:hAnsi="Gandhari Unicode" w:cs="e-Tamil OTC"/>
          <w:noProof/>
          <w:lang w:val="en-GB"/>
        </w:rPr>
        <w:t>-~ē vamp*</w:t>
      </w:r>
      <w:r w:rsidRPr="004D5A2F">
        <w:rPr>
          <w:rFonts w:ascii="Gandhari Unicode" w:hAnsi="Gandhari Unicode" w:cs="e-Tamil OTC"/>
          <w:noProof/>
          <w:lang w:val="en-GB"/>
        </w:rPr>
        <w:t xml:space="preserve"> aṉṟu</w:t>
      </w:r>
    </w:p>
    <w:p w14:paraId="5E2629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kār itu paruvam āyiṉ</w:t>
      </w:r>
    </w:p>
    <w:p w14:paraId="7921674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vārār</w:t>
      </w:r>
      <w:r w:rsidR="007E7CC0" w:rsidRPr="004D5A2F">
        <w:rPr>
          <w:rFonts w:ascii="Gandhari Unicode" w:hAnsi="Gandhari Unicode" w:cs="e-Tamil OTC"/>
          <w:noProof/>
          <w:lang w:val="en-GB"/>
        </w:rPr>
        <w:t>-</w:t>
      </w:r>
      <w:r w:rsidRPr="004D5A2F">
        <w:rPr>
          <w:rFonts w:ascii="Gandhari Unicode" w:hAnsi="Gandhari Unicode" w:cs="e-Tamil OTC"/>
          <w:noProof/>
          <w:lang w:val="en-GB"/>
        </w:rPr>
        <w:t>ō nam kātalōr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8477D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F589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3AA02D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3CDE0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not the season, [it is] out of time</w:t>
      </w:r>
      <w:r w:rsidR="008F512A" w:rsidRPr="004D5A2F">
        <w:rPr>
          <w:rFonts w:ascii="Gandhari Unicode" w:hAnsi="Gandhari Unicode" w:cs="e-Tamil OTC"/>
          <w:noProof/>
          <w:lang w:val="en-GB"/>
        </w:rPr>
        <w:t>”</w:t>
      </w:r>
      <w:r w:rsidRPr="004D5A2F">
        <w:rPr>
          <w:rFonts w:ascii="Gandhari Unicode" w:hAnsi="Gandhari Unicode" w:cs="e-Tamil OTC"/>
          <w:noProof/>
          <w:lang w:val="en-GB"/>
        </w:rPr>
        <w:t>, encouraging HER, who had changed at the coming of the season.</w:t>
      </w:r>
    </w:p>
    <w:p w14:paraId="161EBB84" w14:textId="77777777" w:rsidR="0074055C" w:rsidRPr="004D5A2F" w:rsidRDefault="0074055C">
      <w:pPr>
        <w:pStyle w:val="Textbody"/>
        <w:spacing w:after="29" w:line="260" w:lineRule="exact"/>
        <w:jc w:val="both"/>
        <w:rPr>
          <w:rFonts w:ascii="Gandhari Unicode" w:hAnsi="Gandhari Unicode" w:cs="e-Tamil OTC"/>
          <w:noProof/>
          <w:lang w:val="en-GB"/>
        </w:rPr>
      </w:pPr>
    </w:p>
    <w:p w14:paraId="340C6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drop(dat.) exposed- fresh creeper jasmine</w:t>
      </w:r>
    </w:p>
    <w:p w14:paraId="5B954D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head opened- fragrance shrub(loc.)</w:t>
      </w:r>
    </w:p>
    <w:p w14:paraId="09B999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red-jasmine-with honey smelled(abs.) be-dense(inf.)</w:t>
      </w:r>
    </w:p>
    <w:p w14:paraId="303183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instability</w:t>
      </w:r>
      <w:r w:rsidRPr="004D5A2F">
        <w:rPr>
          <w:rFonts w:ascii="Gandhari Unicode" w:hAnsi="Gandhari Unicode" w:cs="e-Tamil OTC"/>
          <w:noProof/>
          <w:vertAlign w:val="superscript"/>
          <w:lang w:val="en-GB"/>
        </w:rPr>
        <w:t>um</w:t>
      </w:r>
      <w:r w:rsidRPr="004D5A2F">
        <w:rPr>
          <w:rFonts w:ascii="Gandhari Unicode" w:hAnsi="Gandhari Unicode" w:cs="e-Tamil OTC"/>
          <w:noProof/>
          <w:lang w:val="en-GB"/>
        </w:rPr>
        <w:t xml:space="preserve"> raining-</w:t>
      </w:r>
      <w:r w:rsidRPr="004D5A2F">
        <w:rPr>
          <w:rFonts w:ascii="Gandhari Unicode" w:hAnsi="Gandhari Unicode" w:cs="e-Tamil OTC"/>
          <w:noProof/>
          <w:position w:val="6"/>
          <w:lang w:val="en-GB"/>
        </w:rPr>
        <w:t>ār</w:t>
      </w:r>
      <w:r w:rsidRPr="004D5A2F">
        <w:rPr>
          <w:rFonts w:ascii="Gandhari Unicode" w:hAnsi="Gandhari Unicode" w:cs="e-Tamil OTC"/>
          <w:noProof/>
          <w:lang w:val="en-GB"/>
        </w:rPr>
        <w:t xml:space="preserve"> rain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instability not-so-it</w:t>
      </w:r>
    </w:p>
    <w:p w14:paraId="769A4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rainy-season this season if</w:t>
      </w:r>
    </w:p>
    <w:p w14:paraId="17C47EF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lover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47D03A" w14:textId="77777777" w:rsidR="0074055C" w:rsidRPr="004D5A2F" w:rsidRDefault="0074055C">
      <w:pPr>
        <w:pStyle w:val="Textbody"/>
        <w:spacing w:after="29"/>
        <w:jc w:val="both"/>
        <w:rPr>
          <w:rFonts w:ascii="Gandhari Unicode" w:hAnsi="Gandhari Unicode" w:cs="e-Tamil OTC"/>
          <w:noProof/>
          <w:lang w:val="en-GB"/>
        </w:rPr>
      </w:pPr>
    </w:p>
    <w:p w14:paraId="260C1CA2" w14:textId="77777777" w:rsidR="0074055C" w:rsidRPr="004D5A2F" w:rsidRDefault="0074055C">
      <w:pPr>
        <w:pStyle w:val="Textbody"/>
        <w:spacing w:after="29"/>
        <w:rPr>
          <w:rFonts w:ascii="Gandhari Unicode" w:hAnsi="Gandhari Unicode" w:cs="e-Tamil OTC"/>
          <w:noProof/>
          <w:lang w:val="en-GB"/>
        </w:rPr>
      </w:pPr>
    </w:p>
    <w:p w14:paraId="39B34B5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Out of time</w:t>
      </w:r>
      <w:r w:rsidRPr="004D5A2F">
        <w:rPr>
          <w:rStyle w:val="FootnoteReference"/>
          <w:rFonts w:ascii="Gandhari Unicode" w:hAnsi="Gandhari Unicode" w:cs="e-Tamil OTC"/>
          <w:noProof/>
          <w:lang w:val="en-GB"/>
        </w:rPr>
        <w:footnoteReference w:id="711"/>
      </w:r>
      <w:r w:rsidRPr="004D5A2F">
        <w:rPr>
          <w:rFonts w:ascii="Gandhari Unicode" w:hAnsi="Gandhari Unicode" w:cs="e-Tamil OTC"/>
          <w:noProof/>
          <w:lang w:val="en-GB"/>
        </w:rPr>
        <w:t xml:space="preserve"> too indeed rains the rain,</w:t>
      </w:r>
    </w:p>
    <w:p w14:paraId="2E5E364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jasmine in fresh creepers, exposed to the cool drops,</w:t>
      </w:r>
    </w:p>
    <w:p w14:paraId="6F55FED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dense, smelling of honey, together with the red jasmine</w:t>
      </w:r>
    </w:p>
    <w:p w14:paraId="511D5F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full of flowers,</w:t>
      </w:r>
    </w:p>
    <w:p w14:paraId="6EE1FDB5"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on the fragrant shrubs, where the bud heads have opened.</w:t>
      </w:r>
    </w:p>
    <w:p w14:paraId="6ECEFC4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it is not out of time [and] this [is] the rainy season</w:t>
      </w:r>
    </w:p>
    <w:p w14:paraId="15B1A6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won't he come, our lover?</w:t>
      </w:r>
    </w:p>
    <w:p w14:paraId="5B544E88" w14:textId="77777777" w:rsidR="0074055C" w:rsidRPr="004D5A2F" w:rsidRDefault="0074055C">
      <w:pPr>
        <w:pStyle w:val="Textbody"/>
        <w:spacing w:after="0"/>
        <w:jc w:val="both"/>
        <w:rPr>
          <w:rFonts w:ascii="Gandhari Unicode" w:hAnsi="Gandhari Unicode" w:cs="e-Tamil OTC"/>
          <w:noProof/>
          <w:lang w:val="en-GB"/>
        </w:rPr>
      </w:pPr>
    </w:p>
    <w:p w14:paraId="4C5591C5"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9C60EA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படுமரத்து மோசிகீரன்: </w:t>
      </w:r>
      <w:r w:rsidRPr="004D5A2F">
        <w:rPr>
          <w:rFonts w:ascii="Gandhari Unicode" w:hAnsi="Gandhari Unicode"/>
          <w:i w:val="0"/>
          <w:iCs w:val="0"/>
          <w:color w:val="auto"/>
        </w:rPr>
        <w:t>the confidante</w:t>
      </w:r>
    </w:p>
    <w:p w14:paraId="0E2CFF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கு நேர்வித்து வந்த தோழிக்கு நானால்] வருந்துந் தலைமகனை நாணுடைக் கேட்பச் சொல்லியது.</w:t>
      </w:r>
    </w:p>
    <w:p w14:paraId="6F557B3F" w14:textId="77777777" w:rsidR="0074055C" w:rsidRPr="004D5A2F" w:rsidRDefault="0074055C">
      <w:pPr>
        <w:pStyle w:val="Textbody"/>
        <w:spacing w:after="29"/>
        <w:jc w:val="both"/>
        <w:rPr>
          <w:rFonts w:ascii="Gandhari Unicode" w:hAnsi="Gandhari Unicode" w:cs="e-Tamil OTC"/>
          <w:noProof/>
          <w:lang w:val="en-GB"/>
        </w:rPr>
      </w:pPr>
    </w:p>
    <w:p w14:paraId="3D661F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நீயுடம் படுதலின் யான்றர வந்து</w:t>
      </w:r>
    </w:p>
    <w:p w14:paraId="11DB8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குறிநின் றனனே குன்ற நாட</w:t>
      </w:r>
    </w:p>
    <w:p w14:paraId="2D8368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னின்றை யளவை </w:t>
      </w:r>
      <w:r w:rsidRPr="004D5A2F">
        <w:rPr>
          <w:rFonts w:ascii="Gandhari Unicode" w:hAnsi="Gandhari Unicode" w:cs="e-Tamil OTC"/>
          <w:noProof/>
          <w:u w:val="wave"/>
          <w:cs/>
          <w:lang w:val="en-GB"/>
        </w:rPr>
        <w:t>சென்றைக் கென்றி</w:t>
      </w:r>
    </w:p>
    <w:p w14:paraId="254216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கையுங் காலு மோய்வன </w:t>
      </w:r>
      <w:r w:rsidRPr="004D5A2F">
        <w:rPr>
          <w:rFonts w:ascii="Gandhari Unicode" w:hAnsi="Gandhari Unicode" w:cs="e-Tamil OTC"/>
          <w:noProof/>
          <w:u w:val="wave"/>
          <w:cs/>
          <w:lang w:val="en-GB"/>
        </w:rPr>
        <w:t>வழுங்கத்</w:t>
      </w:r>
    </w:p>
    <w:p w14:paraId="73722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தீயுறு தளிரி னடுங்கி</w:t>
      </w:r>
    </w:p>
    <w:p w14:paraId="7E5CEE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யாவது</w:t>
      </w:r>
      <w:r w:rsidRPr="004D5A2F">
        <w:rPr>
          <w:rFonts w:ascii="Gandhari Unicode" w:hAnsi="Gandhari Unicode" w:cs="e-Tamil OTC"/>
          <w:noProof/>
          <w:cs/>
          <w:lang w:val="en-GB"/>
        </w:rPr>
        <w:t xml:space="preserve"> மிலையான் செயற்குரி யதுவே.</w:t>
      </w:r>
    </w:p>
    <w:p w14:paraId="4E369F9B" w14:textId="77777777" w:rsidR="0074055C" w:rsidRPr="004D5A2F" w:rsidRDefault="0074055C">
      <w:pPr>
        <w:pStyle w:val="Textbody"/>
        <w:spacing w:after="29"/>
        <w:jc w:val="both"/>
        <w:rPr>
          <w:rFonts w:ascii="Gandhari Unicode" w:hAnsi="Gandhari Unicode" w:cs="e-Tamil OTC"/>
          <w:noProof/>
          <w:lang w:val="en-GB"/>
        </w:rPr>
      </w:pPr>
    </w:p>
    <w:p w14:paraId="2095E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யான்றர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யான்றற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சென்றைக்க சென்றி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L1, C1+3v, Cām.v;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வொழுங்கிகத்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வொழுகத் </w:t>
      </w:r>
      <w:r w:rsidRPr="004D5A2F">
        <w:rPr>
          <w:rFonts w:ascii="Gandhari Unicode" w:hAnsi="Gandhari Unicode" w:cs="e-Tamil OTC"/>
          <w:noProof/>
          <w:lang w:val="en-GB"/>
        </w:rPr>
        <w:t xml:space="preserve">G1v, Nacc.;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G2, Nacc.v, EA, I, AT, Cām.v;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யாவது </w:t>
      </w:r>
      <w:bookmarkStart w:id="48" w:name="DDE_LINK52"/>
      <w:r w:rsidRPr="004D5A2F">
        <w:rPr>
          <w:rFonts w:ascii="Gandhari Unicode" w:hAnsi="Gandhari Unicode" w:cs="e-Tamil OTC"/>
          <w:noProof/>
          <w:cs/>
          <w:lang w:val="en-GB"/>
        </w:rPr>
        <w:t>மிலையான்</w:t>
      </w:r>
      <w:bookmarkEnd w:id="48"/>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யானாவது மிலையான்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யாது மில்லையான் </w:t>
      </w:r>
      <w:r w:rsidRPr="004D5A2F">
        <w:rPr>
          <w:rFonts w:ascii="Gandhari Unicode" w:hAnsi="Gandhari Unicode" w:cs="e-Tamil OTC"/>
          <w:noProof/>
          <w:lang w:val="en-GB"/>
        </w:rPr>
        <w:t>G1v, Cām.v</w:t>
      </w:r>
    </w:p>
    <w:p w14:paraId="31EF8182" w14:textId="77777777" w:rsidR="0074055C" w:rsidRPr="004D5A2F" w:rsidRDefault="0074055C">
      <w:pPr>
        <w:pStyle w:val="Textbody"/>
        <w:spacing w:after="29"/>
        <w:jc w:val="both"/>
        <w:rPr>
          <w:rFonts w:ascii="Gandhari Unicode" w:hAnsi="Gandhari Unicode" w:cs="e-Tamil OTC"/>
          <w:noProof/>
          <w:lang w:val="en-GB"/>
        </w:rPr>
      </w:pPr>
    </w:p>
    <w:p w14:paraId="4C482F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uṭampaṭutaliṉ yāṉ tara vantu</w:t>
      </w:r>
    </w:p>
    <w:p w14:paraId="08484C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 niṉṟaṉaṉ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kuṉṟam nāṭaṉ</w:t>
      </w:r>
    </w:p>
    <w:p w14:paraId="58B5B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aḷavai ceṉṟaikk(a) </w:t>
      </w:r>
      <w:r w:rsidRPr="004D5A2F">
        <w:rPr>
          <w:rFonts w:ascii="Gandhari Unicode" w:hAnsi="Gandhari Unicode" w:cs="e-Tamil OTC"/>
          <w:i/>
          <w:iCs/>
          <w:noProof/>
          <w:lang w:val="en-GB"/>
        </w:rPr>
        <w:t>eṉṟi</w:t>
      </w:r>
    </w:p>
    <w:p w14:paraId="4D6296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w:t>
      </w:r>
      <w:r w:rsidR="007E7CC0" w:rsidRPr="004D5A2F">
        <w:rPr>
          <w:rFonts w:ascii="Gandhari Unicode" w:hAnsi="Gandhari Unicode" w:cs="e-Tamil OTC"/>
          <w:noProof/>
          <w:lang w:val="en-GB"/>
        </w:rPr>
        <w:t>-~</w:t>
      </w:r>
      <w:r w:rsidRPr="004D5A2F">
        <w:rPr>
          <w:rFonts w:ascii="Gandhari Unicode" w:hAnsi="Gandhari Unicode" w:cs="e-Tamil OTC"/>
          <w:noProof/>
          <w:lang w:val="en-GB"/>
        </w:rPr>
        <w:t>um kāl</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um ōyvaṉa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aḻuṅka</w:t>
      </w:r>
      <w:r w:rsidR="007E7CC0" w:rsidRPr="004D5A2F">
        <w:rPr>
          <w:rFonts w:ascii="Gandhari Unicode" w:hAnsi="Gandhari Unicode" w:cs="e-Tamil OTC"/>
          <w:i/>
          <w:iCs/>
          <w:noProof/>
          <w:lang w:val="en-GB"/>
        </w:rPr>
        <w:t>+</w:t>
      </w:r>
    </w:p>
    <w:p w14:paraId="5A2A0D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uṟu taḷiriṉ naṭuṅki</w:t>
      </w:r>
    </w:p>
    <w:p w14:paraId="1A56DC4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yāvat</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ilai yāṉ ceyaṟ</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uriyatu</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4E360A" w14:textId="77777777" w:rsidR="0074055C" w:rsidRPr="004D5A2F" w:rsidRDefault="0074055C">
      <w:pPr>
        <w:pStyle w:val="Textbody"/>
        <w:spacing w:after="29" w:line="260" w:lineRule="exact"/>
        <w:jc w:val="both"/>
        <w:rPr>
          <w:rFonts w:ascii="Gandhari Unicode" w:hAnsi="Gandhari Unicode" w:cs="e-Tamil OTC"/>
          <w:noProof/>
          <w:lang w:val="en-GB"/>
        </w:rPr>
      </w:pPr>
    </w:p>
    <w:p w14:paraId="007BDCBA" w14:textId="77777777" w:rsidR="0074055C" w:rsidRPr="004D5A2F" w:rsidRDefault="0074055C">
      <w:pPr>
        <w:pStyle w:val="Textbody"/>
        <w:spacing w:after="29" w:line="260" w:lineRule="exact"/>
        <w:jc w:val="both"/>
        <w:rPr>
          <w:rFonts w:ascii="Gandhari Unicode" w:hAnsi="Gandhari Unicode" w:cs="e-Tamil OTC"/>
          <w:noProof/>
          <w:lang w:val="en-GB"/>
        </w:rPr>
      </w:pPr>
    </w:p>
    <w:p w14:paraId="2ACF7CCD" w14:textId="77777777" w:rsidR="0074055C" w:rsidRPr="004D5A2F" w:rsidRDefault="0074055C">
      <w:pPr>
        <w:pStyle w:val="Textbody"/>
        <w:spacing w:after="29" w:line="260" w:lineRule="exact"/>
        <w:jc w:val="both"/>
        <w:rPr>
          <w:rFonts w:ascii="Gandhari Unicode" w:hAnsi="Gandhari Unicode" w:cs="e-Tamil OTC"/>
          <w:noProof/>
          <w:lang w:val="en-GB"/>
        </w:rPr>
      </w:pPr>
    </w:p>
    <w:p w14:paraId="74F384E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so that [she] would let go of shame to HER, who suffers, when they were going away together.</w:t>
      </w:r>
    </w:p>
    <w:p w14:paraId="3D3ECC14" w14:textId="77777777" w:rsidR="0074055C" w:rsidRPr="004D5A2F" w:rsidRDefault="0074055C">
      <w:pPr>
        <w:pStyle w:val="Textbody"/>
        <w:spacing w:after="29" w:line="260" w:lineRule="exact"/>
        <w:jc w:val="both"/>
        <w:rPr>
          <w:rFonts w:ascii="Gandhari Unicode" w:hAnsi="Gandhari Unicode" w:cs="e-Tamil OTC"/>
          <w:noProof/>
          <w:lang w:val="en-GB"/>
        </w:rPr>
      </w:pPr>
    </w:p>
    <w:p w14:paraId="2D27ED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 agreeing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I give(inf.) come(abs.)</w:t>
      </w:r>
    </w:p>
    <w:p w14:paraId="6FBC6C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sign he-stood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hill land-he  </w:t>
      </w:r>
    </w:p>
    <w:p w14:paraId="2A994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measure may-go</w:t>
      </w:r>
      <w:r w:rsidRPr="004D5A2F">
        <w:rPr>
          <w:rStyle w:val="FootnoteReference"/>
          <w:rFonts w:ascii="Gandhari Unicode" w:hAnsi="Gandhari Unicode" w:cs="e-Tamil OTC"/>
          <w:noProof/>
          <w:lang w:val="en-GB"/>
        </w:rPr>
        <w:footnoteReference w:id="712"/>
      </w:r>
      <w:r w:rsidRPr="004D5A2F">
        <w:rPr>
          <w:rFonts w:ascii="Gandhari Unicode" w:hAnsi="Gandhari Unicode" w:cs="e-Tamil OTC"/>
          <w:noProof/>
          <w:lang w:val="en-GB"/>
        </w:rPr>
        <w:t xml:space="preserve"> you-say(sub.)</w:t>
      </w:r>
    </w:p>
    <w:p w14:paraId="548147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they-become-tired(n.pl.) be-spoiled(inf.)</w:t>
      </w:r>
      <w:r w:rsidRPr="004D5A2F">
        <w:rPr>
          <w:rStyle w:val="FootnoteReference"/>
          <w:rFonts w:ascii="Gandhari Unicode" w:hAnsi="Gandhari Unicode" w:cs="e-Tamil OTC"/>
          <w:noProof/>
          <w:lang w:val="en-GB"/>
        </w:rPr>
        <w:footnoteReference w:id="713"/>
      </w:r>
    </w:p>
    <w:p w14:paraId="7E994A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 have- sprout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trembled</w:t>
      </w:r>
    </w:p>
    <w:p w14:paraId="59D5E2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anything not-it I doing(dat.) suitable-it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72277A" w14:textId="77777777" w:rsidR="0074055C" w:rsidRPr="004D5A2F" w:rsidRDefault="0074055C">
      <w:pPr>
        <w:pStyle w:val="Textbody"/>
        <w:spacing w:after="29"/>
        <w:jc w:val="both"/>
        <w:rPr>
          <w:rFonts w:ascii="Gandhari Unicode" w:hAnsi="Gandhari Unicode" w:cs="e-Tamil OTC"/>
          <w:noProof/>
          <w:lang w:val="en-GB"/>
        </w:rPr>
      </w:pPr>
    </w:p>
    <w:p w14:paraId="1F61612B" w14:textId="77777777" w:rsidR="0074055C" w:rsidRPr="004D5A2F" w:rsidRDefault="0074055C">
      <w:pPr>
        <w:pStyle w:val="Textbody"/>
        <w:spacing w:after="29"/>
        <w:jc w:val="both"/>
        <w:rPr>
          <w:rFonts w:ascii="Gandhari Unicode" w:hAnsi="Gandhari Unicode" w:cs="e-Tamil OTC"/>
          <w:noProof/>
          <w:lang w:val="en-GB"/>
        </w:rPr>
      </w:pPr>
    </w:p>
    <w:p w14:paraId="75D96D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gave [him] your agreement, he came</w:t>
      </w:r>
    </w:p>
    <w:p w14:paraId="313E979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stood at the sign/meeting place, the man from the hills.</w:t>
      </w:r>
    </w:p>
    <w:p w14:paraId="494B3F78" w14:textId="77777777" w:rsidR="0074055C" w:rsidRPr="004D5A2F" w:rsidRDefault="008F512A">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May the span of today go</w:t>
      </w:r>
      <w:r w:rsidRPr="004D5A2F">
        <w:rPr>
          <w:rFonts w:ascii="Gandhari Unicode" w:hAnsi="Gandhari Unicode" w:cs="e-Tamil OTC"/>
          <w:noProof/>
          <w:lang w:val="en-GB"/>
        </w:rPr>
        <w:t>”</w:t>
      </w:r>
      <w:r w:rsidR="00CF70BD" w:rsidRPr="004D5A2F">
        <w:rPr>
          <w:rFonts w:ascii="Gandhari Unicode" w:hAnsi="Gandhari Unicode" w:cs="e-Tamil OTC"/>
          <w:noProof/>
          <w:lang w:val="en-GB"/>
        </w:rPr>
        <w:t>, you would say.</w:t>
      </w:r>
      <w:r w:rsidR="00CF70BD" w:rsidRPr="004D5A2F">
        <w:rPr>
          <w:rStyle w:val="FootnoteReference"/>
          <w:rFonts w:ascii="Gandhari Unicode" w:hAnsi="Gandhari Unicode" w:cs="e-Tamil OTC"/>
          <w:noProof/>
          <w:lang w:val="en-GB"/>
        </w:rPr>
        <w:footnoteReference w:id="714"/>
      </w:r>
    </w:p>
    <w:p w14:paraId="66CECBD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There is nothing can I do</w:t>
      </w:r>
    </w:p>
    <w:p w14:paraId="266ECA81"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but trembling like a sprout fallen into the fire</w:t>
      </w:r>
    </w:p>
    <w:p w14:paraId="035B70B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hands and feet growing tired will be spoiled.</w:t>
      </w:r>
      <w:r w:rsidRPr="004D5A2F">
        <w:rPr>
          <w:rStyle w:val="FootnoteReference"/>
          <w:rFonts w:ascii="Gandhari Unicode" w:hAnsi="Gandhari Unicode" w:cs="e-Tamil OTC"/>
          <w:noProof/>
          <w:lang w:val="en-GB"/>
        </w:rPr>
        <w:footnoteReference w:id="715"/>
      </w:r>
    </w:p>
    <w:p w14:paraId="65FFB248" w14:textId="77777777" w:rsidR="0074055C" w:rsidRPr="004D5A2F" w:rsidRDefault="0074055C">
      <w:pPr>
        <w:pStyle w:val="Textbody"/>
        <w:spacing w:after="0"/>
        <w:jc w:val="both"/>
        <w:rPr>
          <w:rFonts w:ascii="Gandhari Unicode" w:hAnsi="Gandhari Unicode" w:cs="e-Tamil OTC"/>
          <w:noProof/>
          <w:lang w:val="en-GB"/>
        </w:rPr>
      </w:pPr>
    </w:p>
    <w:p w14:paraId="1D676EE4" w14:textId="77777777" w:rsidR="0074055C" w:rsidRPr="004D5A2F" w:rsidRDefault="0074055C">
      <w:pPr>
        <w:pStyle w:val="Textbody"/>
        <w:spacing w:after="0"/>
        <w:jc w:val="both"/>
        <w:rPr>
          <w:rFonts w:ascii="Gandhari Unicode" w:hAnsi="Gandhari Unicode" w:cs="e-Tamil OTC"/>
          <w:noProof/>
          <w:lang w:val="en-GB"/>
        </w:rPr>
      </w:pPr>
    </w:p>
    <w:p w14:paraId="2415E88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7786A3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1-3b </w:t>
      </w:r>
      <w:r w:rsidRPr="004D5A2F">
        <w:rPr>
          <w:rFonts w:ascii="Gandhari Unicode" w:hAnsi="Gandhari Unicode" w:cs="e-Tamil OTC"/>
          <w:noProof/>
          <w:lang w:val="en-GB"/>
        </w:rPr>
        <w:tab/>
        <w:t>Since, with your agreement, I am bringing [him], he comes</w:t>
      </w:r>
    </w:p>
    <w:p w14:paraId="032B82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is standing at the sign/meeting place ...</w:t>
      </w:r>
    </w:p>
    <w:p w14:paraId="373DE7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May the span of today go, you say.</w:t>
      </w:r>
    </w:p>
    <w:p w14:paraId="5CF809E1" w14:textId="77777777" w:rsidR="0074055C" w:rsidRPr="004D5A2F" w:rsidRDefault="0074055C">
      <w:pPr>
        <w:pStyle w:val="Textbody"/>
        <w:spacing w:after="0"/>
        <w:jc w:val="both"/>
        <w:rPr>
          <w:rFonts w:ascii="Gandhari Unicode" w:hAnsi="Gandhari Unicode" w:cs="e-Tamil OTC"/>
          <w:noProof/>
          <w:lang w:val="en-GB"/>
        </w:rPr>
      </w:pPr>
    </w:p>
    <w:p w14:paraId="329FDAD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99B961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ஓரம்போகியார்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காம்போதியார்): </w:t>
      </w:r>
      <w:r w:rsidRPr="004D5A2F">
        <w:rPr>
          <w:rFonts w:ascii="Gandhari Unicode" w:hAnsi="Gandhari Unicode"/>
          <w:i w:val="0"/>
          <w:iCs w:val="0"/>
          <w:color w:val="auto"/>
        </w:rPr>
        <w:t>the confidante</w:t>
      </w:r>
    </w:p>
    <w:p w14:paraId="20D8DED9" w14:textId="77777777" w:rsidR="0074055C" w:rsidRPr="004D5A2F" w:rsidRDefault="008F512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நின் பரத்தையற்கு (</w:t>
      </w:r>
      <w:r w:rsidR="00CF70BD" w:rsidRPr="004D5A2F">
        <w:rPr>
          <w:rFonts w:ascii="Gandhari Unicode" w:hAnsi="Gandhari Unicode" w:cs="e-Tamil OTC"/>
          <w:noProof/>
          <w:lang w:val="en-GB"/>
        </w:rPr>
        <w:t xml:space="preserve">C2, G2: </w:t>
      </w:r>
      <w:r w:rsidR="00CF70BD" w:rsidRPr="004D5A2F">
        <w:rPr>
          <w:rFonts w:ascii="Gandhari Unicode" w:hAnsi="Gandhari Unicode" w:cs="e-Tamil OTC"/>
          <w:noProof/>
          <w:cs/>
          <w:lang w:val="en-GB"/>
        </w:rPr>
        <w:t>பரத்தையர்க்கு) நீ உற்ற சூளுறவு நன்றாய் இருந்தது</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என்று நகையாடித் தோழி வாயின் மறுத்தது.</w:t>
      </w:r>
    </w:p>
    <w:p w14:paraId="3AE9E80D" w14:textId="77777777" w:rsidR="0074055C" w:rsidRPr="004D5A2F" w:rsidRDefault="0074055C">
      <w:pPr>
        <w:pStyle w:val="Textbody"/>
        <w:spacing w:after="29"/>
        <w:jc w:val="both"/>
        <w:rPr>
          <w:rFonts w:ascii="Gandhari Unicode" w:hAnsi="Gandhari Unicode" w:cs="e-Tamil OTC"/>
          <w:noProof/>
          <w:lang w:val="en-GB"/>
        </w:rPr>
      </w:pPr>
    </w:p>
    <w:p w14:paraId="3A77F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உழுந்துடைக் </w:t>
      </w:r>
      <w:r w:rsidRPr="004D5A2F">
        <w:rPr>
          <w:rFonts w:ascii="Gandhari Unicode" w:hAnsi="Gandhari Unicode" w:cs="e-Tamil OTC"/>
          <w:noProof/>
          <w:u w:val="wave"/>
          <w:cs/>
          <w:lang w:val="en-GB"/>
        </w:rPr>
        <w:t>கழுதிற்</w:t>
      </w:r>
      <w:r w:rsidRPr="004D5A2F">
        <w:rPr>
          <w:rFonts w:ascii="Gandhari Unicode" w:hAnsi="Gandhari Unicode" w:cs="e-Tamil OTC"/>
          <w:noProof/>
          <w:cs/>
          <w:lang w:val="en-GB"/>
        </w:rPr>
        <w:t xml:space="preserve"> கரும்புடைப் பணைத்தோ</w:t>
      </w:r>
    </w:p>
    <w:p w14:paraId="284731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ணெடும்பல் கூந்தற் குறுந்தொடி மகளிர்</w:t>
      </w:r>
    </w:p>
    <w:p w14:paraId="4E4A05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நலனுண்டு துறத்தி யாயின்</w:t>
      </w:r>
    </w:p>
    <w:p w14:paraId="08C1F4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மிகநன் றம்ம மகிழ்நநின் சூளே.</w:t>
      </w:r>
    </w:p>
    <w:p w14:paraId="13C0C1FB" w14:textId="77777777" w:rsidR="0074055C" w:rsidRPr="004D5A2F" w:rsidRDefault="0074055C">
      <w:pPr>
        <w:pStyle w:val="Textbody"/>
        <w:spacing w:after="29"/>
        <w:jc w:val="both"/>
        <w:rPr>
          <w:rFonts w:ascii="Gandhari Unicode" w:hAnsi="Gandhari Unicode" w:cs="e-Tamil OTC"/>
          <w:noProof/>
          <w:lang w:val="en-GB"/>
        </w:rPr>
      </w:pPr>
    </w:p>
    <w:p w14:paraId="64DE82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[line 1b-d missing in L1]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கழுதிற் </w:t>
      </w:r>
      <w:r w:rsidRPr="004D5A2F">
        <w:rPr>
          <w:rFonts w:ascii="Gandhari Unicode" w:hAnsi="Gandhari Unicode" w:cs="e-Tamil OTC"/>
          <w:noProof/>
          <w:lang w:val="en-GB"/>
        </w:rPr>
        <w:t>C1+2+3, G1+2, EA, Cām.v</w:t>
      </w:r>
      <w:r w:rsidRPr="004D5A2F">
        <w:rPr>
          <w:rStyle w:val="FootnoteReference"/>
          <w:rFonts w:ascii="Gandhari Unicode" w:hAnsi="Gandhari Unicode" w:cs="e-Tamil OTC"/>
          <w:noProof/>
          <w:lang w:val="en-GB"/>
        </w:rPr>
        <w:footnoteReference w:id="716"/>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கழுந்திற்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கழுத்திற் </w:t>
      </w:r>
      <w:r w:rsidRPr="004D5A2F">
        <w:rPr>
          <w:rFonts w:ascii="Gandhari Unicode" w:hAnsi="Gandhari Unicode" w:cs="e-Tamil OTC"/>
          <w:noProof/>
          <w:lang w:val="en-GB"/>
        </w:rPr>
        <w:t xml:space="preserve">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பளைத்தோ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நலனுண்டு துறத்தி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நலனுண்டு துறக்கி </w:t>
      </w:r>
      <w:r w:rsidRPr="004D5A2F">
        <w:rPr>
          <w:rFonts w:ascii="Gandhari Unicode" w:hAnsi="Gandhari Unicode" w:cs="e-Tamil OTC"/>
          <w:noProof/>
          <w:lang w:val="en-GB"/>
        </w:rPr>
        <w:t xml:space="preserve">L1, C1+3, G1v; </w:t>
      </w:r>
      <w:r w:rsidRPr="004D5A2F">
        <w:rPr>
          <w:rFonts w:ascii="Gandhari Unicode" w:hAnsi="Gandhari Unicode" w:cs="e-Tamil OTC"/>
          <w:noProof/>
          <w:cs/>
          <w:lang w:val="en-GB"/>
        </w:rPr>
        <w:t xml:space="preserve">நலனூண் டுறைக்கி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மகிழ்நநின்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மகிழ்ந்தநின்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மகிழ்ந்த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G2v</w:t>
      </w:r>
    </w:p>
    <w:p w14:paraId="472F9AE4" w14:textId="77777777" w:rsidR="0074055C" w:rsidRPr="004D5A2F" w:rsidRDefault="0074055C">
      <w:pPr>
        <w:pStyle w:val="Textbody"/>
        <w:spacing w:after="29"/>
        <w:jc w:val="both"/>
        <w:rPr>
          <w:rFonts w:ascii="Gandhari Unicode" w:hAnsi="Gandhari Unicode" w:cs="e-Tamil OTC"/>
          <w:noProof/>
          <w:lang w:val="en-GB"/>
        </w:rPr>
      </w:pPr>
    </w:p>
    <w:p w14:paraId="0855E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uḻunt</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kaḻutiṉ</w:t>
      </w:r>
      <w:r w:rsidR="007E7CC0" w:rsidRPr="004D5A2F">
        <w:rPr>
          <w:rFonts w:ascii="Gandhari Unicode" w:hAnsi="Gandhari Unicode" w:cs="e-Tamil OTC"/>
          <w:noProof/>
          <w:lang w:val="en-GB"/>
        </w:rPr>
        <w:t xml:space="preserve"> karump*</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paṇai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63919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pal kūntal kuṟum toṭi makaḷir</w:t>
      </w:r>
    </w:p>
    <w:p w14:paraId="648FA9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nalaṉ uṇṭu tuṟatti </w:t>
      </w:r>
      <w:r w:rsidR="007E7CC0"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7654AD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mika naṉṟ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amma makiḻna niṉ cūḷ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297E37C3" w14:textId="77777777" w:rsidR="0074055C" w:rsidRPr="004D5A2F" w:rsidRDefault="0074055C">
      <w:pPr>
        <w:pStyle w:val="Textbody"/>
        <w:spacing w:after="29" w:line="260" w:lineRule="exact"/>
        <w:jc w:val="both"/>
        <w:rPr>
          <w:rFonts w:ascii="Gandhari Unicode" w:hAnsi="Gandhari Unicode" w:cs="e-Tamil OTC"/>
          <w:noProof/>
          <w:lang w:val="en-GB"/>
        </w:rPr>
      </w:pPr>
    </w:p>
    <w:p w14:paraId="6A2E0E6D" w14:textId="77777777" w:rsidR="0074055C" w:rsidRPr="004D5A2F" w:rsidRDefault="0074055C">
      <w:pPr>
        <w:pStyle w:val="Textbody"/>
        <w:spacing w:after="29" w:line="260" w:lineRule="exact"/>
        <w:jc w:val="both"/>
        <w:rPr>
          <w:rFonts w:ascii="Gandhari Unicode" w:hAnsi="Gandhari Unicode" w:cs="e-Tamil OTC"/>
          <w:noProof/>
          <w:lang w:val="en-GB"/>
        </w:rPr>
      </w:pPr>
    </w:p>
    <w:p w14:paraId="03EC5C98" w14:textId="77777777" w:rsidR="0074055C" w:rsidRPr="004D5A2F" w:rsidRDefault="0074055C">
      <w:pPr>
        <w:pStyle w:val="Textbody"/>
        <w:spacing w:after="29" w:line="260" w:lineRule="exact"/>
        <w:jc w:val="both"/>
        <w:rPr>
          <w:rFonts w:ascii="Gandhari Unicode" w:hAnsi="Gandhari Unicode" w:cs="e-Tamil OTC"/>
          <w:noProof/>
          <w:lang w:val="en-GB"/>
        </w:rPr>
      </w:pPr>
    </w:p>
    <w:p w14:paraId="1DA8E3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door refused by the confidante in jest,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excellent to have the oath, which you have made to your other women.</w:t>
      </w:r>
      <w:r w:rsidR="008F512A" w:rsidRPr="004D5A2F">
        <w:rPr>
          <w:rFonts w:ascii="Gandhari Unicode" w:hAnsi="Gandhari Unicode" w:cs="e-Tamil OTC"/>
          <w:noProof/>
          <w:lang w:val="en-GB"/>
        </w:rPr>
        <w:t>”</w:t>
      </w:r>
    </w:p>
    <w:p w14:paraId="73289206" w14:textId="77777777" w:rsidR="0074055C" w:rsidRPr="004D5A2F" w:rsidRDefault="0074055C">
      <w:pPr>
        <w:pStyle w:val="Textbody"/>
        <w:spacing w:after="29" w:line="260" w:lineRule="exact"/>
        <w:jc w:val="both"/>
        <w:rPr>
          <w:rFonts w:ascii="Gandhari Unicode" w:hAnsi="Gandhari Unicode" w:cs="e-Tamil OTC"/>
          <w:noProof/>
          <w:lang w:val="en-GB"/>
        </w:rPr>
      </w:pPr>
    </w:p>
    <w:p w14:paraId="7676E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black-gram possess- platform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sugarcane possess- bamboo shoulder</w:t>
      </w:r>
    </w:p>
    <w:p w14:paraId="4A4D04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many tresses short bracelet women</w:t>
      </w:r>
    </w:p>
    <w:p w14:paraId="07A81F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innocence eaten you-give-up(sub.) if</w:t>
      </w:r>
    </w:p>
    <w:p w14:paraId="57D609A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be-much(inf.) good-it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delight-he(voc.)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3DE2ED" w14:textId="77777777" w:rsidR="0074055C" w:rsidRPr="004D5A2F" w:rsidRDefault="0074055C">
      <w:pPr>
        <w:pStyle w:val="Textbody"/>
        <w:spacing w:after="29"/>
        <w:jc w:val="both"/>
        <w:rPr>
          <w:rFonts w:ascii="Gandhari Unicode" w:hAnsi="Gandhari Unicode" w:cs="e-Tamil OTC"/>
          <w:noProof/>
          <w:lang w:val="en-GB"/>
        </w:rPr>
      </w:pPr>
    </w:p>
    <w:p w14:paraId="663776F6" w14:textId="77777777" w:rsidR="0074055C" w:rsidRPr="004D5A2F" w:rsidRDefault="0074055C">
      <w:pPr>
        <w:pStyle w:val="Textbody"/>
        <w:spacing w:after="29"/>
        <w:rPr>
          <w:rFonts w:ascii="Gandhari Unicode" w:hAnsi="Gandhari Unicode" w:cs="e-Tamil OTC"/>
          <w:noProof/>
          <w:lang w:val="en-GB"/>
        </w:rPr>
      </w:pPr>
    </w:p>
    <w:p w14:paraId="78DBA58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give [her] up, having eaten [her] innocence,</w:t>
      </w:r>
    </w:p>
    <w:p w14:paraId="1D6A87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tight bracelets, long many tresses</w:t>
      </w:r>
    </w:p>
    <w:p w14:paraId="1AE600A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bamboo shoulders</w:t>
      </w:r>
    </w:p>
    <w:p w14:paraId="04B3D9D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sugarcane [drawing</w:t>
      </w:r>
      <w:r w:rsidRPr="004D5A2F">
        <w:rPr>
          <w:rStyle w:val="FootnoteReference"/>
          <w:rFonts w:ascii="Gandhari Unicode" w:hAnsi="Gandhari Unicode" w:cs="e-Tamil OTC"/>
          <w:noProof/>
          <w:lang w:val="en-GB"/>
        </w:rPr>
        <w:footnoteReference w:id="717"/>
      </w:r>
      <w:r w:rsidRPr="004D5A2F">
        <w:rPr>
          <w:rFonts w:ascii="Gandhari Unicode" w:hAnsi="Gandhari Unicode" w:cs="e-Tamil OTC"/>
          <w:noProof/>
          <w:lang w:val="en-GB"/>
        </w:rPr>
        <w:t>], on the platform for [guarding]</w:t>
      </w:r>
    </w:p>
    <w:p w14:paraId="02B8D86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black gram [field,</w:t>
      </w:r>
    </w:p>
    <w:p w14:paraId="0852FCA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good, alas, delightful man, [is] your oath.</w:t>
      </w:r>
    </w:p>
    <w:p w14:paraId="72B44C18" w14:textId="77777777" w:rsidR="0074055C" w:rsidRPr="004D5A2F" w:rsidRDefault="0074055C">
      <w:pPr>
        <w:pStyle w:val="Textbody"/>
        <w:spacing w:after="0"/>
        <w:jc w:val="both"/>
        <w:rPr>
          <w:rFonts w:ascii="Gandhari Unicode" w:hAnsi="Gandhari Unicode" w:cs="e-Tamil OTC"/>
          <w:noProof/>
          <w:lang w:val="en-GB"/>
        </w:rPr>
      </w:pPr>
    </w:p>
    <w:p w14:paraId="09D81DFD" w14:textId="77777777" w:rsidR="0074055C" w:rsidRPr="004D5A2F" w:rsidRDefault="0074055C">
      <w:pPr>
        <w:pStyle w:val="Textbody"/>
        <w:spacing w:after="0"/>
        <w:jc w:val="both"/>
        <w:rPr>
          <w:rFonts w:ascii="Gandhari Unicode" w:hAnsi="Gandhari Unicode" w:cs="e-Tamil OTC"/>
          <w:noProof/>
          <w:lang w:val="en-GB"/>
        </w:rPr>
      </w:pPr>
    </w:p>
    <w:p w14:paraId="43031F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9CAC24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2+3b </w:t>
      </w:r>
      <w:r w:rsidRPr="004D5A2F">
        <w:rPr>
          <w:rFonts w:ascii="Gandhari Unicode" w:hAnsi="Gandhari Unicode" w:cs="e-Tamil OTC"/>
          <w:noProof/>
          <w:lang w:val="en-GB"/>
        </w:rPr>
        <w:tab/>
        <w:t>If you give up, having eaten [their] innocence,</w:t>
      </w:r>
    </w:p>
    <w:p w14:paraId="228D3E5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the women with tight bracelets ...</w:t>
      </w:r>
    </w:p>
    <w:p w14:paraId="1F9C9FAA" w14:textId="77777777" w:rsidR="0074055C" w:rsidRPr="004D5A2F" w:rsidRDefault="0074055C">
      <w:pPr>
        <w:pStyle w:val="Textbody"/>
        <w:spacing w:after="0"/>
        <w:jc w:val="both"/>
        <w:rPr>
          <w:rFonts w:ascii="Gandhari Unicode" w:hAnsi="Gandhari Unicode" w:cs="e-Tamil OTC"/>
          <w:noProof/>
          <w:lang w:val="en-GB"/>
        </w:rPr>
      </w:pPr>
    </w:p>
    <w:p w14:paraId="56A6085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9B95D4"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7DCFA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வேற்று வரைவு மாற்றியது.</w:t>
      </w:r>
    </w:p>
    <w:p w14:paraId="228AAE11" w14:textId="77777777" w:rsidR="0074055C" w:rsidRPr="004D5A2F" w:rsidRDefault="0074055C">
      <w:pPr>
        <w:pStyle w:val="Textbody"/>
        <w:spacing w:after="29"/>
        <w:jc w:val="both"/>
        <w:rPr>
          <w:rFonts w:ascii="Gandhari Unicode" w:hAnsi="Gandhari Unicode" w:cs="e-Tamil OTC"/>
          <w:noProof/>
          <w:lang w:val="en-GB"/>
        </w:rPr>
      </w:pPr>
    </w:p>
    <w:p w14:paraId="3D4478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பலவிற் சேர்ந்த </w:t>
      </w:r>
      <w:r w:rsidRPr="004D5A2F">
        <w:rPr>
          <w:rFonts w:ascii="Gandhari Unicode" w:hAnsi="Gandhari Unicode" w:cs="e-Tamil OTC"/>
          <w:noProof/>
          <w:u w:val="wave"/>
          <w:cs/>
          <w:lang w:val="en-GB"/>
        </w:rPr>
        <w:t>பழமா ரினக்கலை</w:t>
      </w:r>
    </w:p>
    <w:p w14:paraId="06D554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சிலைவிற்</w:t>
      </w:r>
      <w:r w:rsidRPr="004D5A2F">
        <w:rPr>
          <w:rFonts w:ascii="Gandhari Unicode" w:hAnsi="Gandhari Unicode" w:cs="e-Tamil OTC"/>
          <w:noProof/>
          <w:cs/>
          <w:lang w:val="en-GB"/>
        </w:rPr>
        <w:t xml:space="preserve"> கானவன் செந்தொடை வெரீஇச்</w:t>
      </w:r>
    </w:p>
    <w:p w14:paraId="410AC3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செருவுறு குதிரையிற் பொங்கிச் சார</w:t>
      </w:r>
    </w:p>
    <w:p w14:paraId="54FF87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லிருவெதிர் நீடமை தயங்கப் பாயும்</w:t>
      </w:r>
    </w:p>
    <w:p w14:paraId="6A1033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பெருவரை யடுக்கத்துக்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னென்று</w:t>
      </w:r>
    </w:p>
    <w:p w14:paraId="0A9FF8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யன்ன நட்பினன்</w:t>
      </w:r>
    </w:p>
    <w:p w14:paraId="361B3B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புதுவோர்த் </w:t>
      </w:r>
      <w:r w:rsidRPr="004D5A2F">
        <w:rPr>
          <w:rFonts w:ascii="Gandhari Unicode" w:hAnsi="Gandhari Unicode" w:cs="e-Tamil OTC"/>
          <w:noProof/>
          <w:u w:val="wave"/>
          <w:cs/>
          <w:lang w:val="en-GB"/>
        </w:rPr>
        <w:t>தம்மவிவ்</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வழுங்க லூரே</w:t>
      </w:r>
      <w:r w:rsidRPr="004D5A2F">
        <w:rPr>
          <w:rFonts w:ascii="Gandhari Unicode" w:hAnsi="Gandhari Unicode" w:cs="e-Tamil OTC"/>
          <w:noProof/>
          <w:cs/>
          <w:lang w:val="en-GB"/>
        </w:rPr>
        <w:t>.</w:t>
      </w:r>
      <w:r w:rsidRPr="004D5A2F">
        <w:rPr>
          <w:rFonts w:ascii="Gandhari Unicode" w:hAnsi="Gandhari Unicode" w:cs="e-Tamil OTC"/>
          <w:noProof/>
          <w:cs/>
          <w:lang w:val="en-GB"/>
        </w:rPr>
        <w:tab/>
      </w:r>
    </w:p>
    <w:p w14:paraId="4DCF6207" w14:textId="77777777" w:rsidR="0074055C" w:rsidRPr="004D5A2F" w:rsidRDefault="0074055C">
      <w:pPr>
        <w:pStyle w:val="Textbody"/>
        <w:spacing w:after="29"/>
        <w:jc w:val="both"/>
        <w:rPr>
          <w:rFonts w:ascii="Gandhari Unicode" w:hAnsi="Gandhari Unicode" w:cs="e-Tamil OTC"/>
          <w:noProof/>
          <w:lang w:val="en-GB"/>
        </w:rPr>
      </w:pPr>
    </w:p>
    <w:p w14:paraId="27F092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பழமருந் தினக்கலை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பழந்தி னினக்கலை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சிலையிற் </w:t>
      </w:r>
      <w:r w:rsidRPr="004D5A2F">
        <w:rPr>
          <w:rFonts w:ascii="Gandhari Unicode" w:hAnsi="Gandhari Unicode" w:cs="e-Tamil OTC"/>
          <w:noProof/>
          <w:lang w:val="en-GB"/>
        </w:rPr>
        <w:t xml:space="preserve">C2v,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வெரீஇச்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வெரீச்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G1v,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தம்மவிவ்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தாமவிவ்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தாமிவ்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 லூரே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பழங்கே ளூரே </w:t>
      </w:r>
      <w:r w:rsidRPr="004D5A2F">
        <w:rPr>
          <w:rFonts w:ascii="Gandhari Unicode" w:hAnsi="Gandhari Unicode" w:cs="e-Tamil OTC"/>
          <w:noProof/>
          <w:lang w:val="en-GB"/>
        </w:rPr>
        <w:t>G1v, Nacc.v, Cām.v</w:t>
      </w:r>
    </w:p>
    <w:p w14:paraId="532BE23C" w14:textId="77777777" w:rsidR="0074055C" w:rsidRPr="004D5A2F" w:rsidRDefault="0074055C">
      <w:pPr>
        <w:pStyle w:val="Textbody"/>
        <w:spacing w:after="29"/>
        <w:jc w:val="both"/>
        <w:rPr>
          <w:rFonts w:ascii="Gandhari Unicode" w:hAnsi="Gandhari Unicode" w:cs="e-Tamil OTC"/>
          <w:noProof/>
          <w:lang w:val="en-GB"/>
        </w:rPr>
      </w:pPr>
    </w:p>
    <w:p w14:paraId="5592F99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palaviṉ cērnta paḻam </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iṉam kalai</w:t>
      </w:r>
    </w:p>
    <w:p w14:paraId="027D7E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cilai vil</w:t>
      </w:r>
      <w:r w:rsidRPr="004D5A2F">
        <w:rPr>
          <w:rFonts w:ascii="Gandhari Unicode" w:hAnsi="Gandhari Unicode" w:cs="e-Tamil OTC"/>
          <w:noProof/>
          <w:lang w:val="en-GB"/>
        </w:rPr>
        <w:t xml:space="preserve"> kāṉavaṉ cem toṭai verīi</w:t>
      </w:r>
      <w:r w:rsidR="007E7CC0" w:rsidRPr="004D5A2F">
        <w:rPr>
          <w:rFonts w:ascii="Gandhari Unicode" w:hAnsi="Gandhari Unicode" w:cs="e-Tamil OTC"/>
          <w:noProof/>
          <w:lang w:val="en-GB"/>
        </w:rPr>
        <w:t>+</w:t>
      </w:r>
    </w:p>
    <w:p w14:paraId="235E754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ceruv*</w:t>
      </w:r>
      <w:r w:rsidR="00CF70BD" w:rsidRPr="004D5A2F">
        <w:rPr>
          <w:rFonts w:ascii="Gandhari Unicode" w:hAnsi="Gandhari Unicode" w:cs="e-Tamil OTC"/>
          <w:noProof/>
          <w:lang w:val="en-GB"/>
        </w:rPr>
        <w:t xml:space="preserve"> uṟu kutiraiyiṉ poṅki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79C58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 vetir nīṭ</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amai tayaṅka</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pāyum</w:t>
      </w:r>
    </w:p>
    <w:p w14:paraId="28FD6D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 varai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aṭukkattu</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kiḻavaṉ</w:t>
      </w:r>
      <w:r w:rsidRPr="004D5A2F">
        <w:rPr>
          <w:rFonts w:ascii="Gandhari Unicode" w:hAnsi="Gandhari Unicode" w:cs="e-Tamil OTC"/>
          <w:noProof/>
          <w:lang w:val="en-GB"/>
        </w:rPr>
        <w:t xml:space="preserve"> 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um</w:t>
      </w:r>
    </w:p>
    <w:p w14:paraId="1D6D8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aṉṉa naṭpiṉaṉ</w:t>
      </w:r>
    </w:p>
    <w:p w14:paraId="0E389DF9"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putuvōrtt*-</w:t>
      </w:r>
      <w:r w:rsidR="00CF70BD" w:rsidRPr="004D5A2F">
        <w:rPr>
          <w:rFonts w:ascii="Gandhari Unicode" w:hAnsi="Gandhari Unicode" w:cs="e-Tamil OTC"/>
          <w:i/>
          <w:iCs/>
          <w:noProof/>
          <w:lang w:val="en-GB"/>
        </w:rPr>
        <w:t>amma</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aḻuṅkal</w:t>
      </w:r>
      <w:r w:rsidR="00CF70BD" w:rsidRPr="004D5A2F">
        <w:rPr>
          <w:rFonts w:ascii="Gandhari Unicode" w:hAnsi="Gandhari Unicode" w:cs="e-Tamil OTC"/>
          <w:noProof/>
          <w:lang w:val="en-GB"/>
        </w:rPr>
        <w:t xml:space="preserve">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D1114E0" w14:textId="77777777" w:rsidR="0074055C" w:rsidRPr="004D5A2F" w:rsidRDefault="0074055C">
      <w:pPr>
        <w:pStyle w:val="Textbody"/>
        <w:spacing w:after="29" w:line="260" w:lineRule="exact"/>
        <w:jc w:val="both"/>
        <w:rPr>
          <w:rFonts w:ascii="Gandhari Unicode" w:hAnsi="Gandhari Unicode" w:cs="e-Tamil OTC"/>
          <w:noProof/>
          <w:lang w:val="en-GB"/>
        </w:rPr>
      </w:pPr>
    </w:p>
    <w:p w14:paraId="035AB0CB" w14:textId="77777777" w:rsidR="0074055C" w:rsidRPr="004D5A2F" w:rsidRDefault="0074055C">
      <w:pPr>
        <w:pStyle w:val="Textbody"/>
        <w:spacing w:after="29" w:line="260" w:lineRule="exact"/>
        <w:jc w:val="both"/>
        <w:rPr>
          <w:rFonts w:ascii="Gandhari Unicode" w:hAnsi="Gandhari Unicode" w:cs="e-Tamil OTC"/>
          <w:noProof/>
          <w:lang w:val="en-GB"/>
        </w:rPr>
      </w:pPr>
    </w:p>
    <w:p w14:paraId="493CFFF0" w14:textId="77777777" w:rsidR="0074055C" w:rsidRPr="004D5A2F" w:rsidRDefault="0074055C">
      <w:pPr>
        <w:pStyle w:val="Textbody"/>
        <w:spacing w:after="29" w:line="260" w:lineRule="exact"/>
        <w:jc w:val="both"/>
        <w:rPr>
          <w:rFonts w:ascii="Gandhari Unicode" w:hAnsi="Gandhari Unicode" w:cs="e-Tamil OTC"/>
          <w:noProof/>
          <w:lang w:val="en-GB"/>
        </w:rPr>
      </w:pPr>
    </w:p>
    <w:p w14:paraId="443369C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Preventing a marriage to somebody else.</w:t>
      </w:r>
    </w:p>
    <w:p w14:paraId="036D33F0" w14:textId="77777777" w:rsidR="0074055C" w:rsidRPr="004D5A2F" w:rsidRDefault="0074055C">
      <w:pPr>
        <w:pStyle w:val="Textbody"/>
        <w:spacing w:after="29" w:line="260" w:lineRule="exact"/>
        <w:jc w:val="both"/>
        <w:rPr>
          <w:rFonts w:ascii="Gandhari Unicode" w:hAnsi="Gandhari Unicode" w:cs="e-Tamil OTC"/>
          <w:noProof/>
          <w:lang w:val="en-GB"/>
        </w:rPr>
      </w:pPr>
    </w:p>
    <w:p w14:paraId="0F6E26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joined- fruit become-full- group male-monkey</w:t>
      </w:r>
    </w:p>
    <w:p w14:paraId="0FC20BF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Cilai[-tree]</w:t>
      </w:r>
      <w:r w:rsidRPr="004D5A2F">
        <w:rPr>
          <w:rStyle w:val="FootnoteReference"/>
          <w:rFonts w:ascii="Gandhari Unicode" w:hAnsi="Gandhari Unicode" w:cs="e-Tamil OTC"/>
          <w:noProof/>
          <w:lang w:val="en-GB"/>
        </w:rPr>
        <w:footnoteReference w:id="718"/>
      </w:r>
      <w:r w:rsidRPr="004D5A2F">
        <w:rPr>
          <w:rFonts w:ascii="Gandhari Unicode" w:hAnsi="Gandhari Unicode" w:cs="e-Tamil OTC"/>
          <w:noProof/>
          <w:lang w:val="en-GB"/>
        </w:rPr>
        <w:t xml:space="preserve"> bow forest-he red/straight arrow(?) frightened</w:t>
      </w:r>
    </w:p>
    <w:p w14:paraId="225197D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quarrel have- horse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pranced slope</w:t>
      </w:r>
    </w:p>
    <w:p w14:paraId="2F3BB54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bamboo</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prolong- bamboo</w:t>
      </w:r>
      <w:r w:rsidRPr="004D5A2F">
        <w:rPr>
          <w:rFonts w:ascii="Gandhari Unicode" w:hAnsi="Gandhari Unicode" w:cs="e-Tamil OTC"/>
          <w:noProof/>
          <w:position w:val="6"/>
          <w:lang w:val="en-GB"/>
        </w:rPr>
        <w:t>2</w:t>
      </w:r>
      <w:r w:rsidRPr="004D5A2F">
        <w:rPr>
          <w:rFonts w:ascii="Gandhari Unicode" w:hAnsi="Gandhari Unicode" w:cs="e-Tamil OTC"/>
          <w:noProof/>
          <w:lang w:val="en-GB"/>
        </w:rPr>
        <w:t xml:space="preserve"> glitter(inf.) springing-</w:t>
      </w:r>
    </w:p>
    <w:p w14:paraId="20A737C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big mountain mountain-side(obl.) master always </w:t>
      </w:r>
      <w:r w:rsidRPr="004D5A2F">
        <w:rPr>
          <w:rFonts w:ascii="Gandhari Unicode" w:hAnsi="Gandhari Unicode" w:cs="e-Tamil OTC"/>
          <w:noProof/>
          <w:lang w:val="en-GB"/>
        </w:rPr>
        <w:tab/>
      </w:r>
    </w:p>
    <w:p w14:paraId="4A13508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that-day like friendship-he</w:t>
      </w:r>
    </w:p>
    <w:p w14:paraId="6204AA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new-they(h.)-it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0EB6F6" w14:textId="77777777" w:rsidR="0074055C" w:rsidRPr="004D5A2F" w:rsidRDefault="0074055C">
      <w:pPr>
        <w:pStyle w:val="Textbody"/>
        <w:spacing w:after="29"/>
        <w:jc w:val="both"/>
        <w:rPr>
          <w:rFonts w:ascii="Gandhari Unicode" w:hAnsi="Gandhari Unicode" w:cs="e-Tamil OTC"/>
          <w:noProof/>
          <w:lang w:val="en-GB"/>
        </w:rPr>
      </w:pPr>
    </w:p>
    <w:p w14:paraId="178DE4DE" w14:textId="77777777" w:rsidR="0074055C" w:rsidRPr="004D5A2F" w:rsidRDefault="0074055C">
      <w:pPr>
        <w:pStyle w:val="Textbody"/>
        <w:spacing w:after="29"/>
        <w:rPr>
          <w:rFonts w:ascii="Gandhari Unicode" w:hAnsi="Gandhari Unicode" w:cs="e-Tamil OTC"/>
          <w:noProof/>
          <w:lang w:val="en-GB"/>
        </w:rPr>
      </w:pPr>
    </w:p>
    <w:p w14:paraId="3991E8E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master of the big mountain side,</w:t>
      </w:r>
    </w:p>
    <w:p w14:paraId="2DA087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male of the fruit-eating monkey group joined</w:t>
      </w:r>
    </w:p>
    <w:p w14:paraId="0280480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jackfruit tree,</w:t>
      </w:r>
    </w:p>
    <w:p w14:paraId="0E57861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by the red arrow</w:t>
      </w:r>
      <w:r w:rsidRPr="004D5A2F">
        <w:rPr>
          <w:rStyle w:val="FootnoteReference"/>
          <w:rFonts w:ascii="Gandhari Unicode" w:hAnsi="Gandhari Unicode" w:cs="e-Tamil OTC"/>
          <w:noProof/>
          <w:lang w:val="en-GB"/>
        </w:rPr>
        <w:footnoteReference w:id="719"/>
      </w:r>
      <w:r w:rsidRPr="004D5A2F">
        <w:rPr>
          <w:rFonts w:ascii="Gandhari Unicode" w:hAnsi="Gandhari Unicode" w:cs="e-Tamil OTC"/>
          <w:noProof/>
          <w:lang w:val="en-GB"/>
        </w:rPr>
        <w:t xml:space="preserve"> of the forest man</w:t>
      </w:r>
    </w:p>
    <w:p w14:paraId="4EBFE28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[his] Cilai [wood] bow,</w:t>
      </w:r>
    </w:p>
    <w:p w14:paraId="3261E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is leaping</w:t>
      </w:r>
      <w:r w:rsidRPr="004D5A2F">
        <w:rPr>
          <w:rStyle w:val="FootnoteReference"/>
          <w:rFonts w:ascii="Gandhari Unicode" w:hAnsi="Gandhari Unicode" w:cs="e-Tamil OTC"/>
          <w:noProof/>
          <w:lang w:val="en-GB"/>
        </w:rPr>
        <w:footnoteReference w:id="720"/>
      </w:r>
      <w:r w:rsidRPr="004D5A2F">
        <w:rPr>
          <w:rFonts w:ascii="Gandhari Unicode" w:hAnsi="Gandhari Unicode" w:cs="e-Tamil OTC"/>
          <w:noProof/>
          <w:lang w:val="en-GB"/>
        </w:rPr>
        <w:t>, so that the long bamboo[-stems]</w:t>
      </w:r>
    </w:p>
    <w:p w14:paraId="701CAAF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big bamboo glitter</w:t>
      </w:r>
      <w:r w:rsidRPr="004D5A2F">
        <w:rPr>
          <w:rStyle w:val="FootnoteReference"/>
          <w:rFonts w:ascii="Gandhari Unicode" w:hAnsi="Gandhari Unicode" w:cs="e-Tamil OTC"/>
          <w:noProof/>
          <w:lang w:val="en-GB"/>
        </w:rPr>
        <w:footnoteReference w:id="721"/>
      </w:r>
    </w:p>
    <w:p w14:paraId="16D82AF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prancing like horses in a fight,</w:t>
      </w:r>
    </w:p>
    <w:p w14:paraId="7DF4053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any day</w:t>
      </w:r>
    </w:p>
    <w:p w14:paraId="1579DD04"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intimate</w:t>
      </w:r>
      <w:r w:rsidRPr="004D5A2F">
        <w:rPr>
          <w:rStyle w:val="FootnoteReference"/>
          <w:rFonts w:ascii="Gandhari Unicode" w:hAnsi="Gandhari Unicode" w:cs="e-Tamil OTC"/>
          <w:noProof/>
          <w:lang w:val="en-GB"/>
        </w:rPr>
        <w:footnoteReference w:id="722"/>
      </w:r>
      <w:r w:rsidRPr="004D5A2F">
        <w:rPr>
          <w:rFonts w:ascii="Gandhari Unicode" w:hAnsi="Gandhari Unicode" w:cs="e-Tamil OTC"/>
          <w:noProof/>
          <w:lang w:val="en-GB"/>
        </w:rPr>
        <w:t xml:space="preserve"> [with us] as on that day.</w:t>
      </w:r>
    </w:p>
    <w:p w14:paraId="7F208C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Newcomers [has], alas, this noisy village.</w:t>
      </w:r>
    </w:p>
    <w:p w14:paraId="1EC02D2C" w14:textId="77777777" w:rsidR="0074055C" w:rsidRPr="004D5A2F" w:rsidRDefault="0074055C">
      <w:pPr>
        <w:pStyle w:val="Textbody"/>
        <w:spacing w:after="0"/>
        <w:jc w:val="both"/>
        <w:rPr>
          <w:rFonts w:ascii="Gandhari Unicode" w:hAnsi="Gandhari Unicode" w:cs="e-Tamil OTC"/>
          <w:noProof/>
          <w:lang w:val="en-GB"/>
        </w:rPr>
      </w:pPr>
    </w:p>
    <w:p w14:paraId="4D91B07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92AFFD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 வீதியார்: </w:t>
      </w:r>
      <w:r w:rsidRPr="004D5A2F">
        <w:rPr>
          <w:rFonts w:ascii="Gandhari Unicode" w:hAnsi="Gandhari Unicode"/>
          <w:i w:val="0"/>
          <w:iCs w:val="0"/>
          <w:color w:val="auto"/>
        </w:rPr>
        <w:t>SHE</w:t>
      </w:r>
    </w:p>
    <w:p w14:paraId="31A5FA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வன்புறையெதிர்) அழிந்தது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அழிந்து கூறியது).</w:t>
      </w:r>
    </w:p>
    <w:p w14:paraId="4775C259" w14:textId="77777777" w:rsidR="0074055C" w:rsidRPr="004D5A2F" w:rsidRDefault="0074055C">
      <w:pPr>
        <w:pStyle w:val="Textbody"/>
        <w:spacing w:after="29"/>
        <w:jc w:val="both"/>
        <w:rPr>
          <w:rFonts w:ascii="Gandhari Unicode" w:hAnsi="Gandhari Unicode" w:cs="e-Tamil OTC"/>
          <w:noProof/>
          <w:lang w:val="en-GB"/>
        </w:rPr>
      </w:pPr>
    </w:p>
    <w:p w14:paraId="0BADA8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வெண்மணல் விரிந்த வீததை கானற்</w:t>
      </w:r>
    </w:p>
    <w:p w14:paraId="2015AF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றண்ணந் துறைவன் றணவா வூங்கே</w:t>
      </w:r>
    </w:p>
    <w:p w14:paraId="7AF210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வாலிழை மகளிர் விழவணி கூட்டு</w:t>
      </w:r>
    </w:p>
    <w:p w14:paraId="336F28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 வறிவேன் மன்னே மாலை</w:t>
      </w:r>
    </w:p>
    <w:p w14:paraId="4A7C6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நிலம்பரந் தன்ன </w:t>
      </w:r>
      <w:r w:rsidRPr="004D5A2F">
        <w:rPr>
          <w:rFonts w:ascii="Gandhari Unicode" w:hAnsi="Gandhari Unicode" w:cs="e-Tamil OTC"/>
          <w:noProof/>
          <w:u w:val="wave"/>
          <w:cs/>
          <w:lang w:val="en-GB"/>
        </w:rPr>
        <w:t>புன்கணொடும்</w:t>
      </w:r>
    </w:p>
    <w:p w14:paraId="20D37E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புலம்புடைத் தாகுத லறியேன் யானே.</w:t>
      </w:r>
    </w:p>
    <w:p w14:paraId="6CA36237" w14:textId="77777777" w:rsidR="0074055C" w:rsidRPr="004D5A2F" w:rsidRDefault="0074055C">
      <w:pPr>
        <w:pStyle w:val="Textbody"/>
        <w:spacing w:after="29"/>
        <w:jc w:val="both"/>
        <w:rPr>
          <w:rFonts w:ascii="Gandhari Unicode" w:hAnsi="Gandhari Unicode" w:cs="e-Tamil OTC"/>
          <w:noProof/>
          <w:lang w:val="en-GB"/>
        </w:rPr>
      </w:pPr>
    </w:p>
    <w:p w14:paraId="52FBCD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வீததைக்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றனவா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விழவணி </w:t>
      </w:r>
      <w:r w:rsidRPr="004D5A2F">
        <w:rPr>
          <w:rFonts w:ascii="Gandhari Unicode" w:hAnsi="Gandhari Unicode" w:cs="e-Tamil OTC"/>
          <w:noProof/>
          <w:lang w:val="en-GB"/>
        </w:rPr>
        <w:t xml:space="preserve">L1, C1+3, G1, Cām.; </w:t>
      </w:r>
      <w:r w:rsidRPr="004D5A2F">
        <w:rPr>
          <w:rFonts w:ascii="Gandhari Unicode" w:hAnsi="Gandhari Unicode" w:cs="e-Tamil OTC"/>
          <w:noProof/>
          <w:cs/>
          <w:lang w:val="en-GB"/>
        </w:rPr>
        <w:t xml:space="preserve">விழவணிக் </w:t>
      </w:r>
      <w:r w:rsidRPr="004D5A2F">
        <w:rPr>
          <w:rFonts w:ascii="Gandhari Unicode" w:hAnsi="Gandhari Unicode" w:cs="e-Tamil OTC"/>
          <w:noProof/>
          <w:lang w:val="en-GB"/>
        </w:rPr>
        <w:t xml:space="preserve">C2+3v,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 xml:space="preserve">L1, C1+2v+3, G1, Cām.v; </w:t>
      </w:r>
      <w:r w:rsidRPr="004D5A2F">
        <w:rPr>
          <w:rFonts w:ascii="Gandhari Unicode" w:hAnsi="Gandhari Unicode" w:cs="e-Tamil OTC"/>
          <w:noProof/>
          <w:cs/>
          <w:lang w:val="en-GB"/>
        </w:rPr>
        <w:t xml:space="preserve">புன்க ணோடும்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C2v, AT, Cām., I(), VP, ER</w:t>
      </w:r>
      <w:r w:rsidRPr="004D5A2F">
        <w:rPr>
          <w:rStyle w:val="FootnoteReference"/>
          <w:rFonts w:ascii="Gandhari Unicode" w:hAnsi="Gandhari Unicode" w:cs="e-Tamil OTC"/>
          <w:noProof/>
          <w:lang w:val="en-GB"/>
        </w:rPr>
        <w:footnoteReference w:id="72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புலம்புடைத் </w:t>
      </w:r>
      <w:r w:rsidRPr="004D5A2F">
        <w:rPr>
          <w:rFonts w:ascii="Gandhari Unicode" w:hAnsi="Gandhari Unicode" w:cs="e-Tamil OTC"/>
          <w:noProof/>
          <w:lang w:val="en-GB"/>
        </w:rPr>
        <w:t xml:space="preserve">C2+3v, C2, EA, Cām.; </w:t>
      </w:r>
      <w:r w:rsidRPr="004D5A2F">
        <w:rPr>
          <w:rFonts w:ascii="Gandhari Unicode" w:hAnsi="Gandhari Unicode" w:cs="e-Tamil OTC"/>
          <w:noProof/>
          <w:cs/>
          <w:lang w:val="en-GB"/>
        </w:rPr>
        <w:t xml:space="preserve">பும்புடைத் </w:t>
      </w:r>
      <w:r w:rsidRPr="004D5A2F">
        <w:rPr>
          <w:rFonts w:ascii="Gandhari Unicode" w:hAnsi="Gandhari Unicode" w:cs="e-Tamil OTC"/>
          <w:noProof/>
          <w:lang w:val="en-GB"/>
        </w:rPr>
        <w:t xml:space="preserve">C1+3, G1v; </w:t>
      </w:r>
      <w:r w:rsidRPr="004D5A2F">
        <w:rPr>
          <w:rFonts w:ascii="Gandhari Unicode" w:hAnsi="Gandhari Unicode" w:cs="e-Tamil OTC"/>
          <w:noProof/>
          <w:cs/>
          <w:lang w:val="en-GB"/>
        </w:rPr>
        <w:t xml:space="preserve">பும்புடைத்த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G2</w:t>
      </w:r>
    </w:p>
    <w:p w14:paraId="20FAC7C2" w14:textId="77777777" w:rsidR="0074055C" w:rsidRPr="004D5A2F" w:rsidRDefault="0074055C">
      <w:pPr>
        <w:pStyle w:val="Textbody"/>
        <w:spacing w:after="29"/>
        <w:jc w:val="both"/>
        <w:rPr>
          <w:rFonts w:ascii="Gandhari Unicode" w:hAnsi="Gandhari Unicode" w:cs="e-Tamil OTC"/>
          <w:noProof/>
          <w:lang w:val="en-GB"/>
        </w:rPr>
      </w:pPr>
    </w:p>
    <w:p w14:paraId="4FCE2E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maṇal virinta vī tatai kāṉal</w:t>
      </w:r>
    </w:p>
    <w:p w14:paraId="33E81E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taṇṇam tuṟaivaṉ taṇavā-</w:t>
      </w:r>
      <w:r w:rsidR="007E7CC0" w:rsidRPr="004D5A2F">
        <w:rPr>
          <w:rFonts w:ascii="Gandhari Unicode" w:hAnsi="Gandhari Unicode" w:cs="e-Tamil OTC"/>
          <w:noProof/>
          <w:lang w:val="en-GB"/>
        </w:rPr>
        <w:t>~</w:t>
      </w:r>
      <w:r w:rsidRPr="004D5A2F">
        <w:rPr>
          <w:rFonts w:ascii="Gandhari Unicode" w:hAnsi="Gandhari Unicode" w:cs="e-Tamil OTC"/>
          <w:noProof/>
          <w:lang w:val="en-GB"/>
        </w:rPr>
        <w:t>ūṅk</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AEF0A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vāl iḻai makaḷir viḻav</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aṇi kūṭṭum</w:t>
      </w:r>
    </w:p>
    <w:p w14:paraId="6F7F31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7E7CC0" w:rsidRPr="004D5A2F">
        <w:rPr>
          <w:rFonts w:ascii="Gandhari Unicode" w:hAnsi="Gandhari Unicode" w:cs="e-Tamil OTC"/>
          <w:noProof/>
          <w:lang w:val="en-GB"/>
        </w:rPr>
        <w:t>-~</w:t>
      </w:r>
      <w:r w:rsidRPr="004D5A2F">
        <w:rPr>
          <w:rFonts w:ascii="Gandhari Unicode" w:hAnsi="Gandhari Unicode" w:cs="e-Tamil OTC"/>
          <w:noProof/>
          <w:lang w:val="en-GB"/>
        </w:rPr>
        <w:t>ō aṟivēṉ</w:t>
      </w:r>
      <w:r w:rsidR="007E7CC0" w:rsidRPr="004D5A2F">
        <w:rPr>
          <w:rFonts w:ascii="Gandhari Unicode" w:hAnsi="Gandhari Unicode" w:cs="e-Tamil OTC"/>
          <w:noProof/>
          <w:lang w:val="en-GB"/>
        </w:rPr>
        <w:t>-</w:t>
      </w:r>
      <w:r w:rsidRPr="004D5A2F">
        <w:rPr>
          <w:rFonts w:ascii="Gandhari Unicode" w:hAnsi="Gandhari Unicode" w:cs="e-Tamil OTC"/>
          <w:noProof/>
          <w:lang w:val="en-GB"/>
        </w:rPr>
        <w:t>maṉ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mālai</w:t>
      </w:r>
    </w:p>
    <w:p w14:paraId="7D91FE3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parant</w:t>
      </w:r>
      <w:r w:rsidR="00CF70BD" w:rsidRPr="004D5A2F">
        <w:rPr>
          <w:rFonts w:ascii="Gandhari Unicode" w:hAnsi="Gandhari Unicode" w:cs="e-Tamil OTC"/>
          <w:noProof/>
          <w:lang w:val="en-GB"/>
        </w:rPr>
        <w:t xml:space="preserve">aṉṉa </w:t>
      </w:r>
      <w:r w:rsidR="00CF70BD" w:rsidRPr="004D5A2F">
        <w:rPr>
          <w:rFonts w:ascii="Gandhari Unicode" w:hAnsi="Gandhari Unicode" w:cs="e-Tamil OTC"/>
          <w:i/>
          <w:iCs/>
          <w:noProof/>
          <w:lang w:val="en-GB"/>
        </w:rPr>
        <w:t>puṉkaṇoṭ</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w:t>
      </w:r>
    </w:p>
    <w:p w14:paraId="64D1FE82"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pulamp*</w:t>
      </w:r>
      <w:r w:rsidR="00CF70BD" w:rsidRPr="004D5A2F">
        <w:rPr>
          <w:rFonts w:ascii="Gandhari Unicode" w:hAnsi="Gandhari Unicode" w:cs="e-Tamil OTC"/>
          <w:noProof/>
          <w:lang w:val="en-GB"/>
        </w:rPr>
        <w:t xml:space="preserve"> uṭai</w:t>
      </w:r>
      <w:r w:rsidRPr="004D5A2F">
        <w:rPr>
          <w:rFonts w:ascii="Gandhari Unicode" w:hAnsi="Gandhari Unicode" w:cs="e-Tamil OTC"/>
          <w:noProof/>
          <w:lang w:val="en-GB"/>
        </w:rPr>
        <w:t>t</w:t>
      </w:r>
      <w:r w:rsidR="00CF70BD" w:rsidRPr="004D5A2F">
        <w:rPr>
          <w:rFonts w:ascii="Gandhari Unicode" w:hAnsi="Gandhari Unicode" w:cs="e-Tamil OTC"/>
          <w:noProof/>
          <w:lang w:val="en-GB"/>
        </w:rPr>
        <w:t>t</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ākutal aṟiyēṉ yāṉ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71DB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A16FBB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C308A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30980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2464EAB" w14:textId="77777777" w:rsidR="0074055C" w:rsidRPr="004D5A2F" w:rsidRDefault="0074055C">
      <w:pPr>
        <w:pStyle w:val="Textbody"/>
        <w:spacing w:after="29" w:line="260" w:lineRule="exact"/>
        <w:jc w:val="both"/>
        <w:rPr>
          <w:rFonts w:ascii="Gandhari Unicode" w:hAnsi="Gandhari Unicode" w:cs="e-Tamil OTC"/>
          <w:noProof/>
          <w:lang w:val="en-GB"/>
        </w:rPr>
      </w:pPr>
    </w:p>
    <w:p w14:paraId="2E44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expanded- blossom fill- seashore-grove</w:t>
      </w:r>
    </w:p>
    <w:p w14:paraId="1DA387CE" w14:textId="77777777" w:rsidR="0074055C" w:rsidRPr="004D5A2F" w:rsidRDefault="0086594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w:t>
      </w:r>
      <w:r w:rsidR="00CF70BD" w:rsidRPr="004D5A2F">
        <w:rPr>
          <w:rFonts w:ascii="Gandhari Unicode" w:hAnsi="Gandhari Unicode" w:cs="e-Tamil OTC"/>
          <w:noProof/>
          <w:lang w:val="en-GB"/>
        </w:rPr>
        <w:t xml:space="preserve"> ghat-he depart-not before</w:t>
      </w:r>
      <w:r w:rsidR="00CF70BD" w:rsidRPr="004D5A2F">
        <w:rPr>
          <w:rFonts w:ascii="Gandhari Unicode" w:hAnsi="Gandhari Unicode" w:cs="e-Tamil OTC"/>
          <w:noProof/>
          <w:position w:val="6"/>
          <w:lang w:val="en-GB"/>
        </w:rPr>
        <w:t>ē</w:t>
      </w:r>
    </w:p>
    <w:p w14:paraId="259DAA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purity jewel women festival ornament combining-</w:t>
      </w:r>
    </w:p>
    <w:p w14:paraId="2CB400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I-know</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evening</w:t>
      </w:r>
    </w:p>
    <w:p w14:paraId="107868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spread</w:t>
      </w:r>
      <w:r w:rsidR="007E7CC0" w:rsidRPr="004D5A2F">
        <w:rPr>
          <w:rFonts w:ascii="Gandhari Unicode" w:hAnsi="Gandhari Unicode" w:cs="e-Tamil OTC"/>
          <w:noProof/>
          <w:lang w:val="en-GB"/>
        </w:rPr>
        <w:t>-</w:t>
      </w:r>
      <w:r w:rsidRPr="004D5A2F">
        <w:rPr>
          <w:rFonts w:ascii="Gandhari Unicode" w:hAnsi="Gandhari Unicode" w:cs="e-Tamil OTC"/>
          <w:noProof/>
          <w:lang w:val="en-GB"/>
        </w:rPr>
        <w:t>like sorrow-with</w:t>
      </w:r>
      <w:r w:rsidRPr="004D5A2F">
        <w:rPr>
          <w:rFonts w:ascii="Gandhari Unicode" w:hAnsi="Gandhari Unicode" w:cs="e-Tamil OTC"/>
          <w:noProof/>
          <w:vertAlign w:val="superscript"/>
          <w:lang w:val="en-GB"/>
        </w:rPr>
        <w:t>um</w:t>
      </w:r>
    </w:p>
    <w:p w14:paraId="7658D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loneliness possess-it becoming I-don't-know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8A60A2B" w14:textId="77777777" w:rsidR="0074055C" w:rsidRPr="004D5A2F" w:rsidRDefault="0074055C">
      <w:pPr>
        <w:pStyle w:val="Textbody"/>
        <w:spacing w:after="29"/>
        <w:jc w:val="both"/>
        <w:rPr>
          <w:rFonts w:ascii="Gandhari Unicode" w:hAnsi="Gandhari Unicode" w:cs="e-Tamil OTC"/>
          <w:noProof/>
          <w:lang w:val="en-GB"/>
        </w:rPr>
      </w:pPr>
    </w:p>
    <w:p w14:paraId="24E0E91E" w14:textId="77777777" w:rsidR="0074055C" w:rsidRPr="004D5A2F" w:rsidRDefault="0074055C">
      <w:pPr>
        <w:pStyle w:val="Textbody"/>
        <w:spacing w:after="29"/>
        <w:jc w:val="both"/>
        <w:rPr>
          <w:rFonts w:ascii="Gandhari Unicode" w:hAnsi="Gandhari Unicode" w:cs="e-Tamil OTC"/>
          <w:noProof/>
          <w:lang w:val="en-GB"/>
        </w:rPr>
      </w:pPr>
    </w:p>
    <w:p w14:paraId="635BE1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Before</w:t>
      </w:r>
      <w:r w:rsidRPr="004D5A2F">
        <w:rPr>
          <w:rStyle w:val="FootnoteReference"/>
          <w:rFonts w:ascii="Gandhari Unicode" w:hAnsi="Gandhari Unicode" w:cs="e-Tamil OTC"/>
          <w:noProof/>
          <w:lang w:val="en-GB"/>
        </w:rPr>
        <w:footnoteReference w:id="724"/>
      </w:r>
      <w:r w:rsidRPr="004D5A2F">
        <w:rPr>
          <w:rFonts w:ascii="Gandhari Unicode" w:hAnsi="Gandhari Unicode" w:cs="e-Tamil OTC"/>
          <w:noProof/>
          <w:lang w:val="en-GB"/>
        </w:rPr>
        <w:t xml:space="preserve"> the man from the cool ghat, by the seashore grove</w:t>
      </w:r>
    </w:p>
    <w:p w14:paraId="56D51EDD"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full of blossoms spread out in the white sand, departed,</w:t>
      </w:r>
    </w:p>
    <w:p w14:paraId="490DE3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evenings</w:t>
      </w:r>
      <w:r w:rsidRPr="004D5A2F">
        <w:rPr>
          <w:rStyle w:val="FootnoteReference"/>
          <w:rFonts w:ascii="Gandhari Unicode" w:hAnsi="Gandhari Unicode" w:cs="e-Tamil OTC"/>
          <w:noProof/>
          <w:lang w:val="en-GB"/>
        </w:rPr>
        <w:footnoteReference w:id="725"/>
      </w:r>
      <w:r w:rsidRPr="004D5A2F">
        <w:rPr>
          <w:rFonts w:ascii="Gandhari Unicode" w:hAnsi="Gandhari Unicode" w:cs="e-Tamil OTC"/>
          <w:noProof/>
          <w:lang w:val="en-GB"/>
        </w:rPr>
        <w:t>,</w:t>
      </w:r>
    </w:p>
    <w:p w14:paraId="34CFDA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women with pure jewels put together festive ornaments,</w:t>
      </w:r>
    </w:p>
    <w:p w14:paraId="25034A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would certainly know</w:t>
      </w:r>
      <w:r w:rsidRPr="004D5A2F">
        <w:rPr>
          <w:rStyle w:val="FootnoteReference"/>
          <w:rFonts w:ascii="Gandhari Unicode" w:hAnsi="Gandhari Unicode" w:cs="e-Tamil OTC"/>
          <w:noProof/>
          <w:lang w:val="en-GB"/>
        </w:rPr>
        <w:footnoteReference w:id="726"/>
      </w:r>
      <w:r w:rsidRPr="004D5A2F">
        <w:rPr>
          <w:rFonts w:ascii="Gandhari Unicode" w:hAnsi="Gandhari Unicode" w:cs="e-Tamil OTC"/>
          <w:noProof/>
          <w:lang w:val="en-GB"/>
        </w:rPr>
        <w:t xml:space="preserve"> [them].</w:t>
      </w:r>
    </w:p>
    <w:p w14:paraId="0A548FD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That</w:t>
      </w:r>
      <w:r w:rsidRPr="004D5A2F">
        <w:rPr>
          <w:rStyle w:val="FootnoteReference"/>
          <w:rFonts w:ascii="Gandhari Unicode" w:hAnsi="Gandhari Unicode" w:cs="e-Tamil OTC"/>
          <w:noProof/>
          <w:lang w:val="en-GB"/>
        </w:rPr>
        <w:footnoteReference w:id="727"/>
      </w:r>
      <w:r w:rsidRPr="004D5A2F">
        <w:rPr>
          <w:rFonts w:ascii="Gandhari Unicode" w:hAnsi="Gandhari Unicode" w:cs="e-Tamil OTC"/>
          <w:noProof/>
          <w:lang w:val="en-GB"/>
        </w:rPr>
        <w:t xml:space="preserve"> evening possesses loneliness along with sorrow</w:t>
      </w:r>
    </w:p>
    <w:p w14:paraId="691DE48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to cover the [very] earth I didn't know.</w:t>
      </w:r>
    </w:p>
    <w:p w14:paraId="3AD59B5D" w14:textId="77777777" w:rsidR="0074055C" w:rsidRPr="004D5A2F" w:rsidRDefault="0074055C">
      <w:pPr>
        <w:pStyle w:val="Textbody"/>
        <w:spacing w:after="0"/>
        <w:jc w:val="both"/>
        <w:rPr>
          <w:rFonts w:ascii="Gandhari Unicode" w:hAnsi="Gandhari Unicode" w:cs="e-Tamil OTC"/>
          <w:noProof/>
          <w:lang w:val="en-GB"/>
        </w:rPr>
      </w:pPr>
    </w:p>
    <w:p w14:paraId="2FB603B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74B987E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கங்குல் வெள்ளத்தார்: </w:t>
      </w:r>
      <w:r w:rsidRPr="004D5A2F">
        <w:rPr>
          <w:rFonts w:ascii="Gandhari Unicode" w:hAnsi="Gandhari Unicode"/>
          <w:i w:val="0"/>
          <w:iCs w:val="0"/>
          <w:color w:val="auto"/>
        </w:rPr>
        <w:t>SHE</w:t>
      </w:r>
    </w:p>
    <w:p w14:paraId="0C9E9B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அழிந்தது. (</w:t>
      </w:r>
      <w:r w:rsidRPr="004D5A2F">
        <w:rPr>
          <w:rFonts w:ascii="Gandhari Unicode" w:hAnsi="Gandhari Unicode" w:cs="e-Tamil OTC"/>
          <w:noProof/>
          <w:lang w:val="en-GB"/>
        </w:rPr>
        <w:t xml:space="preserve">C1+2, G2: </w:t>
      </w:r>
      <w:r w:rsidRPr="004D5A2F">
        <w:rPr>
          <w:rFonts w:ascii="Gandhari Unicode" w:hAnsi="Gandhari Unicode" w:cs="e-Tamil OTC"/>
          <w:noProof/>
          <w:cs/>
          <w:lang w:val="en-GB"/>
        </w:rPr>
        <w:t>இதுவும் அது.)</w:t>
      </w:r>
    </w:p>
    <w:p w14:paraId="3BAD4E4E" w14:textId="77777777" w:rsidR="0074055C" w:rsidRPr="004D5A2F" w:rsidRDefault="0074055C">
      <w:pPr>
        <w:pStyle w:val="Textbody"/>
        <w:spacing w:after="29"/>
        <w:jc w:val="both"/>
        <w:rPr>
          <w:rFonts w:ascii="Gandhari Unicode" w:hAnsi="Gandhari Unicode" w:cs="e-Tamil OTC"/>
          <w:noProof/>
          <w:lang w:val="en-GB"/>
        </w:rPr>
      </w:pPr>
    </w:p>
    <w:p w14:paraId="02A1D1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கழிய முல்லை மலரக்</w:t>
      </w:r>
    </w:p>
    <w:p w14:paraId="14E02A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கதிர்சினந் தணிந்த கையறு </w:t>
      </w:r>
      <w:r w:rsidRPr="004D5A2F">
        <w:rPr>
          <w:rFonts w:ascii="Gandhari Unicode" w:hAnsi="Gandhari Unicode" w:cs="e-Tamil OTC"/>
          <w:noProof/>
          <w:u w:val="wave"/>
          <w:cs/>
          <w:lang w:val="en-GB"/>
        </w:rPr>
        <w:t>மாலையு</w:t>
      </w:r>
    </w:p>
    <w:p w14:paraId="76B8A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மிரவரம்</w:t>
      </w:r>
      <w:r w:rsidRPr="004D5A2F">
        <w:rPr>
          <w:rFonts w:ascii="Gandhari Unicode" w:hAnsi="Gandhari Unicode" w:cs="e-Tamil OTC"/>
          <w:noProof/>
          <w:cs/>
          <w:lang w:val="en-GB"/>
        </w:rPr>
        <w:t xml:space="preserve"> பாக நீந்தின மாயி</w:t>
      </w:r>
    </w:p>
    <w:p w14:paraId="24A5E2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னெவன்கொல் வாழி தோழி</w:t>
      </w:r>
    </w:p>
    <w:p w14:paraId="0AF7C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கங்குல் வெள்ளங் கடலினும் பெரிதே.</w:t>
      </w:r>
    </w:p>
    <w:p w14:paraId="5F9BBEA5" w14:textId="77777777" w:rsidR="0074055C" w:rsidRPr="004D5A2F" w:rsidRDefault="0074055C">
      <w:pPr>
        <w:pStyle w:val="Textbody"/>
        <w:spacing w:after="29"/>
        <w:jc w:val="both"/>
        <w:rPr>
          <w:rFonts w:ascii="Gandhari Unicode" w:hAnsi="Gandhari Unicode" w:cs="e-Tamil OTC"/>
          <w:noProof/>
          <w:lang w:val="en-GB"/>
        </w:rPr>
      </w:pPr>
    </w:p>
    <w:p w14:paraId="74ED9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மிரவரம் பாக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நிறைவரம் பாக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 வரம்பாக </w:t>
      </w:r>
      <w:r w:rsidRPr="004D5A2F">
        <w:rPr>
          <w:rFonts w:ascii="Gandhari Unicode" w:hAnsi="Gandhari Unicode" w:cs="e-Tamil OTC"/>
          <w:noProof/>
          <w:lang w:val="en-GB"/>
        </w:rPr>
        <w:t>L1, C1+3, G1+2v, EA, I,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யுயிர்வரம் பாக </w:t>
      </w:r>
      <w:r w:rsidRPr="004D5A2F">
        <w:rPr>
          <w:rFonts w:ascii="Gandhari Unicode" w:hAnsi="Gandhari Unicode" w:cs="e-Tamil OTC"/>
          <w:noProof/>
          <w:lang w:val="en-GB"/>
        </w:rPr>
        <w:t xml:space="preserve">G2, IV,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வெள்ளங்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G1v+2, Cām.v</w:t>
      </w:r>
    </w:p>
    <w:p w14:paraId="5B11953D" w14:textId="77777777" w:rsidR="0074055C" w:rsidRPr="004D5A2F" w:rsidRDefault="0074055C">
      <w:pPr>
        <w:pStyle w:val="Textbody"/>
        <w:spacing w:after="29"/>
        <w:jc w:val="both"/>
        <w:rPr>
          <w:rFonts w:ascii="Gandhari Unicode" w:hAnsi="Gandhari Unicode" w:cs="e-Tamil OTC"/>
          <w:noProof/>
          <w:lang w:val="en-GB"/>
        </w:rPr>
      </w:pPr>
    </w:p>
    <w:p w14:paraId="4C973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ellai kaḻiya mullai malara</w:t>
      </w:r>
      <w:r w:rsidR="00710CE3" w:rsidRPr="004D5A2F">
        <w:rPr>
          <w:rFonts w:ascii="Gandhari Unicode" w:hAnsi="Gandhari Unicode" w:cs="e-Tamil OTC"/>
          <w:noProof/>
          <w:lang w:val="en-GB"/>
        </w:rPr>
        <w:t>+</w:t>
      </w:r>
    </w:p>
    <w:p w14:paraId="600DEC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katir ciṉam taṇinta kai </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aṟu </w:t>
      </w:r>
      <w:r w:rsidRPr="004D5A2F">
        <w:rPr>
          <w:rFonts w:ascii="Gandhari Unicode" w:hAnsi="Gandhari Unicode" w:cs="e-Tamil OTC"/>
          <w:i/>
          <w:iCs/>
          <w:noProof/>
          <w:lang w:val="en-GB"/>
        </w:rPr>
        <w:t>mālai</w:t>
      </w:r>
      <w:r w:rsidR="00710CE3"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112FF1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ira </w:t>
      </w:r>
      <w:r w:rsidRPr="004D5A2F">
        <w:rPr>
          <w:rFonts w:ascii="Gandhari Unicode" w:hAnsi="Gandhari Unicode" w:cs="e-Tamil OTC"/>
          <w:noProof/>
          <w:lang w:val="en-GB"/>
        </w:rPr>
        <w:t>varamp</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 āka nīntiṉam āyiṉ</w:t>
      </w:r>
    </w:p>
    <w:p w14:paraId="775A95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evaṉ-kol vāḻi tōḻi</w:t>
      </w:r>
    </w:p>
    <w:p w14:paraId="693418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kaṅkul veḷḷam kaṭaliṉum perit</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0EA932E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121F4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47E2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6C1A48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DD28360" w14:textId="77777777" w:rsidR="0074055C" w:rsidRPr="004D5A2F" w:rsidRDefault="0074055C">
      <w:pPr>
        <w:pStyle w:val="Textbody"/>
        <w:spacing w:after="29" w:line="260" w:lineRule="exact"/>
        <w:jc w:val="both"/>
        <w:rPr>
          <w:rFonts w:ascii="Gandhari Unicode" w:hAnsi="Gandhari Unicode" w:cs="e-Tamil OTC"/>
          <w:noProof/>
          <w:lang w:val="en-GB"/>
        </w:rPr>
      </w:pPr>
    </w:p>
    <w:p w14:paraId="3006BE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pass-by(inf.) jasmine blossom(inf.)</w:t>
      </w:r>
    </w:p>
    <w:p w14:paraId="0DCD29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beam anger decreased- action subside- evening</w:t>
      </w:r>
      <w:r w:rsidRPr="004D5A2F">
        <w:rPr>
          <w:rFonts w:ascii="Gandhari Unicode" w:hAnsi="Gandhari Unicode" w:cs="e-Tamil OTC"/>
          <w:noProof/>
          <w:position w:val="6"/>
          <w:lang w:val="en-GB"/>
        </w:rPr>
        <w:t>um</w:t>
      </w:r>
    </w:p>
    <w:p w14:paraId="12BDA7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border become(inf.) we-swum if</w:t>
      </w:r>
    </w:p>
    <w:p w14:paraId="10C74D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w:t>
      </w:r>
    </w:p>
    <w:p w14:paraId="48E961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flood sea</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C4AE8B7" w14:textId="77777777" w:rsidR="0074055C" w:rsidRPr="004D5A2F" w:rsidRDefault="0074055C">
      <w:pPr>
        <w:pStyle w:val="Textbody"/>
        <w:spacing w:after="29"/>
        <w:jc w:val="both"/>
        <w:rPr>
          <w:rFonts w:ascii="Gandhari Unicode" w:hAnsi="Gandhari Unicode" w:cs="e-Tamil OTC"/>
          <w:noProof/>
          <w:lang w:val="en-GB"/>
        </w:rPr>
      </w:pPr>
    </w:p>
    <w:p w14:paraId="20CE79B7" w14:textId="77777777" w:rsidR="0074055C" w:rsidRPr="004D5A2F" w:rsidRDefault="0074055C">
      <w:pPr>
        <w:pStyle w:val="Textbody"/>
        <w:spacing w:after="29"/>
        <w:jc w:val="both"/>
        <w:rPr>
          <w:rFonts w:ascii="Gandhari Unicode" w:hAnsi="Gandhari Unicode" w:cs="e-Tamil OTC"/>
          <w:noProof/>
          <w:lang w:val="en-GB"/>
        </w:rPr>
      </w:pPr>
    </w:p>
    <w:p w14:paraId="2C20350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if we were to swim</w:t>
      </w:r>
      <w:r w:rsidRPr="004D5A2F">
        <w:rPr>
          <w:rStyle w:val="FootnoteReference"/>
          <w:rFonts w:ascii="Gandhari Unicode" w:hAnsi="Gandhari Unicode" w:cs="e-Tamil OTC"/>
          <w:noProof/>
          <w:lang w:val="en-GB"/>
        </w:rPr>
        <w:footnoteReference w:id="728"/>
      </w:r>
      <w:r w:rsidRPr="004D5A2F">
        <w:rPr>
          <w:rFonts w:ascii="Gandhari Unicode" w:hAnsi="Gandhari Unicode" w:cs="e-Tamil OTC"/>
          <w:noProof/>
          <w:lang w:val="en-GB"/>
        </w:rPr>
        <w:t xml:space="preserve"> the border of night</w:t>
      </w:r>
      <w:r w:rsidRPr="004D5A2F">
        <w:rPr>
          <w:rStyle w:val="FootnoteReference"/>
          <w:rFonts w:ascii="Gandhari Unicode" w:hAnsi="Gandhari Unicode" w:cs="e-Tamil OTC"/>
          <w:noProof/>
          <w:lang w:val="en-GB"/>
        </w:rPr>
        <w:footnoteReference w:id="729"/>
      </w:r>
      <w:r w:rsidRPr="004D5A2F">
        <w:rPr>
          <w:rFonts w:ascii="Gandhari Unicode" w:hAnsi="Gandhari Unicode" w:cs="e-Tamil OTC"/>
          <w:noProof/>
          <w:lang w:val="en-GB"/>
        </w:rPr>
        <w:t>,</w:t>
      </w:r>
    </w:p>
    <w:p w14:paraId="6A9F155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evening, when action subsides, as the beams' anger decreases,</w:t>
      </w:r>
    </w:p>
    <w:p w14:paraId="7401EB70"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daylight passes [and] the jasmine blossoms,</w:t>
      </w:r>
    </w:p>
    <w:p w14:paraId="08B2232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that], oh friend?</w:t>
      </w:r>
    </w:p>
    <w:p w14:paraId="34FC0F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flood of night [is] greater than the sea.</w:t>
      </w:r>
    </w:p>
    <w:p w14:paraId="44F123C7" w14:textId="77777777" w:rsidR="0074055C" w:rsidRPr="004D5A2F" w:rsidRDefault="0074055C">
      <w:pPr>
        <w:pStyle w:val="Textbody"/>
        <w:spacing w:after="0"/>
        <w:jc w:val="both"/>
        <w:rPr>
          <w:rFonts w:ascii="Gandhari Unicode" w:hAnsi="Gandhari Unicode" w:cs="e-Tamil OTC"/>
          <w:noProof/>
          <w:lang w:val="en-GB"/>
        </w:rPr>
      </w:pPr>
    </w:p>
    <w:p w14:paraId="71F66647" w14:textId="77777777" w:rsidR="00527011" w:rsidRPr="004D5A2F" w:rsidRDefault="00527011">
      <w:pPr>
        <w:rPr>
          <w:rFonts w:ascii="Gandhari Unicode" w:eastAsiaTheme="majorEastAsia" w:hAnsi="Gandhari Unicode" w:cstheme="majorBidi"/>
        </w:rPr>
      </w:pPr>
      <w:r w:rsidRPr="004D5A2F">
        <w:rPr>
          <w:rFonts w:ascii="Gandhari Unicode" w:hAnsi="Gandhari Unicode"/>
          <w:i/>
          <w:iCs/>
        </w:rPr>
        <w:br w:type="page"/>
      </w:r>
    </w:p>
    <w:p w14:paraId="14BE9B9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388</w:t>
      </w:r>
      <w:r w:rsidRPr="004D5A2F">
        <w:rPr>
          <w:rFonts w:ascii="e-Tamil OTC" w:hAnsi="e-Tamil OTC" w:cs="e-Tamil OTC"/>
          <w:i w:val="0"/>
          <w:iCs w:val="0"/>
          <w:color w:val="auto"/>
          <w:cs/>
        </w:rPr>
        <w:t xml:space="preserve"> அவ்வையார் (ஔவையார்): </w:t>
      </w:r>
      <w:r w:rsidRPr="004D5A2F">
        <w:rPr>
          <w:rFonts w:ascii="Gandhari Unicode" w:hAnsi="Gandhari Unicode"/>
          <w:i w:val="0"/>
          <w:iCs w:val="0"/>
          <w:color w:val="auto"/>
        </w:rPr>
        <w:t>the confidante</w:t>
      </w:r>
    </w:p>
    <w:p w14:paraId="6F63DB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உடன்போக்கு நேர்ந்தமை உணர்ந்த தலைமகன் சுரத்து வெம்மையுந் தலைமகள் மென்மையுங் குறித்துச் செலவழுங்கலுறுவானைத் தோழி அழுங்காமற் கூறியது.</w:t>
      </w:r>
    </w:p>
    <w:p w14:paraId="64FAE3C7" w14:textId="77777777" w:rsidR="0074055C" w:rsidRPr="004D5A2F" w:rsidRDefault="0074055C">
      <w:pPr>
        <w:pStyle w:val="Textbody"/>
        <w:spacing w:after="29"/>
        <w:jc w:val="both"/>
        <w:rPr>
          <w:rFonts w:ascii="Gandhari Unicode" w:hAnsi="Gandhari Unicode" w:cs="e-Tamil OTC"/>
          <w:noProof/>
          <w:lang w:val="en-GB"/>
        </w:rPr>
      </w:pPr>
    </w:p>
    <w:p w14:paraId="080141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நீர்கால் யாத்த நிரையிதழ்க் குவளை</w:t>
      </w:r>
    </w:p>
    <w:p w14:paraId="332B6D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 </w:t>
      </w:r>
      <w:r w:rsidRPr="004D5A2F">
        <w:rPr>
          <w:rFonts w:ascii="Gandhari Unicode" w:hAnsi="Gandhari Unicode" w:cs="e-Tamil OTC"/>
          <w:noProof/>
          <w:u w:val="wave"/>
          <w:cs/>
          <w:lang w:val="en-GB"/>
        </w:rPr>
        <w:t>யொற்றினும்</w:t>
      </w:r>
      <w:r w:rsidRPr="004D5A2F">
        <w:rPr>
          <w:rFonts w:ascii="Gandhari Unicode" w:hAnsi="Gandhari Unicode" w:cs="e-Tamil OTC"/>
          <w:noProof/>
          <w:cs/>
          <w:lang w:val="en-GB"/>
        </w:rPr>
        <w:t xml:space="preserve"> வாடா தாகுங்</w:t>
      </w:r>
    </w:p>
    <w:p w14:paraId="240CB0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கவணை யன்ன பூட்டுப்பொரு </w:t>
      </w:r>
      <w:r w:rsidRPr="004D5A2F">
        <w:rPr>
          <w:rFonts w:ascii="Gandhari Unicode" w:hAnsi="Gandhari Unicode" w:cs="e-Tamil OTC"/>
          <w:noProof/>
          <w:u w:val="wave"/>
          <w:cs/>
          <w:lang w:val="en-GB"/>
        </w:rPr>
        <w:t>தசாஅ</w:t>
      </w:r>
    </w:p>
    <w:p w14:paraId="15E8CC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வுமணெருத் தொழுகைத்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தோடுநிரைத் தன்ன</w:t>
      </w:r>
    </w:p>
    <w:p w14:paraId="1EF52F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முளிசினை</w:t>
      </w:r>
      <w:r w:rsidRPr="004D5A2F">
        <w:rPr>
          <w:rFonts w:ascii="Gandhari Unicode" w:hAnsi="Gandhari Unicode" w:cs="e-Tamil OTC"/>
          <w:noProof/>
          <w:cs/>
          <w:lang w:val="en-GB"/>
        </w:rPr>
        <w:t xml:space="preserve"> பிளக்கு முன்பின் மையின்</w:t>
      </w:r>
      <w:r w:rsidRPr="004D5A2F">
        <w:rPr>
          <w:rFonts w:ascii="Gandhari Unicode" w:hAnsi="Gandhari Unicode" w:cs="e-Tamil OTC"/>
          <w:noProof/>
          <w:cs/>
          <w:lang w:val="en-GB"/>
        </w:rPr>
        <w:tab/>
      </w:r>
    </w:p>
    <w:p w14:paraId="3F1AFE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 கைமடித் துயவுங்</w:t>
      </w:r>
    </w:p>
    <w:p w14:paraId="099154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கானமு மினியவா நும்மொடு வரினே.</w:t>
      </w:r>
    </w:p>
    <w:p w14:paraId="275DBE70" w14:textId="77777777" w:rsidR="0074055C" w:rsidRPr="004D5A2F" w:rsidRDefault="0074055C">
      <w:pPr>
        <w:pStyle w:val="Textbody"/>
        <w:spacing w:after="29"/>
        <w:jc w:val="both"/>
        <w:rPr>
          <w:rFonts w:ascii="Gandhari Unicode" w:hAnsi="Gandhari Unicode" w:cs="e-Tamil OTC"/>
          <w:noProof/>
          <w:lang w:val="en-GB"/>
        </w:rPr>
      </w:pPr>
    </w:p>
    <w:p w14:paraId="525F9B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நீர்க்கால்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L1, C1+3v, AT, Cām.v;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C3, G1+2, EA; </w:t>
      </w:r>
      <w:r w:rsidRPr="004D5A2F">
        <w:rPr>
          <w:rFonts w:ascii="Gandhari Unicode" w:hAnsi="Gandhari Unicode" w:cs="e-Tamil OTC"/>
          <w:noProof/>
          <w:cs/>
          <w:lang w:val="en-GB"/>
        </w:rPr>
        <w:t xml:space="preserve">யேறினும்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களைவணை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பூட்டுப்பொரு தசாஅ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வுமணெருத் தொழுகைத்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துமண ரொழுகை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பூட்டுப் பொருத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(வுமணெருத் தொழுகைத்)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பூட்டுப் பொதசா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பூட்டுப் பொருகசா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பூட்டுப்பொரு கசாஅ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பூட்ப்பொரு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 ரொழுதைத்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தோடுநிரைத் தன்ன</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தோடுநிரைந் தன்னை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தோடுநிரைத் தன்னை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தோடு நிரைத்த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மு</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 xml:space="preserve">சினை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முழுச்சினை </w:t>
      </w:r>
      <w:r w:rsidRPr="004D5A2F">
        <w:rPr>
          <w:rFonts w:ascii="Gandhari Unicode" w:hAnsi="Gandhari Unicode" w:cs="e-Tamil OTC"/>
          <w:noProof/>
          <w:lang w:val="en-GB"/>
        </w:rPr>
        <w:t>C3, Cām.v</w:t>
      </w:r>
      <w:bookmarkStart w:id="49" w:name="DDE_LINK79"/>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bookmarkEnd w:id="49"/>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கைமடித்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கைம்மடித் </w:t>
      </w:r>
      <w:r w:rsidRPr="004D5A2F">
        <w:rPr>
          <w:rFonts w:ascii="Gandhari Unicode" w:hAnsi="Gandhari Unicode" w:cs="e-Tamil OTC"/>
          <w:noProof/>
          <w:lang w:val="en-GB"/>
        </w:rPr>
        <w:t xml:space="preserve">G2, Nam.,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துய்யவுங்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நு</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மொடு </w:t>
      </w:r>
      <w:r w:rsidRPr="004D5A2F">
        <w:rPr>
          <w:rFonts w:ascii="Gandhari Unicode" w:hAnsi="Gandhari Unicode" w:cs="e-Tamil OTC"/>
          <w:noProof/>
          <w:lang w:val="en-GB"/>
        </w:rPr>
        <w:t>C3</w:t>
      </w:r>
    </w:p>
    <w:p w14:paraId="38EE2A71" w14:textId="77777777" w:rsidR="0074055C" w:rsidRPr="004D5A2F" w:rsidRDefault="0074055C">
      <w:pPr>
        <w:pStyle w:val="Textbody"/>
        <w:spacing w:after="29"/>
        <w:jc w:val="both"/>
        <w:rPr>
          <w:rFonts w:ascii="Gandhari Unicode" w:hAnsi="Gandhari Unicode" w:cs="e-Tamil OTC"/>
          <w:noProof/>
          <w:lang w:val="en-GB"/>
        </w:rPr>
      </w:pPr>
    </w:p>
    <w:p w14:paraId="23DF0C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kāl yātta nirai </w:t>
      </w:r>
      <w:r w:rsidR="00710CE3" w:rsidRPr="004D5A2F">
        <w:rPr>
          <w:rFonts w:ascii="Gandhari Unicode" w:hAnsi="Gandhari Unicode" w:cs="e-Tamil OTC"/>
          <w:noProof/>
          <w:lang w:val="en-GB"/>
        </w:rPr>
        <w:t>~</w:t>
      </w:r>
      <w:r w:rsidRPr="004D5A2F">
        <w:rPr>
          <w:rFonts w:ascii="Gandhari Unicode" w:hAnsi="Gandhari Unicode" w:cs="e-Tamil OTC"/>
          <w:noProof/>
          <w:lang w:val="en-GB"/>
        </w:rPr>
        <w:t>itaḻ kuvaḷai</w:t>
      </w:r>
    </w:p>
    <w:p w14:paraId="3EE55C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Pr="004D5A2F">
        <w:rPr>
          <w:rFonts w:ascii="Gandhari Unicode" w:hAnsi="Gandhari Unicode" w:cs="e-Tamil OTC"/>
          <w:i/>
          <w:iCs/>
          <w:noProof/>
          <w:lang w:val="en-GB"/>
        </w:rPr>
        <w:t>oṟṟiṉum</w:t>
      </w:r>
      <w:r w:rsidRPr="004D5A2F">
        <w:rPr>
          <w:rFonts w:ascii="Gandhari Unicode" w:hAnsi="Gandhari Unicode" w:cs="e-Tamil OTC"/>
          <w:noProof/>
          <w:lang w:val="en-GB"/>
        </w:rPr>
        <w:t xml:space="preserve"> vāṭ</w:t>
      </w:r>
      <w:r w:rsidR="00710CE3" w:rsidRPr="004D5A2F">
        <w:rPr>
          <w:rFonts w:ascii="Gandhari Unicode" w:hAnsi="Gandhari Unicode" w:cs="e-Tamil OTC"/>
          <w:noProof/>
          <w:lang w:val="en-GB"/>
        </w:rPr>
        <w:t>āt*</w:t>
      </w:r>
      <w:r w:rsidRPr="004D5A2F">
        <w:rPr>
          <w:rFonts w:ascii="Gandhari Unicode" w:hAnsi="Gandhari Unicode" w:cs="e-Tamil OTC"/>
          <w:noProof/>
          <w:lang w:val="en-GB"/>
        </w:rPr>
        <w:t xml:space="preserve"> ākum</w:t>
      </w:r>
    </w:p>
    <w:p w14:paraId="000DD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kavaṇai </w:t>
      </w:r>
      <w:r w:rsidR="00710CE3" w:rsidRPr="004D5A2F">
        <w:rPr>
          <w:rFonts w:ascii="Gandhari Unicode" w:hAnsi="Gandhari Unicode" w:cs="e-Tamil OTC"/>
          <w:noProof/>
          <w:lang w:val="en-GB"/>
        </w:rPr>
        <w:t>~</w:t>
      </w:r>
      <w:r w:rsidRPr="004D5A2F">
        <w:rPr>
          <w:rFonts w:ascii="Gandhari Unicode" w:hAnsi="Gandhari Unicode" w:cs="e-Tamil OTC"/>
          <w:noProof/>
          <w:lang w:val="en-GB"/>
        </w:rPr>
        <w:t>aṉṉa pūṭṭu</w:t>
      </w:r>
      <w:r w:rsidR="00710CE3" w:rsidRPr="004D5A2F">
        <w:rPr>
          <w:rFonts w:ascii="Gandhari Unicode" w:hAnsi="Gandhari Unicode" w:cs="e-Tamil OTC"/>
          <w:noProof/>
          <w:lang w:val="en-GB"/>
        </w:rPr>
        <w:t>+ porut*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acāa</w:t>
      </w:r>
    </w:p>
    <w:p w14:paraId="2F5435B4" w14:textId="77777777" w:rsidR="0074055C" w:rsidRPr="004D5A2F" w:rsidRDefault="00710CE3">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umaṇ</w:t>
      </w:r>
      <w:r w:rsidRPr="004D5A2F">
        <w:rPr>
          <w:rFonts w:ascii="Gandhari Unicode" w:hAnsi="Gandhari Unicode" w:cs="e-Tamil OTC"/>
          <w:i/>
          <w:iCs/>
          <w:noProof/>
          <w:lang w:val="en-GB"/>
        </w:rPr>
        <w:t xml:space="preserve"> erutt*</w:t>
      </w:r>
      <w:r w:rsidR="00CF70BD" w:rsidRPr="004D5A2F">
        <w:rPr>
          <w:rFonts w:ascii="Gandhari Unicode" w:hAnsi="Gandhari Unicode" w:cs="e-Tamil OTC"/>
          <w:noProof/>
          <w:lang w:val="en-GB"/>
        </w:rPr>
        <w:t xml:space="preserve"> oḻukai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tōṭu </w:t>
      </w:r>
      <w:r w:rsidRPr="004D5A2F">
        <w:rPr>
          <w:rFonts w:ascii="Gandhari Unicode" w:hAnsi="Gandhari Unicode" w:cs="e-Tamil OTC"/>
          <w:i/>
          <w:iCs/>
          <w:noProof/>
          <w:lang w:val="en-GB"/>
        </w:rPr>
        <w:t>niraitt</w:t>
      </w:r>
      <w:r w:rsidR="00CF70BD" w:rsidRPr="004D5A2F">
        <w:rPr>
          <w:rFonts w:ascii="Gandhari Unicode" w:hAnsi="Gandhari Unicode" w:cs="e-Tamil OTC"/>
          <w:i/>
          <w:iCs/>
          <w:noProof/>
          <w:lang w:val="en-GB"/>
        </w:rPr>
        <w:t>aṉṉa</w:t>
      </w:r>
    </w:p>
    <w:p w14:paraId="4C9D1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ciṉai piḷakkum muṉ</w:t>
      </w:r>
      <w:r w:rsidR="00710CE3" w:rsidRPr="004D5A2F">
        <w:rPr>
          <w:rFonts w:ascii="Gandhari Unicode" w:hAnsi="Gandhari Unicode" w:cs="e-Tamil OTC"/>
          <w:noProof/>
          <w:lang w:val="en-GB"/>
        </w:rPr>
        <w:t>p*</w:t>
      </w:r>
      <w:r w:rsidRPr="004D5A2F">
        <w:rPr>
          <w:rFonts w:ascii="Gandhari Unicode" w:hAnsi="Gandhari Unicode" w:cs="e-Tamil OTC"/>
          <w:noProof/>
          <w:lang w:val="en-GB"/>
        </w:rPr>
        <w:t xml:space="preserve"> iṉmaiyiṉ</w:t>
      </w:r>
    </w:p>
    <w:p w14:paraId="41013C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yāṉai kai maṭ</w:t>
      </w:r>
      <w:r w:rsidR="00710CE3" w:rsidRPr="004D5A2F">
        <w:rPr>
          <w:rFonts w:ascii="Gandhari Unicode" w:hAnsi="Gandhari Unicode" w:cs="e-Tamil OTC"/>
          <w:noProof/>
          <w:lang w:val="en-GB"/>
        </w:rPr>
        <w:t>itt*</w:t>
      </w:r>
      <w:r w:rsidRPr="004D5A2F">
        <w:rPr>
          <w:rFonts w:ascii="Gandhari Unicode" w:hAnsi="Gandhari Unicode" w:cs="e-Tamil OTC"/>
          <w:noProof/>
          <w:lang w:val="en-GB"/>
        </w:rPr>
        <w:t xml:space="preserve"> uyavum</w:t>
      </w:r>
    </w:p>
    <w:p w14:paraId="676903C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kāṉam</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um iṉiya </w:t>
      </w:r>
      <w:r w:rsidR="00710CE3" w:rsidRPr="004D5A2F">
        <w:rPr>
          <w:rFonts w:ascii="Gandhari Unicode" w:hAnsi="Gandhari Unicode" w:cs="e-Tamil OTC"/>
          <w:noProof/>
          <w:lang w:val="en-GB"/>
        </w:rPr>
        <w:t>~</w:t>
      </w:r>
      <w:r w:rsidRPr="004D5A2F">
        <w:rPr>
          <w:rFonts w:ascii="Gandhari Unicode" w:hAnsi="Gandhari Unicode" w:cs="e-Tamil OTC"/>
          <w:noProof/>
          <w:lang w:val="en-GB"/>
        </w:rPr>
        <w:t>ām nummoṭu variṉ</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42C1DED3" w14:textId="77777777" w:rsidR="0074055C" w:rsidRPr="004D5A2F" w:rsidRDefault="0074055C">
      <w:pPr>
        <w:pStyle w:val="Textbody"/>
        <w:spacing w:after="29" w:line="260" w:lineRule="exact"/>
        <w:jc w:val="both"/>
        <w:rPr>
          <w:rFonts w:ascii="Gandhari Unicode" w:hAnsi="Gandhari Unicode" w:cs="e-Tamil OTC"/>
          <w:noProof/>
          <w:lang w:val="en-GB"/>
        </w:rPr>
      </w:pPr>
    </w:p>
    <w:p w14:paraId="228E2B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realised HER consent to going away together, the confidante speaking of not avoiding to him, who thinks of avoiding to go, considering the heat of the desert and HER tenderness.</w:t>
      </w:r>
    </w:p>
    <w:p w14:paraId="431783B8" w14:textId="77777777" w:rsidR="0074055C" w:rsidRPr="004D5A2F" w:rsidRDefault="0074055C">
      <w:pPr>
        <w:pStyle w:val="Textbody"/>
        <w:spacing w:after="29" w:line="260" w:lineRule="exact"/>
        <w:jc w:val="both"/>
        <w:rPr>
          <w:rFonts w:ascii="Gandhari Unicode" w:hAnsi="Gandhari Unicode" w:cs="e-Tamil OTC"/>
          <w:noProof/>
          <w:lang w:val="en-GB"/>
        </w:rPr>
      </w:pPr>
    </w:p>
    <w:p w14:paraId="78250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water foot tied- row petal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EB4E6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west-wind press-if-even pale-not-it becoming-</w:t>
      </w:r>
    </w:p>
    <w:p w14:paraId="3CED3B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sling like fasten- struck languor</w:t>
      </w:r>
    </w:p>
    <w:p w14:paraId="74129F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salt-merchant bull cart mass put-in-row(abs.)</w:t>
      </w:r>
      <w:r w:rsidR="00710CE3" w:rsidRPr="004D5A2F">
        <w:rPr>
          <w:rFonts w:ascii="Gandhari Unicode" w:hAnsi="Gandhari Unicode" w:cs="e-Tamil OTC"/>
          <w:noProof/>
          <w:lang w:val="en-GB"/>
        </w:rPr>
        <w:t>-</w:t>
      </w:r>
      <w:r w:rsidRPr="004D5A2F">
        <w:rPr>
          <w:rFonts w:ascii="Gandhari Unicode" w:hAnsi="Gandhari Unicode" w:cs="e-Tamil OTC"/>
          <w:noProof/>
          <w:lang w:val="en-GB"/>
        </w:rPr>
        <w:t>like</w:t>
      </w:r>
    </w:p>
    <w:p w14:paraId="098E7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twig splitting- former-times non-existence</w:t>
      </w:r>
      <w:r w:rsidRPr="004D5A2F">
        <w:rPr>
          <w:rFonts w:ascii="Gandhari Unicode" w:hAnsi="Gandhari Unicode" w:cs="e-Tamil OTC"/>
          <w:noProof/>
          <w:position w:val="6"/>
          <w:lang w:val="en-GB"/>
        </w:rPr>
        <w:t>iṉ</w:t>
      </w:r>
    </w:p>
    <w:p w14:paraId="3A4B0A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 hand drooped suffering-</w:t>
      </w:r>
    </w:p>
    <w:p w14:paraId="6BEDEF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becoming- you(pl.)-with come-if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0CA1F6" w14:textId="77777777" w:rsidR="0074055C" w:rsidRPr="004D5A2F" w:rsidRDefault="0074055C">
      <w:pPr>
        <w:pStyle w:val="Textbody"/>
        <w:spacing w:after="29"/>
        <w:jc w:val="both"/>
        <w:rPr>
          <w:rFonts w:ascii="Gandhari Unicode" w:hAnsi="Gandhari Unicode" w:cs="e-Tamil OTC"/>
          <w:noProof/>
          <w:lang w:val="en-GB"/>
        </w:rPr>
      </w:pPr>
    </w:p>
    <w:p w14:paraId="59AE1FD3" w14:textId="77777777" w:rsidR="0074055C" w:rsidRPr="004D5A2F" w:rsidRDefault="0074055C">
      <w:pPr>
        <w:pStyle w:val="Textbody"/>
        <w:spacing w:after="29"/>
        <w:jc w:val="both"/>
        <w:rPr>
          <w:rFonts w:ascii="Gandhari Unicode" w:hAnsi="Gandhari Unicode" w:cs="e-Tamil OTC"/>
          <w:noProof/>
          <w:lang w:val="en-GB"/>
        </w:rPr>
      </w:pPr>
    </w:p>
    <w:p w14:paraId="0807CA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with petals in a row, [its] foot tied to the water,</w:t>
      </w:r>
    </w:p>
    <w:p w14:paraId="2DE1293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even if oppressed by the west wind, won’t fade,</w:t>
      </w:r>
    </w:p>
    <w:p w14:paraId="31F771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730"/>
      </w:r>
      <w:r w:rsidRPr="004D5A2F">
        <w:rPr>
          <w:rFonts w:ascii="Gandhari Unicode" w:hAnsi="Gandhari Unicode" w:cs="e-Tamil OTC"/>
          <w:noProof/>
          <w:lang w:val="en-GB"/>
        </w:rPr>
        <w:t>, if [she] comes with you, even the forests will be pleasing,</w:t>
      </w:r>
      <w:r w:rsidRPr="004D5A2F">
        <w:rPr>
          <w:rStyle w:val="FootnoteReference"/>
          <w:rFonts w:ascii="Gandhari Unicode" w:hAnsi="Gandhari Unicode" w:cs="e-Tamil OTC"/>
          <w:noProof/>
          <w:lang w:val="en-GB"/>
        </w:rPr>
        <w:footnoteReference w:id="731"/>
      </w:r>
    </w:p>
    <w:p w14:paraId="7CC96C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elephants are suffering, trunks drooping,</w:t>
      </w:r>
    </w:p>
    <w:p w14:paraId="56581F8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destitution of former times,</w:t>
      </w:r>
    </w:p>
    <w:p w14:paraId="0DBE07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they [still] split dry twigs,</w:t>
      </w:r>
    </w:p>
    <w:p w14:paraId="4E34D56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standing</w:t>
      </w:r>
      <w:r w:rsidRPr="004D5A2F">
        <w:rPr>
          <w:rStyle w:val="FootnoteReference"/>
          <w:rFonts w:ascii="Gandhari Unicode" w:hAnsi="Gandhari Unicode" w:cs="e-Tamil OTC"/>
          <w:noProof/>
          <w:lang w:val="en-GB"/>
        </w:rPr>
        <w:footnoteReference w:id="732"/>
      </w:r>
      <w:r w:rsidRPr="004D5A2F">
        <w:rPr>
          <w:rFonts w:ascii="Gandhari Unicode" w:hAnsi="Gandhari Unicode" w:cs="e-Tamil OTC"/>
          <w:noProof/>
          <w:lang w:val="en-GB"/>
        </w:rPr>
        <w:t xml:space="preserve"> in a row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like a mass of salt-merchants' ox-carts,</w:t>
      </w:r>
    </w:p>
    <w:p w14:paraId="5BEBFC8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struck</w:t>
      </w:r>
      <w:r w:rsidRPr="004D5A2F">
        <w:rPr>
          <w:rStyle w:val="FootnoteReference"/>
          <w:rFonts w:ascii="Gandhari Unicode" w:hAnsi="Gandhari Unicode" w:cs="e-Tamil OTC"/>
          <w:noProof/>
          <w:lang w:val="en-GB"/>
        </w:rPr>
        <w:footnoteReference w:id="733"/>
      </w:r>
      <w:r w:rsidRPr="004D5A2F">
        <w:rPr>
          <w:rFonts w:ascii="Gandhari Unicode" w:hAnsi="Gandhari Unicode" w:cs="e-Tamil OTC"/>
          <w:noProof/>
          <w:lang w:val="en-GB"/>
        </w:rPr>
        <w:t xml:space="preserve"> by languor [and] fastened as if in a sling</w:t>
      </w:r>
      <w:r w:rsidRPr="004D5A2F">
        <w:rPr>
          <w:rStyle w:val="FootnoteReference"/>
          <w:rFonts w:ascii="Gandhari Unicode" w:hAnsi="Gandhari Unicode" w:cs="e-Tamil OTC"/>
          <w:noProof/>
          <w:lang w:val="en-GB"/>
        </w:rPr>
        <w:footnoteReference w:id="73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35"/>
      </w:r>
    </w:p>
    <w:p w14:paraId="0743A9A7" w14:textId="77777777" w:rsidR="0074055C" w:rsidRPr="004D5A2F" w:rsidRDefault="0074055C">
      <w:pPr>
        <w:pStyle w:val="Textbody"/>
        <w:spacing w:after="0"/>
        <w:jc w:val="both"/>
        <w:rPr>
          <w:rFonts w:ascii="Gandhari Unicode" w:hAnsi="Gandhari Unicode" w:cs="e-Tamil OTC"/>
          <w:noProof/>
          <w:lang w:val="en-GB"/>
        </w:rPr>
      </w:pPr>
    </w:p>
    <w:p w14:paraId="49D020A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0811D87"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வேட்டக் கண்ணன்: </w:t>
      </w:r>
      <w:r w:rsidRPr="004D5A2F">
        <w:rPr>
          <w:rFonts w:ascii="Gandhari Unicode" w:hAnsi="Gandhari Unicode"/>
          <w:i w:val="0"/>
          <w:iCs w:val="0"/>
          <w:color w:val="auto"/>
        </w:rPr>
        <w:t>the confidante</w:t>
      </w:r>
    </w:p>
    <w:p w14:paraId="045697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குற்றேவன்மகனான்மை (</w:t>
      </w:r>
      <w:r w:rsidRPr="004D5A2F">
        <w:rPr>
          <w:rFonts w:ascii="Gandhari Unicode" w:hAnsi="Gandhari Unicode" w:cs="e-Tamil OTC"/>
          <w:noProof/>
          <w:lang w:val="en-GB"/>
        </w:rPr>
        <w:t>C2: -</w:t>
      </w:r>
      <w:r w:rsidRPr="004D5A2F">
        <w:rPr>
          <w:rFonts w:ascii="Gandhari Unicode" w:hAnsi="Gandhari Unicode" w:cs="e-Tamil OTC"/>
          <w:noProof/>
          <w:cs/>
          <w:lang w:val="en-GB"/>
        </w:rPr>
        <w:t>மகனால்) வரைவு மலிந்த தோழி தலைமகட்குச் சொல்லியது.</w:t>
      </w:r>
    </w:p>
    <w:p w14:paraId="09080362" w14:textId="77777777" w:rsidR="0074055C" w:rsidRPr="004D5A2F" w:rsidRDefault="0074055C">
      <w:pPr>
        <w:pStyle w:val="Textbody"/>
        <w:spacing w:after="29"/>
        <w:jc w:val="both"/>
        <w:rPr>
          <w:rFonts w:ascii="Gandhari Unicode" w:hAnsi="Gandhari Unicode" w:cs="e-Tamil OTC"/>
          <w:noProof/>
          <w:lang w:val="en-GB"/>
        </w:rPr>
      </w:pPr>
    </w:p>
    <w:p w14:paraId="13767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நெய்கனி குறும்பூழ் காய மாக</w:t>
      </w:r>
    </w:p>
    <w:p w14:paraId="420B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வார்புதம் பெறுக தோழி யத்தை</w:t>
      </w:r>
    </w:p>
    <w:p w14:paraId="424C25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 னாடன் வரைந்தென </w:t>
      </w:r>
      <w:r w:rsidRPr="004D5A2F">
        <w:rPr>
          <w:rFonts w:ascii="Gandhari Unicode" w:hAnsi="Gandhari Unicode" w:cs="e-Tamil OTC"/>
          <w:noProof/>
          <w:u w:val="wave"/>
          <w:cs/>
          <w:lang w:val="en-GB"/>
        </w:rPr>
        <w:t>வவனெதிர்</w:t>
      </w:r>
    </w:p>
    <w:p w14:paraId="7E58A8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 மகனே </w:t>
      </w:r>
      <w:r w:rsidRPr="004D5A2F">
        <w:rPr>
          <w:rFonts w:ascii="Gandhari Unicode" w:hAnsi="Gandhari Unicode" w:cs="e-Tamil OTC"/>
          <w:noProof/>
          <w:u w:val="wave"/>
          <w:cs/>
          <w:lang w:val="en-GB"/>
        </w:rPr>
        <w:t>யென்றனெ</w:t>
      </w:r>
    </w:p>
    <w:p w14:paraId="2A5486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போலு மென்றுரைத் தோனே.</w:t>
      </w:r>
    </w:p>
    <w:p w14:paraId="07BE7B54" w14:textId="77777777" w:rsidR="0074055C" w:rsidRPr="004D5A2F" w:rsidRDefault="0074055C">
      <w:pPr>
        <w:pStyle w:val="Textbody"/>
        <w:spacing w:after="29"/>
        <w:jc w:val="both"/>
        <w:rPr>
          <w:rFonts w:ascii="Gandhari Unicode" w:hAnsi="Gandhari Unicode" w:cs="e-Tamil OTC"/>
          <w:noProof/>
          <w:lang w:val="en-GB"/>
        </w:rPr>
      </w:pPr>
    </w:p>
    <w:p w14:paraId="318E0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1b </w:t>
      </w:r>
      <w:r w:rsidRPr="004D5A2F">
        <w:rPr>
          <w:rFonts w:ascii="Gandhari Unicode" w:eastAsia="URW Palladio UNI" w:hAnsi="Gandhari Unicode" w:cs="e-Tamil OTC"/>
          <w:noProof/>
          <w:cs/>
          <w:lang w:val="en-GB"/>
        </w:rPr>
        <w:t xml:space="preserve">குறும்பூழ்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குறும்பூழ்க்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b/>
          <w:bCs/>
          <w:noProof/>
          <w:lang w:val="en-GB"/>
        </w:rPr>
        <w:t>•</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L1, C1+2, Cām.v: _____</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னாடன் </w:t>
      </w:r>
      <w:r w:rsidRPr="004D5A2F">
        <w:rPr>
          <w:rFonts w:ascii="Gandhari Unicode" w:hAnsi="Gandhari Unicode" w:cs="e-Tamil OTC"/>
          <w:noProof/>
          <w:lang w:val="en-GB"/>
        </w:rPr>
        <w:t xml:space="preserve">C1+2+3, G1, Cām.; </w:t>
      </w:r>
      <w:r w:rsidRPr="004D5A2F">
        <w:rPr>
          <w:rFonts w:ascii="Gandhari Unicode" w:hAnsi="Gandhari Unicode" w:cs="e-Tamil OTC"/>
          <w:noProof/>
          <w:cs/>
          <w:lang w:val="en-GB"/>
        </w:rPr>
        <w:t xml:space="preserve">பெருங்கன் னாடன்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பெருங்க ணாடன்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வவனெதிர்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வந்தெதிர்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யென்றலி </w:t>
      </w:r>
      <w:r w:rsidRPr="004D5A2F">
        <w:rPr>
          <w:rFonts w:ascii="Gandhari Unicode" w:hAnsi="Gandhari Unicode" w:cs="e-Tamil OTC"/>
          <w:noProof/>
          <w:lang w:val="en-GB"/>
        </w:rPr>
        <w:t>L1, C1+3, G1+2, Nacc., EA, I, AT, Cām.v, VP</w:t>
      </w:r>
    </w:p>
    <w:p w14:paraId="303C86F0" w14:textId="77777777" w:rsidR="0074055C" w:rsidRPr="004D5A2F" w:rsidRDefault="0074055C">
      <w:pPr>
        <w:pStyle w:val="Textbody"/>
        <w:spacing w:after="29"/>
        <w:jc w:val="both"/>
        <w:rPr>
          <w:rFonts w:ascii="Gandhari Unicode" w:hAnsi="Gandhari Unicode" w:cs="e-Tamil OTC"/>
          <w:noProof/>
          <w:lang w:val="en-GB"/>
        </w:rPr>
      </w:pPr>
    </w:p>
    <w:p w14:paraId="1D1160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ney kaṉi kuṟum pūḻ kāyam āka</w:t>
      </w:r>
    </w:p>
    <w:p w14:paraId="3EA5965E"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patam peṟuka tōḻ</w:t>
      </w:r>
      <w:r w:rsidRPr="004D5A2F">
        <w:rPr>
          <w:rFonts w:ascii="Gandhari Unicode" w:hAnsi="Gandhari Unicode" w:cs="e-Tamil OTC"/>
          <w:noProof/>
          <w:lang w:val="en-GB"/>
        </w:rPr>
        <w:t>i~</w:t>
      </w:r>
      <w:r w:rsidR="00CF70BD" w:rsidRPr="004D5A2F">
        <w:rPr>
          <w:rFonts w:ascii="Gandhari Unicode" w:hAnsi="Gandhari Unicode" w:cs="e-Tamil OTC"/>
          <w:noProof/>
          <w:lang w:val="en-GB"/>
        </w:rPr>
        <w:t>attai</w:t>
      </w:r>
    </w:p>
    <w:p w14:paraId="718673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kal nāṭaṉ varainteṉa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avaṉ</w:t>
      </w:r>
      <w:r w:rsidRPr="004D5A2F">
        <w:rPr>
          <w:rFonts w:ascii="Gandhari Unicode" w:hAnsi="Gandhari Unicode" w:cs="e-Tamil OTC"/>
          <w:noProof/>
          <w:lang w:val="en-GB"/>
        </w:rPr>
        <w:t>-etir</w:t>
      </w:r>
    </w:p>
    <w:p w14:paraId="4E026B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ō makaṉ</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eṉṟaṉeṉ</w:t>
      </w:r>
    </w:p>
    <w:p w14:paraId="4DDF0FD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ē pōlum eṉṟ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uraittōṉ</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016F27D0" w14:textId="77777777" w:rsidR="0074055C" w:rsidRPr="004D5A2F" w:rsidRDefault="0074055C">
      <w:pPr>
        <w:pStyle w:val="Textbody"/>
        <w:spacing w:after="29" w:line="260" w:lineRule="exact"/>
        <w:jc w:val="both"/>
        <w:rPr>
          <w:rFonts w:ascii="Gandhari Unicode" w:hAnsi="Gandhari Unicode" w:cs="e-Tamil OTC"/>
          <w:noProof/>
          <w:lang w:val="en-GB"/>
        </w:rPr>
      </w:pPr>
    </w:p>
    <w:p w14:paraId="20570A57" w14:textId="77777777" w:rsidR="0074055C" w:rsidRPr="004D5A2F" w:rsidRDefault="0074055C">
      <w:pPr>
        <w:pStyle w:val="Textbody"/>
        <w:spacing w:after="29" w:line="260" w:lineRule="exact"/>
        <w:jc w:val="both"/>
        <w:rPr>
          <w:rFonts w:ascii="Gandhari Unicode" w:hAnsi="Gandhari Unicode" w:cs="e-Tamil OTC"/>
          <w:noProof/>
          <w:lang w:val="en-GB"/>
        </w:rPr>
      </w:pPr>
    </w:p>
    <w:p w14:paraId="463472CA" w14:textId="77777777" w:rsidR="0074055C" w:rsidRPr="004D5A2F" w:rsidRDefault="0074055C">
      <w:pPr>
        <w:pStyle w:val="Textbody"/>
        <w:spacing w:after="29" w:line="260" w:lineRule="exact"/>
        <w:jc w:val="both"/>
        <w:rPr>
          <w:rFonts w:ascii="Gandhari Unicode" w:hAnsi="Gandhari Unicode" w:cs="e-Tamil OTC"/>
          <w:noProof/>
          <w:lang w:val="en-GB"/>
        </w:rPr>
      </w:pPr>
    </w:p>
    <w:p w14:paraId="652483C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by the confidante, who rejoiced, with HIS servant, about the marriage.</w:t>
      </w:r>
    </w:p>
    <w:p w14:paraId="44E0BACB" w14:textId="77777777" w:rsidR="0074055C" w:rsidRPr="004D5A2F" w:rsidRDefault="0074055C">
      <w:pPr>
        <w:pStyle w:val="Textbody"/>
        <w:spacing w:after="29" w:line="260" w:lineRule="exact"/>
        <w:jc w:val="both"/>
        <w:rPr>
          <w:rFonts w:ascii="Gandhari Unicode" w:hAnsi="Gandhari Unicode" w:cs="e-Tamil OTC"/>
          <w:noProof/>
          <w:lang w:val="en-GB"/>
        </w:rPr>
      </w:pPr>
    </w:p>
    <w:p w14:paraId="7C6AD2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ghee melt- short quail</w:t>
      </w:r>
      <w:r w:rsidRPr="004D5A2F">
        <w:rPr>
          <w:rStyle w:val="FootnoteReference"/>
          <w:rFonts w:ascii="Gandhari Unicode" w:hAnsi="Gandhari Unicode" w:cs="e-Tamil OTC"/>
          <w:noProof/>
          <w:lang w:val="en-GB"/>
        </w:rPr>
        <w:footnoteReference w:id="736"/>
      </w:r>
      <w:r w:rsidRPr="004D5A2F">
        <w:rPr>
          <w:rFonts w:ascii="Gandhari Unicode" w:hAnsi="Gandhari Unicode" w:cs="e-Tamil OTC"/>
          <w:noProof/>
          <w:lang w:val="en-GB"/>
        </w:rPr>
        <w:t xml:space="preserve"> spice become(inf.)</w:t>
      </w:r>
    </w:p>
    <w:p w14:paraId="2919EF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be-full- food may-obtain friend</w:t>
      </w:r>
      <w:r w:rsidRPr="004D5A2F">
        <w:rPr>
          <w:rFonts w:ascii="Gandhari Unicode" w:hAnsi="Gandhari Unicode" w:cs="e-Tamil OTC"/>
          <w:noProof/>
          <w:position w:val="6"/>
          <w:lang w:val="en-GB"/>
        </w:rPr>
        <w:t>attai</w:t>
      </w:r>
      <w:r w:rsidRPr="004D5A2F">
        <w:rPr>
          <w:rStyle w:val="FootnoteReference"/>
          <w:rFonts w:ascii="Gandhari Unicode" w:hAnsi="Gandhari Unicode" w:cs="e-Tamil OTC"/>
          <w:noProof/>
          <w:lang w:val="en-GB"/>
        </w:rPr>
        <w:footnoteReference w:id="737"/>
      </w:r>
    </w:p>
    <w:p w14:paraId="63176F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 limited-because he opposite</w:t>
      </w:r>
    </w:p>
    <w:p w14:paraId="151313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I-said</w:t>
      </w:r>
    </w:p>
    <w:p w14:paraId="17DF4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said told-he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FA8DA3" w14:textId="77777777" w:rsidR="0074055C" w:rsidRPr="004D5A2F" w:rsidRDefault="0074055C">
      <w:pPr>
        <w:pStyle w:val="Textbody"/>
        <w:spacing w:after="29"/>
        <w:jc w:val="both"/>
        <w:rPr>
          <w:rFonts w:ascii="Gandhari Unicode" w:hAnsi="Gandhari Unicode" w:cs="e-Tamil OTC"/>
          <w:noProof/>
          <w:lang w:val="en-GB"/>
        </w:rPr>
      </w:pPr>
    </w:p>
    <w:p w14:paraId="06189A22" w14:textId="77777777" w:rsidR="0074055C" w:rsidRPr="004D5A2F" w:rsidRDefault="0074055C">
      <w:pPr>
        <w:pStyle w:val="Textbody"/>
        <w:spacing w:after="29"/>
        <w:rPr>
          <w:rFonts w:ascii="Gandhari Unicode" w:hAnsi="Gandhari Unicode" w:cs="e-Tamil OTC"/>
          <w:noProof/>
          <w:lang w:val="en-GB"/>
        </w:rPr>
      </w:pPr>
    </w:p>
    <w:p w14:paraId="78DDBDD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w:t>
      </w:r>
      <w:r w:rsidRPr="004D5A2F">
        <w:rPr>
          <w:rStyle w:val="FootnoteReference"/>
          <w:rFonts w:ascii="Gandhari Unicode" w:hAnsi="Gandhari Unicode" w:cs="e-Tamil OTC"/>
          <w:noProof/>
          <w:lang w:val="en-GB"/>
        </w:rPr>
        <w:footnoteReference w:id="738"/>
      </w:r>
      <w:r w:rsidRPr="004D5A2F">
        <w:rPr>
          <w:rFonts w:ascii="Gandhari Unicode" w:hAnsi="Gandhari Unicode" w:cs="e-Tamil OTC"/>
          <w:noProof/>
          <w:lang w:val="en-GB"/>
        </w:rPr>
        <w:t xml:space="preserve"> curry [and] small quail, melting in ghee,</w:t>
      </w:r>
    </w:p>
    <w:p w14:paraId="6DC83FAF"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he may obtain [his] fill, friend!</w:t>
      </w:r>
    </w:p>
    <w:p w14:paraId="36401C7A"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Since the man from the land of big stones is chosen</w:t>
      </w:r>
      <w:r w:rsidRPr="004D5A2F">
        <w:rPr>
          <w:rStyle w:val="FootnoteReference"/>
          <w:rFonts w:ascii="Gandhari Unicode" w:hAnsi="Gandhari Unicode" w:cs="e-Tamil OTC"/>
          <w:noProof/>
          <w:lang w:val="en-GB"/>
        </w:rPr>
        <w:footnoteReference w:id="739"/>
      </w:r>
      <w:r w:rsidRPr="004D5A2F">
        <w:rPr>
          <w:rFonts w:ascii="Gandhari Unicode" w:hAnsi="Gandhari Unicode" w:cs="e-Tamil OTC"/>
          <w:noProof/>
          <w:lang w:val="en-GB"/>
        </w:rPr>
        <w:t>,</w:t>
      </w:r>
    </w:p>
    <w:p w14:paraId="549150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said to him</w:t>
      </w:r>
      <w:r w:rsidRPr="004D5A2F">
        <w:rPr>
          <w:rStyle w:val="FootnoteReference"/>
          <w:rFonts w:ascii="Gandhari Unicode" w:hAnsi="Gandhari Unicode" w:cs="e-Tamil OTC"/>
          <w:noProof/>
          <w:lang w:val="en-GB"/>
        </w:rPr>
        <w:footnoteReference w:id="740"/>
      </w:r>
      <w:r w:rsidRPr="004D5A2F">
        <w:rPr>
          <w:rFonts w:ascii="Gandhari Unicode" w:hAnsi="Gandhari Unicode" w:cs="e-Tamil OTC"/>
          <w:noProof/>
          <w:lang w:val="en-GB"/>
        </w:rPr>
        <w:t xml:space="preserve"> </w:t>
      </w:r>
      <w:r w:rsidR="008F512A" w:rsidRPr="004D5A2F">
        <w:rPr>
          <w:rFonts w:ascii="Gandhari Unicode" w:hAnsi="Gandhari Unicode" w:cs="e-Tamil OTC"/>
          <w:noProof/>
          <w:lang w:val="en-GB"/>
        </w:rPr>
        <w:t>“is [that] good, son?”</w:t>
      </w:r>
    </w:p>
    <w:p w14:paraId="65CC486D"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seems good”</w:t>
      </w:r>
      <w:r w:rsidR="00CF70BD" w:rsidRPr="004D5A2F">
        <w:rPr>
          <w:rFonts w:ascii="Gandhari Unicode" w:hAnsi="Gandhari Unicode" w:cs="e-Tamil OTC"/>
          <w:noProof/>
          <w:lang w:val="en-GB"/>
        </w:rPr>
        <w:t>, he told [me].</w:t>
      </w:r>
      <w:r w:rsidR="00CF70BD" w:rsidRPr="004D5A2F">
        <w:rPr>
          <w:rStyle w:val="FootnoteReference"/>
          <w:rFonts w:ascii="Gandhari Unicode" w:hAnsi="Gandhari Unicode" w:cs="e-Tamil OTC"/>
          <w:noProof/>
          <w:lang w:val="en-GB"/>
        </w:rPr>
        <w:footnoteReference w:id="741"/>
      </w:r>
    </w:p>
    <w:p w14:paraId="69036C90" w14:textId="77777777" w:rsidR="0074055C" w:rsidRPr="004D5A2F" w:rsidRDefault="0074055C">
      <w:pPr>
        <w:pStyle w:val="Textbody"/>
        <w:spacing w:after="0"/>
        <w:jc w:val="both"/>
        <w:rPr>
          <w:rFonts w:ascii="Gandhari Unicode" w:hAnsi="Gandhari Unicode" w:cs="e-Tamil OTC"/>
          <w:noProof/>
          <w:lang w:val="en-GB"/>
        </w:rPr>
      </w:pPr>
    </w:p>
    <w:p w14:paraId="4368D0E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72288F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onlookers / SHE</w:t>
      </w:r>
    </w:p>
    <w:p w14:paraId="72EDC9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 உடன்போயினாரை இடைச்சுரத்துக் கண்டார் இப்பொழுது செலவும் பகையுங் காட்டிச் செலவு விலக்கியது.</w:t>
      </w:r>
    </w:p>
    <w:p w14:paraId="2769FF32" w14:textId="77777777" w:rsidR="0074055C" w:rsidRPr="004D5A2F" w:rsidRDefault="0074055C">
      <w:pPr>
        <w:pStyle w:val="Textbody"/>
        <w:spacing w:after="29"/>
        <w:jc w:val="both"/>
        <w:rPr>
          <w:rFonts w:ascii="Gandhari Unicode" w:hAnsi="Gandhari Unicode" w:cs="e-Tamil OTC"/>
          <w:noProof/>
          <w:lang w:val="en-GB"/>
        </w:rPr>
      </w:pPr>
    </w:p>
    <w:p w14:paraId="286FD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மெல்லின்று பாடுங் கேளாய்</w:t>
      </w:r>
    </w:p>
    <w:p w14:paraId="66401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தீமோ சிறுபிடி துணையே</w:t>
      </w:r>
    </w:p>
    <w:p w14:paraId="44BCCF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வேற்றுமுனை வெம்மையிற் </w:t>
      </w:r>
      <w:r w:rsidRPr="004D5A2F">
        <w:rPr>
          <w:rFonts w:ascii="Gandhari Unicode" w:hAnsi="Gandhari Unicode" w:cs="e-Tamil OTC"/>
          <w:noProof/>
          <w:u w:val="wave"/>
          <w:cs/>
          <w:lang w:val="en-GB"/>
        </w:rPr>
        <w:t>சாத்துவந்</w:t>
      </w:r>
      <w:r w:rsidRPr="004D5A2F">
        <w:rPr>
          <w:rFonts w:ascii="Gandhari Unicode" w:hAnsi="Gandhari Unicode" w:cs="e-Tamil OTC"/>
          <w:noProof/>
          <w:cs/>
          <w:lang w:val="en-GB"/>
        </w:rPr>
        <w:t xml:space="preserve"> திறுத்தென</w:t>
      </w:r>
    </w:p>
    <w:p w14:paraId="1A7CB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வளையணி நெடுவே லேந்தி</w:t>
      </w:r>
    </w:p>
    <w:p w14:paraId="3D3A9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மிளைவந்து</w:t>
      </w:r>
      <w:r w:rsidRPr="004D5A2F">
        <w:rPr>
          <w:rFonts w:ascii="Gandhari Unicode" w:hAnsi="Gandhari Unicode" w:cs="e-Tamil OTC"/>
          <w:noProof/>
          <w:cs/>
          <w:lang w:val="en-GB"/>
        </w:rPr>
        <w:t xml:space="preserve"> பெயருந் தண்ணுமைக் குரலே.</w:t>
      </w:r>
    </w:p>
    <w:p w14:paraId="0C77C66A" w14:textId="77777777" w:rsidR="0074055C" w:rsidRPr="004D5A2F" w:rsidRDefault="0074055C">
      <w:pPr>
        <w:pStyle w:val="Textbody"/>
        <w:spacing w:after="29"/>
        <w:jc w:val="both"/>
        <w:rPr>
          <w:rFonts w:ascii="Gandhari Unicode" w:hAnsi="Gandhari Unicode" w:cs="e-Tamil OTC"/>
          <w:noProof/>
          <w:lang w:val="en-GB"/>
        </w:rPr>
      </w:pPr>
    </w:p>
    <w:p w14:paraId="6A039A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செல்லா தீயோ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சாத்துவந்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சாதுவந்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சரத்துவந்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சார்ந்துவந்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மிளைவந்து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யிளைவந்து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bookmarkStart w:id="50" w:name="DDE_LINK53"/>
      <w:r w:rsidRPr="004D5A2F">
        <w:rPr>
          <w:rFonts w:ascii="Gandhari Unicode" w:hAnsi="Gandhari Unicode" w:cs="e-Tamil OTC"/>
          <w:noProof/>
          <w:cs/>
          <w:lang w:val="en-GB"/>
        </w:rPr>
        <w:t>தண்ணுமை</w:t>
      </w:r>
      <w:bookmarkEnd w:id="50"/>
      <w:r w:rsidRPr="004D5A2F">
        <w:rPr>
          <w:rFonts w:ascii="Gandhari Unicode" w:hAnsi="Gandhari Unicode" w:cs="e-Tamil OTC"/>
          <w:noProof/>
          <w:cs/>
          <w:lang w:val="en-GB"/>
        </w:rPr>
        <w:t xml:space="preserve">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தண்ணுமை </w:t>
      </w:r>
      <w:r w:rsidRPr="004D5A2F">
        <w:rPr>
          <w:rFonts w:ascii="Gandhari Unicode" w:hAnsi="Gandhari Unicode" w:cs="e-Tamil OTC"/>
          <w:noProof/>
          <w:lang w:val="en-GB"/>
        </w:rPr>
        <w:t>L1, C1+3, G1+2, EA</w:t>
      </w:r>
    </w:p>
    <w:p w14:paraId="273E05F1" w14:textId="77777777" w:rsidR="0074055C" w:rsidRPr="004D5A2F" w:rsidRDefault="0074055C">
      <w:pPr>
        <w:pStyle w:val="Textbody"/>
        <w:spacing w:after="29"/>
        <w:jc w:val="both"/>
        <w:rPr>
          <w:rFonts w:ascii="Gandhari Unicode" w:hAnsi="Gandhari Unicode" w:cs="e-Tamil OTC"/>
          <w:noProof/>
          <w:lang w:val="en-GB"/>
        </w:rPr>
      </w:pPr>
    </w:p>
    <w:p w14:paraId="1176A9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el</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um el </w:t>
      </w:r>
      <w:r w:rsidR="007F7828" w:rsidRPr="004D5A2F">
        <w:rPr>
          <w:rFonts w:ascii="Gandhari Unicode" w:hAnsi="Gandhari Unicode" w:cs="e-Tamil OTC"/>
          <w:noProof/>
          <w:lang w:val="en-GB"/>
        </w:rPr>
        <w:t>+</w:t>
      </w:r>
      <w:r w:rsidRPr="004D5A2F">
        <w:rPr>
          <w:rFonts w:ascii="Gandhari Unicode" w:hAnsi="Gandhari Unicode" w:cs="e-Tamil OTC"/>
          <w:noProof/>
          <w:lang w:val="en-GB"/>
        </w:rPr>
        <w:t>iṉṟu pāṭ</w:t>
      </w:r>
      <w:r w:rsidR="007F7828" w:rsidRPr="004D5A2F">
        <w:rPr>
          <w:rFonts w:ascii="Gandhari Unicode" w:hAnsi="Gandhari Unicode" w:cs="e-Tamil OTC"/>
          <w:noProof/>
          <w:lang w:val="en-GB"/>
        </w:rPr>
        <w:t>*-</w:t>
      </w:r>
      <w:r w:rsidRPr="004D5A2F">
        <w:rPr>
          <w:rFonts w:ascii="Gandhari Unicode" w:hAnsi="Gandhari Unicode" w:cs="e-Tamil OTC"/>
          <w:noProof/>
          <w:lang w:val="en-GB"/>
        </w:rPr>
        <w:t>um kēḷāy</w:t>
      </w:r>
    </w:p>
    <w:p w14:paraId="104C6B8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cellātīmō</w:t>
      </w:r>
      <w:r w:rsidRPr="004D5A2F">
        <w:rPr>
          <w:rFonts w:ascii="Gandhari Unicode" w:hAnsi="Gandhari Unicode" w:cs="e-Tamil OTC"/>
          <w:noProof/>
          <w:lang w:val="en-GB"/>
        </w:rPr>
        <w:t xml:space="preserve"> ciṟu piṭi tuṇai</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5EC678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vēṟṟu muṉai vemmaiyiṉ </w:t>
      </w:r>
      <w:r w:rsidRPr="004D5A2F">
        <w:rPr>
          <w:rFonts w:ascii="Gandhari Unicode" w:hAnsi="Gandhari Unicode" w:cs="e-Tamil OTC"/>
          <w:i/>
          <w:iCs/>
          <w:noProof/>
          <w:lang w:val="en-GB"/>
        </w:rPr>
        <w:t>cāttu</w:t>
      </w:r>
      <w:r w:rsidR="007F7828" w:rsidRPr="004D5A2F">
        <w:rPr>
          <w:rFonts w:ascii="Gandhari Unicode" w:hAnsi="Gandhari Unicode" w:cs="e-Tamil OTC"/>
          <w:noProof/>
          <w:lang w:val="en-GB"/>
        </w:rPr>
        <w:t xml:space="preserve"> vant*</w:t>
      </w:r>
      <w:r w:rsidRPr="004D5A2F">
        <w:rPr>
          <w:rFonts w:ascii="Gandhari Unicode" w:hAnsi="Gandhari Unicode" w:cs="e-Tamil OTC"/>
          <w:noProof/>
          <w:lang w:val="en-GB"/>
        </w:rPr>
        <w:t xml:space="preserve"> iṟutteṉa</w:t>
      </w:r>
    </w:p>
    <w:p w14:paraId="7F0F91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 </w:t>
      </w:r>
      <w:r w:rsidR="007F7828" w:rsidRPr="004D5A2F">
        <w:rPr>
          <w:rFonts w:ascii="Gandhari Unicode" w:hAnsi="Gandhari Unicode" w:cs="e-Tamil OTC"/>
          <w:noProof/>
          <w:lang w:val="en-GB"/>
        </w:rPr>
        <w:t>~</w:t>
      </w:r>
      <w:r w:rsidRPr="004D5A2F">
        <w:rPr>
          <w:rFonts w:ascii="Gandhari Unicode" w:hAnsi="Gandhari Unicode" w:cs="e-Tamil OTC"/>
          <w:noProof/>
          <w:lang w:val="en-GB"/>
        </w:rPr>
        <w:t>aṇi neṭu vēl ēnti</w:t>
      </w:r>
    </w:p>
    <w:p w14:paraId="1351D99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miḷai</w:t>
      </w:r>
      <w:r w:rsidRPr="004D5A2F">
        <w:rPr>
          <w:rFonts w:ascii="Gandhari Unicode" w:hAnsi="Gandhari Unicode" w:cs="e-Tamil OTC"/>
          <w:noProof/>
          <w:lang w:val="en-GB"/>
        </w:rPr>
        <w:t xml:space="preserve"> vantu peyarum taṇṇumai kural</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4614B66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3A5F9F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1723D5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6A7DB3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What obstructs going, showing the [danger of] enmity and going at [this] time, by those who saw them in the middle of the desert, who had united [and] gone away together.</w:t>
      </w:r>
    </w:p>
    <w:p w14:paraId="7091B80D" w14:textId="77777777" w:rsidR="0074055C" w:rsidRPr="004D5A2F" w:rsidRDefault="0074055C">
      <w:pPr>
        <w:pStyle w:val="Textbody"/>
        <w:spacing w:after="29" w:line="260" w:lineRule="exact"/>
        <w:jc w:val="both"/>
        <w:rPr>
          <w:rFonts w:ascii="Gandhari Unicode" w:hAnsi="Gandhari Unicode" w:cs="e-Tamil OTC"/>
          <w:noProof/>
          <w:lang w:val="en-GB"/>
        </w:rPr>
      </w:pPr>
    </w:p>
    <w:p w14:paraId="214EBA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light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light not-it happening(?)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hear(ipt.)</w:t>
      </w:r>
    </w:p>
    <w:p w14:paraId="644AB4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don't-go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little she-elephant companion</w:t>
      </w:r>
      <w:r w:rsidRPr="004D5A2F">
        <w:rPr>
          <w:rFonts w:ascii="Gandhari Unicode" w:hAnsi="Gandhari Unicode" w:cs="e-Tamil OTC"/>
          <w:noProof/>
          <w:position w:val="6"/>
          <w:lang w:val="en-GB"/>
        </w:rPr>
        <w:t>ē</w:t>
      </w:r>
    </w:p>
    <w:p w14:paraId="20FF9C5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different(obl.) front heat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caravan come(abs.) broken-because</w:t>
      </w:r>
    </w:p>
    <w:p w14:paraId="091D7D0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 adorn- long spear been-eminent</w:t>
      </w:r>
    </w:p>
    <w:p w14:paraId="4B51B9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enclosure come(abs.) moving- Taṇṇumai-drum voice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9559648" w14:textId="77777777" w:rsidR="0074055C" w:rsidRPr="004D5A2F" w:rsidRDefault="0074055C">
      <w:pPr>
        <w:pStyle w:val="Textbody"/>
        <w:spacing w:after="0" w:line="260" w:lineRule="exact"/>
        <w:jc w:val="both"/>
        <w:rPr>
          <w:rFonts w:ascii="Gandhari Unicode" w:hAnsi="Gandhari Unicode" w:cs="e-Tamil OTC"/>
          <w:noProof/>
          <w:lang w:val="en-GB"/>
        </w:rPr>
      </w:pPr>
    </w:p>
    <w:p w14:paraId="037306F3" w14:textId="77777777" w:rsidR="0074055C" w:rsidRPr="004D5A2F" w:rsidRDefault="0074055C">
      <w:pPr>
        <w:pStyle w:val="Textbody"/>
        <w:spacing w:after="29"/>
        <w:rPr>
          <w:rFonts w:ascii="Gandhari Unicode" w:hAnsi="Gandhari Unicode" w:cs="e-Tamil OTC"/>
          <w:noProof/>
          <w:lang w:val="en-GB"/>
        </w:rPr>
      </w:pPr>
    </w:p>
    <w:p w14:paraId="6EDE53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Light is not light and</w:t>
      </w:r>
      <w:r w:rsidRPr="004D5A2F">
        <w:rPr>
          <w:rStyle w:val="FootnoteReference"/>
          <w:rFonts w:ascii="Gandhari Unicode" w:hAnsi="Gandhari Unicode" w:cs="e-Tamil OTC"/>
          <w:noProof/>
          <w:lang w:val="en-GB"/>
        </w:rPr>
        <w:footnoteReference w:id="742"/>
      </w:r>
      <w:r w:rsidRPr="004D5A2F">
        <w:rPr>
          <w:rFonts w:ascii="Gandhari Unicode" w:hAnsi="Gandhari Unicode" w:cs="e-Tamil OTC"/>
          <w:noProof/>
          <w:lang w:val="en-GB"/>
        </w:rPr>
        <w:t xml:space="preserve"> listen to what is going on</w:t>
      </w:r>
    </w:p>
    <w:p w14:paraId="62492E8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the small she-elephant:</w:t>
      </w:r>
    </w:p>
    <w:p w14:paraId="2C8C046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voice of the Taṇṇumai drum, coming [and] going</w:t>
      </w:r>
    </w:p>
    <w:p w14:paraId="1290F4A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inside the enclosure,</w:t>
      </w:r>
    </w:p>
    <w:p w14:paraId="5E0758D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long spears being elevated [by those who are]</w:t>
      </w:r>
    </w:p>
    <w:p w14:paraId="5AE8926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adorned with bangles(?),</w:t>
      </w:r>
      <w:r w:rsidRPr="004D5A2F">
        <w:rPr>
          <w:rStyle w:val="FootnoteReference"/>
          <w:rFonts w:ascii="Gandhari Unicode" w:hAnsi="Gandhari Unicode" w:cs="e-Tamil OTC"/>
          <w:noProof/>
          <w:lang w:val="en-GB"/>
        </w:rPr>
        <w:footnoteReference w:id="743"/>
      </w:r>
    </w:p>
    <w:p w14:paraId="2744CF16"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[they] come [and] destroy a caravan in the heat</w:t>
      </w:r>
    </w:p>
    <w:p w14:paraId="15C940C8"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enemy front.</w:t>
      </w:r>
    </w:p>
    <w:p w14:paraId="64C6FE90" w14:textId="77777777" w:rsidR="0074055C" w:rsidRPr="004D5A2F" w:rsidRDefault="0074055C">
      <w:pPr>
        <w:pStyle w:val="Textbody"/>
        <w:spacing w:after="0"/>
        <w:jc w:val="both"/>
        <w:rPr>
          <w:rFonts w:ascii="Gandhari Unicode" w:hAnsi="Gandhari Unicode" w:cs="e-Tamil OTC"/>
          <w:noProof/>
          <w:lang w:val="en-GB"/>
        </w:rPr>
      </w:pPr>
    </w:p>
    <w:p w14:paraId="4120C636" w14:textId="77777777" w:rsidR="0074055C" w:rsidRPr="004D5A2F" w:rsidRDefault="0074055C">
      <w:pPr>
        <w:pStyle w:val="Textbody"/>
        <w:spacing w:after="0"/>
        <w:jc w:val="both"/>
        <w:rPr>
          <w:rFonts w:ascii="Gandhari Unicode" w:hAnsi="Gandhari Unicode" w:cs="e-Tamil OTC"/>
          <w:noProof/>
          <w:lang w:val="en-GB"/>
        </w:rPr>
      </w:pPr>
    </w:p>
    <w:p w14:paraId="2160CE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r w:rsidRPr="004D5A2F">
        <w:rPr>
          <w:rStyle w:val="FootnoteReference"/>
          <w:rFonts w:ascii="Gandhari Unicode" w:hAnsi="Gandhari Unicode" w:cs="e-Tamil OTC"/>
          <w:noProof/>
          <w:lang w:val="en-GB"/>
        </w:rPr>
        <w:footnoteReference w:id="744"/>
      </w:r>
    </w:p>
    <w:p w14:paraId="19E57A2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[her who is like] the small she-elephant </w:t>
      </w:r>
      <w:r w:rsidRPr="004D5A2F">
        <w:rPr>
          <w:rFonts w:ascii="Gandhari Unicode" w:eastAsia="URW Palladio UNI" w:hAnsi="Gandhari Unicode" w:cs="e-Tamil OTC"/>
          <w:noProof/>
          <w:lang w:val="en-GB"/>
        </w:rPr>
        <w:t>–</w:t>
      </w:r>
    </w:p>
    <w:p w14:paraId="138BB93B" w14:textId="77777777" w:rsidR="0074055C" w:rsidRPr="004D5A2F" w:rsidRDefault="0074055C">
      <w:pPr>
        <w:pStyle w:val="Textbody"/>
        <w:spacing w:after="0"/>
        <w:jc w:val="both"/>
        <w:rPr>
          <w:rFonts w:ascii="Gandhari Unicode" w:hAnsi="Gandhari Unicode" w:cs="e-Tamil OTC"/>
          <w:b/>
          <w:noProof/>
          <w:lang w:val="en-GB"/>
        </w:rPr>
      </w:pPr>
    </w:p>
    <w:p w14:paraId="724DD37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EB65D9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பொன்மணியார்: </w:t>
      </w:r>
      <w:r w:rsidRPr="004D5A2F">
        <w:rPr>
          <w:rFonts w:ascii="Gandhari Unicode" w:hAnsi="Gandhari Unicode"/>
          <w:i w:val="0"/>
          <w:iCs w:val="0"/>
          <w:color w:val="auto"/>
        </w:rPr>
        <w:t>SHE</w:t>
      </w:r>
    </w:p>
    <w:p w14:paraId="253035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பிரிவிடைப் பருவவரவின்கண் ஆற்றாள் எனக் கவன்ற தோழிக்குக் கிழத்தி அழிந்து சொல்லியது.</w:t>
      </w:r>
    </w:p>
    <w:p w14:paraId="457BA7F2" w14:textId="77777777" w:rsidR="0074055C" w:rsidRPr="004D5A2F" w:rsidRDefault="0074055C">
      <w:pPr>
        <w:pStyle w:val="Textbody"/>
        <w:spacing w:after="29"/>
        <w:jc w:val="both"/>
        <w:rPr>
          <w:rFonts w:ascii="Gandhari Unicode" w:hAnsi="Gandhari Unicode" w:cs="e-Tamil OTC"/>
          <w:noProof/>
          <w:lang w:val="en-GB"/>
        </w:rPr>
      </w:pPr>
    </w:p>
    <w:p w14:paraId="33E6B8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உவரி யொருத்த </w:t>
      </w:r>
      <w:r w:rsidRPr="004D5A2F">
        <w:rPr>
          <w:rFonts w:ascii="Gandhari Unicode" w:hAnsi="Gandhari Unicode" w:cs="e-Tamil OTC"/>
          <w:noProof/>
          <w:u w:val="wave"/>
          <w:cs/>
          <w:lang w:val="en-GB"/>
        </w:rPr>
        <w:t>லுழாது</w:t>
      </w:r>
      <w:r w:rsidRPr="004D5A2F">
        <w:rPr>
          <w:rFonts w:ascii="Gandhari Unicode" w:hAnsi="Gandhari Unicode" w:cs="e-Tamil OTC"/>
          <w:noProof/>
          <w:cs/>
          <w:lang w:val="en-GB"/>
        </w:rPr>
        <w:t xml:space="preserve"> மடியப்</w:t>
      </w:r>
    </w:p>
    <w:p w14:paraId="35324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புகரி புழுங்கிய புயனீங்கு புறவிற்</w:t>
      </w:r>
    </w:p>
    <w:p w14:paraId="642DD5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கடிதிடி யுருமிற் பாம்புபை </w:t>
      </w:r>
      <w:r w:rsidRPr="004D5A2F">
        <w:rPr>
          <w:rFonts w:ascii="Gandhari Unicode" w:hAnsi="Gandhari Unicode" w:cs="e-Tamil OTC"/>
          <w:noProof/>
          <w:u w:val="wave"/>
          <w:cs/>
          <w:lang w:val="en-GB"/>
        </w:rPr>
        <w:t>யவிய</w:t>
      </w:r>
    </w:p>
    <w:p w14:paraId="4D6B6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விதியொடு</w:t>
      </w:r>
      <w:r w:rsidRPr="004D5A2F">
        <w:rPr>
          <w:rFonts w:ascii="Gandhari Unicode" w:hAnsi="Gandhari Unicode" w:cs="e-Tamil OTC"/>
          <w:noProof/>
          <w:cs/>
          <w:lang w:val="en-GB"/>
        </w:rPr>
        <w:t xml:space="preserve"> மயங்கி யினிதுவீழ்ந் தன்றே</w:t>
      </w:r>
    </w:p>
    <w:p w14:paraId="2BA917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வீழ்ந்த மாமழை </w:t>
      </w:r>
      <w:r w:rsidRPr="004D5A2F">
        <w:rPr>
          <w:rFonts w:ascii="Gandhari Unicode" w:hAnsi="Gandhari Unicode" w:cs="e-Tamil OTC"/>
          <w:noProof/>
          <w:u w:val="wave"/>
          <w:cs/>
          <w:lang w:val="en-GB"/>
        </w:rPr>
        <w:t>தழீஇப்</w:t>
      </w:r>
      <w:r w:rsidRPr="004D5A2F">
        <w:rPr>
          <w:rFonts w:ascii="Gandhari Unicode" w:hAnsi="Gandhari Unicode" w:cs="e-Tamil OTC"/>
          <w:noProof/>
          <w:cs/>
          <w:lang w:val="en-GB"/>
        </w:rPr>
        <w:t xml:space="preserve"> பிரிந்தோர்</w:t>
      </w:r>
    </w:p>
    <w:p w14:paraId="10F186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கையற வந்த பையுண் மாலைப்</w:t>
      </w:r>
    </w:p>
    <w:p w14:paraId="1CBFD0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பூஞ்சினை யிருந்த போழ்கண் மஞ்ஞை</w:t>
      </w:r>
    </w:p>
    <w:p w14:paraId="05BA3F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தாநீர்</w:t>
      </w:r>
      <w:r w:rsidRPr="004D5A2F">
        <w:rPr>
          <w:rFonts w:ascii="Gandhari Unicode" w:hAnsi="Gandhari Unicode" w:cs="e-Tamil OTC"/>
          <w:noProof/>
          <w:cs/>
          <w:lang w:val="en-GB"/>
        </w:rPr>
        <w:t xml:space="preserve"> நனந்தலை புலம்பக்</w:t>
      </w:r>
    </w:p>
    <w:p w14:paraId="551B9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கூஉந்</w:t>
      </w:r>
      <w:r w:rsidRPr="004D5A2F">
        <w:rPr>
          <w:rFonts w:ascii="Gandhari Unicode" w:hAnsi="Gandhari Unicode" w:cs="e-Tamil OTC"/>
          <w:noProof/>
          <w:cs/>
          <w:lang w:val="en-GB"/>
        </w:rPr>
        <w:t xml:space="preserve"> தோழி பெரும்பே தையவே.</w:t>
      </w:r>
    </w:p>
    <w:p w14:paraId="1E70A160" w14:textId="77777777" w:rsidR="0074055C" w:rsidRPr="004D5A2F" w:rsidRDefault="0074055C">
      <w:pPr>
        <w:pStyle w:val="Textbody"/>
        <w:spacing w:after="29"/>
        <w:jc w:val="both"/>
        <w:rPr>
          <w:rFonts w:ascii="Gandhari Unicode" w:hAnsi="Gandhari Unicode" w:cs="e-Tamil OTC"/>
          <w:noProof/>
          <w:lang w:val="en-GB"/>
        </w:rPr>
      </w:pPr>
    </w:p>
    <w:p w14:paraId="61EBA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L1, C1+2+3, G1v, Cām.; </w:t>
      </w:r>
      <w:r w:rsidRPr="004D5A2F">
        <w:rPr>
          <w:rFonts w:ascii="Gandhari Unicode" w:hAnsi="Gandhari Unicode" w:cs="e-Tamil OTC"/>
          <w:noProof/>
          <w:cs/>
          <w:lang w:val="en-GB"/>
        </w:rPr>
        <w:t xml:space="preserve">லுழாஅது </w:t>
      </w:r>
      <w:r w:rsidRPr="004D5A2F">
        <w:rPr>
          <w:rFonts w:ascii="Gandhari Unicode" w:hAnsi="Gandhari Unicode" w:cs="e-Tamil OTC"/>
          <w:noProof/>
          <w:lang w:val="en-GB"/>
        </w:rPr>
        <w:t xml:space="preserve">G2, EA, I, Cām.v, VP, ER;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புயனீங்கு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புயல்நீங்கு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புயநீங்கு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பாம்புபை யவிய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பாம்பு பையவிந்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பாம்பையை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பாம்பை</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பாம்ப </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தழீஇப்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தழீஇயப்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C2+3v, Cām.; / L1, C1+3, G1+2, EA, AT</w:t>
      </w:r>
      <w:r w:rsidRPr="004D5A2F">
        <w:rPr>
          <w:rStyle w:val="FootnoteReference"/>
          <w:rFonts w:ascii="Gandhari Unicode" w:hAnsi="Gandhari Unicode" w:cs="e-Tamil OTC"/>
          <w:noProof/>
          <w:lang w:val="en-GB"/>
        </w:rPr>
        <w:footnoteReference w:id="745"/>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தாஅநீர்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கூஉந்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கூவுந்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G1</w:t>
      </w:r>
    </w:p>
    <w:p w14:paraId="283E15D0" w14:textId="77777777" w:rsidR="0074055C" w:rsidRPr="004D5A2F" w:rsidRDefault="0074055C">
      <w:pPr>
        <w:pStyle w:val="Textbody"/>
        <w:spacing w:after="29"/>
        <w:jc w:val="both"/>
        <w:rPr>
          <w:rFonts w:ascii="Gandhari Unicode" w:hAnsi="Gandhari Unicode" w:cs="e-Tamil OTC"/>
          <w:noProof/>
          <w:lang w:val="en-GB"/>
        </w:rPr>
      </w:pPr>
    </w:p>
    <w:p w14:paraId="70D79D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uvari </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oruttal </w:t>
      </w:r>
      <w:r w:rsidRPr="004D5A2F">
        <w:rPr>
          <w:rFonts w:ascii="Gandhari Unicode" w:hAnsi="Gandhari Unicode" w:cs="e-Tamil OTC"/>
          <w:i/>
          <w:iCs/>
          <w:noProof/>
          <w:lang w:val="en-GB"/>
        </w:rPr>
        <w:t>uḻātu</w:t>
      </w:r>
      <w:r w:rsidRPr="004D5A2F">
        <w:rPr>
          <w:rFonts w:ascii="Gandhari Unicode" w:hAnsi="Gandhari Unicode" w:cs="e-Tamil OTC"/>
          <w:noProof/>
          <w:lang w:val="en-GB"/>
        </w:rPr>
        <w:t xml:space="preserve"> maṭiya</w:t>
      </w:r>
      <w:r w:rsidR="007F7828" w:rsidRPr="004D5A2F">
        <w:rPr>
          <w:rFonts w:ascii="Gandhari Unicode" w:hAnsi="Gandhari Unicode" w:cs="e-Tamil OTC"/>
          <w:noProof/>
          <w:lang w:val="en-GB"/>
        </w:rPr>
        <w:t>+</w:t>
      </w:r>
    </w:p>
    <w:p w14:paraId="1ACFD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pukari puḻuṅkiya puyal nīṅku puṟaviṉ</w:t>
      </w:r>
    </w:p>
    <w:p w14:paraId="337E17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kaṭit</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iṭi urumiṉ pāmpu pai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aviya</w:t>
      </w:r>
    </w:p>
    <w:p w14:paraId="074D3C80"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iṭiyoṭu mayaṅki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iṉitu vīḻntaṉṟ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16B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vīḻnta mā maḻai </w:t>
      </w:r>
      <w:r w:rsidRPr="004D5A2F">
        <w:rPr>
          <w:rFonts w:ascii="Gandhari Unicode" w:hAnsi="Gandhari Unicode" w:cs="e-Tamil OTC"/>
          <w:i/>
          <w:iCs/>
          <w:noProof/>
          <w:lang w:val="en-GB"/>
        </w:rPr>
        <w:t>taḻīi</w:t>
      </w:r>
      <w:r w:rsidR="007F7828"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pirintōr</w:t>
      </w:r>
    </w:p>
    <w:p w14:paraId="36ACDB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7F7828" w:rsidRPr="004D5A2F">
        <w:rPr>
          <w:rFonts w:ascii="Gandhari Unicode" w:hAnsi="Gandhari Unicode" w:cs="e-Tamil OTC"/>
          <w:noProof/>
          <w:lang w:val="en-GB"/>
        </w:rPr>
        <w:t>~</w:t>
      </w:r>
      <w:r w:rsidRPr="004D5A2F">
        <w:rPr>
          <w:rFonts w:ascii="Gandhari Unicode" w:hAnsi="Gandhari Unicode" w:cs="e-Tamil OTC"/>
          <w:noProof/>
          <w:lang w:val="en-GB"/>
        </w:rPr>
        <w:t>aṟa vanta paiyuḷ mālai</w:t>
      </w:r>
    </w:p>
    <w:p w14:paraId="205B66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pūm ciṉai </w:t>
      </w:r>
      <w:r w:rsidR="007F7828" w:rsidRPr="004D5A2F">
        <w:rPr>
          <w:rFonts w:ascii="Gandhari Unicode" w:hAnsi="Gandhari Unicode" w:cs="e-Tamil OTC"/>
          <w:noProof/>
          <w:lang w:val="en-GB"/>
        </w:rPr>
        <w:t>~</w:t>
      </w:r>
      <w:r w:rsidRPr="004D5A2F">
        <w:rPr>
          <w:rFonts w:ascii="Gandhari Unicode" w:hAnsi="Gandhari Unicode" w:cs="e-Tamil OTC"/>
          <w:noProof/>
          <w:lang w:val="en-GB"/>
        </w:rPr>
        <w:t>irunta pōḻ kaṇ maññai</w:t>
      </w:r>
    </w:p>
    <w:p w14:paraId="6D7F9B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 nīr naṉam talai pulampa</w:t>
      </w:r>
      <w:r w:rsidR="007F7828" w:rsidRPr="004D5A2F">
        <w:rPr>
          <w:rFonts w:ascii="Gandhari Unicode" w:hAnsi="Gandhari Unicode" w:cs="e-Tamil OTC"/>
          <w:noProof/>
          <w:lang w:val="en-GB"/>
        </w:rPr>
        <w:t>+</w:t>
      </w:r>
    </w:p>
    <w:p w14:paraId="5381FE4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kūum</w:t>
      </w:r>
      <w:r w:rsidRPr="004D5A2F">
        <w:rPr>
          <w:rFonts w:ascii="Gandhari Unicode" w:hAnsi="Gandhari Unicode" w:cs="e-Tamil OTC"/>
          <w:noProof/>
          <w:lang w:val="en-GB"/>
        </w:rPr>
        <w:t xml:space="preserve"> tōḻi perum pētaiya</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3D03AED9" w14:textId="77777777" w:rsidR="0074055C" w:rsidRPr="004D5A2F" w:rsidRDefault="0074055C">
      <w:pPr>
        <w:pStyle w:val="Textbody"/>
        <w:spacing w:after="29" w:line="260" w:lineRule="exact"/>
        <w:jc w:val="both"/>
        <w:rPr>
          <w:rFonts w:ascii="Gandhari Unicode" w:hAnsi="Gandhari Unicode" w:cs="e-Tamil OTC"/>
          <w:noProof/>
          <w:lang w:val="en-GB"/>
        </w:rPr>
      </w:pPr>
    </w:p>
    <w:p w14:paraId="51578D4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she would not have the strength at the coming of the season in the time of separation.</w:t>
      </w:r>
    </w:p>
    <w:p w14:paraId="26D2C8F6" w14:textId="77777777" w:rsidR="0074055C" w:rsidRPr="004D5A2F" w:rsidRDefault="0074055C">
      <w:pPr>
        <w:pStyle w:val="Textbody"/>
        <w:spacing w:after="29" w:line="260" w:lineRule="exact"/>
        <w:jc w:val="both"/>
        <w:rPr>
          <w:rFonts w:ascii="Gandhari Unicode" w:hAnsi="Gandhari Unicode" w:cs="e-Tamil OTC"/>
          <w:noProof/>
          <w:lang w:val="en-GB"/>
        </w:rPr>
      </w:pPr>
    </w:p>
    <w:p w14:paraId="7F7450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brackish-water male plough-not droop(inf.)</w:t>
      </w:r>
    </w:p>
    <w:p w14:paraId="2C4A7E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deer</w:t>
      </w:r>
      <w:r w:rsidRPr="004D5A2F">
        <w:rPr>
          <w:rStyle w:val="FootnoteReference"/>
          <w:rFonts w:ascii="Gandhari Unicode" w:hAnsi="Gandhari Unicode" w:cs="e-Tamil OTC"/>
          <w:noProof/>
          <w:lang w:val="en-GB"/>
        </w:rPr>
        <w:footnoteReference w:id="746"/>
      </w:r>
      <w:r w:rsidRPr="004D5A2F">
        <w:rPr>
          <w:rFonts w:ascii="Gandhari Unicode" w:hAnsi="Gandhari Unicode" w:cs="e-Tamil OTC"/>
          <w:noProof/>
          <w:lang w:val="en-GB"/>
        </w:rPr>
        <w:t xml:space="preserve"> been-sultry- cloud leave- woodlands</w:t>
      </w:r>
      <w:r w:rsidRPr="004D5A2F">
        <w:rPr>
          <w:rFonts w:ascii="Gandhari Unicode" w:hAnsi="Gandhari Unicode" w:cs="e-Tamil OTC"/>
          <w:noProof/>
          <w:position w:val="6"/>
          <w:lang w:val="en-GB"/>
        </w:rPr>
        <w:t>iṉ</w:t>
      </w:r>
    </w:p>
    <w:p w14:paraId="40F299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quick-it thunder- thunder</w:t>
      </w:r>
      <w:r w:rsidRPr="004D5A2F">
        <w:rPr>
          <w:rFonts w:ascii="Gandhari Unicode" w:hAnsi="Gandhari Unicode" w:cs="e-Tamil OTC"/>
          <w:noProof/>
          <w:position w:val="6"/>
          <w:lang w:val="en-GB"/>
        </w:rPr>
        <w:t>iṉ</w:t>
      </w:r>
      <w:r w:rsidR="00060FF6" w:rsidRPr="004D5A2F">
        <w:rPr>
          <w:rFonts w:ascii="Gandhari Unicode" w:hAnsi="Gandhari Unicode" w:cs="e-Tamil OTC"/>
          <w:noProof/>
          <w:lang w:val="en-GB"/>
        </w:rPr>
        <w:t xml:space="preserve"> snake hood cease(inf.)</w:t>
      </w:r>
    </w:p>
    <w:p w14:paraId="35FDE8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thunder-with confused pleasant-it it-descended</w:t>
      </w:r>
      <w:r w:rsidRPr="004D5A2F">
        <w:rPr>
          <w:rFonts w:ascii="Gandhari Unicode" w:hAnsi="Gandhari Unicode" w:cs="e-Tamil OTC"/>
          <w:noProof/>
          <w:position w:val="6"/>
          <w:lang w:val="en-GB"/>
        </w:rPr>
        <w:t>ē</w:t>
      </w:r>
    </w:p>
    <w:p w14:paraId="68C867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descended- big rain embraced separated-they(h.)</w:t>
      </w:r>
    </w:p>
    <w:p w14:paraId="6B3CE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subside come- sorrow evening</w:t>
      </w:r>
    </w:p>
    <w:p w14:paraId="1A105D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twig been- split- eye peacock</w:t>
      </w:r>
    </w:p>
    <w:p w14:paraId="00F23C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rushing water width place become-lonely(inf.)</w:t>
      </w:r>
    </w:p>
    <w:p w14:paraId="680ABD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crowing- friend big folly-they(n.pl.)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20389D" w14:textId="77777777" w:rsidR="0074055C" w:rsidRPr="004D5A2F" w:rsidRDefault="0074055C">
      <w:pPr>
        <w:pStyle w:val="Textbody"/>
        <w:spacing w:after="29"/>
        <w:jc w:val="both"/>
        <w:rPr>
          <w:rFonts w:ascii="Gandhari Unicode" w:hAnsi="Gandhari Unicode" w:cs="e-Tamil OTC"/>
          <w:noProof/>
          <w:lang w:val="en-GB"/>
        </w:rPr>
      </w:pPr>
    </w:p>
    <w:p w14:paraId="1228CDDB" w14:textId="77777777" w:rsidR="0074055C" w:rsidRPr="004D5A2F" w:rsidRDefault="0074055C">
      <w:pPr>
        <w:pStyle w:val="Textbody"/>
        <w:spacing w:after="29"/>
        <w:rPr>
          <w:rFonts w:ascii="Gandhari Unicode" w:hAnsi="Gandhari Unicode" w:cs="e-Tamil OTC"/>
          <w:noProof/>
          <w:lang w:val="en-GB"/>
        </w:rPr>
      </w:pPr>
    </w:p>
    <w:p w14:paraId="426E16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woodlands left by clouds which was sultry for the deer,</w:t>
      </w:r>
    </w:p>
    <w:p w14:paraId="1471C6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bull droops without ploughing in the brackish water,</w:t>
      </w:r>
    </w:p>
    <w:p w14:paraId="6BC5FAA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sweets have descended, mixed with thunder,</w:t>
      </w:r>
    </w:p>
    <w:p w14:paraId="252D3D19"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ab/>
        <w:t>for the snake hood to shrink in heavily thundering thunder.</w:t>
      </w:r>
    </w:p>
    <w:p w14:paraId="538DA18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[These] very foolish [birds] are cooing, friend,</w:t>
      </w:r>
    </w:p>
    <w:p w14:paraId="7B7B844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vast area becomes lonely in the rushing water,</w:t>
      </w:r>
    </w:p>
    <w:p w14:paraId="4C8E5A6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peacocks with wide open [tails'] eyes,</w:t>
      </w:r>
    </w:p>
    <w:p w14:paraId="0C2F0DB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perched on flowering branches,</w:t>
      </w:r>
    </w:p>
    <w:p w14:paraId="042D04D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sorrowful evening, so that action subsides</w:t>
      </w:r>
    </w:p>
    <w:p w14:paraId="4E1F4ECC"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those who are separated,</w:t>
      </w:r>
    </w:p>
    <w:p w14:paraId="221EC5C6"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 great rain that fell envelopes [them].</w:t>
      </w:r>
    </w:p>
    <w:p w14:paraId="1195F25B" w14:textId="77777777" w:rsidR="0074055C" w:rsidRPr="004D5A2F" w:rsidRDefault="0074055C">
      <w:pPr>
        <w:pStyle w:val="Textbody"/>
        <w:spacing w:after="0"/>
        <w:jc w:val="both"/>
        <w:rPr>
          <w:rFonts w:ascii="Gandhari Unicode" w:hAnsi="Gandhari Unicode" w:cs="e-Tamil OTC"/>
          <w:noProof/>
          <w:lang w:val="en-GB"/>
        </w:rPr>
      </w:pPr>
    </w:p>
    <w:p w14:paraId="407F541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FC9D7AF"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தும்பிசேர்கினார்): </w:t>
      </w:r>
      <w:r w:rsidRPr="004D5A2F">
        <w:rPr>
          <w:rFonts w:ascii="Gandhari Unicode" w:hAnsi="Gandhari Unicode"/>
          <w:i w:val="0"/>
          <w:iCs w:val="0"/>
          <w:color w:val="auto"/>
        </w:rPr>
        <w:t>the confidante / SHE</w:t>
      </w:r>
    </w:p>
    <w:p w14:paraId="2D6452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கிழத்தியது நிலைமை தும்பிக்கச் சொல்லுவாளாய்</w:t>
      </w:r>
      <w:r w:rsidRPr="004D5A2F">
        <w:rPr>
          <w:rFonts w:ascii="Gandhari Unicode" w:hAnsi="Gandhari Unicode" w:cs="e-Tamil OTC"/>
          <w:noProof/>
          <w:lang w:val="en-GB"/>
        </w:rPr>
        <w:t xml:space="preserve">cb </w:t>
      </w:r>
      <w:r w:rsidRPr="004D5A2F">
        <w:rPr>
          <w:rFonts w:ascii="Gandhari Unicode" w:hAnsi="Gandhari Unicode" w:cs="e-Tamil OTC"/>
          <w:noProof/>
          <w:cs/>
          <w:lang w:val="en-GB"/>
        </w:rPr>
        <w:t>சிறைப்புறமாகத் தோழி சொல்லியது.</w:t>
      </w:r>
    </w:p>
    <w:p w14:paraId="7CCD4B58" w14:textId="77777777" w:rsidR="0074055C" w:rsidRPr="004D5A2F" w:rsidRDefault="0074055C">
      <w:pPr>
        <w:pStyle w:val="Textbody"/>
        <w:spacing w:after="29"/>
        <w:jc w:val="both"/>
        <w:rPr>
          <w:rFonts w:ascii="Gandhari Unicode" w:hAnsi="Gandhari Unicode" w:cs="e-Tamil OTC"/>
          <w:noProof/>
          <w:lang w:val="en-GB"/>
        </w:rPr>
      </w:pPr>
    </w:p>
    <w:p w14:paraId="6AD07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அம்ம வாழியோ </w:t>
      </w:r>
      <w:r w:rsidRPr="004D5A2F">
        <w:rPr>
          <w:rFonts w:ascii="Gandhari Unicode" w:hAnsi="Gandhari Unicode" w:cs="e-Tamil OTC"/>
          <w:noProof/>
          <w:u w:val="wave"/>
          <w:cs/>
          <w:lang w:val="en-GB"/>
        </w:rPr>
        <w:t>வணிச்சிறைத்</w:t>
      </w:r>
      <w:r w:rsidRPr="004D5A2F">
        <w:rPr>
          <w:rFonts w:ascii="Gandhari Unicode" w:hAnsi="Gandhari Unicode" w:cs="e-Tamil OTC"/>
          <w:noProof/>
          <w:cs/>
          <w:lang w:val="en-GB"/>
        </w:rPr>
        <w:t xml:space="preserve"> தும்பி</w:t>
      </w:r>
    </w:p>
    <w:p w14:paraId="597C5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நன்மொழிக் கச்ச மில்லை யவர்நாட்</w:t>
      </w:r>
    </w:p>
    <w:p w14:paraId="12A2E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டண்ண</w:t>
      </w:r>
      <w:r w:rsidRPr="004D5A2F">
        <w:rPr>
          <w:rFonts w:ascii="Gandhari Unicode" w:hAnsi="Gandhari Unicode" w:cs="e-Tamil OTC"/>
          <w:noProof/>
          <w:cs/>
          <w:lang w:val="en-GB"/>
        </w:rPr>
        <w:t xml:space="preserve"> னெடுவரைச் சேறி யாயிற்</w:t>
      </w:r>
    </w:p>
    <w:p w14:paraId="0F976E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 மிடைந்த </w:t>
      </w:r>
      <w:r w:rsidRPr="004D5A2F">
        <w:rPr>
          <w:rFonts w:ascii="Gandhari Unicode" w:hAnsi="Gandhari Unicode" w:cs="e-Tamil OTC"/>
          <w:noProof/>
          <w:u w:val="wave"/>
          <w:cs/>
          <w:lang w:val="en-GB"/>
        </w:rPr>
        <w:t>துடவையஞ்</w:t>
      </w:r>
      <w:r w:rsidRPr="004D5A2F">
        <w:rPr>
          <w:rFonts w:ascii="Gandhari Unicode" w:hAnsi="Gandhari Unicode" w:cs="e-Tamil OTC"/>
          <w:noProof/>
          <w:cs/>
          <w:lang w:val="en-GB"/>
        </w:rPr>
        <w:t xml:space="preserve"> சிறுதினைத்</w:t>
      </w:r>
    </w:p>
    <w:p w14:paraId="3F88CB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துளரெறி நுண்டுகட் களைஞர் தங்கை</w:t>
      </w:r>
    </w:p>
    <w:p w14:paraId="7E0426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தமரிற்</w:t>
      </w:r>
      <w:r w:rsidRPr="004D5A2F">
        <w:rPr>
          <w:rFonts w:ascii="Gandhari Unicode" w:hAnsi="Gandhari Unicode" w:cs="e-Tamil OTC"/>
          <w:noProof/>
          <w:cs/>
          <w:lang w:val="en-GB"/>
        </w:rPr>
        <w:t xml:space="preserve"> றீரா ளென்மோ வரசர்</w:t>
      </w:r>
    </w:p>
    <w:p w14:paraId="005543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நிரைசெல</w:t>
      </w:r>
      <w:r w:rsidRPr="004D5A2F">
        <w:rPr>
          <w:rFonts w:ascii="Gandhari Unicode" w:hAnsi="Gandhari Unicode" w:cs="e-Tamil OTC"/>
          <w:noProof/>
          <w:cs/>
          <w:lang w:val="en-GB"/>
        </w:rPr>
        <w:t xml:space="preserve"> னுண்டோல் போலப்</w:t>
      </w:r>
    </w:p>
    <w:p w14:paraId="62117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பிரசந் தூங்கு மலைகிழ </w:t>
      </w:r>
      <w:r w:rsidRPr="004D5A2F">
        <w:rPr>
          <w:rFonts w:ascii="Gandhari Unicode" w:hAnsi="Gandhari Unicode" w:cs="e-Tamil OTC"/>
          <w:noProof/>
          <w:u w:val="wave"/>
          <w:cs/>
          <w:lang w:val="en-GB"/>
        </w:rPr>
        <w:t>வோர்க்கே</w:t>
      </w:r>
      <w:r w:rsidRPr="004D5A2F">
        <w:rPr>
          <w:rFonts w:ascii="Gandhari Unicode" w:hAnsi="Gandhari Unicode" w:cs="e-Tamil OTC"/>
          <w:noProof/>
          <w:cs/>
          <w:lang w:val="en-GB"/>
        </w:rPr>
        <w:t>.</w:t>
      </w:r>
    </w:p>
    <w:p w14:paraId="5355D720" w14:textId="77777777" w:rsidR="0074055C" w:rsidRPr="004D5A2F" w:rsidRDefault="0074055C">
      <w:pPr>
        <w:pStyle w:val="Textbody"/>
        <w:spacing w:after="29"/>
        <w:jc w:val="both"/>
        <w:rPr>
          <w:rFonts w:ascii="Gandhari Unicode" w:hAnsi="Gandhari Unicode" w:cs="e-Tamil OTC"/>
          <w:noProof/>
          <w:lang w:val="en-GB"/>
        </w:rPr>
      </w:pPr>
    </w:p>
    <w:p w14:paraId="1F2ADA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வணிச்சிறைத்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மணிச்சிறைத் </w:t>
      </w:r>
      <w:r w:rsidRPr="004D5A2F">
        <w:rPr>
          <w:rFonts w:ascii="Gandhari Unicode" w:hAnsi="Gandhari Unicode" w:cs="e-Tamil OTC"/>
          <w:noProof/>
          <w:lang w:val="en-GB"/>
        </w:rPr>
        <w:t xml:space="preserve">L1, C1+2v+3,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L1, C1+3, G1, EA, AT; </w:t>
      </w:r>
      <w:r w:rsidRPr="004D5A2F">
        <w:rPr>
          <w:rFonts w:ascii="Gandhari Unicode" w:hAnsi="Gandhari Unicode" w:cs="e-Tamil OTC"/>
          <w:noProof/>
          <w:cs/>
          <w:lang w:val="en-GB"/>
        </w:rPr>
        <w:t xml:space="preserve">யவர்நாட்டுத்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4a </w:t>
      </w:r>
      <w:r w:rsidRPr="004D5A2F">
        <w:rPr>
          <w:rFonts w:ascii="Gandhari Unicode" w:hAnsi="Gandhari Unicode" w:cs="e-Tamil OTC"/>
          <w:noProof/>
          <w:cs/>
          <w:lang w:val="en-GB"/>
        </w:rPr>
        <w:t xml:space="preserve">கடவை </w:t>
      </w:r>
      <w:r w:rsidRPr="004D5A2F">
        <w:rPr>
          <w:rFonts w:ascii="Gandhari Unicode" w:hAnsi="Gandhari Unicode" w:cs="e-Tamil OTC"/>
          <w:noProof/>
          <w:lang w:val="en-GB"/>
        </w:rPr>
        <w:t xml:space="preserve">C1+2v+3, G1+2, EA, Cām.v, ER; </w:t>
      </w:r>
      <w:r w:rsidRPr="004D5A2F">
        <w:rPr>
          <w:rFonts w:ascii="Gandhari Unicode" w:hAnsi="Gandhari Unicode" w:cs="e-Tamil OTC"/>
          <w:noProof/>
          <w:cs/>
          <w:lang w:val="en-GB"/>
        </w:rPr>
        <w:t xml:space="preserve">கபவை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C2+3v, Cām.</w:t>
      </w:r>
      <w:r w:rsidRPr="004D5A2F">
        <w:rPr>
          <w:rStyle w:val="FootnoteReference"/>
          <w:rFonts w:ascii="Gandhari Unicode" w:hAnsi="Gandhari Unicode" w:cs="e-Tamil OTC"/>
          <w:noProof/>
          <w:lang w:val="en-GB"/>
        </w:rPr>
        <w:footnoteReference w:id="747"/>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4c </w:t>
      </w:r>
      <w:r w:rsidRPr="004D5A2F">
        <w:rPr>
          <w:rFonts w:ascii="Gandhari Unicode" w:hAnsi="Gandhari Unicode" w:cs="e-Tamil OTC"/>
          <w:noProof/>
          <w:cs/>
          <w:lang w:val="en-GB"/>
        </w:rPr>
        <w:t xml:space="preserve">துடவையஞ்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துடவைய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C2+3v, G2, EA, Cām.v; </w:t>
      </w:r>
      <w:r w:rsidRPr="004D5A2F">
        <w:rPr>
          <w:rFonts w:ascii="Gandhari Unicode" w:hAnsi="Gandhari Unicode" w:cs="e-Tamil OTC"/>
          <w:noProof/>
          <w:cs/>
          <w:lang w:val="en-GB"/>
        </w:rPr>
        <w:t xml:space="preserve">துள்ளிரெறி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துனிரெறி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தாமாற்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தரமாற்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நிரைசெல னுண்டோல்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நிரைசெ னுண்டோல்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நிரைசே றுண்டோ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நிரைசேர் நுண்டேர் </w:t>
      </w:r>
      <w:r w:rsidRPr="004D5A2F">
        <w:rPr>
          <w:rFonts w:ascii="Gandhari Unicode" w:hAnsi="Gandhari Unicode" w:cs="e-Tamil OTC"/>
          <w:noProof/>
          <w:lang w:val="en-GB"/>
        </w:rPr>
        <w:t xml:space="preserve">G2v, EA, I, AT, Cām.v; </w:t>
      </w:r>
      <w:r w:rsidRPr="004D5A2F">
        <w:rPr>
          <w:rFonts w:ascii="Gandhari Unicode" w:hAnsi="Gandhari Unicode" w:cs="e-Tamil OTC"/>
          <w:noProof/>
          <w:cs/>
          <w:lang w:val="en-GB"/>
        </w:rPr>
        <w:t xml:space="preserve">நிரைசோ நுண்டர்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மலை(க்)கிழ வோற்கே </w:t>
      </w:r>
      <w:r w:rsidRPr="004D5A2F">
        <w:rPr>
          <w:rFonts w:ascii="Gandhari Unicode" w:hAnsi="Gandhari Unicode" w:cs="e-Tamil OTC"/>
          <w:noProof/>
          <w:lang w:val="en-GB"/>
        </w:rPr>
        <w:t>L1, C1+2v+3, G1+2, EA, I(), AT, Cām.v, ER</w:t>
      </w:r>
    </w:p>
    <w:p w14:paraId="4A1FF91F" w14:textId="77777777" w:rsidR="0074055C" w:rsidRPr="004D5A2F" w:rsidRDefault="0074055C">
      <w:pPr>
        <w:pStyle w:val="Textbody"/>
        <w:spacing w:after="29"/>
        <w:jc w:val="both"/>
        <w:rPr>
          <w:rFonts w:ascii="Gandhari Unicode" w:hAnsi="Gandhari Unicode" w:cs="e-Tamil OTC"/>
          <w:noProof/>
          <w:lang w:val="en-GB"/>
        </w:rPr>
      </w:pPr>
    </w:p>
    <w:p w14:paraId="47A4F29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amma vāḻi</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aṇi</w:t>
      </w:r>
      <w:r w:rsidR="007F7828" w:rsidRPr="004D5A2F">
        <w:rPr>
          <w:rFonts w:ascii="Gandhari Unicode" w:hAnsi="Gandhari Unicode" w:cs="e-Tamil OTC"/>
          <w:i/>
          <w:iCs/>
          <w:noProof/>
          <w:lang w:val="en-GB"/>
        </w:rPr>
        <w:t>+</w:t>
      </w:r>
      <w:r w:rsidRPr="004D5A2F">
        <w:rPr>
          <w:rFonts w:ascii="Gandhari Unicode" w:hAnsi="Gandhari Unicode" w:cs="e-Tamil OTC"/>
          <w:noProof/>
          <w:lang w:val="en-GB"/>
        </w:rPr>
        <w:t xml:space="preserve"> ciṟai tumpi</w:t>
      </w:r>
    </w:p>
    <w:p w14:paraId="1DFBDD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moḻ</w:t>
      </w:r>
      <w:r w:rsidR="007F7828" w:rsidRPr="004D5A2F">
        <w:rPr>
          <w:rFonts w:ascii="Gandhari Unicode" w:hAnsi="Gandhari Unicode" w:cs="e-Tamil OTC"/>
          <w:noProof/>
          <w:lang w:val="en-GB"/>
        </w:rPr>
        <w:t>ikk*</w:t>
      </w:r>
      <w:r w:rsidRPr="004D5A2F">
        <w:rPr>
          <w:rFonts w:ascii="Gandhari Unicode" w:hAnsi="Gandhari Unicode" w:cs="e-Tamil OTC"/>
          <w:noProof/>
          <w:lang w:val="en-GB"/>
        </w:rPr>
        <w:t xml:space="preserve"> accam illai </w:t>
      </w:r>
      <w:r w:rsidR="007F7828" w:rsidRPr="004D5A2F">
        <w:rPr>
          <w:rFonts w:ascii="Gandhari Unicode" w:hAnsi="Gandhari Unicode" w:cs="e-Tamil OTC"/>
          <w:noProof/>
          <w:lang w:val="en-GB"/>
        </w:rPr>
        <w:t>~</w:t>
      </w:r>
      <w:r w:rsidRPr="004D5A2F">
        <w:rPr>
          <w:rFonts w:ascii="Gandhari Unicode" w:hAnsi="Gandhari Unicode" w:cs="e-Tamil OTC"/>
          <w:noProof/>
          <w:lang w:val="en-GB"/>
        </w:rPr>
        <w:t>avar nāṭṭ</w:t>
      </w:r>
      <w:r w:rsidR="007F7828" w:rsidRPr="004D5A2F">
        <w:rPr>
          <w:rFonts w:ascii="Gandhari Unicode" w:hAnsi="Gandhari Unicode" w:cs="e-Tamil OTC"/>
          <w:noProof/>
          <w:lang w:val="en-GB"/>
        </w:rPr>
        <w:t>*</w:t>
      </w:r>
    </w:p>
    <w:p w14:paraId="627521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aṇṇal</w:t>
      </w:r>
      <w:r w:rsidRPr="004D5A2F">
        <w:rPr>
          <w:rFonts w:ascii="Gandhari Unicode" w:hAnsi="Gandhari Unicode" w:cs="e-Tamil OTC"/>
          <w:noProof/>
          <w:lang w:val="en-GB"/>
        </w:rPr>
        <w:t xml:space="preserve"> neṭu varai cēṟi </w:t>
      </w:r>
      <w:r w:rsidR="007F7828"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42920C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kaṭavai miṭainta </w:t>
      </w:r>
      <w:r w:rsidRPr="004D5A2F">
        <w:rPr>
          <w:rFonts w:ascii="Gandhari Unicode" w:hAnsi="Gandhari Unicode" w:cs="e-Tamil OTC"/>
          <w:i/>
          <w:iCs/>
          <w:noProof/>
          <w:lang w:val="en-GB"/>
        </w:rPr>
        <w:t>tuṭavaiyam</w:t>
      </w:r>
      <w:r w:rsidRPr="004D5A2F">
        <w:rPr>
          <w:rFonts w:ascii="Gandhari Unicode" w:hAnsi="Gandhari Unicode" w:cs="e-Tamil OTC"/>
          <w:noProof/>
          <w:lang w:val="en-GB"/>
        </w:rPr>
        <w:t xml:space="preserve"> ciṟu tiṉai</w:t>
      </w:r>
      <w:r w:rsidR="007F7828" w:rsidRPr="004D5A2F">
        <w:rPr>
          <w:rFonts w:ascii="Gandhari Unicode" w:hAnsi="Gandhari Unicode" w:cs="e-Tamil OTC"/>
          <w:noProof/>
          <w:lang w:val="en-GB"/>
        </w:rPr>
        <w:t>+</w:t>
      </w:r>
    </w:p>
    <w:p w14:paraId="77E53A8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tuḷar eṟi nuṇ tukaḷ kaḷaiñar taṅkai</w:t>
      </w:r>
    </w:p>
    <w:p w14:paraId="3003CE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tamariṉ</w:t>
      </w:r>
      <w:r w:rsidRPr="004D5A2F">
        <w:rPr>
          <w:rFonts w:ascii="Gandhari Unicode" w:hAnsi="Gandhari Unicode" w:cs="e-Tamil OTC"/>
          <w:noProof/>
          <w:lang w:val="en-GB"/>
        </w:rPr>
        <w:t xml:space="preserve"> tīrāḷ eṉmō </w:t>
      </w:r>
      <w:r w:rsidR="007F7828" w:rsidRPr="004D5A2F">
        <w:rPr>
          <w:rFonts w:ascii="Gandhari Unicode" w:hAnsi="Gandhari Unicode" w:cs="e-Tamil OTC"/>
          <w:noProof/>
          <w:lang w:val="en-GB"/>
        </w:rPr>
        <w:t>~</w:t>
      </w:r>
      <w:r w:rsidRPr="004D5A2F">
        <w:rPr>
          <w:rFonts w:ascii="Gandhari Unicode" w:hAnsi="Gandhari Unicode" w:cs="e-Tamil OTC"/>
          <w:noProof/>
          <w:lang w:val="en-GB"/>
        </w:rPr>
        <w:t>aracar</w:t>
      </w:r>
    </w:p>
    <w:p w14:paraId="1D26FB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nirai </w:t>
      </w:r>
      <w:r w:rsidRPr="004D5A2F">
        <w:rPr>
          <w:rFonts w:ascii="Gandhari Unicode" w:hAnsi="Gandhari Unicode" w:cs="e-Tamil OTC"/>
          <w:i/>
          <w:iCs/>
          <w:noProof/>
          <w:lang w:val="en-GB"/>
        </w:rPr>
        <w:t>celal</w:t>
      </w:r>
      <w:r w:rsidRPr="004D5A2F">
        <w:rPr>
          <w:rFonts w:ascii="Gandhari Unicode" w:hAnsi="Gandhari Unicode" w:cs="e-Tamil OTC"/>
          <w:noProof/>
          <w:lang w:val="en-GB"/>
        </w:rPr>
        <w:t xml:space="preserve"> nuṇ tōl pōla</w:t>
      </w:r>
      <w:r w:rsidR="007F7828" w:rsidRPr="004D5A2F">
        <w:rPr>
          <w:rFonts w:ascii="Gandhari Unicode" w:hAnsi="Gandhari Unicode" w:cs="e-Tamil OTC"/>
          <w:noProof/>
          <w:lang w:val="en-GB"/>
        </w:rPr>
        <w:t>+</w:t>
      </w:r>
    </w:p>
    <w:p w14:paraId="7B9876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piracam tūṅkum malai </w:t>
      </w:r>
      <w:r w:rsidRPr="004D5A2F">
        <w:rPr>
          <w:rFonts w:ascii="Gandhari Unicode" w:hAnsi="Gandhari Unicode" w:cs="e-Tamil OTC"/>
          <w:i/>
          <w:iCs/>
          <w:noProof/>
          <w:lang w:val="en-GB"/>
        </w:rPr>
        <w:t>kiḻavōrkk</w:t>
      </w:r>
      <w:r w:rsidR="007F782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313189A" w14:textId="77777777" w:rsidR="0074055C" w:rsidRPr="004D5A2F" w:rsidRDefault="0074055C">
      <w:pPr>
        <w:pStyle w:val="Textbody"/>
        <w:spacing w:after="29" w:line="260" w:lineRule="exact"/>
        <w:jc w:val="both"/>
        <w:rPr>
          <w:rFonts w:ascii="Gandhari Unicode" w:hAnsi="Gandhari Unicode" w:cs="e-Tamil OTC"/>
          <w:noProof/>
          <w:lang w:val="en-GB"/>
        </w:rPr>
      </w:pPr>
    </w:p>
    <w:p w14:paraId="2EA39C58" w14:textId="77777777" w:rsidR="00527011" w:rsidRPr="004D5A2F" w:rsidRDefault="00527011">
      <w:pPr>
        <w:rPr>
          <w:rFonts w:ascii="Gandhari Unicode" w:hAnsi="Gandhari Unicode" w:cs="e-Tamil OTC"/>
        </w:rPr>
      </w:pPr>
      <w:r w:rsidRPr="004D5A2F">
        <w:rPr>
          <w:rFonts w:ascii="Gandhari Unicode" w:hAnsi="Gandhari Unicode" w:cs="e-Tamil OTC"/>
        </w:rPr>
        <w:br w:type="page"/>
      </w:r>
    </w:p>
    <w:p w14:paraId="55B1B1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while [he] is behind the hedge, as if talking to a bee about HER state [when awaiting] the time of marriage.</w:t>
      </w:r>
    </w:p>
    <w:p w14:paraId="1D05FE78" w14:textId="77777777" w:rsidR="0074055C" w:rsidRPr="004D5A2F" w:rsidRDefault="0074055C">
      <w:pPr>
        <w:pStyle w:val="Textbody"/>
        <w:spacing w:after="29" w:line="260" w:lineRule="exact"/>
        <w:jc w:val="both"/>
        <w:rPr>
          <w:rFonts w:ascii="Gandhari Unicode" w:hAnsi="Gandhari Unicode" w:cs="e-Tamil OTC"/>
          <w:noProof/>
          <w:lang w:val="en-GB"/>
        </w:rPr>
      </w:pPr>
    </w:p>
    <w:p w14:paraId="0A0006F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adorn</w:t>
      </w:r>
      <w:r w:rsidR="007F7828" w:rsidRPr="004D5A2F">
        <w:rPr>
          <w:rFonts w:ascii="Gandhari Unicode" w:hAnsi="Gandhari Unicode" w:cs="e-Tamil OTC"/>
          <w:noProof/>
          <w:lang w:val="en-GB"/>
        </w:rPr>
        <w:t>ment</w:t>
      </w:r>
      <w:r w:rsidRPr="004D5A2F">
        <w:rPr>
          <w:rFonts w:ascii="Gandhari Unicode" w:hAnsi="Gandhari Unicode" w:cs="e-Tamil OTC"/>
          <w:noProof/>
          <w:lang w:val="en-GB"/>
        </w:rPr>
        <w:t xml:space="preserve"> wing bee</w:t>
      </w:r>
    </w:p>
    <w:p w14:paraId="3E188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word(dat.) fear not he(h.) land(obl.)</w:t>
      </w:r>
    </w:p>
    <w:p w14:paraId="4DE51D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long mountain you-go(sub.) if</w:t>
      </w:r>
    </w:p>
    <w:p w14:paraId="69B7F5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trespass-they(n.pl.) set-close- wood</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w:t>
      </w:r>
    </w:p>
    <w:p w14:paraId="514EB1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weed throw- fine dust weed-they(h.)</w:t>
      </w:r>
      <w:r w:rsidRPr="004D5A2F">
        <w:rPr>
          <w:rStyle w:val="FootnoteReference"/>
          <w:rFonts w:ascii="Gandhari Unicode" w:hAnsi="Gandhari Unicode" w:cs="e-Tamil OTC"/>
          <w:noProof/>
          <w:lang w:val="en-GB"/>
        </w:rPr>
        <w:footnoteReference w:id="748"/>
      </w:r>
      <w:r w:rsidRPr="004D5A2F">
        <w:rPr>
          <w:rFonts w:ascii="Gandhari Unicode" w:hAnsi="Gandhari Unicode" w:cs="e-Tamil OTC"/>
          <w:noProof/>
          <w:lang w:val="en-GB"/>
        </w:rPr>
        <w:t xml:space="preserve"> younger-sister</w:t>
      </w:r>
    </w:p>
    <w:p w14:paraId="52FF85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end-not-she say(ipt.) king(h.)</w:t>
      </w:r>
    </w:p>
    <w:p w14:paraId="2FA9FB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going fine skin be-similar</w:t>
      </w:r>
    </w:p>
    <w:p w14:paraId="273246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honey-comb hanging- mountain master(h.dat.)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C79E6D" w14:textId="77777777" w:rsidR="0074055C" w:rsidRPr="004D5A2F" w:rsidRDefault="0074055C">
      <w:pPr>
        <w:pStyle w:val="Textbody"/>
        <w:spacing w:after="29"/>
        <w:jc w:val="both"/>
        <w:rPr>
          <w:rFonts w:ascii="Gandhari Unicode" w:hAnsi="Gandhari Unicode" w:cs="e-Tamil OTC"/>
          <w:noProof/>
          <w:lang w:val="en-GB"/>
        </w:rPr>
      </w:pPr>
    </w:p>
    <w:p w14:paraId="5B159416" w14:textId="77777777" w:rsidR="0074055C" w:rsidRPr="004D5A2F" w:rsidRDefault="0074055C">
      <w:pPr>
        <w:pStyle w:val="Textbody"/>
        <w:spacing w:after="29"/>
        <w:rPr>
          <w:rFonts w:ascii="Gandhari Unicode" w:hAnsi="Gandhari Unicode" w:cs="e-Tamil OTC"/>
          <w:noProof/>
          <w:lang w:val="en-GB"/>
        </w:rPr>
      </w:pPr>
    </w:p>
    <w:p w14:paraId="65DEFD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may you live, bee with adorning wings,</w:t>
      </w:r>
    </w:p>
    <w:p w14:paraId="36B71FC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fear [to utter] good words is not [necessary].</w:t>
      </w:r>
      <w:r w:rsidRPr="004D5A2F">
        <w:rPr>
          <w:rStyle w:val="FootnoteReference"/>
          <w:rFonts w:ascii="Gandhari Unicode" w:hAnsi="Gandhari Unicode" w:cs="e-Tamil OTC"/>
          <w:noProof/>
          <w:lang w:val="en-GB"/>
        </w:rPr>
        <w:footnoteReference w:id="749"/>
      </w:r>
    </w:p>
    <w:p w14:paraId="2A4B032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go to the majestic long mountain of his land,</w:t>
      </w:r>
    </w:p>
    <w:p w14:paraId="1AC43A7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say to the master of the mountain, where honeycombs are hanging</w:t>
      </w:r>
    </w:p>
    <w:p w14:paraId="7504D960"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like fine shields, going in a row for the king:</w:t>
      </w:r>
    </w:p>
    <w:p w14:paraId="56141D67"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she won't end with her people,</w:t>
      </w:r>
    </w:p>
    <w:p w14:paraId="5CB8D7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younger sister of the pickers in the fine dust,</w:t>
      </w:r>
    </w:p>
    <w:p w14:paraId="3A1EF7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they hack weeds</w:t>
      </w:r>
      <w:r w:rsidRPr="004D5A2F">
        <w:rPr>
          <w:rStyle w:val="FootnoteReference"/>
          <w:rFonts w:ascii="Gandhari Unicode" w:hAnsi="Gandhari Unicode" w:cs="e-Tamil OTC"/>
          <w:noProof/>
          <w:lang w:val="en-GB"/>
        </w:rPr>
        <w:footnoteReference w:id="750"/>
      </w:r>
    </w:p>
    <w:p w14:paraId="5104D5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little millet by the wood</w:t>
      </w:r>
      <w:r w:rsidRPr="004D5A2F">
        <w:rPr>
          <w:rStyle w:val="FootnoteReference"/>
          <w:rFonts w:ascii="Gandhari Unicode" w:hAnsi="Gandhari Unicode" w:cs="e-Tamil OTC"/>
          <w:noProof/>
          <w:lang w:val="en-GB"/>
        </w:rPr>
        <w:footnoteReference w:id="751"/>
      </w:r>
      <w:r w:rsidR="008F512A" w:rsidRPr="004D5A2F">
        <w:rPr>
          <w:rFonts w:ascii="Gandhari Unicode" w:hAnsi="Gandhari Unicode" w:cs="e-Tamil OTC"/>
          <w:noProof/>
          <w:lang w:val="en-GB"/>
        </w:rPr>
        <w:t xml:space="preserve"> crowded with trespassers.”</w:t>
      </w:r>
    </w:p>
    <w:p w14:paraId="4186F3DE" w14:textId="77777777" w:rsidR="0074055C" w:rsidRPr="004D5A2F" w:rsidRDefault="0074055C">
      <w:pPr>
        <w:pStyle w:val="Textbody"/>
        <w:spacing w:after="0"/>
        <w:jc w:val="both"/>
        <w:rPr>
          <w:rFonts w:ascii="Gandhari Unicode" w:hAnsi="Gandhari Unicode" w:cs="e-Tamil OTC"/>
          <w:noProof/>
          <w:lang w:val="en-GB"/>
        </w:rPr>
      </w:pPr>
    </w:p>
    <w:p w14:paraId="71465C32" w14:textId="77777777" w:rsidR="0074055C" w:rsidRPr="004D5A2F" w:rsidRDefault="0074055C">
      <w:pPr>
        <w:pStyle w:val="Textbody"/>
        <w:spacing w:after="0"/>
        <w:jc w:val="both"/>
        <w:rPr>
          <w:rFonts w:ascii="Gandhari Unicode" w:hAnsi="Gandhari Unicode" w:cs="e-Tamil OTC"/>
          <w:noProof/>
          <w:lang w:val="en-GB"/>
        </w:rPr>
      </w:pPr>
    </w:p>
    <w:p w14:paraId="334BCE1F"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t>
      </w:r>
      <w:r w:rsidR="00CF70BD" w:rsidRPr="004D5A2F">
        <w:rPr>
          <w:rFonts w:ascii="Gandhari Unicode" w:hAnsi="Gandhari Unicode" w:cs="e-Tamil OTC"/>
          <w:noProof/>
          <w:lang w:val="en-GB"/>
        </w:rPr>
        <w:t>she has not ceased [to live] with her people</w:t>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752"/>
      </w:r>
    </w:p>
    <w:p w14:paraId="7E2F3AB9" w14:textId="77777777" w:rsidR="0074055C" w:rsidRPr="004D5A2F" w:rsidRDefault="0074055C">
      <w:pPr>
        <w:pStyle w:val="Textbody"/>
        <w:spacing w:after="0"/>
        <w:jc w:val="both"/>
        <w:rPr>
          <w:rFonts w:ascii="Gandhari Unicode" w:hAnsi="Gandhari Unicode" w:cs="e-Tamil OTC"/>
          <w:b/>
          <w:noProof/>
          <w:lang w:val="en-GB"/>
        </w:rPr>
      </w:pPr>
    </w:p>
    <w:p w14:paraId="74ECC5A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66F6ED"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1B1BA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சிறைப்புறமாகத் தோழி அலர் மலிவு வரைத்த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மலிவுரைத்து) வரைவு கடாயது.</w:t>
      </w:r>
    </w:p>
    <w:p w14:paraId="0FDDD0B1" w14:textId="77777777" w:rsidR="0074055C" w:rsidRPr="004D5A2F" w:rsidRDefault="0074055C">
      <w:pPr>
        <w:pStyle w:val="Textbody"/>
        <w:spacing w:after="29"/>
        <w:jc w:val="both"/>
        <w:rPr>
          <w:rFonts w:ascii="Gandhari Unicode" w:hAnsi="Gandhari Unicode" w:cs="e-Tamil OTC"/>
          <w:noProof/>
          <w:lang w:val="en-GB"/>
        </w:rPr>
      </w:pPr>
    </w:p>
    <w:p w14:paraId="4B9BE1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குழைய மகிழ்நன்</w:t>
      </w:r>
    </w:p>
    <w:p w14:paraId="361F40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முயங்கிய நாடவச் சிலவே யலரே</w:t>
      </w:r>
    </w:p>
    <w:p w14:paraId="67F4C6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கூகைக் கோழி வாகைப் பறந்தலைப்</w:t>
      </w:r>
    </w:p>
    <w:p w14:paraId="347B04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பசும்பூட் பாண்டியன் </w:t>
      </w:r>
      <w:r w:rsidRPr="004D5A2F">
        <w:rPr>
          <w:rFonts w:ascii="Gandhari Unicode" w:hAnsi="Gandhari Unicode" w:cs="e-Tamil OTC"/>
          <w:noProof/>
          <w:u w:val="wave"/>
          <w:cs/>
          <w:lang w:val="en-GB"/>
        </w:rPr>
        <w:t>வினைவ</w:t>
      </w:r>
      <w:r w:rsidRPr="004D5A2F">
        <w:rPr>
          <w:rFonts w:ascii="Gandhari Unicode" w:hAnsi="Gandhari Unicode" w:cs="e-Tamil OTC"/>
          <w:noProof/>
          <w:cs/>
          <w:lang w:val="en-GB"/>
        </w:rPr>
        <w:t xml:space="preserve"> லதிகன்</w:t>
      </w:r>
    </w:p>
    <w:p w14:paraId="6E5B45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களிறொடு பட்ட </w:t>
      </w:r>
      <w:r w:rsidRPr="004D5A2F">
        <w:rPr>
          <w:rFonts w:ascii="Gandhari Unicode" w:hAnsi="Gandhari Unicode" w:cs="e-Tamil OTC"/>
          <w:noProof/>
          <w:u w:val="wave"/>
          <w:cs/>
          <w:lang w:val="en-GB"/>
        </w:rPr>
        <w:t>ஞான்றை</w:t>
      </w:r>
    </w:p>
    <w:p w14:paraId="3E73F6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யொளிறுவாட் கொங்க ரார்ப்பினும் பெரிதே.</w:t>
      </w:r>
    </w:p>
    <w:p w14:paraId="01D21D2F" w14:textId="77777777" w:rsidR="0074055C" w:rsidRPr="004D5A2F" w:rsidRDefault="0074055C">
      <w:pPr>
        <w:pStyle w:val="Textbody"/>
        <w:spacing w:after="29"/>
        <w:jc w:val="both"/>
        <w:rPr>
          <w:rFonts w:ascii="Gandhari Unicode" w:hAnsi="Gandhari Unicode" w:cs="e-Tamil OTC"/>
          <w:noProof/>
          <w:lang w:val="en-GB"/>
        </w:rPr>
      </w:pPr>
    </w:p>
    <w:p w14:paraId="74B63D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L1 </w:t>
      </w:r>
      <w:bookmarkStart w:id="52" w:name="DDE_LINK8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w:t>
      </w:r>
      <w:bookmarkEnd w:id="52"/>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பறந்தலைப் </w:t>
      </w:r>
      <w:r w:rsidRPr="004D5A2F">
        <w:rPr>
          <w:rFonts w:ascii="Gandhari Unicode" w:eastAsia="URW Palladio UNI" w:hAnsi="Gandhari Unicode" w:cs="e-Tamil OTC"/>
          <w:noProof/>
          <w:lang w:val="en-GB"/>
        </w:rPr>
        <w:t xml:space="preserve">C3v, G2, EA, Cām.; </w:t>
      </w:r>
      <w:r w:rsidRPr="004D5A2F">
        <w:rPr>
          <w:rFonts w:ascii="Gandhari Unicode" w:eastAsia="URW Palladio UNI" w:hAnsi="Gandhari Unicode" w:cs="e-Tamil OTC"/>
          <w:noProof/>
          <w:cs/>
          <w:lang w:val="en-GB"/>
        </w:rPr>
        <w:t xml:space="preserve">பிறந்தலை </w:t>
      </w:r>
      <w:r w:rsidRPr="004D5A2F">
        <w:rPr>
          <w:rFonts w:ascii="Gandhari Unicode" w:eastAsia="URW Palladio UNI" w:hAnsi="Gandhari Unicode" w:cs="e-Tamil OTC"/>
          <w:noProof/>
          <w:lang w:val="en-GB"/>
        </w:rPr>
        <w:t xml:space="preserve">L1, C1+2+3, 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L1, C1v+2+3, G1+2, EA, Cām.;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L1, C1+3, G1, Cām.v</w:t>
      </w:r>
    </w:p>
    <w:p w14:paraId="0E656F1A" w14:textId="77777777" w:rsidR="0074055C" w:rsidRPr="004D5A2F" w:rsidRDefault="0074055C">
      <w:pPr>
        <w:pStyle w:val="Textbody"/>
        <w:spacing w:after="29"/>
        <w:jc w:val="both"/>
        <w:rPr>
          <w:rFonts w:ascii="Gandhari Unicode" w:hAnsi="Gandhari Unicode" w:cs="e-Tamil OTC"/>
          <w:noProof/>
          <w:lang w:val="en-GB"/>
        </w:rPr>
      </w:pPr>
    </w:p>
    <w:p w14:paraId="6463E7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 kōtai kuḻaiya makiḻnaṉ</w:t>
      </w:r>
    </w:p>
    <w:p w14:paraId="67A696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muyaṅkiya nāḷ tava</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cila</w:t>
      </w:r>
      <w:r w:rsidR="00F64D94" w:rsidRPr="004D5A2F">
        <w:rPr>
          <w:rFonts w:ascii="Gandhari Unicode" w:hAnsi="Gandhari Unicode" w:cs="e-Tamil OTC"/>
          <w:noProof/>
          <w:lang w:val="en-GB"/>
        </w:rPr>
        <w:t>-~</w:t>
      </w:r>
      <w:r w:rsidRPr="004D5A2F">
        <w:rPr>
          <w:rFonts w:ascii="Gandhari Unicode" w:hAnsi="Gandhari Unicode" w:cs="e-Tamil OTC"/>
          <w:noProof/>
          <w:lang w:val="en-GB"/>
        </w:rPr>
        <w:t>ē alar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7CEF8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kūkai kōḻi vākai paṟantalai</w:t>
      </w:r>
      <w:r w:rsidR="00F64D94" w:rsidRPr="004D5A2F">
        <w:rPr>
          <w:rFonts w:ascii="Gandhari Unicode" w:hAnsi="Gandhari Unicode" w:cs="e-Tamil OTC"/>
          <w:noProof/>
          <w:lang w:val="en-GB"/>
        </w:rPr>
        <w:t>+</w:t>
      </w:r>
    </w:p>
    <w:p w14:paraId="0CE12A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pacum pūṇ pāṇṭiyaṉ viṉai </w:t>
      </w:r>
      <w:r w:rsidRPr="004D5A2F">
        <w:rPr>
          <w:rFonts w:ascii="Gandhari Unicode" w:hAnsi="Gandhari Unicode" w:cs="e-Tamil OTC"/>
          <w:i/>
          <w:iCs/>
          <w:noProof/>
          <w:lang w:val="en-GB"/>
        </w:rPr>
        <w:t>val</w:t>
      </w:r>
      <w:r w:rsidRPr="004D5A2F">
        <w:rPr>
          <w:rFonts w:ascii="Gandhari Unicode" w:hAnsi="Gandhari Unicode" w:cs="e-Tamil OTC"/>
          <w:noProof/>
          <w:lang w:val="en-GB"/>
        </w:rPr>
        <w:t xml:space="preserve"> atikaṉ</w:t>
      </w:r>
    </w:p>
    <w:p w14:paraId="351E06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kaḷiṟoṭu paṭṭa </w:t>
      </w:r>
      <w:r w:rsidRPr="004D5A2F">
        <w:rPr>
          <w:rFonts w:ascii="Gandhari Unicode" w:hAnsi="Gandhari Unicode" w:cs="e-Tamil OTC"/>
          <w:i/>
          <w:iCs/>
          <w:noProof/>
          <w:lang w:val="en-GB"/>
        </w:rPr>
        <w:t>ñāṉṟai</w:t>
      </w:r>
    </w:p>
    <w:p w14:paraId="5BF5F47A" w14:textId="77777777"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oḷiṟu vāḷ koṅkar ārppiṉum perit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5B0C86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A0520A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1C3D0C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2D887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uttering joy about the gossip, while HE is behind the hedge.</w:t>
      </w:r>
    </w:p>
    <w:p w14:paraId="5DD9D23D" w14:textId="77777777" w:rsidR="0074055C" w:rsidRPr="004D5A2F" w:rsidRDefault="0074055C">
      <w:pPr>
        <w:pStyle w:val="Textbody"/>
        <w:spacing w:after="29" w:line="260" w:lineRule="exact"/>
        <w:jc w:val="both"/>
        <w:rPr>
          <w:rFonts w:ascii="Gandhari Unicode" w:hAnsi="Gandhari Unicode" w:cs="e-Tamil OTC"/>
          <w:noProof/>
          <w:lang w:val="en-GB"/>
        </w:rPr>
      </w:pPr>
    </w:p>
    <w:p w14:paraId="08635C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soften(inf.) delight-he</w:t>
      </w:r>
    </w:p>
    <w:p w14:paraId="66D336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embraced-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FED59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owl fowl Vākai/Sirissa(-tree)</w:t>
      </w:r>
      <w:r w:rsidRPr="004D5A2F">
        <w:rPr>
          <w:rStyle w:val="FootnoteReference"/>
          <w:rFonts w:ascii="Gandhari Unicode" w:hAnsi="Gandhari Unicode" w:cs="e-Tamil OTC"/>
          <w:noProof/>
          <w:lang w:val="en-GB"/>
        </w:rPr>
        <w:footnoteReference w:id="753"/>
      </w:r>
      <w:r w:rsidRPr="004D5A2F">
        <w:rPr>
          <w:rFonts w:ascii="Gandhari Unicode" w:hAnsi="Gandhari Unicode" w:cs="e-Tamil OTC"/>
          <w:noProof/>
          <w:lang w:val="en-GB"/>
        </w:rPr>
        <w:t xml:space="preserve"> desert-village</w:t>
      </w:r>
      <w:r w:rsidRPr="004D5A2F">
        <w:rPr>
          <w:rStyle w:val="FootnoteReference"/>
          <w:rFonts w:ascii="Gandhari Unicode" w:hAnsi="Gandhari Unicode" w:cs="e-Tamil OTC"/>
          <w:noProof/>
          <w:lang w:val="en-GB"/>
        </w:rPr>
        <w:footnoteReference w:id="754"/>
      </w:r>
    </w:p>
    <w:p w14:paraId="5F8DEA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ornament Pāṇṭiya work strong Atikaṉ</w:t>
      </w:r>
    </w:p>
    <w:p w14:paraId="625C64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elephant-bull-with happened- when</w:t>
      </w:r>
    </w:p>
    <w:p w14:paraId="0D99EAD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brightness sword Koṅkar(h.) roaring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r w:rsidRPr="004D5A2F">
        <w:rPr>
          <w:rFonts w:ascii="Gandhari Unicode" w:hAnsi="Gandhari Unicode" w:cs="e-Tamil OTC"/>
          <w:noProof/>
          <w:lang w:val="en-GB"/>
        </w:rPr>
        <w:tab/>
      </w:r>
    </w:p>
    <w:p w14:paraId="64D2F9CB" w14:textId="77777777" w:rsidR="0074055C" w:rsidRPr="004D5A2F" w:rsidRDefault="0074055C">
      <w:pPr>
        <w:pStyle w:val="Textbody"/>
        <w:spacing w:after="29"/>
        <w:jc w:val="both"/>
        <w:rPr>
          <w:rFonts w:ascii="Gandhari Unicode" w:hAnsi="Gandhari Unicode" w:cs="e-Tamil OTC"/>
          <w:noProof/>
          <w:lang w:val="en-GB"/>
        </w:rPr>
      </w:pPr>
    </w:p>
    <w:p w14:paraId="0CC5C9B9" w14:textId="77777777" w:rsidR="0074055C" w:rsidRPr="004D5A2F" w:rsidRDefault="0074055C">
      <w:pPr>
        <w:pStyle w:val="Textbody"/>
        <w:spacing w:after="29"/>
        <w:jc w:val="both"/>
        <w:rPr>
          <w:rFonts w:ascii="Gandhari Unicode" w:hAnsi="Gandhari Unicode" w:cs="e-Tamil OTC"/>
          <w:noProof/>
          <w:lang w:val="en-GB"/>
        </w:rPr>
      </w:pPr>
    </w:p>
    <w:p w14:paraId="1AD884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the delightful man embraced [me],</w:t>
      </w:r>
    </w:p>
    <w:p w14:paraId="7F4E588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garland of intertwined blossoms to soften.</w:t>
      </w:r>
    </w:p>
    <w:p w14:paraId="7BA8597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gossip,</w:t>
      </w:r>
    </w:p>
    <w:p w14:paraId="047DED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the Koṅkars with bright swords,</w:t>
      </w:r>
    </w:p>
    <w:p w14:paraId="6E1A64C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energetic Atikaṉ, the Pāṇṭiya with green ornaments</w:t>
      </w:r>
      <w:r w:rsidRPr="004D5A2F">
        <w:rPr>
          <w:rStyle w:val="FootnoteReference"/>
          <w:rFonts w:ascii="Gandhari Unicode" w:hAnsi="Gandhari Unicode" w:cs="e-Tamil OTC"/>
          <w:noProof/>
          <w:lang w:val="en-GB"/>
        </w:rPr>
        <w:footnoteReference w:id="755"/>
      </w:r>
      <w:r w:rsidRPr="004D5A2F">
        <w:rPr>
          <w:rFonts w:ascii="Gandhari Unicode" w:hAnsi="Gandhari Unicode" w:cs="e-Tamil OTC"/>
          <w:noProof/>
          <w:lang w:val="en-GB"/>
        </w:rPr>
        <w:t>,</w:t>
      </w:r>
    </w:p>
    <w:p w14:paraId="059973C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fell with the elephant bull,</w:t>
      </w:r>
    </w:p>
    <w:p w14:paraId="6AFA429F"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desert place of Vākai [full of] owls [and] fowl</w:t>
      </w:r>
      <w:r w:rsidRPr="004D5A2F">
        <w:rPr>
          <w:rStyle w:val="FootnoteReference"/>
          <w:rFonts w:ascii="Gandhari Unicode" w:hAnsi="Gandhari Unicode" w:cs="e-Tamil OTC"/>
          <w:noProof/>
          <w:lang w:val="en-GB"/>
        </w:rPr>
        <w:footnoteReference w:id="756"/>
      </w:r>
      <w:r w:rsidRPr="004D5A2F">
        <w:rPr>
          <w:rFonts w:ascii="Gandhari Unicode" w:hAnsi="Gandhari Unicode" w:cs="e-Tamil OTC"/>
          <w:noProof/>
          <w:lang w:val="en-GB"/>
        </w:rPr>
        <w:t>.</w:t>
      </w:r>
    </w:p>
    <w:p w14:paraId="1DDABE9B" w14:textId="77777777" w:rsidR="0074055C" w:rsidRPr="004D5A2F" w:rsidRDefault="0074055C">
      <w:pPr>
        <w:pStyle w:val="Textbody"/>
        <w:spacing w:after="0"/>
        <w:jc w:val="both"/>
        <w:rPr>
          <w:rFonts w:ascii="Gandhari Unicode" w:hAnsi="Gandhari Unicode" w:cs="e-Tamil OTC"/>
          <w:noProof/>
          <w:lang w:val="en-GB"/>
        </w:rPr>
      </w:pPr>
    </w:p>
    <w:p w14:paraId="6BCF091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09B92F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குறியிறையார்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குறையிறையார்): </w:t>
      </w:r>
      <w:r w:rsidRPr="004D5A2F">
        <w:rPr>
          <w:rFonts w:ascii="Gandhari Unicode" w:hAnsi="Gandhari Unicode"/>
          <w:i w:val="0"/>
          <w:iCs w:val="0"/>
          <w:color w:val="auto"/>
        </w:rPr>
        <w:t>the confidante / SHE</w:t>
      </w:r>
    </w:p>
    <w:p w14:paraId="6B61D3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ஆற்றாளாகிய கிழத்தியை ஆற்றுவிக்குந் தோழி தலைமகனை இயற்ொழித்துக் கூறியது.</w:t>
      </w:r>
    </w:p>
    <w:p w14:paraId="2306BFDB" w14:textId="77777777" w:rsidR="0074055C" w:rsidRPr="004D5A2F" w:rsidRDefault="0074055C">
      <w:pPr>
        <w:pStyle w:val="Textbody"/>
        <w:spacing w:after="29"/>
        <w:jc w:val="both"/>
        <w:rPr>
          <w:rFonts w:ascii="Gandhari Unicode" w:hAnsi="Gandhari Unicode" w:cs="e-Tamil OTC"/>
          <w:noProof/>
          <w:lang w:val="en-GB"/>
        </w:rPr>
      </w:pPr>
    </w:p>
    <w:p w14:paraId="54FB00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முழந்தா ளிரும்பிடிக் கயந்தலைக் குழவி</w:t>
      </w:r>
    </w:p>
    <w:p w14:paraId="3C5EC8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நறவுமலி </w:t>
      </w:r>
      <w:r w:rsidRPr="004D5A2F">
        <w:rPr>
          <w:rFonts w:ascii="Gandhari Unicode" w:hAnsi="Gandhari Unicode" w:cs="e-Tamil OTC"/>
          <w:noProof/>
          <w:u w:val="wave"/>
          <w:cs/>
          <w:lang w:val="en-GB"/>
        </w:rPr>
        <w:t>பாக்கத்துக்</w:t>
      </w:r>
      <w:r w:rsidRPr="004D5A2F">
        <w:rPr>
          <w:rFonts w:ascii="Gandhari Unicode" w:hAnsi="Gandhari Unicode" w:cs="e-Tamil OTC"/>
          <w:noProof/>
          <w:cs/>
          <w:lang w:val="en-GB"/>
        </w:rPr>
        <w:t xml:space="preserve"> குறமக ளீன்ற</w:t>
      </w:r>
    </w:p>
    <w:p w14:paraId="1B2BB4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குறியிறைப் புதல்வரொடு </w:t>
      </w:r>
      <w:r w:rsidRPr="004D5A2F">
        <w:rPr>
          <w:rFonts w:ascii="Gandhari Unicode" w:hAnsi="Gandhari Unicode" w:cs="e-Tamil OTC"/>
          <w:noProof/>
          <w:u w:val="wave"/>
          <w:cs/>
          <w:lang w:val="en-GB"/>
        </w:rPr>
        <w:t>மறுவந் தோடி</w:t>
      </w:r>
    </w:p>
    <w:p w14:paraId="76BDCF1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 முற்றுஞ் சார னாடன்</w:t>
      </w:r>
      <w:r w:rsidRPr="004D5A2F">
        <w:rPr>
          <w:rStyle w:val="FootnoteReference"/>
          <w:rFonts w:ascii="Gandhari Unicode" w:hAnsi="Gandhari Unicode" w:cs="e-Tamil OTC"/>
          <w:noProof/>
          <w:cs/>
          <w:lang w:val="en-GB"/>
        </w:rPr>
        <w:footnoteReference w:id="757"/>
      </w:r>
    </w:p>
    <w:p w14:paraId="6ABEAB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 ளினிய தாகிப் பின்னா</w:t>
      </w:r>
    </w:p>
    <w:p w14:paraId="2FC826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ளவர்தினை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மேய்தந் தாங்குப்</w:t>
      </w:r>
    </w:p>
    <w:p w14:paraId="2C741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பகையா கின்றவர் நகைவிளை யாட்டே.</w:t>
      </w:r>
    </w:p>
    <w:p w14:paraId="7C3AA980" w14:textId="77777777" w:rsidR="0074055C" w:rsidRPr="004D5A2F" w:rsidRDefault="0074055C">
      <w:pPr>
        <w:pStyle w:val="Textbody"/>
        <w:spacing w:after="29"/>
        <w:jc w:val="both"/>
        <w:rPr>
          <w:rFonts w:ascii="Gandhari Unicode" w:hAnsi="Gandhari Unicode" w:cs="e-Tamil OTC"/>
          <w:noProof/>
          <w:lang w:val="en-GB"/>
        </w:rPr>
      </w:pPr>
    </w:p>
    <w:p w14:paraId="71859F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பாக்கத்துக்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யாகத்துக்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குறியிறைப்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குறியிற்றைப்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மறுவந் தோடி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மறுவந் தோடிக்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மறுவர வந்தோடி(க்)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மறுவர வந்கொடிக் </w:t>
      </w:r>
      <w:r w:rsidRPr="004D5A2F">
        <w:rPr>
          <w:rFonts w:ascii="Gandhari Unicode" w:hAnsi="Gandhari Unicode" w:cs="e-Tamil OTC"/>
          <w:noProof/>
          <w:lang w:val="en-GB"/>
        </w:rPr>
        <w:t xml:space="preserve">L1, 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ளவர்தினை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வார்தினைப் </w:t>
      </w:r>
      <w:r w:rsidRPr="004D5A2F">
        <w:rPr>
          <w:rFonts w:ascii="Gandhari Unicode" w:hAnsi="Gandhari Unicode" w:cs="e-Tamil OTC"/>
          <w:noProof/>
          <w:lang w:val="en-GB"/>
        </w:rPr>
        <w:t xml:space="preserve">C2v+3v, EA, AT, Cām.v, VP; </w:t>
      </w:r>
      <w:r w:rsidRPr="004D5A2F">
        <w:rPr>
          <w:rFonts w:ascii="Gandhari Unicode" w:hAnsi="Gandhari Unicode" w:cs="e-Tamil OTC"/>
          <w:noProof/>
          <w:cs/>
          <w:lang w:val="en-GB"/>
        </w:rPr>
        <w:t xml:space="preserve">வார்தினை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 xml:space="preserve">AT, Cām.;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EA</w:t>
      </w:r>
      <w:r w:rsidRPr="004D5A2F">
        <w:rPr>
          <w:rStyle w:val="FootnoteReference"/>
          <w:rFonts w:ascii="Gandhari Unicode" w:hAnsi="Gandhari Unicode" w:cs="e-Tamil OTC"/>
          <w:noProof/>
          <w:lang w:val="en-GB"/>
        </w:rPr>
        <w:footnoteReference w:id="75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மேஎய்ந் தாங்குப் </w:t>
      </w:r>
      <w:r w:rsidRPr="004D5A2F">
        <w:rPr>
          <w:rFonts w:ascii="Gandhari Unicode" w:hAnsi="Gandhari Unicode" w:cs="e-Tamil OTC"/>
          <w:noProof/>
          <w:lang w:val="en-GB"/>
        </w:rPr>
        <w:t>I; __</w:t>
      </w:r>
      <w:r w:rsidRPr="004D5A2F">
        <w:rPr>
          <w:rFonts w:ascii="Gandhari Unicode" w:hAnsi="Gandhari Unicode" w:cs="e-Tamil OTC"/>
          <w:noProof/>
          <w:cs/>
          <w:lang w:val="en-GB"/>
        </w:rPr>
        <w:t xml:space="preserve">மேய்ந்தாங்குப் </w:t>
      </w:r>
      <w:r w:rsidRPr="004D5A2F">
        <w:rPr>
          <w:rFonts w:ascii="Gandhari Unicode" w:hAnsi="Gandhari Unicode" w:cs="e-Tamil OTC"/>
          <w:noProof/>
          <w:lang w:val="en-GB"/>
        </w:rPr>
        <w:t xml:space="preserve">L1, C1+2+3, G1+2; </w:t>
      </w:r>
      <w:r w:rsidRPr="004D5A2F">
        <w:rPr>
          <w:rFonts w:ascii="Gandhari Unicode" w:hAnsi="Gandhari Unicode" w:cs="e-Tamil OTC"/>
          <w:noProof/>
          <w:cs/>
          <w:lang w:val="en-GB"/>
        </w:rPr>
        <w:t xml:space="preserve">புனமேய்ந் தாங்குப் </w:t>
      </w:r>
      <w:r w:rsidRPr="004D5A2F">
        <w:rPr>
          <w:rFonts w:ascii="Gandhari Unicode" w:hAnsi="Gandhari Unicode" w:cs="e-Tamil OTC"/>
          <w:noProof/>
          <w:lang w:val="en-GB"/>
        </w:rPr>
        <w:t xml:space="preserve">C2v+3v, Cām.v, </w:t>
      </w:r>
      <w:r w:rsidRPr="004D5A2F">
        <w:rPr>
          <w:rFonts w:ascii="Gandhari Unicode" w:hAnsi="Gandhari Unicode" w:cs="e-Tamil OTC"/>
          <w:noProof/>
          <w:color w:val="000000"/>
          <w:lang w:val="en-GB"/>
        </w:rPr>
        <w:t>VP, ER</w:t>
      </w:r>
    </w:p>
    <w:p w14:paraId="2E37FE47" w14:textId="77777777" w:rsidR="0074055C" w:rsidRPr="004D5A2F" w:rsidRDefault="0074055C">
      <w:pPr>
        <w:pStyle w:val="Textbody"/>
        <w:spacing w:after="29"/>
        <w:jc w:val="both"/>
        <w:rPr>
          <w:rFonts w:ascii="Gandhari Unicode" w:hAnsi="Gandhari Unicode" w:cs="e-Tamil OTC"/>
          <w:noProof/>
          <w:lang w:val="en-GB"/>
        </w:rPr>
      </w:pPr>
    </w:p>
    <w:p w14:paraId="3522B2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muḻam tāḷ irum piṭi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kayam talai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kuḻavi</w:t>
      </w:r>
    </w:p>
    <w:p w14:paraId="0F288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naṟavu mali </w:t>
      </w:r>
      <w:r w:rsidRPr="004D5A2F">
        <w:rPr>
          <w:rFonts w:ascii="Gandhari Unicode" w:hAnsi="Gandhari Unicode" w:cs="e-Tamil OTC"/>
          <w:i/>
          <w:iCs/>
          <w:noProof/>
          <w:lang w:val="en-GB"/>
        </w:rPr>
        <w:t>pākkattu</w:t>
      </w:r>
      <w:r w:rsidR="00F64D94"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kuṟa makaḷ īṉṟa</w:t>
      </w:r>
    </w:p>
    <w:p w14:paraId="21B672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kuṟiy(a) iṟ</w:t>
      </w:r>
      <w:r w:rsidR="00F64D94" w:rsidRPr="004D5A2F">
        <w:rPr>
          <w:rFonts w:ascii="Gandhari Unicode" w:hAnsi="Gandhari Unicode" w:cs="e-Tamil OTC"/>
          <w:noProof/>
          <w:lang w:val="en-GB"/>
        </w:rPr>
        <w:t>ai+</w:t>
      </w:r>
      <w:r w:rsidRPr="004D5A2F">
        <w:rPr>
          <w:rFonts w:ascii="Gandhari Unicode" w:hAnsi="Gandhari Unicode" w:cs="e-Tamil OTC"/>
          <w:noProof/>
          <w:lang w:val="en-GB"/>
        </w:rPr>
        <w:t xml:space="preserve"> putalvaroṭu </w:t>
      </w:r>
      <w:r w:rsidRPr="004D5A2F">
        <w:rPr>
          <w:rFonts w:ascii="Gandhari Unicode" w:hAnsi="Gandhari Unicode" w:cs="e-Tamil OTC"/>
          <w:i/>
          <w:iCs/>
          <w:noProof/>
          <w:lang w:val="en-GB"/>
        </w:rPr>
        <w:t>maṟ</w:t>
      </w:r>
      <w:r w:rsidR="00F64D94" w:rsidRPr="004D5A2F">
        <w:rPr>
          <w:rFonts w:ascii="Gandhari Unicode" w:hAnsi="Gandhari Unicode" w:cs="e-Tamil OTC"/>
          <w:i/>
          <w:iCs/>
          <w:noProof/>
          <w:lang w:val="en-GB"/>
        </w:rPr>
        <w:t>uvant*</w:t>
      </w:r>
      <w:r w:rsidRPr="004D5A2F">
        <w:rPr>
          <w:rFonts w:ascii="Gandhari Unicode" w:hAnsi="Gandhari Unicode" w:cs="e-Tamil OTC"/>
          <w:noProof/>
          <w:lang w:val="en-GB"/>
        </w:rPr>
        <w:t xml:space="preserve"> ōṭi</w:t>
      </w:r>
    </w:p>
    <w:p w14:paraId="6F402F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kūrai muṟṟum cāral nāṭaṉ</w:t>
      </w:r>
    </w:p>
    <w:p w14:paraId="0C6C63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 nāḷ iṉ</w:t>
      </w:r>
      <w:r w:rsidR="00F64D94" w:rsidRPr="004D5A2F">
        <w:rPr>
          <w:rFonts w:ascii="Gandhari Unicode" w:hAnsi="Gandhari Unicode" w:cs="e-Tamil OTC"/>
          <w:noProof/>
          <w:lang w:val="en-GB"/>
        </w:rPr>
        <w:t>iyat*</w:t>
      </w:r>
      <w:r w:rsidRPr="004D5A2F">
        <w:rPr>
          <w:rFonts w:ascii="Gandhari Unicode" w:hAnsi="Gandhari Unicode" w:cs="e-Tamil OTC"/>
          <w:noProof/>
          <w:lang w:val="en-GB"/>
        </w:rPr>
        <w:t xml:space="preserve"> āki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piṉ nāḷ</w:t>
      </w:r>
    </w:p>
    <w:p w14:paraId="353E73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tiṉai </w:t>
      </w:r>
      <w:r w:rsidR="00F64D94" w:rsidRPr="004D5A2F">
        <w:rPr>
          <w:rFonts w:ascii="Gandhari Unicode" w:hAnsi="Gandhari Unicode" w:cs="e-Tamil OTC"/>
          <w:i/>
          <w:iCs/>
          <w:noProof/>
          <w:lang w:val="en-GB"/>
        </w:rPr>
        <w:t>mēy tant</w:t>
      </w:r>
      <w:r w:rsidRPr="004D5A2F">
        <w:rPr>
          <w:rFonts w:ascii="Gandhari Unicode" w:hAnsi="Gandhari Unicode" w:cs="e-Tamil OTC"/>
          <w:i/>
          <w:iCs/>
          <w:noProof/>
          <w:lang w:val="en-GB"/>
        </w:rPr>
        <w:t>āṅku</w:t>
      </w:r>
      <w:r w:rsidR="00F64D94" w:rsidRPr="004D5A2F">
        <w:rPr>
          <w:rFonts w:ascii="Gandhari Unicode" w:hAnsi="Gandhari Unicode" w:cs="e-Tamil OTC"/>
          <w:i/>
          <w:iCs/>
          <w:noProof/>
          <w:lang w:val="en-GB"/>
        </w:rPr>
        <w:t>+</w:t>
      </w:r>
    </w:p>
    <w:p w14:paraId="37DD7FB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pakai </w:t>
      </w:r>
      <w:r w:rsidR="00F64D94" w:rsidRPr="004D5A2F">
        <w:rPr>
          <w:rFonts w:ascii="Gandhari Unicode" w:hAnsi="Gandhari Unicode" w:cs="e-Tamil OTC"/>
          <w:noProof/>
          <w:lang w:val="en-GB"/>
        </w:rPr>
        <w:t>~</w:t>
      </w:r>
      <w:r w:rsidRPr="004D5A2F">
        <w:rPr>
          <w:rFonts w:ascii="Gandhari Unicode" w:hAnsi="Gandhari Unicode" w:cs="e-Tamil OTC"/>
          <w:noProof/>
          <w:lang w:val="en-GB"/>
        </w:rPr>
        <w:t>ākiṉṟ</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avar nakai viḷaiyāṭṭ</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47799F1E" w14:textId="77777777" w:rsidR="0074055C" w:rsidRPr="004D5A2F" w:rsidRDefault="0074055C">
      <w:pPr>
        <w:pStyle w:val="Textbody"/>
        <w:spacing w:after="29" w:line="260" w:lineRule="exact"/>
        <w:jc w:val="both"/>
        <w:rPr>
          <w:rFonts w:ascii="Gandhari Unicode" w:hAnsi="Gandhari Unicode" w:cs="e-Tamil OTC"/>
          <w:noProof/>
          <w:lang w:val="en-GB"/>
        </w:rPr>
      </w:pPr>
    </w:p>
    <w:p w14:paraId="1FDA239B" w14:textId="77777777" w:rsidR="0074055C" w:rsidRPr="004D5A2F" w:rsidRDefault="0074055C">
      <w:pPr>
        <w:pStyle w:val="Textbody"/>
        <w:spacing w:after="29" w:line="260" w:lineRule="exact"/>
        <w:jc w:val="both"/>
        <w:rPr>
          <w:rFonts w:ascii="Gandhari Unicode" w:hAnsi="Gandhari Unicode" w:cs="e-Tamil OTC"/>
          <w:noProof/>
          <w:lang w:val="en-GB"/>
        </w:rPr>
      </w:pPr>
    </w:p>
    <w:p w14:paraId="0E94C5C2" w14:textId="77777777" w:rsidR="0074055C" w:rsidRPr="004D5A2F" w:rsidRDefault="0074055C">
      <w:pPr>
        <w:pStyle w:val="Textbody"/>
        <w:spacing w:after="29" w:line="260" w:lineRule="exact"/>
        <w:jc w:val="both"/>
        <w:rPr>
          <w:rFonts w:ascii="Gandhari Unicode" w:hAnsi="Gandhari Unicode" w:cs="e-Tamil OTC"/>
          <w:noProof/>
          <w:lang w:val="en-GB"/>
        </w:rPr>
      </w:pPr>
    </w:p>
    <w:p w14:paraId="7C734BC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speaking, belittling HIS qualities when reassuring HER, who doesn't have the strength [anymore to await] the time of marriage.</w:t>
      </w:r>
    </w:p>
    <w:p w14:paraId="6E2F5394" w14:textId="77777777" w:rsidR="0074055C" w:rsidRPr="004D5A2F" w:rsidRDefault="0074055C">
      <w:pPr>
        <w:pStyle w:val="Textbody"/>
        <w:spacing w:after="29" w:line="260" w:lineRule="exact"/>
        <w:jc w:val="both"/>
        <w:rPr>
          <w:rFonts w:ascii="Gandhari Unicode" w:hAnsi="Gandhari Unicode" w:cs="e-Tamil OTC"/>
          <w:noProof/>
          <w:lang w:val="en-GB"/>
        </w:rPr>
      </w:pPr>
    </w:p>
    <w:p w14:paraId="28A654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yard foot</w:t>
      </w:r>
      <w:r w:rsidRPr="004D5A2F">
        <w:rPr>
          <w:rStyle w:val="FootnoteReference"/>
          <w:rFonts w:ascii="Gandhari Unicode" w:hAnsi="Gandhari Unicode" w:cs="e-Tamil OTC"/>
          <w:noProof/>
          <w:lang w:val="en-GB"/>
        </w:rPr>
        <w:footnoteReference w:id="759"/>
      </w:r>
      <w:r w:rsidRPr="004D5A2F">
        <w:rPr>
          <w:rFonts w:ascii="Gandhari Unicode" w:hAnsi="Gandhari Unicode" w:cs="e-Tamil OTC"/>
          <w:noProof/>
          <w:lang w:val="en-GB"/>
        </w:rPr>
        <w:t xml:space="preserve"> big/dark she-elephant softness head calf</w:t>
      </w:r>
    </w:p>
    <w:p w14:paraId="1010C0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toddy be-much- village(obl.) Kuṟava daughter brought-forth-</w:t>
      </w:r>
    </w:p>
    <w:p w14:paraId="6DA667A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w:t>
      </w:r>
      <w:r w:rsidRPr="004D5A2F">
        <w:rPr>
          <w:rStyle w:val="FootnoteReference"/>
          <w:rFonts w:ascii="Gandhari Unicode" w:hAnsi="Gandhari Unicode" w:cs="e-Tamil OTC"/>
          <w:noProof/>
          <w:lang w:val="en-GB"/>
        </w:rPr>
        <w:footnoteReference w:id="760"/>
      </w:r>
      <w:r w:rsidRPr="004D5A2F">
        <w:rPr>
          <w:rFonts w:ascii="Gandhari Unicode" w:hAnsi="Gandhari Unicode" w:cs="e-Tamil OTC"/>
          <w:noProof/>
          <w:lang w:val="en-GB"/>
        </w:rPr>
        <w:t xml:space="preserve"> joint son(h.)-with mixed-up(abs.) run(abs.)</w:t>
      </w:r>
    </w:p>
    <w:p w14:paraId="23E46D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hut entirely slope searching</w:t>
      </w:r>
    </w:p>
    <w:p w14:paraId="0D5A16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day pleasant-it become(abs.) after day</w:t>
      </w:r>
    </w:p>
    <w:p w14:paraId="5425F006" w14:textId="77777777" w:rsidR="0074055C" w:rsidRPr="004D5A2F" w:rsidRDefault="00F64D94">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he(h.) millet graze- given-</w:t>
      </w:r>
      <w:r w:rsidR="00CF70BD" w:rsidRPr="004D5A2F">
        <w:rPr>
          <w:rFonts w:ascii="Gandhari Unicode" w:hAnsi="Gandhari Unicode" w:cs="e-Tamil OTC"/>
          <w:noProof/>
          <w:lang w:val="en-GB"/>
        </w:rPr>
        <w:t>like</w:t>
      </w:r>
    </w:p>
    <w:p w14:paraId="4E7600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enmity it-became he(h.) jest play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0F6443" w14:textId="77777777" w:rsidR="0074055C" w:rsidRPr="004D5A2F" w:rsidRDefault="0074055C">
      <w:pPr>
        <w:pStyle w:val="Textbody"/>
        <w:spacing w:after="29"/>
        <w:jc w:val="both"/>
        <w:rPr>
          <w:rFonts w:ascii="Gandhari Unicode" w:hAnsi="Gandhari Unicode" w:cs="e-Tamil OTC"/>
          <w:noProof/>
          <w:lang w:val="en-GB"/>
        </w:rPr>
      </w:pPr>
    </w:p>
    <w:p w14:paraId="09862D18" w14:textId="77777777" w:rsidR="0074055C" w:rsidRPr="004D5A2F" w:rsidRDefault="0074055C">
      <w:pPr>
        <w:pStyle w:val="Textbody"/>
        <w:spacing w:after="29"/>
        <w:jc w:val="both"/>
        <w:rPr>
          <w:rFonts w:ascii="Gandhari Unicode" w:hAnsi="Gandhari Unicode" w:cs="e-Tamil OTC"/>
          <w:noProof/>
          <w:lang w:val="en-GB"/>
        </w:rPr>
      </w:pPr>
    </w:p>
    <w:p w14:paraId="7B7CA18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As the soft-headed calf of a dark she-elephant with yard[wide] feet</w:t>
      </w:r>
    </w:p>
    <w:p w14:paraId="774D672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pleasing on a former day,</w:t>
      </w:r>
    </w:p>
    <w:p w14:paraId="6F7BE6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searching the slope with all the huts,</w:t>
      </w:r>
    </w:p>
    <w:p w14:paraId="7F490B9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running about with the short-fingered sons</w:t>
      </w:r>
    </w:p>
    <w:p w14:paraId="304E5B4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brought forth by the Kuṟava women in a village rich in toddy,</w:t>
      </w:r>
    </w:p>
    <w:p w14:paraId="491067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on a later day</w:t>
      </w:r>
    </w:p>
    <w:p w14:paraId="156F73E5"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grazes away on their millet,</w:t>
      </w:r>
    </w:p>
    <w:p w14:paraId="6FBDE3A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[thus] became enmity his jesting play</w:t>
      </w:r>
      <w:r w:rsidRPr="004D5A2F">
        <w:rPr>
          <w:rStyle w:val="FootnoteReference"/>
          <w:rFonts w:ascii="Gandhari Unicode" w:hAnsi="Gandhari Unicode" w:cs="e-Tamil OTC"/>
          <w:noProof/>
          <w:lang w:val="en-GB"/>
        </w:rPr>
        <w:footnoteReference w:id="761"/>
      </w:r>
      <w:r w:rsidRPr="004D5A2F">
        <w:rPr>
          <w:rFonts w:ascii="Gandhari Unicode" w:hAnsi="Gandhari Unicode" w:cs="e-Tamil OTC"/>
          <w:noProof/>
          <w:lang w:val="en-GB"/>
        </w:rPr>
        <w:t>.</w:t>
      </w:r>
    </w:p>
    <w:p w14:paraId="62D30768" w14:textId="77777777" w:rsidR="0074055C" w:rsidRPr="004D5A2F" w:rsidRDefault="0074055C">
      <w:pPr>
        <w:pStyle w:val="Textbody"/>
        <w:spacing w:after="0"/>
        <w:jc w:val="both"/>
        <w:rPr>
          <w:rFonts w:ascii="Gandhari Unicode" w:hAnsi="Gandhari Unicode" w:cs="e-Tamil OTC"/>
          <w:noProof/>
          <w:lang w:val="en-GB"/>
        </w:rPr>
      </w:pPr>
    </w:p>
    <w:p w14:paraId="54D0124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D5ACE9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395 </w:t>
      </w:r>
      <w:r w:rsidRPr="004D5A2F">
        <w:rPr>
          <w:rFonts w:ascii="Gandhari Unicode" w:hAnsi="Gandhari Unicode"/>
          <w:i w:val="0"/>
          <w:iCs w:val="0"/>
          <w:color w:val="auto"/>
        </w:rPr>
        <w:t>Anonymous: SHE</w:t>
      </w:r>
    </w:p>
    <w:p w14:paraId="2FB36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பிரிய ஆற்றாளாகிய கிழத்தி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நாம் ஆண்டுச் சேறும்</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தோழிக்கு உரைத்தது.</w:t>
      </w:r>
    </w:p>
    <w:p w14:paraId="114958C8" w14:textId="77777777" w:rsidR="0074055C" w:rsidRPr="004D5A2F" w:rsidRDefault="0074055C">
      <w:pPr>
        <w:pStyle w:val="Textbody"/>
        <w:spacing w:after="29"/>
        <w:jc w:val="both"/>
        <w:rPr>
          <w:rFonts w:ascii="Gandhari Unicode" w:hAnsi="Gandhari Unicode" w:cs="e-Tamil OTC"/>
          <w:noProof/>
          <w:lang w:val="en-GB"/>
        </w:rPr>
      </w:pPr>
    </w:p>
    <w:p w14:paraId="45DFB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நெஞ்சே நிறையொல் லாதே யவரே</w:t>
      </w:r>
    </w:p>
    <w:p w14:paraId="334054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யன்பின் மையி னருள்பொரு ளென்னார்</w:t>
      </w:r>
    </w:p>
    <w:p w14:paraId="45FBE2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வன்கண் கொண்டு வலித்துவல் லுநரே</w:t>
      </w:r>
    </w:p>
    <w:p w14:paraId="6B3041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யரவுறு மதியிற்</w:t>
      </w:r>
      <w:r w:rsidRPr="004D5A2F">
        <w:rPr>
          <w:rFonts w:ascii="Gandhari Unicode" w:hAnsi="Gandhari Unicode" w:cs="e-Tamil OTC"/>
          <w:noProof/>
          <w:cs/>
          <w:lang w:val="en-GB"/>
        </w:rPr>
        <w:t xml:space="preserve"> கிவணோர் போலக்</w:t>
      </w:r>
    </w:p>
    <w:p w14:paraId="354032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களையா ராயினுங் கண்ணினிது படீஇய</w:t>
      </w:r>
    </w:p>
    <w:p w14:paraId="7ADF82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ரஞ்ச லென்மரு மில்லை யந்தி</w:t>
      </w:r>
    </w:p>
    <w:p w14:paraId="6BA2C0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லளிதோ தானே நாணே</w:t>
      </w:r>
    </w:p>
    <w:p w14:paraId="5DCDB3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யாங்கவர் வதிவயி னீங்கப் படினே.</w:t>
      </w:r>
    </w:p>
    <w:p w14:paraId="3770FD22" w14:textId="77777777" w:rsidR="0074055C" w:rsidRPr="004D5A2F" w:rsidRDefault="0074055C">
      <w:pPr>
        <w:pStyle w:val="Textbody"/>
        <w:spacing w:after="29"/>
        <w:jc w:val="both"/>
        <w:rPr>
          <w:rFonts w:ascii="Gandhari Unicode" w:hAnsi="Gandhari Unicode" w:cs="e-Tamil OTC"/>
          <w:noProof/>
          <w:lang w:val="en-GB"/>
        </w:rPr>
      </w:pPr>
    </w:p>
    <w:p w14:paraId="04ABCC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யரவுறு மதியிற் கிவணோர் </w:t>
      </w:r>
      <w:r w:rsidRPr="004D5A2F">
        <w:rPr>
          <w:rFonts w:ascii="Gandhari Unicode" w:hAnsi="Gandhari Unicode" w:cs="e-Tamil OTC"/>
          <w:noProof/>
          <w:lang w:val="en-GB"/>
        </w:rPr>
        <w:t>C2+3v;</w:t>
      </w:r>
      <w:r w:rsidRPr="004D5A2F">
        <w:rPr>
          <w:rStyle w:val="FootnoteReference"/>
          <w:rFonts w:ascii="Gandhari Unicode" w:hAnsi="Gandhari Unicode" w:cs="e-Tamil OTC"/>
          <w:noProof/>
          <w:lang w:val="en-GB"/>
        </w:rPr>
        <w:footnoteReference w:id="762"/>
      </w:r>
      <w:r w:rsidRPr="004D5A2F">
        <w:rPr>
          <w:rFonts w:ascii="Gandhari Unicode" w:hAnsi="Gandhari Unicode" w:cs="e-Tamil OTC"/>
          <w:noProof/>
          <w:cs/>
          <w:lang w:val="en-GB"/>
        </w:rPr>
        <w:t xml:space="preserve"> யரவு(து) மதியிற் கிவனோர்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யரவுமறு மதியிற் கிவணோர்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யரவுநுங்கு மதியினுக் கிவணோர்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யரவுநுங்கு மதியிற் கிவணோர்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EA, AT, Cām.v;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யா(அ)வது மதியிற் கிவணோர் </w:t>
      </w:r>
      <w:r w:rsidRPr="004D5A2F">
        <w:rPr>
          <w:rFonts w:ascii="Gandhari Unicode" w:hAnsi="Gandhari Unicode" w:cs="e-Tamil OTC"/>
          <w:noProof/>
          <w:lang w:val="en-GB"/>
        </w:rPr>
        <w:t xml:space="preserve">G2+2()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கனைய </w:t>
      </w:r>
      <w:r w:rsidRPr="004D5A2F">
        <w:rPr>
          <w:rFonts w:ascii="Gandhari Unicode" w:hAnsi="Gandhari Unicode" w:cs="e-Tamil OTC"/>
          <w:noProof/>
          <w:lang w:val="en-GB"/>
        </w:rPr>
        <w:t xml:space="preserve">L1, C3, G2, EA; </w:t>
      </w:r>
      <w:r w:rsidRPr="004D5A2F">
        <w:rPr>
          <w:rFonts w:ascii="Gandhari Unicode" w:hAnsi="Gandhari Unicode" w:cs="e-Tamil OTC"/>
          <w:noProof/>
          <w:cs/>
          <w:lang w:val="en-GB"/>
        </w:rPr>
        <w:t xml:space="preserve">களையல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ராயினுங்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ரானுங்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கண்ணின்று படீஇ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யாஞ்செ வன்மரு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 வதிவயி னீங்கப்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யாங்கவர் வதுவை நீங்கப்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யாங்கா வாவதுவை நீங்கப்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EA, Cām.v</w:t>
      </w:r>
    </w:p>
    <w:p w14:paraId="4DCE71F3" w14:textId="77777777" w:rsidR="0074055C" w:rsidRPr="004D5A2F" w:rsidRDefault="0074055C">
      <w:pPr>
        <w:pStyle w:val="Textbody"/>
        <w:spacing w:after="29"/>
        <w:jc w:val="both"/>
        <w:rPr>
          <w:rFonts w:ascii="Gandhari Unicode" w:hAnsi="Gandhari Unicode" w:cs="e-Tamil OTC"/>
          <w:noProof/>
          <w:lang w:val="en-GB"/>
        </w:rPr>
      </w:pPr>
    </w:p>
    <w:p w14:paraId="03F656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neñc</w:t>
      </w:r>
      <w:r w:rsidR="00F64D94" w:rsidRPr="004D5A2F">
        <w:rPr>
          <w:rFonts w:ascii="Gandhari Unicode" w:hAnsi="Gandhari Unicode" w:cs="e-Tamil OTC"/>
          <w:noProof/>
          <w:lang w:val="en-GB"/>
        </w:rPr>
        <w:t>*-</w:t>
      </w:r>
      <w:r w:rsidRPr="004D5A2F">
        <w:rPr>
          <w:rFonts w:ascii="Gandhari Unicode" w:hAnsi="Gandhari Unicode" w:cs="e-Tamil OTC"/>
          <w:noProof/>
          <w:lang w:val="en-GB"/>
        </w:rPr>
        <w:t>ē niṟai ollāt</w:t>
      </w:r>
      <w:r w:rsidR="00F64D94" w:rsidRPr="004D5A2F">
        <w:rPr>
          <w:rFonts w:ascii="Gandhari Unicode" w:hAnsi="Gandhari Unicode" w:cs="e-Tamil OTC"/>
          <w:noProof/>
          <w:lang w:val="en-GB"/>
        </w:rPr>
        <w:t>*-</w:t>
      </w:r>
      <w:r w:rsidRPr="004D5A2F">
        <w:rPr>
          <w:rFonts w:ascii="Gandhari Unicode" w:hAnsi="Gandhari Unicode" w:cs="e-Tamil OTC"/>
          <w:noProof/>
          <w:lang w:val="en-GB"/>
        </w:rPr>
        <w:t>ē avar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C70139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iṉmaiyiṉ aruḷ poruḷ eṉṉār</w:t>
      </w:r>
    </w:p>
    <w:p w14:paraId="12AD3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vaṉkaṇ koṇṭu valittu vallunar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B0A60C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arav</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uṟu matiyiṟ</w:t>
      </w:r>
      <w:r w:rsidRPr="004D5A2F">
        <w:rPr>
          <w:rFonts w:ascii="Gandhari Unicode" w:hAnsi="Gandhari Unicode" w:cs="e-Tamil OTC"/>
          <w:i/>
          <w:iCs/>
          <w:noProof/>
          <w:lang w:val="en-GB"/>
        </w:rPr>
        <w:t>k*</w:t>
      </w:r>
      <w:r w:rsidR="00CF70BD" w:rsidRPr="004D5A2F">
        <w:rPr>
          <w:rFonts w:ascii="Gandhari Unicode" w:hAnsi="Gandhari Unicode" w:cs="e-Tamil OTC"/>
          <w:noProof/>
          <w:lang w:val="en-GB"/>
        </w:rPr>
        <w:t xml:space="preserve"> ivaṇōr pōla</w:t>
      </w:r>
      <w:r w:rsidRPr="004D5A2F">
        <w:rPr>
          <w:rFonts w:ascii="Gandhari Unicode" w:hAnsi="Gandhari Unicode" w:cs="e-Tamil OTC"/>
          <w:noProof/>
          <w:lang w:val="en-GB"/>
        </w:rPr>
        <w:t>+</w:t>
      </w:r>
    </w:p>
    <w:p w14:paraId="783061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kaḷaiyār āyiṉum kaṇ iṉitu paṭīiyar</w:t>
      </w:r>
    </w:p>
    <w:p w14:paraId="731D35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añcal eṉmar</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um illai </w:t>
      </w:r>
      <w:r w:rsidR="00F64D94" w:rsidRPr="004D5A2F">
        <w:rPr>
          <w:rFonts w:ascii="Gandhari Unicode" w:hAnsi="Gandhari Unicode" w:cs="e-Tamil OTC"/>
          <w:noProof/>
          <w:lang w:val="en-GB"/>
        </w:rPr>
        <w:t>~</w:t>
      </w:r>
      <w:r w:rsidRPr="004D5A2F">
        <w:rPr>
          <w:rFonts w:ascii="Gandhari Unicode" w:hAnsi="Gandhari Unicode" w:cs="e-Tamil OTC"/>
          <w:noProof/>
          <w:lang w:val="en-GB"/>
        </w:rPr>
        <w:t>antil</w:t>
      </w:r>
    </w:p>
    <w:p w14:paraId="429D20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aḷit</w:t>
      </w:r>
      <w:r w:rsidR="00F64D94" w:rsidRPr="004D5A2F">
        <w:rPr>
          <w:rFonts w:ascii="Gandhari Unicode" w:hAnsi="Gandhari Unicode" w:cs="e-Tamil OTC"/>
          <w:noProof/>
          <w:lang w:val="en-GB"/>
        </w:rPr>
        <w:t>*-</w:t>
      </w:r>
      <w:r w:rsidRPr="004D5A2F">
        <w:rPr>
          <w:rFonts w:ascii="Gandhari Unicode" w:hAnsi="Gandhari Unicode" w:cs="e-Tamil OTC"/>
          <w:noProof/>
          <w:lang w:val="en-GB"/>
        </w:rPr>
        <w:t>ō tāṉ</w:t>
      </w:r>
      <w:r w:rsidR="00F64D94" w:rsidRPr="004D5A2F">
        <w:rPr>
          <w:rFonts w:ascii="Gandhari Unicode" w:hAnsi="Gandhari Unicode" w:cs="e-Tamil OTC"/>
          <w:noProof/>
          <w:lang w:val="en-GB"/>
        </w:rPr>
        <w:t>-</w:t>
      </w:r>
      <w:r w:rsidRPr="004D5A2F">
        <w:rPr>
          <w:rFonts w:ascii="Gandhari Unicode" w:hAnsi="Gandhari Unicode" w:cs="e-Tamil OTC"/>
          <w:noProof/>
          <w:lang w:val="en-GB"/>
        </w:rPr>
        <w:t>ē nāṇ</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0E6F9E5" w14:textId="77777777"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āṅk</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avar vati vayiṉ nīṅka paṭiṉ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0D807C" w14:textId="77777777" w:rsidR="008F512A" w:rsidRPr="004D5A2F" w:rsidRDefault="008F512A">
      <w:pPr>
        <w:rPr>
          <w:rFonts w:ascii="Gandhari Unicode" w:hAnsi="Gandhari Unicode" w:cs="e-Tamil OTC"/>
        </w:rPr>
      </w:pPr>
      <w:r w:rsidRPr="004D5A2F">
        <w:rPr>
          <w:rFonts w:ascii="Gandhari Unicode" w:hAnsi="Gandhari Unicode" w:cs="e-Tamil OTC"/>
        </w:rPr>
        <w:br w:type="page"/>
      </w:r>
    </w:p>
    <w:p w14:paraId="1906FB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to 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we are going there!</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doesn</w:t>
      </w:r>
      <w:r w:rsidR="008F512A" w:rsidRPr="004D5A2F">
        <w:rPr>
          <w:rFonts w:ascii="Gandhari Unicode" w:hAnsi="Gandhari Unicode" w:cs="e-Tamil OTC"/>
          <w:noProof/>
          <w:lang w:val="en-GB"/>
        </w:rPr>
        <w:t>”</w:t>
      </w:r>
      <w:r w:rsidRPr="004D5A2F">
        <w:rPr>
          <w:rFonts w:ascii="Gandhari Unicode" w:hAnsi="Gandhari Unicode" w:cs="e-Tamil OTC"/>
          <w:noProof/>
          <w:lang w:val="en-GB"/>
        </w:rPr>
        <w:t>t have the strength [anymore], when [he] separates after the time of marriage has been fixed.</w:t>
      </w:r>
    </w:p>
    <w:p w14:paraId="3BD8F730" w14:textId="77777777" w:rsidR="0074055C" w:rsidRPr="004D5A2F" w:rsidRDefault="0074055C">
      <w:pPr>
        <w:pStyle w:val="Textbody"/>
        <w:spacing w:after="29" w:line="260" w:lineRule="exact"/>
        <w:jc w:val="both"/>
        <w:rPr>
          <w:rFonts w:ascii="Gandhari Unicode" w:hAnsi="Gandhari Unicode" w:cs="e-Tamil OTC"/>
          <w:noProof/>
          <w:lang w:val="en-GB"/>
        </w:rPr>
      </w:pPr>
    </w:p>
    <w:p w14:paraId="0D8FB6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stopping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he(h.)</w:t>
      </w:r>
      <w:r w:rsidRPr="004D5A2F">
        <w:rPr>
          <w:rFonts w:ascii="Gandhari Unicode" w:hAnsi="Gandhari Unicode" w:cs="e-Tamil OTC"/>
          <w:noProof/>
          <w:position w:val="6"/>
          <w:lang w:val="en-GB"/>
        </w:rPr>
        <w:t>ē</w:t>
      </w:r>
    </w:p>
    <w:p w14:paraId="5D54FE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love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consideration wealth say-not-he(h.)</w:t>
      </w:r>
    </w:p>
    <w:p w14:paraId="20C2F4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 taken forced being-able-he(h.)</w:t>
      </w:r>
      <w:r w:rsidRPr="004D5A2F">
        <w:rPr>
          <w:rFonts w:ascii="Gandhari Unicode" w:hAnsi="Gandhari Unicode" w:cs="e-Tamil OTC"/>
          <w:noProof/>
          <w:position w:val="6"/>
          <w:lang w:val="en-GB"/>
        </w:rPr>
        <w:t>ē</w:t>
      </w:r>
    </w:p>
    <w:p w14:paraId="723627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snake have- moon(dat.) here-they(h.) be-similar</w:t>
      </w:r>
    </w:p>
    <w:p w14:paraId="22A9657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remove-not-he(h.) if-even eye pleasant-it happen(inf.)</w:t>
      </w:r>
    </w:p>
    <w:p w14:paraId="57A540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don't-fear(ipt.) say-he(h.)</w:t>
      </w:r>
      <w:r w:rsidRPr="004D5A2F">
        <w:rPr>
          <w:rStyle w:val="FootnoteReference"/>
          <w:rFonts w:ascii="Gandhari Unicode" w:hAnsi="Gandhari Unicode" w:cs="e-Tamil OTC"/>
          <w:noProof/>
          <w:lang w:val="en-GB"/>
        </w:rPr>
        <w:footnoteReference w:id="763"/>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 there</w:t>
      </w:r>
    </w:p>
    <w:p w14:paraId="79ADD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shame</w:t>
      </w:r>
      <w:r w:rsidRPr="004D5A2F">
        <w:rPr>
          <w:rFonts w:ascii="Gandhari Unicode" w:hAnsi="Gandhari Unicode" w:cs="e-Tamil OTC"/>
          <w:noProof/>
          <w:position w:val="6"/>
          <w:lang w:val="en-GB"/>
        </w:rPr>
        <w:t>ē</w:t>
      </w:r>
    </w:p>
    <w:p w14:paraId="1CB690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there he(h.) abide- place leave(inf.) happen-if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CF6237" w14:textId="77777777" w:rsidR="0074055C" w:rsidRPr="004D5A2F" w:rsidRDefault="0074055C">
      <w:pPr>
        <w:pStyle w:val="Textbody"/>
        <w:spacing w:after="29"/>
        <w:jc w:val="both"/>
        <w:rPr>
          <w:rFonts w:ascii="Gandhari Unicode" w:hAnsi="Gandhari Unicode" w:cs="e-Tamil OTC"/>
          <w:noProof/>
          <w:lang w:val="en-GB"/>
        </w:rPr>
      </w:pPr>
    </w:p>
    <w:p w14:paraId="08F7AFCD" w14:textId="77777777" w:rsidR="0074055C" w:rsidRPr="004D5A2F" w:rsidRDefault="0074055C">
      <w:pPr>
        <w:pStyle w:val="Textbody"/>
        <w:spacing w:after="29"/>
        <w:jc w:val="both"/>
        <w:rPr>
          <w:rFonts w:ascii="Gandhari Unicode" w:hAnsi="Gandhari Unicode" w:cs="e-Tamil OTC"/>
          <w:noProof/>
          <w:lang w:val="en-GB"/>
        </w:rPr>
      </w:pPr>
    </w:p>
    <w:p w14:paraId="211FFA7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heart, stopping is impossible [to it].</w:t>
      </w:r>
    </w:p>
    <w:p w14:paraId="62D809B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w:t>
      </w:r>
    </w:p>
    <w:p w14:paraId="14F94F3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[even] if there is no </w:t>
      </w:r>
      <w:r w:rsidR="008F512A" w:rsidRPr="004D5A2F">
        <w:rPr>
          <w:rFonts w:ascii="Gandhari Unicode" w:hAnsi="Gandhari Unicode" w:cs="e-Tamil OTC"/>
          <w:noProof/>
          <w:lang w:val="en-GB"/>
        </w:rPr>
        <w:t>love, consideration [is] wealth”</w:t>
      </w:r>
      <w:r w:rsidRPr="004D5A2F">
        <w:rPr>
          <w:rFonts w:ascii="Gandhari Unicode" w:hAnsi="Gandhari Unicode" w:cs="e-Tamil OTC"/>
          <w:noProof/>
          <w:lang w:val="en-GB"/>
        </w:rPr>
        <w:t>,</w:t>
      </w:r>
    </w:p>
    <w:p w14:paraId="3B61422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one who has the strength [and] forces by strength.</w:t>
      </w:r>
      <w:r w:rsidRPr="004D5A2F">
        <w:rPr>
          <w:rStyle w:val="FootnoteReference"/>
          <w:rFonts w:ascii="Gandhari Unicode" w:hAnsi="Gandhari Unicode" w:cs="e-Tamil OTC"/>
          <w:noProof/>
          <w:lang w:val="en-GB"/>
        </w:rPr>
        <w:footnoteReference w:id="764"/>
      </w:r>
    </w:p>
    <w:p w14:paraId="1D34BD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And no one is there who says </w:t>
      </w:r>
      <w:r w:rsidR="008F512A" w:rsidRPr="004D5A2F">
        <w:rPr>
          <w:rFonts w:ascii="Gandhari Unicode" w:hAnsi="Gandhari Unicode" w:cs="e-Tamil OTC"/>
          <w:noProof/>
          <w:lang w:val="en-GB"/>
        </w:rPr>
        <w:t>“</w:t>
      </w:r>
      <w:r w:rsidRPr="004D5A2F">
        <w:rPr>
          <w:rFonts w:ascii="Gandhari Unicode" w:hAnsi="Gandhari Unicode" w:cs="e-Tamil OTC"/>
          <w:noProof/>
          <w:lang w:val="en-GB"/>
        </w:rPr>
        <w:t>don't you fear</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0B67C19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they pleasantly close [their] eyes,</w:t>
      </w:r>
    </w:p>
    <w:p w14:paraId="267A54B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even if they don't remove [the evil]</w:t>
      </w:r>
      <w:r w:rsidRPr="004D5A2F">
        <w:rPr>
          <w:rStyle w:val="FootnoteReference"/>
          <w:rFonts w:ascii="Gandhari Unicode" w:hAnsi="Gandhari Unicode" w:cs="e-Tamil OTC"/>
          <w:noProof/>
          <w:lang w:val="en-GB"/>
        </w:rPr>
        <w:footnoteReference w:id="765"/>
      </w:r>
      <w:r w:rsidRPr="004D5A2F">
        <w:rPr>
          <w:rFonts w:ascii="Gandhari Unicode" w:hAnsi="Gandhari Unicode" w:cs="e-Tamil OTC"/>
          <w:noProof/>
          <w:lang w:val="en-GB"/>
        </w:rPr>
        <w:t>,</w:t>
      </w:r>
    </w:p>
    <w:p w14:paraId="3E108CF4"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like the people here [do] for the moon taken by the snake</w:t>
      </w:r>
      <w:r w:rsidRPr="004D5A2F">
        <w:rPr>
          <w:rStyle w:val="FootnoteReference"/>
          <w:rFonts w:ascii="Gandhari Unicode" w:hAnsi="Gandhari Unicode" w:cs="e-Tamil OTC"/>
          <w:noProof/>
          <w:lang w:val="en-GB"/>
        </w:rPr>
        <w:footnoteReference w:id="766"/>
      </w:r>
      <w:r w:rsidRPr="004D5A2F">
        <w:rPr>
          <w:rFonts w:ascii="Gandhari Unicode" w:hAnsi="Gandhari Unicode" w:cs="e-Tamil OTC"/>
          <w:noProof/>
          <w:lang w:val="en-GB"/>
        </w:rPr>
        <w:t>.</w:t>
      </w:r>
    </w:p>
    <w:p w14:paraId="1BFC47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Pitiable [is] it, shame,</w:t>
      </w:r>
    </w:p>
    <w:p w14:paraId="384B2CCE"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if [we] happen to leave for the place he abides there.</w:t>
      </w:r>
    </w:p>
    <w:p w14:paraId="3702A923" w14:textId="77777777" w:rsidR="0074055C" w:rsidRPr="004D5A2F" w:rsidRDefault="0074055C">
      <w:pPr>
        <w:pStyle w:val="Textbody"/>
        <w:spacing w:after="0"/>
        <w:jc w:val="both"/>
        <w:rPr>
          <w:rFonts w:ascii="Gandhari Unicode" w:hAnsi="Gandhari Unicode" w:cs="e-Tamil OTC"/>
          <w:noProof/>
          <w:lang w:val="en-GB"/>
        </w:rPr>
      </w:pPr>
    </w:p>
    <w:p w14:paraId="7C1F766F"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E0F6E8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1110AB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தாய் உரைத்தது.</w:t>
      </w:r>
    </w:p>
    <w:p w14:paraId="479CBBFB" w14:textId="77777777" w:rsidR="0074055C" w:rsidRPr="004D5A2F" w:rsidRDefault="0074055C">
      <w:pPr>
        <w:pStyle w:val="Textbody"/>
        <w:spacing w:after="29"/>
        <w:jc w:val="both"/>
        <w:rPr>
          <w:rFonts w:ascii="Gandhari Unicode" w:hAnsi="Gandhari Unicode" w:cs="e-Tamil OTC"/>
          <w:noProof/>
          <w:lang w:val="en-GB"/>
        </w:rPr>
      </w:pPr>
    </w:p>
    <w:p w14:paraId="62E46F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 முண்ணாள் பந்துடன் மேவாள்</w:t>
      </w:r>
    </w:p>
    <w:p w14:paraId="7094F5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டாயமோ டயர்வோ ளினியே</w:t>
      </w:r>
    </w:p>
    <w:p w14:paraId="1D9D33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யெளிதென </w:t>
      </w:r>
      <w:r w:rsidRPr="004D5A2F">
        <w:rPr>
          <w:rFonts w:ascii="Gandhari Unicode" w:hAnsi="Gandhari Unicode" w:cs="e-Tamil OTC"/>
          <w:noProof/>
          <w:u w:val="wave"/>
          <w:cs/>
          <w:lang w:val="en-GB"/>
        </w:rPr>
        <w:t>வுணர்ந்தனள்</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முளிசினை</w:t>
      </w:r>
    </w:p>
    <w:p w14:paraId="32D96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வோமை குத்திய வுயர்கோட் </w:t>
      </w:r>
      <w:r w:rsidRPr="004D5A2F">
        <w:rPr>
          <w:rFonts w:ascii="Gandhari Unicode" w:hAnsi="Gandhari Unicode" w:cs="e-Tamil OTC"/>
          <w:noProof/>
          <w:u w:val="wave"/>
          <w:cs/>
          <w:lang w:val="en-GB"/>
        </w:rPr>
        <w:t>டொருத்தல்</w:t>
      </w:r>
    </w:p>
    <w:p w14:paraId="58C4E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வேனிற் குன்றத்து </w:t>
      </w:r>
      <w:r w:rsidRPr="004D5A2F">
        <w:rPr>
          <w:rFonts w:ascii="Gandhari Unicode" w:hAnsi="Gandhari Unicode" w:cs="e-Tamil OTC"/>
          <w:noProof/>
          <w:u w:val="wave"/>
          <w:cs/>
          <w:lang w:val="en-GB"/>
        </w:rPr>
        <w:t>வெவ்வரைக்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கவாஅன்</w:t>
      </w:r>
    </w:p>
    <w:p w14:paraId="146A28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மழைமுழங்கு கடுங்குர லோர்க்குங்</w:t>
      </w:r>
    </w:p>
    <w:p w14:paraId="47A6C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கழைதிரங் காரிடை யவனொடு </w:t>
      </w:r>
      <w:r w:rsidRPr="004D5A2F">
        <w:rPr>
          <w:rFonts w:ascii="Gandhari Unicode" w:hAnsi="Gandhari Unicode" w:cs="e-Tamil OTC"/>
          <w:noProof/>
          <w:u w:val="wave"/>
          <w:cs/>
          <w:lang w:val="en-GB"/>
        </w:rPr>
        <w:t>செலவே</w:t>
      </w:r>
      <w:r w:rsidRPr="004D5A2F">
        <w:rPr>
          <w:rFonts w:ascii="Gandhari Unicode" w:hAnsi="Gandhari Unicode" w:cs="e-Tamil OTC"/>
          <w:noProof/>
          <w:cs/>
          <w:lang w:val="en-GB"/>
        </w:rPr>
        <w:t>.</w:t>
      </w:r>
    </w:p>
    <w:p w14:paraId="63805994" w14:textId="77777777" w:rsidR="0074055C" w:rsidRPr="004D5A2F" w:rsidRDefault="0074055C">
      <w:pPr>
        <w:pStyle w:val="Textbody"/>
        <w:spacing w:after="29"/>
        <w:jc w:val="both"/>
        <w:rPr>
          <w:rFonts w:ascii="Gandhari Unicode" w:hAnsi="Gandhari Unicode" w:cs="e-Tamil OTC"/>
          <w:noProof/>
          <w:lang w:val="en-GB"/>
        </w:rPr>
      </w:pPr>
    </w:p>
    <w:p w14:paraId="4DF95B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முண்ணாள்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முண்ணான்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யெளிதென </w:t>
      </w:r>
      <w:r w:rsidRPr="004D5A2F">
        <w:rPr>
          <w:rFonts w:ascii="Gandhari Unicode" w:eastAsia="URW Palladio UNI" w:hAnsi="Gandhari Unicode" w:cs="e-Tamil OTC"/>
          <w:noProof/>
          <w:lang w:val="en-GB"/>
        </w:rPr>
        <w:t xml:space="preserve">C1+2, G2, EA, Cām.;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L1, G1;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வுணர்ந்தனள் </w:t>
      </w:r>
      <w:r w:rsidRPr="004D5A2F">
        <w:rPr>
          <w:rFonts w:ascii="Gandhari Unicode" w:hAnsi="Gandhari Unicode" w:cs="e-Tamil OTC"/>
          <w:noProof/>
          <w:lang w:val="en-GB"/>
        </w:rPr>
        <w:t xml:space="preserve">L1, C2+3, G1+2v, EA, Cām.;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ந்தணள்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வுரைத்தனள் </w:t>
      </w:r>
      <w:r w:rsidRPr="004D5A2F">
        <w:rPr>
          <w:rFonts w:ascii="Gandhari Unicode" w:hAnsi="Gandhari Unicode" w:cs="e-Tamil OTC"/>
          <w:noProof/>
          <w:lang w:val="en-GB"/>
        </w:rPr>
        <w:t xml:space="preserve">G1v+2,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முறிசினை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C1, G1v, EA, Cām.v;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டொருத்தல்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டொருத்தனல் </w:t>
      </w:r>
      <w:r w:rsidRPr="004D5A2F">
        <w:rPr>
          <w:rFonts w:ascii="Gandhari Unicode" w:hAnsi="Gandhari Unicode" w:cs="e-Tamil OTC"/>
          <w:noProof/>
          <w:lang w:val="en-GB"/>
        </w:rPr>
        <w:t xml:space="preserve">L1, C1+3, G1v, Cām.v; </w:t>
      </w:r>
      <w:r w:rsidRPr="004D5A2F">
        <w:rPr>
          <w:rFonts w:ascii="Gandhari Unicode" w:hAnsi="Gandhari Unicode" w:cs="e-Tamil OTC"/>
          <w:noProof/>
          <w:cs/>
          <w:lang w:val="en-GB"/>
        </w:rPr>
        <w:t xml:space="preserve">டொருத்தநல்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வெவ்வரைக்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வெவரைக்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வெவ்வறைக் </w:t>
      </w:r>
      <w:r w:rsidRPr="004D5A2F">
        <w:rPr>
          <w:rFonts w:ascii="Gandhari Unicode" w:hAnsi="Gandhari Unicode" w:cs="e-Tamil OTC"/>
          <w:noProof/>
          <w:lang w:val="en-GB"/>
        </w:rPr>
        <w:t xml:space="preserve">G2, EA, I, AT,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கவாஅன் </w:t>
      </w:r>
      <w:r w:rsidRPr="004D5A2F">
        <w:rPr>
          <w:rFonts w:ascii="Gandhari Unicode" w:hAnsi="Gandhari Unicode" w:cs="e-Tamil OTC"/>
          <w:noProof/>
          <w:lang w:val="en-GB"/>
        </w:rPr>
        <w:t xml:space="preserve">C2, G2, EA, Cam: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Cām.v</w:t>
      </w:r>
    </w:p>
    <w:p w14:paraId="723D19A9" w14:textId="77777777" w:rsidR="0074055C" w:rsidRPr="004D5A2F" w:rsidRDefault="0074055C">
      <w:pPr>
        <w:pStyle w:val="Textbody"/>
        <w:spacing w:after="29"/>
        <w:jc w:val="both"/>
        <w:rPr>
          <w:rFonts w:ascii="Gandhari Unicode" w:hAnsi="Gandhari Unicode" w:cs="e-Tamil OTC"/>
          <w:noProof/>
          <w:lang w:val="en-GB"/>
        </w:rPr>
      </w:pPr>
    </w:p>
    <w:p w14:paraId="2D0E50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pāl</w:t>
      </w:r>
      <w:r w:rsidR="00F64D94" w:rsidRPr="004D5A2F">
        <w:rPr>
          <w:rFonts w:ascii="Gandhari Unicode" w:hAnsi="Gandhari Unicode" w:cs="e-Tamil OTC"/>
          <w:noProof/>
          <w:lang w:val="en-GB"/>
        </w:rPr>
        <w:t>-</w:t>
      </w:r>
      <w:r w:rsidRPr="004D5A2F">
        <w:rPr>
          <w:rFonts w:ascii="Gandhari Unicode" w:hAnsi="Gandhari Unicode" w:cs="e-Tamil OTC"/>
          <w:noProof/>
          <w:lang w:val="en-GB"/>
        </w:rPr>
        <w:t>um uṇṇāḷ</w:t>
      </w:r>
      <w:r w:rsidR="00F64D94" w:rsidRPr="004D5A2F">
        <w:rPr>
          <w:rFonts w:ascii="Gandhari Unicode" w:hAnsi="Gandhari Unicode" w:cs="e-Tamil OTC"/>
          <w:noProof/>
          <w:lang w:val="en-GB"/>
        </w:rPr>
        <w:t xml:space="preserve"> pant*</w:t>
      </w:r>
      <w:r w:rsidRPr="004D5A2F">
        <w:rPr>
          <w:rFonts w:ascii="Gandhari Unicode" w:hAnsi="Gandhari Unicode" w:cs="e-Tamil OTC"/>
          <w:noProof/>
          <w:lang w:val="en-GB"/>
        </w:rPr>
        <w:t xml:space="preserve"> uṭaṉ mēvāḷ</w:t>
      </w:r>
    </w:p>
    <w:p w14:paraId="19460F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viḷaiyāṭ</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āyamōṭ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ayarvōḷ iṉi</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FE05672"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eḷ</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uṇarntaṉaḷ</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kollō </w:t>
      </w:r>
      <w:r w:rsidR="00CF70BD" w:rsidRPr="004D5A2F">
        <w:rPr>
          <w:rFonts w:ascii="Gandhari Unicode" w:hAnsi="Gandhari Unicode" w:cs="e-Tamil OTC"/>
          <w:i/>
          <w:iCs/>
          <w:noProof/>
          <w:lang w:val="en-GB"/>
        </w:rPr>
        <w:t>muḷi</w:t>
      </w:r>
      <w:r w:rsidR="00CF70BD" w:rsidRPr="004D5A2F">
        <w:rPr>
          <w:rFonts w:ascii="Gandhari Unicode" w:hAnsi="Gandhari Unicode" w:cs="e-Tamil OTC"/>
          <w:noProof/>
          <w:lang w:val="en-GB"/>
        </w:rPr>
        <w:t xml:space="preserve"> ciṉai</w:t>
      </w:r>
    </w:p>
    <w:p w14:paraId="4C611EB7"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ōmai kuttiya </w:t>
      </w:r>
      <w:r w:rsidRPr="004D5A2F">
        <w:rPr>
          <w:rFonts w:ascii="Gandhari Unicode" w:hAnsi="Gandhari Unicode" w:cs="e-Tamil OTC"/>
          <w:noProof/>
          <w:lang w:val="en-GB"/>
        </w:rPr>
        <w:t>~</w:t>
      </w:r>
      <w:r w:rsidR="00CF70BD" w:rsidRPr="004D5A2F">
        <w:rPr>
          <w:rFonts w:ascii="Gandhari Unicode" w:hAnsi="Gandhari Unicode" w:cs="e-Tamil OTC"/>
          <w:noProof/>
          <w:lang w:val="en-GB"/>
        </w:rPr>
        <w:t>uyar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oruttal</w:t>
      </w:r>
    </w:p>
    <w:p w14:paraId="44E44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vēṉil kuṉṟattu vem </w:t>
      </w:r>
      <w:r w:rsidRPr="004D5A2F">
        <w:rPr>
          <w:rFonts w:ascii="Gandhari Unicode" w:hAnsi="Gandhari Unicode" w:cs="e-Tamil OTC"/>
          <w:i/>
          <w:iCs/>
          <w:noProof/>
          <w:lang w:val="en-GB"/>
        </w:rPr>
        <w:t>varai</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kavāaṉ</w:t>
      </w:r>
    </w:p>
    <w:p w14:paraId="03ACD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maḻai muḻaṅku kaṭum kural ōrkkum</w:t>
      </w:r>
    </w:p>
    <w:p w14:paraId="182C1E8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kaḻai tiraṅ</w:t>
      </w:r>
      <w:r w:rsidR="00F64D94" w:rsidRPr="004D5A2F">
        <w:rPr>
          <w:rFonts w:ascii="Gandhari Unicode" w:hAnsi="Gandhari Unicode" w:cs="e-Tamil OTC"/>
          <w:noProof/>
          <w:lang w:val="en-GB"/>
        </w:rPr>
        <w:t>k*</w:t>
      </w:r>
      <w:r w:rsidRPr="004D5A2F">
        <w:rPr>
          <w:rFonts w:ascii="Gandhari Unicode" w:hAnsi="Gandhari Unicode" w:cs="e-Tamil OTC"/>
          <w:noProof/>
          <w:lang w:val="en-GB"/>
        </w:rPr>
        <w:t xml:space="preserve"> ār</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avaṉoṭu </w:t>
      </w:r>
      <w:r w:rsidRPr="004D5A2F">
        <w:rPr>
          <w:rFonts w:ascii="Gandhari Unicode" w:hAnsi="Gandhari Unicode" w:cs="e-Tamil OTC"/>
          <w:i/>
          <w:iCs/>
          <w:noProof/>
          <w:lang w:val="en-GB"/>
        </w:rPr>
        <w:t>celav</w:t>
      </w:r>
      <w:r w:rsidR="00F64D9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F9C322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3DE2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F20A5A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7EE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mother, who had let go the daughter.</w:t>
      </w:r>
    </w:p>
    <w:p w14:paraId="1989ED87" w14:textId="77777777" w:rsidR="0074055C" w:rsidRPr="004D5A2F" w:rsidRDefault="0074055C">
      <w:pPr>
        <w:pStyle w:val="Textbody"/>
        <w:spacing w:after="29" w:line="260" w:lineRule="exact"/>
        <w:jc w:val="both"/>
        <w:rPr>
          <w:rFonts w:ascii="Gandhari Unicode" w:hAnsi="Gandhari Unicode" w:cs="e-Tamil OTC"/>
          <w:noProof/>
          <w:lang w:val="en-GB"/>
        </w:rPr>
      </w:pPr>
    </w:p>
    <w:p w14:paraId="5B6A11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eat-not-she ball-with wish-not-she</w:t>
      </w:r>
    </w:p>
    <w:p w14:paraId="0F221A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attendant-with be-engaged-she now</w:t>
      </w:r>
      <w:r w:rsidRPr="004D5A2F">
        <w:rPr>
          <w:rFonts w:ascii="Gandhari Unicode" w:hAnsi="Gandhari Unicode" w:cs="e-Tamil OTC"/>
          <w:noProof/>
          <w:position w:val="6"/>
          <w:lang w:val="en-GB"/>
        </w:rPr>
        <w:t>ē</w:t>
      </w:r>
    </w:p>
    <w:p w14:paraId="2A5801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easy-it say(inf.) she-realised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dry- twig</w:t>
      </w:r>
    </w:p>
    <w:p w14:paraId="0D32B35C" w14:textId="77777777" w:rsidR="0074055C" w:rsidRPr="004D5A2F" w:rsidRDefault="00CF70BD" w:rsidP="00996EA5">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Ōmai(-tree) pierced- height </w:t>
      </w:r>
      <w:r w:rsidR="00996EA5"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male</w:t>
      </w:r>
    </w:p>
    <w:p w14:paraId="6D177B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 hill(obl.) hot mountain mountain-slope</w:t>
      </w:r>
    </w:p>
    <w:p w14:paraId="38F84E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 thunder- quick voice listening-</w:t>
      </w:r>
    </w:p>
    <w:p w14:paraId="28D7A8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bamboo dry-up- difficult place he-with going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5DD944" w14:textId="77777777" w:rsidR="0074055C" w:rsidRPr="004D5A2F" w:rsidRDefault="0074055C">
      <w:pPr>
        <w:pStyle w:val="Textbody"/>
        <w:spacing w:after="29"/>
        <w:rPr>
          <w:rFonts w:ascii="Gandhari Unicode" w:hAnsi="Gandhari Unicode" w:cs="e-Tamil OTC"/>
          <w:noProof/>
          <w:lang w:val="en-GB"/>
        </w:rPr>
      </w:pPr>
    </w:p>
    <w:p w14:paraId="4F64ECE1" w14:textId="77777777" w:rsidR="0074055C" w:rsidRPr="004D5A2F" w:rsidRDefault="0074055C">
      <w:pPr>
        <w:pStyle w:val="Textbody"/>
        <w:spacing w:after="29"/>
        <w:rPr>
          <w:rFonts w:ascii="Gandhari Unicode" w:hAnsi="Gandhari Unicode" w:cs="e-Tamil OTC"/>
          <w:noProof/>
          <w:lang w:val="en-GB"/>
        </w:rPr>
      </w:pPr>
    </w:p>
    <w:p w14:paraId="6DE052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wouldn't even drink milk,</w:t>
      </w:r>
    </w:p>
    <w:p w14:paraId="51BF30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wouldn't wish more than</w:t>
      </w:r>
      <w:r w:rsidRPr="004D5A2F">
        <w:rPr>
          <w:rStyle w:val="FootnoteReference"/>
          <w:rFonts w:ascii="Gandhari Unicode" w:hAnsi="Gandhari Unicode" w:cs="e-Tamil OTC"/>
          <w:noProof/>
          <w:lang w:val="en-GB"/>
        </w:rPr>
        <w:footnoteReference w:id="767"/>
      </w:r>
      <w:r w:rsidRPr="004D5A2F">
        <w:rPr>
          <w:rFonts w:ascii="Gandhari Unicode" w:hAnsi="Gandhari Unicode" w:cs="e-Tamil OTC"/>
          <w:noProof/>
          <w:lang w:val="en-GB"/>
        </w:rPr>
        <w:t xml:space="preserve"> a ball,</w:t>
      </w:r>
    </w:p>
    <w:p w14:paraId="2EB15F4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who would be engaged in play with [her] companions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now!</w:t>
      </w:r>
    </w:p>
    <w:p w14:paraId="65A1C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Did she feel it would be easy,</w:t>
      </w:r>
    </w:p>
    <w:p w14:paraId="0B1E5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going with him to a difficult place, where the bamboo dries up,</w:t>
      </w:r>
    </w:p>
    <w:p w14:paraId="2658AB3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bull with high tusks</w:t>
      </w:r>
      <w:r w:rsidRPr="004D5A2F">
        <w:rPr>
          <w:rStyle w:val="FootnoteReference"/>
          <w:rFonts w:ascii="Gandhari Unicode" w:hAnsi="Gandhari Unicode" w:cs="e-Tamil OTC"/>
          <w:noProof/>
          <w:lang w:val="en-GB"/>
        </w:rPr>
        <w:footnoteReference w:id="768"/>
      </w:r>
      <w:r w:rsidRPr="004D5A2F">
        <w:rPr>
          <w:rFonts w:ascii="Gandhari Unicode" w:hAnsi="Gandhari Unicode" w:cs="e-Tamil OTC"/>
          <w:noProof/>
          <w:lang w:val="en-GB"/>
        </w:rPr>
        <w:t>,</w:t>
      </w:r>
    </w:p>
    <w:p w14:paraId="32AD654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pierced the dry-leaved Ōmai tree,</w:t>
      </w:r>
    </w:p>
    <w:p w14:paraId="411317C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listens to the thundering, heavy voice of rain</w:t>
      </w:r>
    </w:p>
    <w:p w14:paraId="148415F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of the hot mountain in the hills</w:t>
      </w:r>
      <w:r w:rsidRPr="004D5A2F">
        <w:rPr>
          <w:rStyle w:val="FootnoteReference"/>
          <w:rFonts w:ascii="Gandhari Unicode" w:hAnsi="Gandhari Unicode" w:cs="e-Tamil OTC"/>
          <w:noProof/>
          <w:lang w:val="en-GB"/>
        </w:rPr>
        <w:footnoteReference w:id="769"/>
      </w:r>
      <w:r w:rsidRPr="004D5A2F">
        <w:rPr>
          <w:rFonts w:ascii="Gandhari Unicode" w:hAnsi="Gandhari Unicode" w:cs="e-Tamil OTC"/>
          <w:noProof/>
          <w:lang w:val="en-GB"/>
        </w:rPr>
        <w:t xml:space="preserve"> in summer?</w:t>
      </w:r>
    </w:p>
    <w:p w14:paraId="2A4B9B6B"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19626EC"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685FF7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 நீங்குந் தலைமகற்குத் தோழி உரைத்தது.</w:t>
      </w:r>
    </w:p>
    <w:p w14:paraId="44A36284" w14:textId="77777777" w:rsidR="0074055C" w:rsidRPr="004D5A2F" w:rsidRDefault="0074055C">
      <w:pPr>
        <w:pStyle w:val="Textbody"/>
        <w:spacing w:after="29"/>
        <w:jc w:val="both"/>
        <w:rPr>
          <w:rFonts w:ascii="Gandhari Unicode" w:hAnsi="Gandhari Unicode" w:cs="e-Tamil OTC"/>
          <w:noProof/>
          <w:lang w:val="en-GB"/>
        </w:rPr>
      </w:pPr>
    </w:p>
    <w:p w14:paraId="4B0746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நனைமுதிர்</w:t>
      </w:r>
      <w:r w:rsidRPr="004D5A2F">
        <w:rPr>
          <w:rFonts w:ascii="Gandhari Unicode" w:hAnsi="Gandhari Unicode" w:cs="e-Tamil OTC"/>
          <w:noProof/>
          <w:cs/>
          <w:lang w:val="en-GB"/>
        </w:rPr>
        <w:t xml:space="preserve"> ஞாழற் </w:t>
      </w:r>
      <w:r w:rsidRPr="004D5A2F">
        <w:rPr>
          <w:rFonts w:ascii="Gandhari Unicode" w:hAnsi="Gandhari Unicode" w:cs="e-Tamil OTC"/>
          <w:noProof/>
          <w:u w:val="wave"/>
          <w:cs/>
          <w:lang w:val="en-GB"/>
        </w:rPr>
        <w:t>சினைமரு</w:t>
      </w:r>
      <w:r w:rsidRPr="004D5A2F">
        <w:rPr>
          <w:rFonts w:ascii="Gandhari Unicode" w:hAnsi="Gandhari Unicode" w:cs="e-Tamil OTC"/>
          <w:noProof/>
          <w:cs/>
          <w:lang w:val="en-GB"/>
        </w:rPr>
        <w:t xml:space="preserve"> டிரள்வீ</w:t>
      </w:r>
    </w:p>
    <w:p w14:paraId="7139F9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நெய்தன் மாமலர்ப் </w:t>
      </w:r>
      <w:r w:rsidRPr="004D5A2F">
        <w:rPr>
          <w:rFonts w:ascii="Gandhari Unicode" w:hAnsi="Gandhari Unicode" w:cs="e-Tamil OTC"/>
          <w:noProof/>
          <w:u w:val="wave"/>
          <w:cs/>
          <w:lang w:val="en-GB"/>
        </w:rPr>
        <w:t>பெய்தல்</w:t>
      </w:r>
      <w:r w:rsidRPr="004D5A2F">
        <w:rPr>
          <w:rFonts w:ascii="Gandhari Unicode" w:hAnsi="Gandhari Unicode" w:cs="e-Tamil OTC"/>
          <w:noProof/>
          <w:cs/>
          <w:lang w:val="en-GB"/>
        </w:rPr>
        <w:t xml:space="preserve"> போல</w:t>
      </w:r>
    </w:p>
    <w:p w14:paraId="5817FF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 தூற்று முரவுநீர்ச் சேர்ப்ப</w:t>
      </w:r>
    </w:p>
    <w:p w14:paraId="2BC3AC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தாயுடன் றலைக்குங் காலையும் வாய்விட்</w:t>
      </w:r>
    </w:p>
    <w:p w14:paraId="0CCDE6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டன்னா </w:t>
      </w:r>
      <w:r w:rsidRPr="004D5A2F">
        <w:rPr>
          <w:rFonts w:ascii="Gandhari Unicode" w:hAnsi="Gandhari Unicode" w:cs="e-Tamil OTC"/>
          <w:noProof/>
          <w:u w:val="wave"/>
          <w:cs/>
          <w:lang w:val="en-GB"/>
        </w:rPr>
        <w:t>யென்னுங்</w:t>
      </w:r>
      <w:r w:rsidRPr="004D5A2F">
        <w:rPr>
          <w:rFonts w:ascii="Gandhari Unicode" w:hAnsi="Gandhari Unicode" w:cs="e-Tamil OTC"/>
          <w:noProof/>
          <w:cs/>
          <w:lang w:val="en-GB"/>
        </w:rPr>
        <w:t xml:space="preserve"> குழவி போல</w:t>
      </w:r>
    </w:p>
    <w:p w14:paraId="520328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w:t>
      </w:r>
      <w:r w:rsidRPr="004D5A2F">
        <w:rPr>
          <w:rFonts w:ascii="Gandhari Unicode" w:hAnsi="Gandhari Unicode" w:cs="e-Tamil OTC"/>
          <w:noProof/>
          <w:u w:val="wave"/>
          <w:cs/>
          <w:lang w:val="en-GB"/>
        </w:rPr>
        <w:t>செயினு</w:t>
      </w:r>
      <w:r w:rsidRPr="004D5A2F">
        <w:rPr>
          <w:rFonts w:ascii="Gandhari Unicode" w:hAnsi="Gandhari Unicode" w:cs="e-Tamil OTC"/>
          <w:noProof/>
          <w:cs/>
          <w:lang w:val="en-GB"/>
        </w:rPr>
        <w:t xml:space="preserve"> மினிதுதலை யளிப்பினு</w:t>
      </w:r>
    </w:p>
    <w:p w14:paraId="5E4046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நின்வரைப் பினளென்</w:t>
      </w:r>
      <w:r w:rsidRPr="004D5A2F">
        <w:rPr>
          <w:rFonts w:ascii="Gandhari Unicode" w:hAnsi="Gandhari Unicode" w:cs="e-Tamil OTC"/>
          <w:noProof/>
          <w:cs/>
          <w:lang w:val="en-GB"/>
        </w:rPr>
        <w:t xml:space="preserve"> றோழி</w:t>
      </w:r>
    </w:p>
    <w:p w14:paraId="62DD0E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தன்னுறு விழுமங்</w:t>
      </w:r>
      <w:r w:rsidRPr="004D5A2F">
        <w:rPr>
          <w:rFonts w:ascii="Gandhari Unicode" w:hAnsi="Gandhari Unicode" w:cs="e-Tamil OTC"/>
          <w:noProof/>
          <w:cs/>
          <w:lang w:val="en-GB"/>
        </w:rPr>
        <w:t xml:space="preserve"> களைஞரோ </w:t>
      </w:r>
      <w:r w:rsidRPr="004D5A2F">
        <w:rPr>
          <w:rFonts w:ascii="Gandhari Unicode" w:hAnsi="Gandhari Unicode" w:cs="e-Tamil OTC"/>
          <w:noProof/>
          <w:u w:val="wave"/>
          <w:cs/>
          <w:lang w:val="en-GB"/>
        </w:rPr>
        <w:t>விலளே</w:t>
      </w:r>
      <w:r w:rsidRPr="004D5A2F">
        <w:rPr>
          <w:rFonts w:ascii="Gandhari Unicode" w:hAnsi="Gandhari Unicode" w:cs="e-Tamil OTC"/>
          <w:noProof/>
          <w:cs/>
          <w:lang w:val="en-GB"/>
        </w:rPr>
        <w:t>.</w:t>
      </w:r>
    </w:p>
    <w:p w14:paraId="557BECC8" w14:textId="77777777" w:rsidR="0074055C" w:rsidRPr="004D5A2F" w:rsidRDefault="0074055C">
      <w:pPr>
        <w:pStyle w:val="Textbody"/>
        <w:spacing w:after="29"/>
        <w:jc w:val="both"/>
        <w:rPr>
          <w:rFonts w:ascii="Gandhari Unicode" w:hAnsi="Gandhari Unicode" w:cs="e-Tamil OTC"/>
          <w:noProof/>
          <w:lang w:val="en-GB"/>
        </w:rPr>
      </w:pPr>
    </w:p>
    <w:p w14:paraId="0E3791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நனைமுது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நனைமரு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சினைமரு </w:t>
      </w:r>
      <w:r w:rsidRPr="004D5A2F">
        <w:rPr>
          <w:rFonts w:ascii="Gandhari Unicode" w:hAnsi="Gandhari Unicode" w:cs="e-Tamil OTC"/>
          <w:noProof/>
          <w:lang w:val="en-GB"/>
        </w:rPr>
        <w:t xml:space="preserve">C2v+3v, G1v+2, EA, Cām.; </w:t>
      </w:r>
      <w:r w:rsidRPr="004D5A2F">
        <w:rPr>
          <w:rFonts w:ascii="Gandhari Unicode" w:hAnsi="Gandhari Unicode" w:cs="e-Tamil OTC"/>
          <w:noProof/>
          <w:cs/>
          <w:lang w:val="en-GB"/>
        </w:rPr>
        <w:t xml:space="preserve">றினைமரு </w:t>
      </w:r>
      <w:r w:rsidRPr="004D5A2F">
        <w:rPr>
          <w:rFonts w:ascii="Gandhari Unicode" w:hAnsi="Gandhari Unicode" w:cs="e-Tamil OTC"/>
          <w:noProof/>
          <w:lang w:val="en-GB"/>
        </w:rPr>
        <w:t xml:space="preserve">L1, C1+2+3, G1,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டிரள்வீ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திரள்வீ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பெய்த </w:t>
      </w:r>
      <w:r w:rsidRPr="004D5A2F">
        <w:rPr>
          <w:rFonts w:ascii="Gandhari Unicode" w:hAnsi="Gandhari Unicode" w:cs="e-Tamil OTC"/>
          <w:noProof/>
          <w:lang w:val="en-GB"/>
        </w:rPr>
        <w:t xml:space="preserve">L1, C1+3, G1+2, Nakk., Nacc.,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டன்னா யென்னும்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டன்னா வென்னுங்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செய்யினு </w:t>
      </w:r>
      <w:r w:rsidRPr="004D5A2F">
        <w:rPr>
          <w:rFonts w:ascii="Gandhari Unicode" w:hAnsi="Gandhari Unicode" w:cs="e-Tamil OTC"/>
          <w:noProof/>
          <w:lang w:val="en-GB"/>
        </w:rPr>
        <w:t xml:space="preserve">G1v, Nakk.,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நின்வரைப் பினளென்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நின்வரைப் பினனென்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நின்னல திலளென்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தன்னுறு விழுமங் </w:t>
      </w:r>
      <w:r w:rsidRPr="004D5A2F">
        <w:rPr>
          <w:rFonts w:ascii="Gandhari Unicode" w:hAnsi="Gandhari Unicode" w:cs="e-Tamil OTC"/>
          <w:noProof/>
          <w:lang w:val="en-GB"/>
        </w:rPr>
        <w:t xml:space="preserve">C2, G1v+2, Cām.; </w:t>
      </w:r>
      <w:r w:rsidRPr="004D5A2F">
        <w:rPr>
          <w:rFonts w:ascii="Gandhari Unicode" w:hAnsi="Gandhari Unicode" w:cs="e-Tamil OTC"/>
          <w:noProof/>
          <w:cs/>
          <w:lang w:val="en-GB"/>
        </w:rPr>
        <w:t xml:space="preserve">தன்னுறு விழுங்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தன்னுடை யின்னல்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களைஞரோ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கனைஞரோ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விலரே </w:t>
      </w:r>
      <w:r w:rsidRPr="004D5A2F">
        <w:rPr>
          <w:rFonts w:ascii="Gandhari Unicode" w:hAnsi="Gandhari Unicode" w:cs="e-Tamil OTC"/>
          <w:noProof/>
          <w:lang w:val="en-GB"/>
        </w:rPr>
        <w:t>G2v, I, Cām.v</w:t>
      </w:r>
    </w:p>
    <w:p w14:paraId="04E6A9DD" w14:textId="77777777" w:rsidR="0074055C" w:rsidRPr="004D5A2F" w:rsidRDefault="0074055C">
      <w:pPr>
        <w:pStyle w:val="Textbody"/>
        <w:spacing w:after="29"/>
        <w:jc w:val="both"/>
        <w:rPr>
          <w:rFonts w:ascii="Gandhari Unicode" w:hAnsi="Gandhari Unicode" w:cs="e-Tamil OTC"/>
          <w:noProof/>
          <w:lang w:val="en-GB"/>
        </w:rPr>
      </w:pPr>
    </w:p>
    <w:p w14:paraId="200F38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naṉai </w:t>
      </w:r>
      <w:r w:rsidRPr="004D5A2F">
        <w:rPr>
          <w:rFonts w:ascii="Gandhari Unicode" w:hAnsi="Gandhari Unicode" w:cs="e-Tamil OTC"/>
          <w:i/>
          <w:iCs/>
          <w:noProof/>
          <w:lang w:val="en-GB"/>
        </w:rPr>
        <w:t>mutir</w:t>
      </w:r>
      <w:r w:rsidRPr="004D5A2F">
        <w:rPr>
          <w:rFonts w:ascii="Gandhari Unicode" w:hAnsi="Gandhari Unicode" w:cs="e-Tamil OTC"/>
          <w:noProof/>
          <w:lang w:val="en-GB"/>
        </w:rPr>
        <w:t xml:space="preserve"> ñāḻal </w:t>
      </w:r>
      <w:r w:rsidRPr="004D5A2F">
        <w:rPr>
          <w:rFonts w:ascii="Gandhari Unicode" w:hAnsi="Gandhari Unicode" w:cs="e-Tamil OTC"/>
          <w:i/>
          <w:iCs/>
          <w:noProof/>
          <w:lang w:val="en-GB"/>
        </w:rPr>
        <w:t>ciṉai</w:t>
      </w:r>
      <w:r w:rsidRPr="004D5A2F">
        <w:rPr>
          <w:rFonts w:ascii="Gandhari Unicode" w:hAnsi="Gandhari Unicode" w:cs="e-Tamil OTC"/>
          <w:noProof/>
          <w:lang w:val="en-GB"/>
        </w:rPr>
        <w:t xml:space="preserve"> maruḷ tiraḷ vī</w:t>
      </w:r>
    </w:p>
    <w:p w14:paraId="02F9A5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neytal mā malar </w:t>
      </w:r>
      <w:r w:rsidRPr="004D5A2F">
        <w:rPr>
          <w:rFonts w:ascii="Gandhari Unicode" w:hAnsi="Gandhari Unicode" w:cs="e-Tamil OTC"/>
          <w:i/>
          <w:iCs/>
          <w:noProof/>
          <w:lang w:val="en-GB"/>
        </w:rPr>
        <w:t>peytal</w:t>
      </w:r>
      <w:r w:rsidRPr="004D5A2F">
        <w:rPr>
          <w:rFonts w:ascii="Gandhari Unicode" w:hAnsi="Gandhari Unicode" w:cs="e-Tamil OTC"/>
          <w:noProof/>
          <w:lang w:val="en-GB"/>
        </w:rPr>
        <w:t xml:space="preserve"> pōla</w:t>
      </w:r>
    </w:p>
    <w:p w14:paraId="3E4B705B"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ūtai tūṟṟum uravu nīr</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cērppa</w:t>
      </w:r>
    </w:p>
    <w:p w14:paraId="6F222A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tāy uṭaṉṟ</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 alaikkum kālai</w:t>
      </w:r>
      <w:r w:rsidR="004A50F8" w:rsidRPr="004D5A2F">
        <w:rPr>
          <w:rFonts w:ascii="Gandhari Unicode" w:hAnsi="Gandhari Unicode" w:cs="e-Tamil OTC"/>
          <w:noProof/>
          <w:lang w:val="en-GB"/>
        </w:rPr>
        <w:t>-~</w:t>
      </w:r>
      <w:r w:rsidRPr="004D5A2F">
        <w:rPr>
          <w:rFonts w:ascii="Gandhari Unicode" w:hAnsi="Gandhari Unicode" w:cs="e-Tamil OTC"/>
          <w:noProof/>
          <w:lang w:val="en-GB"/>
        </w:rPr>
        <w:t>um vāy viṭṭ</w:t>
      </w:r>
      <w:r w:rsidR="004A50F8" w:rsidRPr="004D5A2F">
        <w:rPr>
          <w:rFonts w:ascii="Gandhari Unicode" w:hAnsi="Gandhari Unicode" w:cs="e-Tamil OTC"/>
          <w:noProof/>
          <w:lang w:val="en-GB"/>
        </w:rPr>
        <w:t>*</w:t>
      </w:r>
    </w:p>
    <w:p w14:paraId="0CBCC0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aṉṉāy</w:t>
      </w:r>
      <w:r w:rsidRPr="004D5A2F">
        <w:rPr>
          <w:rFonts w:ascii="Gandhari Unicode" w:hAnsi="Gandhari Unicode" w:cs="e-Tamil OTC"/>
          <w:noProof/>
          <w:lang w:val="en-GB"/>
        </w:rPr>
        <w:t xml:space="preserve"> eṉṉum kuḻavi pōla</w:t>
      </w:r>
    </w:p>
    <w:p w14:paraId="403B99BC"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00CF70BD" w:rsidRPr="004D5A2F">
        <w:rPr>
          <w:rFonts w:ascii="Gandhari Unicode" w:hAnsi="Gandhari Unicode" w:cs="e-Tamil OTC"/>
          <w:i/>
          <w:iCs/>
          <w:noProof/>
          <w:lang w:val="en-GB"/>
        </w:rPr>
        <w:t>ceyiṉum</w:t>
      </w:r>
      <w:r w:rsidR="00CF70BD" w:rsidRPr="004D5A2F">
        <w:rPr>
          <w:rFonts w:ascii="Gandhari Unicode" w:hAnsi="Gandhari Unicode" w:cs="e-Tamil OTC"/>
          <w:noProof/>
          <w:lang w:val="en-GB"/>
        </w:rPr>
        <w:t xml:space="preserve"> iṉitu talaiyaḷippiṉum</w:t>
      </w:r>
    </w:p>
    <w:p w14:paraId="498591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Pr="004D5A2F">
        <w:rPr>
          <w:rFonts w:ascii="Gandhari Unicode" w:hAnsi="Gandhari Unicode" w:cs="e-Tamil OTC"/>
          <w:i/>
          <w:iCs/>
          <w:noProof/>
          <w:lang w:val="en-GB"/>
        </w:rPr>
        <w:t>varaippiṉaḷ</w:t>
      </w:r>
      <w:r w:rsidRPr="004D5A2F">
        <w:rPr>
          <w:rFonts w:ascii="Gandhari Unicode" w:hAnsi="Gandhari Unicode" w:cs="e-Tamil OTC"/>
          <w:noProof/>
          <w:lang w:val="en-GB"/>
        </w:rPr>
        <w:t xml:space="preserve"> eṉ tōḻi</w:t>
      </w:r>
    </w:p>
    <w:p w14:paraId="241F10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taṉ </w:t>
      </w:r>
      <w:r w:rsidR="004A50F8" w:rsidRPr="004D5A2F">
        <w:rPr>
          <w:rFonts w:ascii="Gandhari Unicode" w:hAnsi="Gandhari Unicode" w:cs="e-Tamil OTC"/>
          <w:noProof/>
          <w:lang w:val="en-GB"/>
        </w:rPr>
        <w:t>+</w:t>
      </w:r>
      <w:r w:rsidRPr="004D5A2F">
        <w:rPr>
          <w:rFonts w:ascii="Gandhari Unicode" w:hAnsi="Gandhari Unicode" w:cs="e-Tamil OTC"/>
          <w:i/>
          <w:iCs/>
          <w:noProof/>
          <w:lang w:val="en-GB"/>
        </w:rPr>
        <w:t>uṟu viḻumam</w:t>
      </w:r>
      <w:r w:rsidRPr="004D5A2F">
        <w:rPr>
          <w:rFonts w:ascii="Gandhari Unicode" w:hAnsi="Gandhari Unicode" w:cs="e-Tamil OTC"/>
          <w:noProof/>
          <w:lang w:val="en-GB"/>
        </w:rPr>
        <w:t xml:space="preserve"> kaḷaiñar</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Pr="004D5A2F">
        <w:rPr>
          <w:rFonts w:ascii="Gandhari Unicode" w:hAnsi="Gandhari Unicode" w:cs="e-Tamil OTC"/>
          <w:i/>
          <w:iCs/>
          <w:noProof/>
          <w:lang w:val="en-GB"/>
        </w:rPr>
        <w:t>ilaḷ</w:t>
      </w:r>
      <w:r w:rsidR="004A50F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6CC2EE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22FF05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23273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3A3860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leaves [her], after the time of marriage was fixed.</w:t>
      </w:r>
    </w:p>
    <w:p w14:paraId="735889DC" w14:textId="77777777" w:rsidR="0074055C" w:rsidRPr="004D5A2F" w:rsidRDefault="0074055C">
      <w:pPr>
        <w:pStyle w:val="Textbody"/>
        <w:spacing w:after="29" w:line="260" w:lineRule="exact"/>
        <w:jc w:val="both"/>
        <w:rPr>
          <w:rFonts w:ascii="Gandhari Unicode" w:hAnsi="Gandhari Unicode" w:cs="e-Tamil OTC"/>
          <w:noProof/>
          <w:lang w:val="en-GB"/>
        </w:rPr>
      </w:pPr>
    </w:p>
    <w:p w14:paraId="26ADB1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ripen- Ñāḻal egg resemble- be-round- blossom</w:t>
      </w:r>
    </w:p>
    <w:p w14:paraId="70771A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big/black blossom raining be-similar</w:t>
      </w:r>
    </w:p>
    <w:p w14:paraId="244C302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cold-wind spreading- strength water coast-he(voc.)</w:t>
      </w:r>
    </w:p>
    <w:p w14:paraId="19DFD7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quarrelled slapping-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mouth let(abs.)</w:t>
      </w:r>
    </w:p>
    <w:p w14:paraId="3B4AF9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mother(voc.) saying- calf be-similar</w:t>
      </w:r>
    </w:p>
    <w:p w14:paraId="465B17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make-if-even pleasant-it protect-if-even</w:t>
      </w:r>
    </w:p>
    <w:p w14:paraId="2FAC2A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border-she my- friend</w:t>
      </w:r>
    </w:p>
    <w:p w14:paraId="7AF597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self(obl.) have- distress removing-they(h.)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ABB8E6B" w14:textId="77777777" w:rsidR="0074055C" w:rsidRPr="004D5A2F" w:rsidRDefault="0074055C">
      <w:pPr>
        <w:pStyle w:val="Textbody"/>
        <w:spacing w:after="29"/>
        <w:jc w:val="both"/>
        <w:rPr>
          <w:rFonts w:ascii="Gandhari Unicode" w:hAnsi="Gandhari Unicode" w:cs="e-Tamil OTC"/>
          <w:noProof/>
          <w:lang w:val="en-GB"/>
        </w:rPr>
      </w:pPr>
    </w:p>
    <w:p w14:paraId="48536022" w14:textId="77777777" w:rsidR="0074055C" w:rsidRPr="004D5A2F" w:rsidRDefault="0074055C">
      <w:pPr>
        <w:pStyle w:val="Textbody"/>
        <w:spacing w:after="29"/>
        <w:jc w:val="both"/>
        <w:rPr>
          <w:rFonts w:ascii="Gandhari Unicode" w:hAnsi="Gandhari Unicode" w:cs="e-Tamil OTC"/>
          <w:noProof/>
          <w:lang w:val="en-GB"/>
        </w:rPr>
      </w:pPr>
    </w:p>
    <w:p w14:paraId="419BDA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coast of the strong water, where the cold wind spreads</w:t>
      </w:r>
    </w:p>
    <w:p w14:paraId="130F0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egg-like</w:t>
      </w:r>
      <w:r w:rsidRPr="004D5A2F">
        <w:rPr>
          <w:rStyle w:val="FootnoteReference"/>
          <w:rFonts w:ascii="Gandhari Unicode" w:hAnsi="Gandhari Unicode" w:cs="e-Tamil OTC"/>
          <w:noProof/>
          <w:lang w:val="en-GB"/>
        </w:rPr>
        <w:footnoteReference w:id="770"/>
      </w:r>
      <w:r w:rsidRPr="004D5A2F">
        <w:rPr>
          <w:rFonts w:ascii="Gandhari Unicode" w:hAnsi="Gandhari Unicode" w:cs="e-Tamil OTC"/>
          <w:noProof/>
          <w:lang w:val="en-GB"/>
        </w:rPr>
        <w:t xml:space="preserve"> round blossoms of the Ñāḻal,</w:t>
      </w:r>
    </w:p>
    <w:p w14:paraId="425804A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buds are ripening,</w:t>
      </w:r>
    </w:p>
    <w:p w14:paraId="45B72441"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on the big blossoms of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as if raining:</w:t>
      </w:r>
    </w:p>
    <w:p w14:paraId="1DF6A4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like a child, which opens [its] mouth [and] calls </w:t>
      </w:r>
      <w:r w:rsidR="008F512A" w:rsidRPr="004D5A2F">
        <w:rPr>
          <w:rFonts w:ascii="Gandhari Unicode" w:hAnsi="Gandhari Unicode" w:cs="e-Tamil OTC"/>
          <w:noProof/>
          <w:lang w:val="en-GB"/>
        </w:rPr>
        <w:t>“mummy”</w:t>
      </w:r>
    </w:p>
    <w:p w14:paraId="1A057F5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even at a time, when the mother slaps [it] in quarrel,</w:t>
      </w:r>
    </w:p>
    <w:p w14:paraId="5FF3AF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whether you do what is unsweet or sweetly protect [her],</w:t>
      </w:r>
    </w:p>
    <w:p w14:paraId="22A2D13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my friend [is] one with you as a border.</w:t>
      </w:r>
      <w:r w:rsidRPr="004D5A2F">
        <w:rPr>
          <w:rStyle w:val="FootnoteReference"/>
          <w:rFonts w:ascii="Gandhari Unicode" w:hAnsi="Gandhari Unicode" w:cs="e-Tamil OTC"/>
          <w:noProof/>
          <w:lang w:val="en-GB"/>
        </w:rPr>
        <w:footnoteReference w:id="771"/>
      </w:r>
    </w:p>
    <w:p w14:paraId="5B40599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doesn't have anyone to remove</w:t>
      </w:r>
      <w:r w:rsidRPr="004D5A2F">
        <w:rPr>
          <w:rStyle w:val="FootnoteReference"/>
          <w:rFonts w:ascii="Gandhari Unicode" w:hAnsi="Gandhari Unicode" w:cs="e-Tamil OTC"/>
          <w:noProof/>
          <w:lang w:val="en-GB"/>
        </w:rPr>
        <w:footnoteReference w:id="772"/>
      </w:r>
      <w:r w:rsidRPr="004D5A2F">
        <w:rPr>
          <w:rFonts w:ascii="Gandhari Unicode" w:hAnsi="Gandhari Unicode" w:cs="e-Tamil OTC"/>
          <w:noProof/>
          <w:lang w:val="en-GB"/>
        </w:rPr>
        <w:t xml:space="preserve"> the distress she has.</w:t>
      </w:r>
    </w:p>
    <w:p w14:paraId="4EBA8578" w14:textId="77777777" w:rsidR="0074055C" w:rsidRPr="004D5A2F" w:rsidRDefault="0074055C">
      <w:pPr>
        <w:pStyle w:val="Textbody"/>
        <w:spacing w:after="0"/>
        <w:jc w:val="both"/>
        <w:rPr>
          <w:rFonts w:ascii="Gandhari Unicode" w:hAnsi="Gandhari Unicode" w:cs="e-Tamil OTC"/>
          <w:noProof/>
          <w:lang w:val="en-GB"/>
        </w:rPr>
      </w:pPr>
    </w:p>
    <w:p w14:paraId="649F379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B24846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52F76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பிரிவுணர்த்திய தோழியிற்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தலைமகன் பிரிந்து வினைமுடித்து வருந் துணையும் ஆற்றியுளராவர்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அற்றியுளராது)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உலகியன்மேல் வைத்து உரைத்தாட்குத் தலைமகள் ஆற்றாமை மீதூரச் சொல்லியது.</w:t>
      </w:r>
    </w:p>
    <w:p w14:paraId="78107233" w14:textId="77777777" w:rsidR="0074055C" w:rsidRPr="004D5A2F" w:rsidRDefault="0074055C">
      <w:pPr>
        <w:pStyle w:val="Textbody"/>
        <w:spacing w:after="29"/>
        <w:jc w:val="both"/>
        <w:rPr>
          <w:rFonts w:ascii="Gandhari Unicode" w:hAnsi="Gandhari Unicode" w:cs="e-Tamil OTC"/>
          <w:noProof/>
          <w:lang w:val="en-GB"/>
        </w:rPr>
      </w:pPr>
    </w:p>
    <w:p w14:paraId="29F9FF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w:t>
      </w:r>
      <w:r w:rsidRPr="004D5A2F">
        <w:rPr>
          <w:rFonts w:ascii="Gandhari Unicode" w:hAnsi="Gandhari Unicode" w:cs="e-Tamil OTC"/>
          <w:noProof/>
          <w:cs/>
          <w:lang w:val="en-GB"/>
        </w:rPr>
        <w:t xml:space="preserve"> மன்றே தோழி தண்ணெனத்</w:t>
      </w:r>
    </w:p>
    <w:p w14:paraId="76D7E7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தூற்றுந்</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துவலைத்</w:t>
      </w:r>
      <w:r w:rsidRPr="004D5A2F">
        <w:rPr>
          <w:rFonts w:ascii="Gandhari Unicode" w:hAnsi="Gandhari Unicode" w:cs="e-Tamil OTC"/>
          <w:noProof/>
          <w:cs/>
          <w:lang w:val="en-GB"/>
        </w:rPr>
        <w:t xml:space="preserve"> துயர்கூர் காலைக்</w:t>
      </w:r>
    </w:p>
    <w:p w14:paraId="53D2D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கயலே ருண்கட் கனங்குழை மகளிர்</w:t>
      </w:r>
    </w:p>
    <w:p w14:paraId="5B6045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கைபுணை</w:t>
      </w:r>
      <w:r w:rsidRPr="004D5A2F">
        <w:rPr>
          <w:rFonts w:ascii="Gandhari Unicode" w:hAnsi="Gandhari Unicode" w:cs="e-Tamil OTC"/>
          <w:noProof/>
          <w:cs/>
          <w:lang w:val="en-GB"/>
        </w:rPr>
        <w:t xml:space="preserve"> யாக நெய்பெய்து மாட்டிய</w:t>
      </w:r>
    </w:p>
    <w:p w14:paraId="1745E7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சுடர்துய ரெடுப்பும்</w:t>
      </w:r>
      <w:r w:rsidRPr="004D5A2F">
        <w:rPr>
          <w:rFonts w:ascii="Gandhari Unicode" w:hAnsi="Gandhari Unicode" w:cs="e-Tamil OTC"/>
          <w:noProof/>
          <w:cs/>
          <w:lang w:val="en-GB"/>
        </w:rPr>
        <w:t xml:space="preserve"> புன்கண் மாலை</w:t>
      </w:r>
    </w:p>
    <w:p w14:paraId="6FD5BD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காதலர் வந்தென விருந்தயர்பு</w:t>
      </w:r>
    </w:p>
    <w:p w14:paraId="75D4A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மெய்ம்மலி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யுவகையி</w:t>
      </w:r>
      <w:r w:rsidRPr="004D5A2F">
        <w:rPr>
          <w:rFonts w:ascii="Gandhari Unicode" w:hAnsi="Gandhari Unicode" w:cs="e-Tamil OTC"/>
          <w:noProof/>
          <w:cs/>
          <w:lang w:val="en-GB"/>
        </w:rPr>
        <w:t xml:space="preserve"> னெழுதரு</w:t>
      </w:r>
    </w:p>
    <w:p w14:paraId="7A915A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கண்கலி ழுகுபனி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யரக்கு</w:t>
      </w:r>
      <w:r w:rsidRPr="004D5A2F">
        <w:rPr>
          <w:rFonts w:ascii="Gandhari Unicode" w:hAnsi="Gandhari Unicode" w:cs="e-Tamil OTC"/>
          <w:noProof/>
          <w:cs/>
          <w:lang w:val="en-GB"/>
        </w:rPr>
        <w:t xml:space="preserve"> வோரே.</w:t>
      </w:r>
    </w:p>
    <w:p w14:paraId="3554B427" w14:textId="77777777" w:rsidR="0074055C" w:rsidRPr="004D5A2F" w:rsidRDefault="0074055C">
      <w:pPr>
        <w:pStyle w:val="Textbody"/>
        <w:spacing w:after="29"/>
        <w:jc w:val="both"/>
        <w:rPr>
          <w:rFonts w:ascii="Gandhari Unicode" w:hAnsi="Gandhari Unicode" w:cs="e-Tamil OTC"/>
          <w:noProof/>
          <w:lang w:val="en-GB"/>
        </w:rPr>
      </w:pPr>
    </w:p>
    <w:p w14:paraId="0D8FF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செற்றா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L1, C3, G2v,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ருண்கட்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ருண்கண்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கைபுணை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கையுணை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G1v+2,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சுடர்துய ரெடுப்பும்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சுடர்துயி லெடுப்பும் </w:t>
      </w:r>
      <w:r w:rsidRPr="004D5A2F">
        <w:rPr>
          <w:rFonts w:ascii="Gandhari Unicode" w:hAnsi="Gandhari Unicode" w:cs="e-Tamil OTC"/>
          <w:noProof/>
          <w:lang w:val="en-GB"/>
        </w:rPr>
        <w:t xml:space="preserve">C1+3, G1+2, EA, I, AT, Cām.v; </w:t>
      </w:r>
      <w:r w:rsidRPr="004D5A2F">
        <w:rPr>
          <w:rFonts w:ascii="Gandhari Unicode" w:hAnsi="Gandhari Unicode" w:cs="e-Tamil OTC"/>
          <w:noProof/>
          <w:cs/>
          <w:lang w:val="en-GB"/>
        </w:rPr>
        <w:t xml:space="preserve">சுடர்துயி லேப்பும்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மெய்ம்மலி </w:t>
      </w:r>
      <w:r w:rsidRPr="004D5A2F">
        <w:rPr>
          <w:rFonts w:ascii="Gandhari Unicode" w:hAnsi="Gandhari Unicode" w:cs="e-Tamil OTC"/>
          <w:noProof/>
          <w:lang w:val="en-GB"/>
        </w:rPr>
        <w:t xml:space="preserve">C1, Cām.; </w:t>
      </w:r>
      <w:r w:rsidRPr="004D5A2F">
        <w:rPr>
          <w:rFonts w:ascii="Gandhari Unicode" w:hAnsi="Gandhari Unicode" w:cs="e-Tamil OTC"/>
          <w:noProof/>
          <w:cs/>
          <w:lang w:val="en-GB"/>
        </w:rPr>
        <w:t xml:space="preserve">மெய்மலி </w:t>
      </w:r>
      <w:r w:rsidRPr="004D5A2F">
        <w:rPr>
          <w:rFonts w:ascii="Gandhari Unicode" w:hAnsi="Gandhari Unicode" w:cs="e-Tamil OTC"/>
          <w:noProof/>
          <w:lang w:val="en-GB"/>
        </w:rPr>
        <w:t xml:space="preserve">C2+3v, I; </w:t>
      </w:r>
      <w:r w:rsidRPr="004D5A2F">
        <w:rPr>
          <w:rFonts w:ascii="Gandhari Unicode" w:hAnsi="Gandhari Unicode" w:cs="e-Tamil OTC"/>
          <w:noProof/>
          <w:cs/>
          <w:lang w:val="en-GB"/>
        </w:rPr>
        <w:t xml:space="preserve">மெய்வலி </w:t>
      </w:r>
      <w:r w:rsidRPr="004D5A2F">
        <w:rPr>
          <w:rFonts w:ascii="Gandhari Unicode" w:hAnsi="Gandhari Unicode" w:cs="e-Tamil OTC"/>
          <w:noProof/>
          <w:lang w:val="en-GB"/>
        </w:rPr>
        <w:t xml:space="preserve">L1, C3, G1v+2, EA, AT, Cām.v; </w:t>
      </w:r>
      <w:r w:rsidRPr="004D5A2F">
        <w:rPr>
          <w:rFonts w:ascii="Gandhari Unicode" w:hAnsi="Gandhari Unicode" w:cs="e-Tamil OTC"/>
          <w:noProof/>
          <w:cs/>
          <w:lang w:val="en-GB"/>
        </w:rPr>
        <w:t xml:space="preserve">மெயலி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யுவகையி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C3, G1+2v;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G2,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னெழுதரு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னெழுதறு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கண்கலி ழுகுபனி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L1, C1+3, G1+2v; </w:t>
      </w:r>
      <w:r w:rsidRPr="004D5A2F">
        <w:rPr>
          <w:rFonts w:ascii="Gandhari Unicode" w:hAnsi="Gandhari Unicode" w:cs="e-Tamil OTC"/>
          <w:noProof/>
          <w:cs/>
          <w:lang w:val="en-GB"/>
        </w:rPr>
        <w:t xml:space="preserve">கண்கலி முழங்குபணி </w:t>
      </w:r>
      <w:r w:rsidRPr="004D5A2F">
        <w:rPr>
          <w:rFonts w:ascii="Gandhari Unicode" w:hAnsi="Gandhari Unicode" w:cs="e-Tamil OTC"/>
          <w:noProof/>
          <w:lang w:val="en-GB"/>
        </w:rPr>
        <w:t xml:space="preserve">EA, I, AT; </w:t>
      </w:r>
      <w:r w:rsidRPr="004D5A2F">
        <w:rPr>
          <w:rFonts w:ascii="Gandhari Unicode" w:hAnsi="Gandhari Unicode" w:cs="e-Tamil OTC"/>
          <w:noProof/>
          <w:cs/>
          <w:lang w:val="en-GB"/>
        </w:rPr>
        <w:t xml:space="preserve">கண்க லிழுங்குபனி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கண்கலி முங்குபிணி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L1, C2, G2, EA, I, AT</w:t>
      </w:r>
    </w:p>
    <w:p w14:paraId="67B549EB" w14:textId="77777777" w:rsidR="0074055C" w:rsidRPr="004D5A2F" w:rsidRDefault="0074055C">
      <w:pPr>
        <w:pStyle w:val="Textbody"/>
        <w:spacing w:after="29"/>
        <w:jc w:val="both"/>
        <w:rPr>
          <w:rFonts w:ascii="Gandhari Unicode" w:hAnsi="Gandhari Unicode" w:cs="e-Tamil OTC"/>
          <w:noProof/>
          <w:lang w:val="en-GB"/>
        </w:rPr>
      </w:pPr>
    </w:p>
    <w:p w14:paraId="30E1B4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tēṟṟām</w:t>
      </w:r>
      <w:r w:rsidRPr="004D5A2F">
        <w:rPr>
          <w:rFonts w:ascii="Gandhari Unicode" w:hAnsi="Gandhari Unicode" w:cs="e-Tamil OTC"/>
          <w:noProof/>
          <w:lang w:val="en-GB"/>
        </w:rPr>
        <w:t xml:space="preserve"> aṉṟ</w:t>
      </w:r>
      <w:r w:rsidR="006A46DE" w:rsidRPr="004D5A2F">
        <w:rPr>
          <w:rFonts w:ascii="Gandhari Unicode" w:hAnsi="Gandhari Unicode" w:cs="e-Tamil OTC"/>
          <w:noProof/>
          <w:lang w:val="en-GB"/>
        </w:rPr>
        <w:t>*-</w:t>
      </w:r>
      <w:r w:rsidRPr="004D5A2F">
        <w:rPr>
          <w:rFonts w:ascii="Gandhari Unicode" w:hAnsi="Gandhari Unicode" w:cs="e-Tamil OTC"/>
          <w:noProof/>
          <w:lang w:val="en-GB"/>
        </w:rPr>
        <w:t>ē tōḻi taṇṇeṉa</w:t>
      </w:r>
      <w:r w:rsidR="006A46DE" w:rsidRPr="004D5A2F">
        <w:rPr>
          <w:rFonts w:ascii="Gandhari Unicode" w:hAnsi="Gandhari Unicode" w:cs="e-Tamil OTC"/>
          <w:noProof/>
          <w:lang w:val="en-GB"/>
        </w:rPr>
        <w:t>+</w:t>
      </w:r>
    </w:p>
    <w:p w14:paraId="5DE6F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tūṟṟum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tuvalai</w:t>
      </w:r>
      <w:r w:rsidR="006A46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tuyar kūr kālai</w:t>
      </w:r>
      <w:r w:rsidR="006A46DE" w:rsidRPr="004D5A2F">
        <w:rPr>
          <w:rFonts w:ascii="Gandhari Unicode" w:hAnsi="Gandhari Unicode" w:cs="e-Tamil OTC"/>
          <w:noProof/>
          <w:lang w:val="en-GB"/>
        </w:rPr>
        <w:t>+</w:t>
      </w:r>
    </w:p>
    <w:p w14:paraId="7FE8F2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kayal ēr uṇ kaṉ kaṉam kuḻai makaḷir</w:t>
      </w:r>
    </w:p>
    <w:p w14:paraId="26A9C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kai puṇai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noProof/>
          <w:lang w:val="en-GB"/>
        </w:rPr>
        <w:t>āka ney peytu māṭṭiya</w:t>
      </w:r>
    </w:p>
    <w:p w14:paraId="5B4898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tuyar</w:t>
      </w:r>
      <w:r w:rsidRPr="004D5A2F">
        <w:rPr>
          <w:rFonts w:ascii="Gandhari Unicode" w:hAnsi="Gandhari Unicode" w:cs="e-Tamil OTC"/>
          <w:noProof/>
          <w:lang w:val="en-GB"/>
        </w:rPr>
        <w:t xml:space="preserve"> eṭuppum puṉkaṇ mālai</w:t>
      </w:r>
    </w:p>
    <w:p w14:paraId="0B049462" w14:textId="77777777" w:rsidR="0074055C" w:rsidRPr="004D5A2F" w:rsidRDefault="006A46D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kātalar vanteṉa virunt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ayarpu</w:t>
      </w:r>
    </w:p>
    <w:p w14:paraId="49BD2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mey</w:t>
      </w:r>
      <w:r w:rsidR="006A46D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uvakaiyiṉ</w:t>
      </w:r>
      <w:r w:rsidRPr="004D5A2F">
        <w:rPr>
          <w:rFonts w:ascii="Gandhari Unicode" w:hAnsi="Gandhari Unicode" w:cs="e-Tamil OTC"/>
          <w:noProof/>
          <w:lang w:val="en-GB"/>
        </w:rPr>
        <w:t xml:space="preserve"> eḻu</w:t>
      </w:r>
      <w:r w:rsidR="006A46DE" w:rsidRPr="004D5A2F">
        <w:rPr>
          <w:rFonts w:ascii="Gandhari Unicode" w:hAnsi="Gandhari Unicode" w:cs="e-Tamil OTC"/>
          <w:noProof/>
          <w:lang w:val="en-GB"/>
        </w:rPr>
        <w:t>-</w:t>
      </w:r>
      <w:r w:rsidRPr="004D5A2F">
        <w:rPr>
          <w:rFonts w:ascii="Gandhari Unicode" w:hAnsi="Gandhari Unicode" w:cs="e-Tamil OTC"/>
          <w:noProof/>
          <w:lang w:val="en-GB"/>
        </w:rPr>
        <w:t>taru</w:t>
      </w:r>
    </w:p>
    <w:p w14:paraId="787FBCB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kaliḻ uku paṉi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arakkuvōr</w:t>
      </w:r>
      <w:r w:rsidR="006A46D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843B" w14:textId="77777777" w:rsidR="0074055C" w:rsidRPr="004D5A2F" w:rsidRDefault="0074055C">
      <w:pPr>
        <w:pStyle w:val="Textbody"/>
        <w:spacing w:after="29" w:line="260" w:lineRule="exact"/>
        <w:jc w:val="both"/>
        <w:rPr>
          <w:rFonts w:ascii="Gandhari Unicode" w:hAnsi="Gandhari Unicode" w:cs="e-Tamil OTC"/>
          <w:noProof/>
          <w:lang w:val="en-GB"/>
        </w:rPr>
      </w:pPr>
    </w:p>
    <w:p w14:paraId="1F18BDD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suppress the lack of strength by HER to the one who told [her], that it be fixed in the world that </w:t>
      </w:r>
      <w:r w:rsidR="008F512A" w:rsidRPr="004D5A2F">
        <w:rPr>
          <w:rFonts w:ascii="Gandhari Unicode" w:hAnsi="Gandhari Unicode" w:cs="e-Tamil OTC"/>
          <w:noProof/>
          <w:lang w:val="en-GB"/>
        </w:rPr>
        <w:t>“</w:t>
      </w:r>
      <w:r w:rsidRPr="004D5A2F">
        <w:rPr>
          <w:rFonts w:ascii="Gandhari Unicode" w:hAnsi="Gandhari Unicode" w:cs="e-Tamil OTC"/>
          <w:noProof/>
          <w:lang w:val="en-GB"/>
        </w:rPr>
        <w:t>there are also mates who have the strength, when HE separates, finishes [his] work [and] comes [back]</w:t>
      </w:r>
      <w:r w:rsidR="008F512A" w:rsidRPr="004D5A2F">
        <w:rPr>
          <w:rFonts w:ascii="Gandhari Unicode" w:hAnsi="Gandhari Unicode" w:cs="e-Tamil OTC"/>
          <w:noProof/>
          <w:lang w:val="en-GB"/>
        </w:rPr>
        <w:t>”</w:t>
      </w:r>
      <w:r w:rsidRPr="004D5A2F">
        <w:rPr>
          <w:rFonts w:ascii="Gandhari Unicode" w:hAnsi="Gandhari Unicode" w:cs="e-Tamil OTC"/>
          <w:noProof/>
          <w:lang w:val="en-GB"/>
        </w:rPr>
        <w:t>, [namely] the confidante, who announced separation.</w:t>
      </w:r>
    </w:p>
    <w:p w14:paraId="133815B0" w14:textId="77777777" w:rsidR="0074055C" w:rsidRPr="004D5A2F" w:rsidRDefault="0074055C">
      <w:pPr>
        <w:pStyle w:val="Textbody"/>
        <w:spacing w:after="29" w:line="260" w:lineRule="exact"/>
        <w:jc w:val="both"/>
        <w:rPr>
          <w:rFonts w:ascii="Gandhari Unicode" w:hAnsi="Gandhari Unicode" w:cs="e-Tamil OTC"/>
          <w:noProof/>
          <w:lang w:val="en-GB"/>
        </w:rPr>
      </w:pPr>
    </w:p>
    <w:p w14:paraId="69A4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make-clear-not-we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cool-say</w:t>
      </w:r>
    </w:p>
    <w:p w14:paraId="6D3FE8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misery abundance time</w:t>
      </w:r>
    </w:p>
    <w:p w14:paraId="47C657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carp resemble- collyrium eye thickness earring women</w:t>
      </w:r>
    </w:p>
    <w:p w14:paraId="1F2618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support become(inf.) oil rained kindled-</w:t>
      </w:r>
    </w:p>
    <w:p w14:paraId="137B1E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glow misery raising- sorrow evening</w:t>
      </w:r>
    </w:p>
    <w:p w14:paraId="75524E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lover come(abs.)-because feast engaged</w:t>
      </w:r>
    </w:p>
    <w:p w14:paraId="71A683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body be-much- joy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rise- giving-</w:t>
      </w:r>
    </w:p>
    <w:p w14:paraId="1C096B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cry- shed- dew wiping-away-they(h.)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60D38B" w14:textId="77777777" w:rsidR="0074055C" w:rsidRPr="004D5A2F" w:rsidRDefault="0074055C">
      <w:pPr>
        <w:pStyle w:val="Textbody"/>
        <w:spacing w:after="29"/>
        <w:jc w:val="both"/>
        <w:rPr>
          <w:rFonts w:ascii="Gandhari Unicode" w:hAnsi="Gandhari Unicode" w:cs="e-Tamil OTC"/>
          <w:noProof/>
          <w:lang w:val="en-GB"/>
        </w:rPr>
      </w:pPr>
    </w:p>
    <w:p w14:paraId="0DA0588F" w14:textId="77777777" w:rsidR="0074055C" w:rsidRPr="004D5A2F" w:rsidRDefault="0074055C">
      <w:pPr>
        <w:pStyle w:val="Textbody"/>
        <w:spacing w:after="29"/>
        <w:rPr>
          <w:rFonts w:ascii="Gandhari Unicode" w:hAnsi="Gandhari Unicode" w:cs="e-Tamil OTC"/>
          <w:noProof/>
          <w:lang w:val="en-GB"/>
        </w:rPr>
      </w:pPr>
    </w:p>
    <w:p w14:paraId="5B72305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It is not</w:t>
      </w:r>
      <w:r w:rsidRPr="004D5A2F">
        <w:rPr>
          <w:rStyle w:val="FootnoteReference"/>
          <w:rFonts w:ascii="Gandhari Unicode" w:hAnsi="Gandhari Unicode" w:cs="e-Tamil OTC"/>
          <w:noProof/>
          <w:lang w:val="en-GB"/>
        </w:rPr>
        <w:footnoteReference w:id="773"/>
      </w:r>
      <w:r w:rsidRPr="004D5A2F">
        <w:rPr>
          <w:rFonts w:ascii="Gandhari Unicode" w:hAnsi="Gandhari Unicode" w:cs="e-Tamil OTC"/>
          <w:noProof/>
          <w:lang w:val="en-GB"/>
        </w:rPr>
        <w:t>, friend, that we don't know someone</w:t>
      </w:r>
    </w:p>
    <w:p w14:paraId="46B5D4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would wipe away the dew shed by crying eyes,</w:t>
      </w:r>
    </w:p>
    <w:p w14:paraId="48AD8F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arising from joy welling up in the body</w:t>
      </w:r>
      <w:r w:rsidRPr="004D5A2F">
        <w:rPr>
          <w:rStyle w:val="FootnoteReference"/>
          <w:rFonts w:ascii="Gandhari Unicode" w:hAnsi="Gandhari Unicode" w:cs="e-Tamil OTC"/>
          <w:noProof/>
          <w:lang w:val="en-GB"/>
        </w:rPr>
        <w:footnoteReference w:id="774"/>
      </w:r>
      <w:r w:rsidRPr="004D5A2F">
        <w:rPr>
          <w:rFonts w:ascii="Gandhari Unicode" w:hAnsi="Gandhari Unicode" w:cs="e-Tamil OTC"/>
          <w:noProof/>
          <w:lang w:val="en-GB"/>
        </w:rPr>
        <w:t>,</w:t>
      </w:r>
    </w:p>
    <w:p w14:paraId="4553C0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when we were engaged in [preparing] a feast, for the lover difficult to obtain has come,</w:t>
      </w:r>
    </w:p>
    <w:p w14:paraId="39175A9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sorrowful evening, which raises misery with the glow</w:t>
      </w:r>
    </w:p>
    <w:p w14:paraId="4FFB844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kindled, after oil has been poured, as a support</w:t>
      </w:r>
      <w:r w:rsidRPr="004D5A2F">
        <w:rPr>
          <w:rStyle w:val="FootnoteReference"/>
          <w:rFonts w:ascii="Gandhari Unicode" w:hAnsi="Gandhari Unicode" w:cs="e-Tamil OTC"/>
          <w:noProof/>
          <w:lang w:val="en-GB"/>
        </w:rPr>
        <w:footnoteReference w:id="775"/>
      </w:r>
      <w:r w:rsidRPr="004D5A2F">
        <w:rPr>
          <w:rFonts w:ascii="Gandhari Unicode" w:hAnsi="Gandhari Unicode" w:cs="e-Tamil OTC"/>
          <w:noProof/>
          <w:lang w:val="en-GB"/>
        </w:rPr>
        <w:t xml:space="preserve"> for the hands</w:t>
      </w:r>
    </w:p>
    <w:p w14:paraId="7F0EC327"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of women with thick ear-rings [and] carp-like collyrium eyes,</w:t>
      </w:r>
    </w:p>
    <w:p w14:paraId="746198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at a time abounding in misery with spray spreading coolly.</w:t>
      </w:r>
    </w:p>
    <w:p w14:paraId="5F306842" w14:textId="77777777" w:rsidR="0074055C" w:rsidRPr="004D5A2F" w:rsidRDefault="0074055C">
      <w:pPr>
        <w:pStyle w:val="Textbody"/>
        <w:spacing w:after="0"/>
        <w:jc w:val="both"/>
        <w:rPr>
          <w:rFonts w:ascii="Gandhari Unicode" w:hAnsi="Gandhari Unicode" w:cs="e-Tamil OTC"/>
          <w:noProof/>
          <w:lang w:val="en-GB"/>
        </w:rPr>
      </w:pPr>
    </w:p>
    <w:p w14:paraId="5F1CA03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83A4713"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SHE</w:t>
      </w:r>
    </w:p>
    <w:p w14:paraId="1EC584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நீட்டித்தவிடத்துத் தலைமகள் தோழிக்குச் சொல்லியது.</w:t>
      </w:r>
    </w:p>
    <w:p w14:paraId="1A78680F" w14:textId="77777777" w:rsidR="0074055C" w:rsidRPr="004D5A2F" w:rsidRDefault="0074055C">
      <w:pPr>
        <w:pStyle w:val="Textbody"/>
        <w:spacing w:after="29"/>
        <w:jc w:val="both"/>
        <w:rPr>
          <w:rFonts w:ascii="Gandhari Unicode" w:hAnsi="Gandhari Unicode" w:cs="e-Tamil OTC"/>
          <w:noProof/>
          <w:lang w:val="en-GB"/>
        </w:rPr>
      </w:pPr>
    </w:p>
    <w:p w14:paraId="183CC7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ஊருண் கேணி யுண்டுறைத் தொக்க</w:t>
      </w:r>
    </w:p>
    <w:p w14:paraId="6EB35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 யற்றே பசலை காதலர்</w:t>
      </w:r>
    </w:p>
    <w:p w14:paraId="70732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தொடுவுழித் தொடுவுழி நீங்கி</w:t>
      </w:r>
    </w:p>
    <w:p w14:paraId="0BA06B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விடுவுழி விடுவுழிப் பரத்த லானே.</w:t>
      </w:r>
    </w:p>
    <w:p w14:paraId="244B1DA6" w14:textId="77777777" w:rsidR="0074055C" w:rsidRPr="004D5A2F" w:rsidRDefault="0074055C">
      <w:pPr>
        <w:pStyle w:val="Textbody"/>
        <w:spacing w:after="29"/>
        <w:jc w:val="both"/>
        <w:rPr>
          <w:rFonts w:ascii="Gandhari Unicode" w:hAnsi="Gandhari Unicode" w:cs="e-Tamil OTC"/>
          <w:noProof/>
          <w:lang w:val="en-GB"/>
        </w:rPr>
      </w:pPr>
    </w:p>
    <w:p w14:paraId="70BD3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யுண்டுறைத்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யுண்டுறை </w:t>
      </w:r>
      <w:r w:rsidRPr="004D5A2F">
        <w:rPr>
          <w:rFonts w:ascii="Gandhari Unicode" w:hAnsi="Gandhari Unicode" w:cs="e-Tamil OTC"/>
          <w:noProof/>
          <w:lang w:val="en-GB"/>
        </w:rPr>
        <w:t xml:space="preserve">C2,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L1, C1+3v, G1;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தொடுவுழித்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தொடுவுழி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விடுவுழிப்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விடுவுழி </w:t>
      </w:r>
      <w:r w:rsidRPr="004D5A2F">
        <w:rPr>
          <w:rFonts w:ascii="Gandhari Unicode" w:hAnsi="Gandhari Unicode" w:cs="e-Tamil OTC"/>
          <w:noProof/>
          <w:lang w:val="en-GB"/>
        </w:rPr>
        <w:t>L1, C1, G1, Cām.v</w:t>
      </w:r>
    </w:p>
    <w:p w14:paraId="25A0ACD1" w14:textId="77777777" w:rsidR="0074055C" w:rsidRPr="004D5A2F" w:rsidRDefault="0074055C">
      <w:pPr>
        <w:pStyle w:val="Textbody"/>
        <w:spacing w:after="29"/>
        <w:jc w:val="both"/>
        <w:rPr>
          <w:rFonts w:ascii="Gandhari Unicode" w:hAnsi="Gandhari Unicode" w:cs="e-Tamil OTC"/>
          <w:noProof/>
          <w:lang w:val="en-GB"/>
        </w:rPr>
      </w:pPr>
    </w:p>
    <w:p w14:paraId="201294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ūr uṇ kēṇi </w:t>
      </w:r>
      <w:r w:rsidR="00C36882" w:rsidRPr="004D5A2F">
        <w:rPr>
          <w:rFonts w:ascii="Gandhari Unicode" w:hAnsi="Gandhari Unicode" w:cs="e-Tamil OTC"/>
          <w:noProof/>
          <w:lang w:val="en-GB"/>
        </w:rPr>
        <w:t>~</w:t>
      </w:r>
      <w:r w:rsidRPr="004D5A2F">
        <w:rPr>
          <w:rFonts w:ascii="Gandhari Unicode" w:hAnsi="Gandhari Unicode" w:cs="e-Tamil OTC"/>
          <w:noProof/>
          <w:lang w:val="en-GB"/>
        </w:rPr>
        <w:t>uṇ tuṟai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tokka</w:t>
      </w:r>
    </w:p>
    <w:p w14:paraId="03E67C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pāci </w:t>
      </w:r>
      <w:r w:rsidR="00C36882" w:rsidRPr="004D5A2F">
        <w:rPr>
          <w:rFonts w:ascii="Gandhari Unicode" w:hAnsi="Gandhari Unicode" w:cs="e-Tamil OTC"/>
          <w:noProof/>
          <w:lang w:val="en-GB"/>
        </w:rPr>
        <w:t>~</w:t>
      </w:r>
      <w:r w:rsidRPr="004D5A2F">
        <w:rPr>
          <w:rFonts w:ascii="Gandhari Unicode" w:hAnsi="Gandhari Unicode" w:cs="e-Tamil OTC"/>
          <w:noProof/>
          <w:lang w:val="en-GB"/>
        </w:rPr>
        <w:t>aṟṟ</w:t>
      </w:r>
      <w:r w:rsidR="00C36882" w:rsidRPr="004D5A2F">
        <w:rPr>
          <w:rFonts w:ascii="Gandhari Unicode" w:hAnsi="Gandhari Unicode" w:cs="e-Tamil OTC"/>
          <w:noProof/>
          <w:lang w:val="en-GB"/>
        </w:rPr>
        <w:t>*-</w:t>
      </w:r>
      <w:r w:rsidRPr="004D5A2F">
        <w:rPr>
          <w:rFonts w:ascii="Gandhari Unicode" w:hAnsi="Gandhari Unicode" w:cs="e-Tamil OTC"/>
          <w:noProof/>
          <w:lang w:val="en-GB"/>
        </w:rPr>
        <w:t>ē pacalai kātalar</w:t>
      </w:r>
    </w:p>
    <w:p w14:paraId="3C41BD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nīṅki</w:t>
      </w:r>
    </w:p>
    <w:p w14:paraId="4108AF55" w14:textId="77777777" w:rsidR="0074055C" w:rsidRPr="004D5A2F" w:rsidRDefault="00CF70BD" w:rsidP="00DA66A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parattalāṉ</w:t>
      </w:r>
      <w:r w:rsidR="00C36882" w:rsidRPr="004D5A2F">
        <w:rPr>
          <w:rFonts w:ascii="Gandhari Unicode" w:hAnsi="Gandhari Unicode" w:cs="e-Tamil OTC"/>
          <w:noProof/>
          <w:lang w:val="en-GB"/>
        </w:rPr>
        <w:t>-</w:t>
      </w:r>
      <w:r w:rsidRPr="004D5A2F">
        <w:rPr>
          <w:rFonts w:ascii="Gandhari Unicode" w:hAnsi="Gandhari Unicode" w:cs="e-Tamil OTC"/>
          <w:noProof/>
          <w:lang w:val="en-GB"/>
        </w:rPr>
        <w:t>ē.</w:t>
      </w:r>
    </w:p>
    <w:p w14:paraId="053B20BB" w14:textId="77777777" w:rsidR="0074055C" w:rsidRPr="004D5A2F" w:rsidRDefault="0074055C">
      <w:pPr>
        <w:pStyle w:val="Textbody"/>
        <w:spacing w:after="29" w:line="260" w:lineRule="exact"/>
        <w:jc w:val="both"/>
        <w:rPr>
          <w:rFonts w:ascii="Gandhari Unicode" w:hAnsi="Gandhari Unicode" w:cs="e-Tamil OTC"/>
          <w:noProof/>
          <w:lang w:val="en-GB"/>
        </w:rPr>
      </w:pPr>
    </w:p>
    <w:p w14:paraId="48635909" w14:textId="77777777" w:rsidR="0074055C" w:rsidRPr="004D5A2F" w:rsidRDefault="0074055C">
      <w:pPr>
        <w:pStyle w:val="Textbody"/>
        <w:spacing w:after="29" w:line="260" w:lineRule="exact"/>
        <w:jc w:val="both"/>
        <w:rPr>
          <w:rFonts w:ascii="Gandhari Unicode" w:hAnsi="Gandhari Unicode" w:cs="e-Tamil OTC"/>
          <w:noProof/>
          <w:lang w:val="en-GB"/>
        </w:rPr>
      </w:pPr>
    </w:p>
    <w:p w14:paraId="265B8377" w14:textId="77777777" w:rsidR="0074055C" w:rsidRPr="004D5A2F" w:rsidRDefault="0074055C">
      <w:pPr>
        <w:pStyle w:val="Textbody"/>
        <w:spacing w:after="29" w:line="260" w:lineRule="exact"/>
        <w:jc w:val="both"/>
        <w:rPr>
          <w:rFonts w:ascii="Gandhari Unicode" w:hAnsi="Gandhari Unicode" w:cs="e-Tamil OTC"/>
          <w:noProof/>
          <w:lang w:val="en-GB"/>
        </w:rPr>
      </w:pPr>
    </w:p>
    <w:p w14:paraId="1FCF33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when [he] delays marriage.</w:t>
      </w:r>
    </w:p>
    <w:p w14:paraId="6B0571A3" w14:textId="77777777" w:rsidR="0074055C" w:rsidRPr="004D5A2F" w:rsidRDefault="0074055C">
      <w:pPr>
        <w:pStyle w:val="Textbody"/>
        <w:spacing w:after="29" w:line="260" w:lineRule="exact"/>
        <w:jc w:val="both"/>
        <w:rPr>
          <w:rFonts w:ascii="Gandhari Unicode" w:hAnsi="Gandhari Unicode" w:cs="e-Tamil OTC"/>
          <w:noProof/>
          <w:lang w:val="en-GB"/>
        </w:rPr>
      </w:pPr>
    </w:p>
    <w:p w14:paraId="4AE557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 collyrium/eat- well collyrium/eat- ghat gathered-</w:t>
      </w:r>
    </w:p>
    <w:p w14:paraId="5B5D88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lichen thus-it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pallor lover(h.)</w:t>
      </w:r>
    </w:p>
    <w:p w14:paraId="2E571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touch-while touch-while left</w:t>
      </w:r>
    </w:p>
    <w:p w14:paraId="5D6C5D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let-while let-while spreading(inst.)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13FBAE1" w14:textId="77777777" w:rsidR="0074055C" w:rsidRPr="004D5A2F" w:rsidRDefault="0074055C">
      <w:pPr>
        <w:pStyle w:val="Textbody"/>
        <w:spacing w:after="29"/>
        <w:jc w:val="both"/>
        <w:rPr>
          <w:rFonts w:ascii="Gandhari Unicode" w:hAnsi="Gandhari Unicode" w:cs="e-Tamil OTC"/>
          <w:noProof/>
          <w:lang w:val="en-GB"/>
        </w:rPr>
      </w:pPr>
    </w:p>
    <w:p w14:paraId="24F1054F" w14:textId="77777777" w:rsidR="0074055C" w:rsidRPr="004D5A2F" w:rsidRDefault="0074055C">
      <w:pPr>
        <w:pStyle w:val="Textbody"/>
        <w:spacing w:after="29"/>
        <w:jc w:val="both"/>
        <w:rPr>
          <w:rFonts w:ascii="Gandhari Unicode" w:hAnsi="Gandhari Unicode" w:cs="e-Tamil OTC"/>
          <w:noProof/>
          <w:lang w:val="en-GB"/>
        </w:rPr>
      </w:pPr>
    </w:p>
    <w:p w14:paraId="4D656A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Pallor [is] like lichen, gathered</w:t>
      </w:r>
    </w:p>
    <w:p w14:paraId="46BAA440"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by the dark</w:t>
      </w:r>
      <w:r w:rsidRPr="004D5A2F">
        <w:rPr>
          <w:rStyle w:val="FootnoteReference"/>
          <w:rFonts w:ascii="Gandhari Unicode" w:hAnsi="Gandhari Unicode" w:cs="e-Tamil OTC"/>
          <w:noProof/>
          <w:lang w:val="en-GB"/>
        </w:rPr>
        <w:footnoteReference w:id="776"/>
      </w:r>
      <w:r w:rsidRPr="004D5A2F">
        <w:rPr>
          <w:rFonts w:ascii="Gandhari Unicode" w:hAnsi="Gandhari Unicode" w:cs="e-Tamil OTC"/>
          <w:noProof/>
          <w:lang w:val="en-GB"/>
        </w:rPr>
        <w:t xml:space="preserve"> ghat, the village drinking well:</w:t>
      </w:r>
    </w:p>
    <w:p w14:paraId="013BFB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leaves, whenever the lover touches,</w:t>
      </w:r>
    </w:p>
    <w:p w14:paraId="752F057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spreads</w:t>
      </w:r>
      <w:r w:rsidRPr="004D5A2F">
        <w:rPr>
          <w:rStyle w:val="FootnoteReference"/>
          <w:rFonts w:ascii="Gandhari Unicode" w:hAnsi="Gandhari Unicode" w:cs="e-Tamil OTC"/>
          <w:noProof/>
          <w:lang w:val="en-GB"/>
        </w:rPr>
        <w:footnoteReference w:id="777"/>
      </w:r>
      <w:r w:rsidRPr="004D5A2F">
        <w:rPr>
          <w:rFonts w:ascii="Gandhari Unicode" w:hAnsi="Gandhari Unicode" w:cs="e-Tamil OTC"/>
          <w:noProof/>
          <w:lang w:val="en-GB"/>
        </w:rPr>
        <w:t>, whenever he lets go.</w:t>
      </w:r>
    </w:p>
    <w:p w14:paraId="27F0FED2" w14:textId="77777777" w:rsidR="0074055C" w:rsidRPr="004D5A2F" w:rsidRDefault="0074055C">
      <w:pPr>
        <w:pStyle w:val="Textbody"/>
        <w:spacing w:after="0"/>
        <w:jc w:val="both"/>
        <w:rPr>
          <w:rFonts w:ascii="Gandhari Unicode" w:hAnsi="Gandhari Unicode" w:cs="e-Tamil OTC"/>
          <w:noProof/>
          <w:lang w:val="en-GB"/>
        </w:rPr>
      </w:pPr>
    </w:p>
    <w:p w14:paraId="636C8ED6" w14:textId="77777777" w:rsidR="0074055C" w:rsidRPr="004D5A2F" w:rsidRDefault="0074055C">
      <w:pPr>
        <w:pStyle w:val="Textbody"/>
        <w:spacing w:after="0"/>
        <w:jc w:val="both"/>
        <w:rPr>
          <w:rFonts w:ascii="Gandhari Unicode" w:hAnsi="Gandhari Unicode" w:cs="e-Tamil OTC"/>
          <w:noProof/>
          <w:lang w:val="en-GB"/>
        </w:rPr>
      </w:pPr>
    </w:p>
    <w:p w14:paraId="56B08B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leaves, wherever the lover touches,</w:t>
      </w:r>
    </w:p>
    <w:p w14:paraId="4DEC115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spreads, wherever he lets go.</w:t>
      </w:r>
    </w:p>
    <w:p w14:paraId="74622319" w14:textId="77777777" w:rsidR="0074055C" w:rsidRPr="004D5A2F" w:rsidRDefault="0074055C">
      <w:pPr>
        <w:pStyle w:val="Textbody"/>
        <w:spacing w:after="0"/>
        <w:rPr>
          <w:rFonts w:ascii="Gandhari Unicode" w:hAnsi="Gandhari Unicode" w:cs="e-Tamil OTC"/>
          <w:noProof/>
          <w:lang w:val="en-GB"/>
        </w:rPr>
      </w:pPr>
    </w:p>
    <w:p w14:paraId="73E976E2" w14:textId="77777777" w:rsidR="00527011" w:rsidRPr="004D5A2F" w:rsidRDefault="00527011">
      <w:pPr>
        <w:rPr>
          <w:rFonts w:ascii="Gandhari Unicode" w:eastAsiaTheme="majorEastAsia" w:hAnsi="Gandhari Unicode" w:cstheme="majorBidi"/>
          <w:b/>
          <w:bCs/>
        </w:rPr>
      </w:pPr>
      <w:r w:rsidRPr="004D5A2F">
        <w:rPr>
          <w:rFonts w:ascii="Gandhari Unicode" w:hAnsi="Gandhari Unicode"/>
          <w:b/>
          <w:bCs/>
          <w:i/>
          <w:iCs/>
        </w:rPr>
        <w:br w:type="page"/>
      </w:r>
    </w:p>
    <w:p w14:paraId="5E829F3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bCs/>
          <w:i w:val="0"/>
          <w:iCs w:val="0"/>
          <w:color w:val="auto"/>
        </w:rPr>
        <w:lastRenderedPageBreak/>
        <w:t>KT 400</w:t>
      </w:r>
      <w:r w:rsidRPr="004D5A2F">
        <w:rPr>
          <w:rFonts w:ascii="e-Tamil OTC" w:hAnsi="e-Tamil OTC" w:cs="e-Tamil OTC"/>
          <w:i w:val="0"/>
          <w:iCs w:val="0"/>
          <w:color w:val="auto"/>
          <w:cs/>
        </w:rPr>
        <w:t xml:space="preserve"> பேயனார்: </w:t>
      </w:r>
      <w:r w:rsidRPr="004D5A2F">
        <w:rPr>
          <w:rFonts w:ascii="Gandhari Unicode" w:hAnsi="Gandhari Unicode"/>
          <w:i w:val="0"/>
          <w:iCs w:val="0"/>
          <w:color w:val="auto"/>
        </w:rPr>
        <w:t>HE</w:t>
      </w:r>
    </w:p>
    <w:p w14:paraId="542380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 வந்த தலைமகன் தேர்ப்பாகனைத் தலையளித்தது.</w:t>
      </w:r>
    </w:p>
    <w:p w14:paraId="70FC5E68" w14:textId="77777777" w:rsidR="0074055C" w:rsidRPr="004D5A2F" w:rsidRDefault="0074055C">
      <w:pPr>
        <w:pStyle w:val="Textbody"/>
        <w:spacing w:after="29"/>
        <w:jc w:val="both"/>
        <w:rPr>
          <w:rFonts w:ascii="Gandhari Unicode" w:hAnsi="Gandhari Unicode" w:cs="e-Tamil OTC"/>
          <w:noProof/>
          <w:lang w:val="en-GB"/>
        </w:rPr>
      </w:pPr>
    </w:p>
    <w:p w14:paraId="1CBEB4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சேயாறு </w:t>
      </w: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மாயி னிடரின்று</w:t>
      </w:r>
    </w:p>
    <w:p w14:paraId="5B1951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களைகலங்</w:t>
      </w:r>
      <w:r w:rsidRPr="004D5A2F">
        <w:rPr>
          <w:rFonts w:ascii="Gandhari Unicode" w:hAnsi="Gandhari Unicode" w:cs="e-Tamil OTC"/>
          <w:noProof/>
          <w:cs/>
          <w:lang w:val="en-GB"/>
        </w:rPr>
        <w:t xml:space="preserve"> காமம் பெருந்தோட் கென்று</w:t>
      </w:r>
    </w:p>
    <w:p w14:paraId="7557E0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நன்றுபுரிந் தெண்ணிய மனத்தை யாகி</w:t>
      </w:r>
    </w:p>
    <w:p w14:paraId="47563C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முரம்புகண் ணுடைய </w:t>
      </w:r>
      <w:r w:rsidRPr="004D5A2F">
        <w:rPr>
          <w:rFonts w:ascii="Gandhari Unicode" w:hAnsi="Gandhari Unicode" w:cs="e-Tamil OTC"/>
          <w:noProof/>
          <w:u w:val="wave"/>
          <w:cs/>
          <w:lang w:val="en-GB"/>
        </w:rPr>
        <w:t>வேகிக்</w:t>
      </w:r>
      <w:r w:rsidRPr="004D5A2F">
        <w:rPr>
          <w:rFonts w:ascii="Gandhari Unicode" w:hAnsi="Gandhari Unicode" w:cs="e-Tamil OTC"/>
          <w:noProof/>
          <w:cs/>
          <w:lang w:val="en-GB"/>
        </w:rPr>
        <w:t xml:space="preserve"> கரம்பைப்</w:t>
      </w:r>
    </w:p>
    <w:p w14:paraId="5264A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புதுவழிப் படுத்த மதியுடை வலவோ</w:t>
      </w:r>
    </w:p>
    <w:p w14:paraId="7B2A1C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யின்று தந்தனை </w:t>
      </w:r>
      <w:r w:rsidRPr="004D5A2F">
        <w:rPr>
          <w:rFonts w:ascii="Gandhari Unicode" w:hAnsi="Gandhari Unicode" w:cs="e-Tamil OTC"/>
          <w:noProof/>
          <w:u w:val="wave"/>
          <w:cs/>
          <w:lang w:val="en-GB"/>
        </w:rPr>
        <w:t>தேரோ</w:t>
      </w:r>
    </w:p>
    <w:p w14:paraId="198440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நோயுழந் துறைவியை நல்க லானே.</w:t>
      </w:r>
    </w:p>
    <w:p w14:paraId="01BA875C" w14:textId="77777777" w:rsidR="0074055C" w:rsidRPr="004D5A2F" w:rsidRDefault="0074055C">
      <w:pPr>
        <w:pStyle w:val="Textbody"/>
        <w:spacing w:after="29"/>
        <w:jc w:val="both"/>
        <w:rPr>
          <w:rFonts w:ascii="Gandhari Unicode" w:hAnsi="Gandhari Unicode" w:cs="e-Tamil OTC"/>
          <w:noProof/>
          <w:lang w:val="en-GB"/>
        </w:rPr>
      </w:pPr>
    </w:p>
    <w:p w14:paraId="6BE77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களைகலங்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களைக </w:t>
      </w:r>
      <w:r w:rsidRPr="004D5A2F">
        <w:rPr>
          <w:rFonts w:ascii="Gandhari Unicode" w:hAnsi="Gandhari Unicode" w:cs="e-Tamil OTC"/>
          <w:noProof/>
          <w:lang w:val="en-GB"/>
        </w:rPr>
        <w:t xml:space="preserve">C1+2+3, G1, Cām.v; </w:t>
      </w:r>
      <w:r w:rsidRPr="004D5A2F">
        <w:rPr>
          <w:rFonts w:ascii="Gandhari Unicode" w:hAnsi="Gandhari Unicode" w:cs="e-Tamil OTC"/>
          <w:noProof/>
          <w:cs/>
          <w:lang w:val="en-GB"/>
        </w:rPr>
        <w:t xml:space="preserve">கனைஇக்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தளைக்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யாகிய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வேகிக் கரம்பைப்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வேகிக் களரிக் கரம்பைப்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வேகிக் கள்ளரிக் கரம்பைப்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தந்தனைத்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தேரேர்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நல்க லானே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நல்கானே </w:t>
      </w:r>
      <w:r w:rsidRPr="004D5A2F">
        <w:rPr>
          <w:rFonts w:ascii="Gandhari Unicode" w:hAnsi="Gandhari Unicode" w:cs="e-Tamil OTC"/>
          <w:noProof/>
          <w:lang w:val="en-GB"/>
        </w:rPr>
        <w:t>L1, C1+3, G1</w:t>
      </w:r>
    </w:p>
    <w:p w14:paraId="2927D8D4" w14:textId="77777777" w:rsidR="0074055C" w:rsidRPr="004D5A2F" w:rsidRDefault="0074055C">
      <w:pPr>
        <w:pStyle w:val="Textbody"/>
        <w:spacing w:after="29"/>
        <w:jc w:val="both"/>
        <w:rPr>
          <w:rFonts w:ascii="Gandhari Unicode" w:hAnsi="Gandhari Unicode" w:cs="e-Tamil OTC"/>
          <w:noProof/>
          <w:lang w:val="en-GB"/>
        </w:rPr>
      </w:pPr>
    </w:p>
    <w:p w14:paraId="78B616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cēy āṟu </w:t>
      </w:r>
      <w:r w:rsidRPr="004D5A2F">
        <w:rPr>
          <w:rFonts w:ascii="Gandhari Unicode" w:hAnsi="Gandhari Unicode" w:cs="e-Tamil OTC"/>
          <w:i/>
          <w:iCs/>
          <w:noProof/>
          <w:lang w:val="en-GB"/>
        </w:rPr>
        <w:t>cellām</w:t>
      </w:r>
      <w:r w:rsidRPr="004D5A2F">
        <w:rPr>
          <w:rFonts w:ascii="Gandhari Unicode" w:hAnsi="Gandhari Unicode" w:cs="e-Tamil OTC"/>
          <w:noProof/>
          <w:lang w:val="en-GB"/>
        </w:rPr>
        <w:t xml:space="preserve"> āyiṉ iṭar iṉṟu</w:t>
      </w:r>
    </w:p>
    <w:p w14:paraId="7C8662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kaḷaikalam</w:t>
      </w:r>
      <w:r w:rsidRPr="004D5A2F">
        <w:rPr>
          <w:rFonts w:ascii="Gandhari Unicode" w:hAnsi="Gandhari Unicode" w:cs="e-Tamil OTC"/>
          <w:noProof/>
          <w:lang w:val="en-GB"/>
        </w:rPr>
        <w:t xml:space="preserve"> kāmam perum tōṭ</w:t>
      </w:r>
      <w:r w:rsidR="001D07DE" w:rsidRPr="004D5A2F">
        <w:rPr>
          <w:rFonts w:ascii="Gandhari Unicode" w:hAnsi="Gandhari Unicode" w:cs="e-Tamil OTC"/>
          <w:noProof/>
          <w:lang w:val="en-GB"/>
        </w:rPr>
        <w:t>k*</w:t>
      </w:r>
      <w:r w:rsidRPr="004D5A2F">
        <w:rPr>
          <w:rFonts w:ascii="Gandhari Unicode" w:hAnsi="Gandhari Unicode" w:cs="e-Tamil OTC"/>
          <w:noProof/>
          <w:lang w:val="en-GB"/>
        </w:rPr>
        <w:t xml:space="preserve"> eṉṟu</w:t>
      </w:r>
    </w:p>
    <w:p w14:paraId="4A6AB2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1D07DE" w:rsidRPr="004D5A2F">
        <w:rPr>
          <w:rFonts w:ascii="Gandhari Unicode" w:hAnsi="Gandhari Unicode" w:cs="e-Tamil OTC"/>
          <w:noProof/>
          <w:lang w:val="en-GB"/>
        </w:rPr>
        <w:t>u purint*</w:t>
      </w:r>
      <w:r w:rsidRPr="004D5A2F">
        <w:rPr>
          <w:rFonts w:ascii="Gandhari Unicode" w:hAnsi="Gandhari Unicode" w:cs="e-Tamil OTC"/>
          <w:noProof/>
          <w:lang w:val="en-GB"/>
        </w:rPr>
        <w:t xml:space="preserve"> eṇṇiya maṉattai </w:t>
      </w:r>
      <w:r w:rsidR="001D07DE" w:rsidRPr="004D5A2F">
        <w:rPr>
          <w:rFonts w:ascii="Gandhari Unicode" w:hAnsi="Gandhari Unicode" w:cs="e-Tamil OTC"/>
          <w:noProof/>
          <w:lang w:val="en-GB"/>
        </w:rPr>
        <w:t>~</w:t>
      </w:r>
      <w:r w:rsidRPr="004D5A2F">
        <w:rPr>
          <w:rFonts w:ascii="Gandhari Unicode" w:hAnsi="Gandhari Unicode" w:cs="e-Tamil OTC"/>
          <w:noProof/>
          <w:lang w:val="en-GB"/>
        </w:rPr>
        <w:t>āki</w:t>
      </w:r>
    </w:p>
    <w:p w14:paraId="7A4DE4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murampu-kaṇ </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uṭaiya </w:t>
      </w:r>
      <w:r w:rsidR="001D07DE" w:rsidRPr="004D5A2F">
        <w:rPr>
          <w:rFonts w:ascii="Gandhari Unicode" w:hAnsi="Gandhari Unicode" w:cs="e-Tamil OTC"/>
          <w:noProof/>
          <w:lang w:val="en-GB"/>
        </w:rPr>
        <w:t>~</w:t>
      </w:r>
      <w:r w:rsidRPr="004D5A2F">
        <w:rPr>
          <w:rFonts w:ascii="Gandhari Unicode" w:hAnsi="Gandhari Unicode" w:cs="e-Tamil OTC"/>
          <w:i/>
          <w:iCs/>
          <w:noProof/>
          <w:lang w:val="en-GB"/>
        </w:rPr>
        <w:t>ēki</w:t>
      </w:r>
      <w:r w:rsidR="001D07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karampai</w:t>
      </w:r>
      <w:r w:rsidR="001D07DE" w:rsidRPr="004D5A2F">
        <w:rPr>
          <w:rFonts w:ascii="Gandhari Unicode" w:hAnsi="Gandhari Unicode" w:cs="e-Tamil OTC"/>
          <w:noProof/>
          <w:lang w:val="en-GB"/>
        </w:rPr>
        <w:t>+</w:t>
      </w:r>
    </w:p>
    <w:p w14:paraId="194CE8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putu vaḻi</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mati </w:t>
      </w:r>
      <w:r w:rsidR="001D07DE" w:rsidRPr="004D5A2F">
        <w:rPr>
          <w:rFonts w:ascii="Gandhari Unicode" w:hAnsi="Gandhari Unicode" w:cs="e-Tamil OTC"/>
          <w:noProof/>
          <w:lang w:val="en-GB"/>
        </w:rPr>
        <w:t>~</w:t>
      </w:r>
      <w:r w:rsidRPr="004D5A2F">
        <w:rPr>
          <w:rFonts w:ascii="Gandhari Unicode" w:hAnsi="Gandhari Unicode" w:cs="e-Tamil OTC"/>
          <w:noProof/>
          <w:lang w:val="en-GB"/>
        </w:rPr>
        <w:t>uṭai valavōy</w:t>
      </w:r>
    </w:p>
    <w:p w14:paraId="3672CA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iṉṟu tantaṉai </w:t>
      </w:r>
      <w:r w:rsidRPr="004D5A2F">
        <w:rPr>
          <w:rFonts w:ascii="Gandhari Unicode" w:hAnsi="Gandhari Unicode" w:cs="e-Tamil OTC"/>
          <w:i/>
          <w:iCs/>
          <w:noProof/>
          <w:lang w:val="en-GB"/>
        </w:rPr>
        <w:t>tēr</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ō</w:t>
      </w:r>
    </w:p>
    <w:p w14:paraId="6CC9C2A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nōy uḻ</w:t>
      </w:r>
      <w:r w:rsidR="001D07DE" w:rsidRPr="004D5A2F">
        <w:rPr>
          <w:rFonts w:ascii="Gandhari Unicode" w:hAnsi="Gandhari Unicode" w:cs="e-Tamil OTC"/>
          <w:noProof/>
          <w:lang w:val="en-GB"/>
        </w:rPr>
        <w:t>ant*</w:t>
      </w:r>
      <w:r w:rsidRPr="004D5A2F">
        <w:rPr>
          <w:rFonts w:ascii="Gandhari Unicode" w:hAnsi="Gandhari Unicode" w:cs="e-Tamil OTC"/>
          <w:noProof/>
          <w:lang w:val="en-GB"/>
        </w:rPr>
        <w:t xml:space="preserve"> uṟaiviyai nalkalāṉ</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133D3FF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CC6CC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075098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FB124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comes after having completed [his] work, showing politeness to the charioteer.</w:t>
      </w:r>
    </w:p>
    <w:p w14:paraId="1EF80069" w14:textId="77777777" w:rsidR="0074055C" w:rsidRPr="004D5A2F" w:rsidRDefault="0074055C">
      <w:pPr>
        <w:pStyle w:val="Textbody"/>
        <w:spacing w:after="29" w:line="260" w:lineRule="exact"/>
        <w:jc w:val="both"/>
        <w:rPr>
          <w:rFonts w:ascii="Gandhari Unicode" w:hAnsi="Gandhari Unicode" w:cs="e-Tamil OTC"/>
          <w:noProof/>
          <w:lang w:val="en-GB"/>
        </w:rPr>
      </w:pPr>
    </w:p>
    <w:p w14:paraId="2B3489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way go-not-we if affliction not-it</w:t>
      </w:r>
    </w:p>
    <w:p w14:paraId="19990B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remove-not-we desire big shoulder(dat.) said</w:t>
      </w:r>
    </w:p>
    <w:p w14:paraId="1F4E59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desired considered- mind-you become(abs.)</w:t>
      </w:r>
    </w:p>
    <w:p w14:paraId="1BCA48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mound-of-gravel(loc.) break(inf.) gone wasteland</w:t>
      </w:r>
    </w:p>
    <w:p w14:paraId="3A52DB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new way caused- mind possess- charioteer-you</w:t>
      </w:r>
    </w:p>
    <w:p w14:paraId="17C188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you-gave chariot</w:t>
      </w:r>
      <w:r w:rsidRPr="004D5A2F">
        <w:rPr>
          <w:rFonts w:ascii="Gandhari Unicode" w:hAnsi="Gandhari Unicode" w:cs="e-Tamil OTC"/>
          <w:noProof/>
          <w:position w:val="6"/>
          <w:lang w:val="en-GB"/>
        </w:rPr>
        <w:t>ō</w:t>
      </w:r>
    </w:p>
    <w:p w14:paraId="769CD4D4" w14:textId="77777777" w:rsidR="0074055C" w:rsidRPr="004D5A2F" w:rsidRDefault="00CF70BD" w:rsidP="00B26D9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endured(abs.) remain-she(acc.) granting</w:t>
      </w:r>
      <w:r w:rsidR="00B26D9D" w:rsidRPr="004D5A2F">
        <w:rPr>
          <w:rFonts w:ascii="Gandhari Unicode" w:hAnsi="Gandhari Unicode" w:cs="e-Tamil OTC"/>
          <w:noProof/>
          <w:lang w:val="en-GB"/>
        </w:rPr>
        <w:t>(inst.)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DD188" w14:textId="77777777" w:rsidR="0074055C" w:rsidRPr="004D5A2F" w:rsidRDefault="0074055C">
      <w:pPr>
        <w:pStyle w:val="Textbody"/>
        <w:spacing w:after="29"/>
        <w:jc w:val="both"/>
        <w:rPr>
          <w:rFonts w:ascii="Gandhari Unicode" w:hAnsi="Gandhari Unicode" w:cs="e-Tamil OTC"/>
          <w:noProof/>
          <w:lang w:val="en-GB"/>
        </w:rPr>
      </w:pPr>
    </w:p>
    <w:p w14:paraId="367C4CD0" w14:textId="77777777" w:rsidR="0074055C" w:rsidRPr="004D5A2F" w:rsidRDefault="0074055C">
      <w:pPr>
        <w:pStyle w:val="Textbody"/>
        <w:spacing w:after="29"/>
        <w:jc w:val="both"/>
        <w:rPr>
          <w:rFonts w:ascii="Gandhari Unicode" w:hAnsi="Gandhari Unicode" w:cs="e-Tamil OTC"/>
          <w:noProof/>
          <w:lang w:val="en-GB"/>
        </w:rPr>
      </w:pPr>
    </w:p>
    <w:p w14:paraId="599B8B8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one with a mind</w:t>
      </w:r>
      <w:r w:rsidRPr="004D5A2F">
        <w:rPr>
          <w:rStyle w:val="FootnoteReference"/>
          <w:rFonts w:ascii="Gandhari Unicode" w:hAnsi="Gandhari Unicode" w:cs="e-Tamil OTC"/>
          <w:noProof/>
          <w:lang w:val="en-GB"/>
        </w:rPr>
        <w:footnoteReference w:id="778"/>
      </w:r>
      <w:r w:rsidRPr="004D5A2F">
        <w:rPr>
          <w:rFonts w:ascii="Gandhari Unicode" w:hAnsi="Gandhari Unicode" w:cs="e-Tamil OTC"/>
          <w:noProof/>
          <w:lang w:val="en-GB"/>
        </w:rPr>
        <w:t>, who considered [and] desired what is good:</w:t>
      </w:r>
    </w:p>
    <w:p w14:paraId="3F4463D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8F512A" w:rsidRPr="004D5A2F">
        <w:rPr>
          <w:rFonts w:ascii="Gandhari Unicode" w:hAnsi="Gandhari Unicode" w:cs="e-Tamil OTC"/>
          <w:noProof/>
          <w:lang w:val="en-GB"/>
        </w:rPr>
        <w:t>“</w:t>
      </w:r>
      <w:r w:rsidRPr="004D5A2F">
        <w:rPr>
          <w:rFonts w:ascii="Gandhari Unicode" w:hAnsi="Gandhari Unicode" w:cs="e-Tamil OTC"/>
          <w:noProof/>
          <w:lang w:val="en-GB"/>
        </w:rPr>
        <w:t>if we don't go the way through the distance without impediment,</w:t>
      </w:r>
    </w:p>
    <w:p w14:paraId="3DB789A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we won't alleviate the desire for [her with]</w:t>
      </w:r>
      <w:r w:rsidRPr="004D5A2F">
        <w:rPr>
          <w:rStyle w:val="FootnoteReference"/>
          <w:rFonts w:ascii="Gandhari Unicode" w:hAnsi="Gandhari Unicode" w:cs="e-Tamil OTC"/>
          <w:noProof/>
          <w:lang w:val="en-GB"/>
        </w:rPr>
        <w:footnoteReference w:id="779"/>
      </w:r>
      <w:r w:rsidRPr="004D5A2F">
        <w:rPr>
          <w:rFonts w:ascii="Gandhari Unicode" w:hAnsi="Gandhari Unicode" w:cs="e-Tamil OTC"/>
          <w:noProof/>
          <w:lang w:val="en-GB"/>
        </w:rPr>
        <w:t xml:space="preserve"> big shoulders</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45295F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charioteer with a mind that effects new paths</w:t>
      </w:r>
    </w:p>
    <w:p w14:paraId="5F3DDD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wasteland, setting of to break into</w:t>
      </w:r>
      <w:r w:rsidRPr="004D5A2F">
        <w:rPr>
          <w:rStyle w:val="FootnoteReference"/>
          <w:rFonts w:ascii="Gandhari Unicode" w:hAnsi="Gandhari Unicode" w:cs="e-Tamil OTC"/>
          <w:noProof/>
          <w:lang w:val="en-GB"/>
        </w:rPr>
        <w:footnoteReference w:id="780"/>
      </w:r>
      <w:r w:rsidRPr="004D5A2F">
        <w:rPr>
          <w:rFonts w:ascii="Gandhari Unicode" w:hAnsi="Gandhari Unicode" w:cs="e-Tamil OTC"/>
          <w:noProof/>
          <w:lang w:val="en-GB"/>
        </w:rPr>
        <w:t xml:space="preserve"> mounds of gravel,</w:t>
      </w:r>
    </w:p>
    <w:p w14:paraId="6355B4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have you given [just] the chariot today?</w:t>
      </w:r>
    </w:p>
    <w:p w14:paraId="6A014E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this you are granting</w:t>
      </w:r>
      <w:r w:rsidRPr="004D5A2F">
        <w:rPr>
          <w:rStyle w:val="FootnoteReference"/>
          <w:rFonts w:ascii="Gandhari Unicode" w:hAnsi="Gandhari Unicode" w:cs="e-Tamil OTC"/>
          <w:noProof/>
          <w:lang w:val="en-GB"/>
        </w:rPr>
        <w:footnoteReference w:id="781"/>
      </w:r>
      <w:r w:rsidRPr="004D5A2F">
        <w:rPr>
          <w:rFonts w:ascii="Gandhari Unicode" w:hAnsi="Gandhari Unicode" w:cs="e-Tamil OTC"/>
          <w:noProof/>
          <w:lang w:val="en-GB"/>
        </w:rPr>
        <w:t xml:space="preserve"> [also] her,</w:t>
      </w:r>
    </w:p>
    <w:p w14:paraId="4F21F64F" w14:textId="77777777" w:rsidR="0074055C" w:rsidRPr="004D5A2F" w:rsidRDefault="00B26D9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who constantly endures pain</w:t>
      </w:r>
      <w:r w:rsidR="00CF70BD" w:rsidRPr="004D5A2F">
        <w:rPr>
          <w:rStyle w:val="FootnoteReference"/>
          <w:rFonts w:ascii="Gandhari Unicode" w:hAnsi="Gandhari Unicode" w:cs="e-Tamil OTC"/>
          <w:noProof/>
          <w:lang w:val="en-GB"/>
        </w:rPr>
        <w:footnoteReference w:id="782"/>
      </w:r>
      <w:r w:rsidR="00CF70BD" w:rsidRPr="004D5A2F">
        <w:rPr>
          <w:rFonts w:ascii="Gandhari Unicode" w:hAnsi="Gandhari Unicode" w:cs="e-Tamil OTC"/>
          <w:noProof/>
          <w:lang w:val="en-GB"/>
        </w:rPr>
        <w:t>.</w:t>
      </w:r>
    </w:p>
    <w:p w14:paraId="64F3113C" w14:textId="77777777" w:rsidR="0074055C" w:rsidRPr="004D5A2F" w:rsidRDefault="0074055C">
      <w:pPr>
        <w:pStyle w:val="Textbody"/>
        <w:spacing w:after="0"/>
        <w:jc w:val="both"/>
        <w:rPr>
          <w:rFonts w:ascii="Gandhari Unicode" w:hAnsi="Gandhari Unicode" w:cs="e-Tamil OTC"/>
          <w:b/>
          <w:noProof/>
          <w:lang w:val="en-GB"/>
        </w:rPr>
      </w:pPr>
    </w:p>
    <w:p w14:paraId="5BE9112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1743BD4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401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1CC19B9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வேறுபாடு கண்டு இற்செறிக்கப்பட்ட தலைமகள் தன்னுள்ளே சொல்லியது.</w:t>
      </w:r>
    </w:p>
    <w:p w14:paraId="4A7AFCA5" w14:textId="77777777" w:rsidR="0074055C" w:rsidRPr="004D5A2F" w:rsidRDefault="0074055C">
      <w:pPr>
        <w:pStyle w:val="Textbody"/>
        <w:spacing w:after="29"/>
        <w:jc w:val="both"/>
        <w:rPr>
          <w:rFonts w:ascii="Gandhari Unicode" w:hAnsi="Gandhari Unicode" w:cs="e-Tamil OTC"/>
          <w:noProof/>
          <w:lang w:val="en-GB"/>
        </w:rPr>
      </w:pPr>
    </w:p>
    <w:p w14:paraId="6B3B2B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னாய்மலர்</w:t>
      </w:r>
      <w:r w:rsidRPr="004D5A2F">
        <w:rPr>
          <w:rFonts w:ascii="Gandhari Unicode" w:hAnsi="Gandhari Unicode" w:cs="e-Tamil OTC"/>
          <w:noProof/>
          <w:cs/>
          <w:lang w:val="en-GB"/>
        </w:rPr>
        <w:t xml:space="preserve"> விரைஇ நெய்த</w:t>
      </w:r>
    </w:p>
    <w:p w14:paraId="57FC99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னெடுந்தொடை வேய்ந்த நீர்வார் கூந்த</w:t>
      </w:r>
    </w:p>
    <w:p w14:paraId="109146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 மகளி ரஞ்சி யீர்ஞெண்டு</w:t>
      </w:r>
    </w:p>
    <w:p w14:paraId="30388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கடலிற்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040B89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ணக்குவிளை</w:t>
      </w:r>
      <w:r w:rsidRPr="004D5A2F">
        <w:rPr>
          <w:rFonts w:ascii="Gandhari Unicode" w:hAnsi="Gandhari Unicode" w:cs="e-Tamil OTC"/>
          <w:noProof/>
          <w:cs/>
          <w:lang w:val="en-GB"/>
        </w:rPr>
        <w:t xml:space="preserve"> யாடலுங் கடிந்தன்</w:t>
      </w:r>
    </w:p>
    <w:p w14:paraId="499613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றைதே கம்ம</w:t>
      </w:r>
      <w:r w:rsidRPr="004D5A2F">
        <w:rPr>
          <w:rFonts w:ascii="Gandhari Unicode" w:hAnsi="Gandhari Unicode" w:cs="e-Tamil OTC"/>
          <w:noProof/>
          <w:cs/>
          <w:lang w:val="en-GB"/>
        </w:rPr>
        <w:t xml:space="preserve"> மெய்தோய் நட்பே.</w:t>
      </w:r>
    </w:p>
    <w:p w14:paraId="1D84D217" w14:textId="77777777" w:rsidR="0074055C" w:rsidRPr="004D5A2F" w:rsidRDefault="0074055C">
      <w:pPr>
        <w:pStyle w:val="Textbody"/>
        <w:spacing w:after="29"/>
        <w:jc w:val="both"/>
        <w:rPr>
          <w:rFonts w:ascii="Gandhari Unicode" w:hAnsi="Gandhari Unicode" w:cs="e-Tamil OTC"/>
          <w:noProof/>
          <w:lang w:val="en-GB"/>
        </w:rPr>
      </w:pPr>
    </w:p>
    <w:p w14:paraId="0B7C76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EA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னாய்மலர்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னார்மலர்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னெடுந்தொடை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னெடுதொடை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ணகுவளை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கடிந்தன்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கடிதன் </w:t>
      </w:r>
      <w:r w:rsidRPr="004D5A2F">
        <w:rPr>
          <w:rFonts w:ascii="Gandhari Unicode" w:hAnsi="Gandhari Unicode" w:cs="e-Tamil OTC"/>
          <w:noProof/>
          <w:lang w:val="en-GB"/>
        </w:rPr>
        <w:t xml:space="preserve">G1v,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 xml:space="preserve">C2, G1v, Cām.; </w:t>
      </w:r>
      <w:r w:rsidRPr="004D5A2F">
        <w:rPr>
          <w:rFonts w:ascii="Gandhari Unicode" w:hAnsi="Gandhari Unicode" w:cs="e-Tamil OTC"/>
          <w:noProof/>
          <w:cs/>
          <w:lang w:val="en-GB"/>
        </w:rPr>
        <w:t xml:space="preserve">றைதெமக் கம்ம </w:t>
      </w:r>
      <w:r w:rsidRPr="004D5A2F">
        <w:rPr>
          <w:rFonts w:ascii="Gandhari Unicode" w:hAnsi="Gandhari Unicode" w:cs="e-Tamil OTC"/>
          <w:noProof/>
          <w:lang w:val="en-GB"/>
        </w:rPr>
        <w:t xml:space="preserve">Nacc., EA, I, AT,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றைதே யம்ம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றைதெய் கம்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783"/>
      </w:r>
      <w:r w:rsidRPr="004D5A2F">
        <w:rPr>
          <w:rFonts w:ascii="Gandhari Unicode" w:hAnsi="Gandhari Unicode" w:cs="e-Tamil OTC"/>
          <w:noProof/>
          <w:cs/>
          <w:lang w:val="en-GB"/>
        </w:rPr>
        <w:t xml:space="preserve"> றைதே மகம </w:t>
      </w:r>
      <w:r w:rsidRPr="004D5A2F">
        <w:rPr>
          <w:rFonts w:ascii="Gandhari Unicode" w:hAnsi="Gandhari Unicode" w:cs="e-Tamil OTC"/>
          <w:noProof/>
          <w:lang w:val="en-GB"/>
        </w:rPr>
        <w:t>C1+3, G1</w:t>
      </w:r>
    </w:p>
    <w:p w14:paraId="40E66406" w14:textId="77777777" w:rsidR="0074055C" w:rsidRPr="004D5A2F" w:rsidRDefault="0074055C">
      <w:pPr>
        <w:pStyle w:val="Textbody"/>
        <w:spacing w:after="29"/>
        <w:jc w:val="both"/>
        <w:rPr>
          <w:rFonts w:ascii="Gandhari Unicode" w:hAnsi="Gandhari Unicode" w:cs="e-Tamil OTC"/>
          <w:noProof/>
          <w:lang w:val="en-GB"/>
        </w:rPr>
      </w:pPr>
    </w:p>
    <w:p w14:paraId="619813F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aṭumpiṉ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malar viraii neytal</w:t>
      </w:r>
    </w:p>
    <w:p w14:paraId="2241F5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toṭai vēynta nīr vār kūntal</w:t>
      </w:r>
    </w:p>
    <w:p w14:paraId="57788B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ōrai makaḷir añci </w:t>
      </w:r>
      <w:r w:rsidR="001D07DE" w:rsidRPr="004D5A2F">
        <w:rPr>
          <w:rFonts w:ascii="Gandhari Unicode" w:hAnsi="Gandhari Unicode" w:cs="e-Tamil OTC"/>
          <w:noProof/>
          <w:lang w:val="en-GB"/>
        </w:rPr>
        <w:t>~</w:t>
      </w:r>
      <w:r w:rsidRPr="004D5A2F">
        <w:rPr>
          <w:rFonts w:ascii="Gandhari Unicode" w:hAnsi="Gandhari Unicode" w:cs="e-Tamil OTC"/>
          <w:noProof/>
          <w:lang w:val="en-GB"/>
        </w:rPr>
        <w:t>īr ñeṇṭu</w:t>
      </w:r>
    </w:p>
    <w:p w14:paraId="469C37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kaṭaliṉ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7209D2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nakku </w:t>
      </w:r>
      <w:r w:rsidRPr="004D5A2F">
        <w:rPr>
          <w:rFonts w:ascii="Gandhari Unicode" w:hAnsi="Gandhari Unicode" w:cs="e-Tamil OTC"/>
          <w:i/>
          <w:iCs/>
          <w:noProof/>
          <w:lang w:val="en-GB"/>
        </w:rPr>
        <w:t>viḷaiyāṭal</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kaṭintaṉṟ</w:t>
      </w:r>
      <w:r w:rsidR="001D07DE" w:rsidRPr="004D5A2F">
        <w:rPr>
          <w:rFonts w:ascii="Gandhari Unicode" w:hAnsi="Gandhari Unicode" w:cs="e-Tamil OTC"/>
          <w:noProof/>
          <w:lang w:val="en-GB"/>
        </w:rPr>
        <w:t>*</w:t>
      </w:r>
    </w:p>
    <w:p w14:paraId="7DD9E6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ait</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ēk</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mey tōy naṭp</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2B754C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0A8FD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63CF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BF100B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 own mind by HER, who has been confined in the house at the sight of [her] changes.</w:t>
      </w:r>
    </w:p>
    <w:p w14:paraId="17B60E75" w14:textId="77777777" w:rsidR="0074055C" w:rsidRPr="004D5A2F" w:rsidRDefault="0074055C">
      <w:pPr>
        <w:pStyle w:val="Textbody"/>
        <w:spacing w:after="29" w:line="260" w:lineRule="exact"/>
        <w:jc w:val="both"/>
        <w:rPr>
          <w:rFonts w:ascii="Gandhari Unicode" w:hAnsi="Gandhari Unicode" w:cs="e-Tamil OTC"/>
          <w:noProof/>
          <w:lang w:val="en-GB"/>
        </w:rPr>
      </w:pPr>
    </w:p>
    <w:p w14:paraId="3E5550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select- blossom smelled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9F1DE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wreath covered- water overflow- tresses</w:t>
      </w:r>
    </w:p>
    <w:p w14:paraId="7F034C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Ōrai(-game) women feared wetness crab</w:t>
      </w:r>
    </w:p>
    <w:p w14:paraId="3C9D68A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running- ghat-he-with one day</w:t>
      </w:r>
    </w:p>
    <w:p w14:paraId="7DC408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 playing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it-chased-away</w:t>
      </w:r>
    </w:p>
    <w:p w14:paraId="6490E8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ēku-amma</w:t>
      </w:r>
      <w:r w:rsidRPr="004D5A2F">
        <w:rPr>
          <w:rFonts w:ascii="Gandhari Unicode" w:hAnsi="Gandhari Unicode" w:cs="e-Tamil OTC"/>
          <w:noProof/>
          <w:lang w:val="en-GB"/>
        </w:rPr>
        <w:t xml:space="preserve"> body touch-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38F634" w14:textId="77777777" w:rsidR="0074055C" w:rsidRPr="004D5A2F" w:rsidRDefault="0074055C">
      <w:pPr>
        <w:pStyle w:val="Textbody"/>
        <w:spacing w:after="29"/>
        <w:jc w:val="both"/>
        <w:rPr>
          <w:rFonts w:ascii="Gandhari Unicode" w:hAnsi="Gandhari Unicode" w:cs="e-Tamil OTC"/>
          <w:noProof/>
          <w:lang w:val="en-GB"/>
        </w:rPr>
      </w:pPr>
    </w:p>
    <w:p w14:paraId="7249E594" w14:textId="77777777" w:rsidR="0074055C" w:rsidRPr="004D5A2F" w:rsidRDefault="0074055C">
      <w:pPr>
        <w:pStyle w:val="Textbody"/>
        <w:spacing w:after="29"/>
        <w:rPr>
          <w:rFonts w:ascii="Gandhari Unicode" w:hAnsi="Gandhari Unicode" w:cs="e-Tamil OTC"/>
          <w:noProof/>
          <w:lang w:val="en-GB"/>
        </w:rPr>
      </w:pPr>
    </w:p>
    <w:p w14:paraId="17F963E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day with the man from the ghat, where wet crabs</w:t>
      </w:r>
    </w:p>
    <w:p w14:paraId="557AD9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are running to the sea for fear of women in the Ōrai game,</w:t>
      </w:r>
    </w:p>
    <w:p w14:paraId="64EF62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tresses overflowing from water, covered by long wreaths</w:t>
      </w:r>
    </w:p>
    <w:p w14:paraId="4E98EDB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of choice Aṭumpu blossoms,</w:t>
      </w:r>
    </w:p>
    <w:p w14:paraId="5BE475B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has chased away laughing [and] playing.</w:t>
      </w:r>
      <w:r w:rsidRPr="004D5A2F">
        <w:rPr>
          <w:rStyle w:val="FootnoteReference"/>
          <w:rFonts w:ascii="Gandhari Unicode" w:hAnsi="Gandhari Unicode" w:cs="e-Tamil OTC"/>
          <w:noProof/>
          <w:lang w:val="en-GB"/>
        </w:rPr>
        <w:footnoteReference w:id="784"/>
      </w:r>
    </w:p>
    <w:p w14:paraId="668517C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wondrous thing, alas</w:t>
      </w:r>
      <w:r w:rsidRPr="004D5A2F">
        <w:rPr>
          <w:rStyle w:val="FootnoteReference"/>
          <w:rFonts w:ascii="Gandhari Unicode" w:hAnsi="Gandhari Unicode" w:cs="e-Tamil OTC"/>
          <w:noProof/>
          <w:lang w:val="en-GB"/>
        </w:rPr>
        <w:footnoteReference w:id="785"/>
      </w:r>
      <w:r w:rsidRPr="004D5A2F">
        <w:rPr>
          <w:rFonts w:ascii="Gandhari Unicode" w:hAnsi="Gandhari Unicode" w:cs="e-Tamil OTC"/>
          <w:noProof/>
          <w:lang w:val="en-GB"/>
        </w:rPr>
        <w:t>, [is] the intimacy in which [he] touches</w:t>
      </w:r>
      <w:r w:rsidRPr="004D5A2F">
        <w:rPr>
          <w:rStyle w:val="FootnoteReference"/>
          <w:rFonts w:ascii="Gandhari Unicode" w:hAnsi="Gandhari Unicode" w:cs="e-Tamil OTC"/>
          <w:noProof/>
          <w:lang w:val="en-GB"/>
        </w:rPr>
        <w:footnoteReference w:id="786"/>
      </w:r>
    </w:p>
    <w:p w14:paraId="1AEE9B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[my] body.</w:t>
      </w:r>
    </w:p>
    <w:p w14:paraId="4ED2D4D4" w14:textId="77777777" w:rsidR="0074055C" w:rsidRPr="006617AC" w:rsidRDefault="0074055C">
      <w:pPr>
        <w:pStyle w:val="Textbody"/>
        <w:spacing w:after="0"/>
        <w:jc w:val="both"/>
        <w:rPr>
          <w:rFonts w:ascii="Gandhari Unicode" w:hAnsi="Gandhari Unicode" w:cs="e-Tamil OTC"/>
          <w:lang w:val="en-GB"/>
        </w:rPr>
      </w:pPr>
    </w:p>
    <w:sectPr w:rsidR="0074055C" w:rsidRPr="006617AC" w:rsidSect="00586348">
      <w:headerReference w:type="even" r:id="rId7"/>
      <w:headerReference w:type="default" r:id="rId8"/>
      <w:pgSz w:w="11907" w:h="16840" w:code="9"/>
      <w:pgMar w:top="1418" w:right="1134" w:bottom="1418" w:left="1418" w:header="720" w:footer="720" w:gutter="0"/>
      <w:pgNumType w:start="479"/>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7AFEC" w14:textId="77777777" w:rsidR="00D7616E" w:rsidRPr="004D5A2F" w:rsidRDefault="00D7616E">
      <w:r w:rsidRPr="004D5A2F">
        <w:separator/>
      </w:r>
    </w:p>
  </w:endnote>
  <w:endnote w:type="continuationSeparator" w:id="0">
    <w:p w14:paraId="195B2D84" w14:textId="77777777" w:rsidR="00D7616E" w:rsidRPr="004D5A2F" w:rsidRDefault="00D7616E">
      <w:r w:rsidRPr="004D5A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tarSymbol">
    <w:charset w:val="02"/>
    <w:family w:val="auto"/>
    <w:pitch w:val="default"/>
  </w:font>
  <w:font w:name="Gandhari Unicode">
    <w:altName w:val="Calibri"/>
    <w:charset w:val="00"/>
    <w:family w:val="auto"/>
    <w:pitch w:val="variable"/>
    <w:sig w:usb0="E00002FF" w:usb1="5000E0FB" w:usb2="00000000" w:usb3="00000000" w:csb0="0000019F" w:csb1="00000000"/>
  </w:font>
  <w:font w:name="e-Tamil OTC">
    <w:altName w:val="Vijaya"/>
    <w:charset w:val="00"/>
    <w:family w:val="auto"/>
    <w:pitch w:val="variable"/>
    <w:sig w:usb0="80100003" w:usb1="10002043" w:usb2="00000000" w:usb3="00000000" w:csb0="00000001" w:csb1="00000000"/>
  </w:font>
  <w:font w:name="URW Palladio UNI">
    <w:altName w:val="Calibri"/>
    <w:charset w:val="00"/>
    <w:family w:val="auto"/>
    <w:pitch w:val="variable"/>
    <w:sig w:usb0="A000002F" w:usb1="00000000" w:usb2="00000000" w:usb3="00000000" w:csb0="00000083" w:csb1="00000000"/>
  </w:font>
  <w:font w:name="TSCu_Time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15E4E" w14:textId="77777777" w:rsidR="00D7616E" w:rsidRPr="004D5A2F" w:rsidRDefault="00D7616E">
      <w:r w:rsidRPr="004D5A2F">
        <w:rPr>
          <w:color w:val="000000"/>
        </w:rPr>
        <w:separator/>
      </w:r>
    </w:p>
  </w:footnote>
  <w:footnote w:type="continuationSeparator" w:id="0">
    <w:p w14:paraId="259C37AD" w14:textId="77777777" w:rsidR="00D7616E" w:rsidRPr="004D5A2F" w:rsidRDefault="00D7616E">
      <w:r w:rsidRPr="004D5A2F">
        <w:continuationSeparator/>
      </w:r>
    </w:p>
  </w:footnote>
  <w:footnote w:id="1">
    <w:p w14:paraId="3D309D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mayiliyal āṭṭi</w:t>
      </w:r>
      <w:r w:rsidRPr="004D5A2F">
        <w:rPr>
          <w:rFonts w:ascii="Gandhari Unicode" w:hAnsi="Gandhari Unicode"/>
          <w:noProof/>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D2863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mānti allatu</w:t>
      </w:r>
      <w:r w:rsidRPr="004D5A2F">
        <w:rPr>
          <w:rFonts w:ascii="Gandhari Unicode" w:hAnsi="Gandhari Unicode"/>
          <w:noProof/>
          <w:lang w:val="en-GB"/>
        </w:rPr>
        <w:t>: here the time sequence in the poem appears to be slightly changed. While the series of two absolutives plus a habitual future (</w:t>
      </w:r>
      <w:r w:rsidRPr="004D5A2F">
        <w:rPr>
          <w:rFonts w:ascii="Gandhari Unicode" w:hAnsi="Gandhari Unicode"/>
          <w:i/>
          <w:noProof/>
          <w:lang w:val="en-GB"/>
        </w:rPr>
        <w:t xml:space="preserve">aruntupu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mānti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tūṅkum</w:t>
      </w:r>
      <w:r w:rsidRPr="004D5A2F">
        <w:rPr>
          <w:rFonts w:ascii="Gandhari Unicode" w:hAnsi="Gandhari Unicode"/>
          <w:noProof/>
          <w:lang w:val="en-GB"/>
        </w:rPr>
        <w:t xml:space="preserve">) suggests a linear temporal sequence (eating mango, feeding on Nelli, resting), the </w:t>
      </w:r>
      <w:r w:rsidRPr="004D5A2F">
        <w:rPr>
          <w:rFonts w:ascii="Gandhari Unicode" w:hAnsi="Gandhari Unicode"/>
          <w:i/>
          <w:noProof/>
          <w:lang w:val="en-GB"/>
        </w:rPr>
        <w:t>allatu</w:t>
      </w:r>
      <w:r w:rsidRPr="004D5A2F">
        <w:rPr>
          <w:rFonts w:ascii="Gandhari Unicode" w:hAnsi="Gandhari Unicode"/>
          <w:noProof/>
          <w:lang w:val="en-GB"/>
        </w:rPr>
        <w:t xml:space="preserve"> might rather point to a triangle: after eating mango, besides feeding on Nelli, resting, that is, alternately feeding on Nelli and resting in the bamboo. From the point of view of construction this would be the </w:t>
      </w:r>
      <w:r w:rsidRPr="004D5A2F">
        <w:rPr>
          <w:rFonts w:ascii="Gandhari Unicode" w:hAnsi="Gandhari Unicode"/>
          <w:i/>
          <w:noProof/>
          <w:lang w:val="en-GB"/>
        </w:rPr>
        <w:t>lectio difficilior</w:t>
      </w:r>
      <w:r w:rsidRPr="004D5A2F">
        <w:rPr>
          <w:rFonts w:ascii="Gandhari Unicode" w:hAnsi="Gandhari Unicode"/>
          <w:noProof/>
          <w:lang w:val="en-GB"/>
        </w:rPr>
        <w:t>, and it would suit the image better (cf. last note to this poem), because it would mark the mango-eating as an exception, which would be quite in accordance with its symbolic value, to be seen for example in KT 8.</w:t>
      </w:r>
    </w:p>
  </w:footnote>
  <w:footnote w:id="3">
    <w:p w14:paraId="618D22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paṇai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mūṅkil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kaḻai</w:t>
      </w:r>
      <w:r w:rsidRPr="004D5A2F">
        <w:rPr>
          <w:rFonts w:ascii="Gandhari Unicode" w:hAnsi="Gandhari Unicode"/>
          <w:noProof/>
          <w:lang w:val="en-GB"/>
        </w:rPr>
        <w:t>: three different words for 'bamboo' the peculiarities of which are not at all clear.</w:t>
      </w:r>
    </w:p>
  </w:footnote>
  <w:footnote w:id="4">
    <w:p w14:paraId="7E67FE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pāl kalappu aṉṉa tē[m]</w:t>
      </w:r>
      <w:r w:rsidRPr="004D5A2F">
        <w:rPr>
          <w:rFonts w:ascii="Gandhari Unicode" w:hAnsi="Gandhari Unicode"/>
          <w:noProof/>
          <w:lang w:val="en-GB"/>
        </w:rPr>
        <w:t xml:space="preserve"> is a little awkward. One would prefer an absolutive </w:t>
      </w:r>
      <w:r w:rsidRPr="004D5A2F">
        <w:rPr>
          <w:rFonts w:ascii="Gandhari Unicode" w:hAnsi="Gandhari Unicode"/>
          <w:i/>
          <w:noProof/>
          <w:lang w:val="en-GB"/>
        </w:rPr>
        <w:t>kalantu aṉṉa</w:t>
      </w:r>
      <w:r w:rsidRPr="004D5A2F">
        <w:rPr>
          <w:rFonts w:ascii="Gandhari Unicode" w:hAnsi="Gandhari Unicode"/>
          <w:noProof/>
          <w:lang w:val="en-GB"/>
        </w:rPr>
        <w:t xml:space="preserve">: "sweet as [honey] mixed with milk". The syntax of this kind of comparison, a comparison connected with the attribute of a noun, would deserve special investigation. Here it seems obvious that with respect to the noun </w:t>
      </w:r>
      <w:r w:rsidRPr="004D5A2F">
        <w:rPr>
          <w:rFonts w:ascii="Gandhari Unicode" w:hAnsi="Gandhari Unicode"/>
          <w:i/>
          <w:noProof/>
          <w:lang w:val="en-GB"/>
        </w:rPr>
        <w:t>kokku tē[m]</w:t>
      </w:r>
      <w:r w:rsidRPr="004D5A2F">
        <w:rPr>
          <w:rFonts w:ascii="Gandhari Unicode" w:hAnsi="Gandhari Unicode"/>
          <w:noProof/>
          <w:lang w:val="en-GB"/>
        </w:rPr>
        <w:t xml:space="preserve"> is a mere adjective ("sweet mango")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68F6A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the image achieve for the message of the poem? At least </w:t>
      </w:r>
      <w:r w:rsidRPr="004D5A2F">
        <w:rPr>
          <w:rFonts w:ascii="Gandhari Unicode" w:hAnsi="Gandhari Unicode"/>
          <w:i/>
          <w:noProof/>
          <w:lang w:val="en-GB"/>
        </w:rPr>
        <w:t>paṟavai</w:t>
      </w:r>
      <w:r w:rsidRPr="004D5A2F">
        <w:rPr>
          <w:rFonts w:ascii="Gandhari Unicode" w:hAnsi="Gandhari Unicode"/>
          <w:noProof/>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770216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ciṟiyilai </w:t>
      </w:r>
      <w:r w:rsidRPr="004D5A2F">
        <w:rPr>
          <w:rFonts w:ascii="Gandhari Unicode" w:hAnsi="Gandhari Unicode"/>
          <w:noProof/>
          <w:lang w:val="en-GB"/>
        </w:rPr>
        <w:t xml:space="preserve">= </w:t>
      </w:r>
      <w:r w:rsidRPr="004D5A2F">
        <w:rPr>
          <w:rFonts w:ascii="Gandhari Unicode" w:hAnsi="Gandhari Unicode"/>
          <w:i/>
          <w:noProof/>
          <w:lang w:val="en-GB"/>
        </w:rPr>
        <w:t>ciṟiy(a) ilai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394.3 (cf. also NA 64.5, 207.2, 218.11). Whether we have to read n.pl. here or the "modern" adjective form is hard to determine.</w:t>
      </w:r>
    </w:p>
  </w:footnote>
  <w:footnote w:id="7">
    <w:p w14:paraId="2620D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choice of the plant Neruñci (whatever it is) might not be chance. There seems to be a connection between Neruñci and physical love; cf. KT 315 where HER shoulders are likened to it, while HE is compared with the sun.</w:t>
      </w:r>
    </w:p>
  </w:footnote>
  <w:footnote w:id="8">
    <w:p w14:paraId="54A7FF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nāṭṭar</w:t>
      </w:r>
      <w:r w:rsidRPr="004D5A2F">
        <w:rPr>
          <w:rFonts w:ascii="Gandhari Unicode" w:hAnsi="Gandhari Unicode"/>
          <w:noProof/>
          <w:lang w:val="en-GB"/>
        </w:rPr>
        <w:t xml:space="preserve">, in contradistinction to the frequent </w:t>
      </w:r>
      <w:r w:rsidRPr="004D5A2F">
        <w:rPr>
          <w:rFonts w:ascii="Gandhari Unicode" w:hAnsi="Gandhari Unicode"/>
          <w:i/>
          <w:noProof/>
          <w:lang w:val="en-GB"/>
        </w:rPr>
        <w:t>nāṭaṉ</w:t>
      </w:r>
      <w:r w:rsidRPr="004D5A2F">
        <w:rPr>
          <w:rFonts w:ascii="Gandhari Unicode" w:hAnsi="Gandhari Unicode"/>
          <w:noProof/>
          <w:lang w:val="en-GB"/>
        </w:rPr>
        <w:t xml:space="preserve">, is not to be understood as a lexicalised pronominal noun, but as a denominative, meaning "one who [temporarily dwells] in a land (see also </w:t>
      </w:r>
      <w:r w:rsidRPr="004D5A2F">
        <w:rPr>
          <w:rFonts w:ascii="Gandhari Unicode" w:hAnsi="Gandhari Unicode"/>
          <w:i/>
          <w:noProof/>
          <w:lang w:val="en-GB"/>
        </w:rPr>
        <w:t>nāṭṭār</w:t>
      </w:r>
      <w:r w:rsidRPr="004D5A2F">
        <w:rPr>
          <w:rFonts w:ascii="Gandhari Unicode" w:hAnsi="Gandhari Unicode"/>
          <w:noProof/>
          <w:lang w:val="en-GB"/>
        </w:rPr>
        <w:t xml:space="preserve"> KT 228.5).</w:t>
      </w:r>
    </w:p>
  </w:footnote>
  <w:footnote w:id="9">
    <w:p w14:paraId="4BF16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pariyaleṉ</w:t>
      </w:r>
      <w:r w:rsidRPr="004D5A2F">
        <w:rPr>
          <w:rFonts w:ascii="Gandhari Unicode" w:hAnsi="Gandhari Unicode"/>
          <w:noProof/>
          <w:lang w:val="en-GB"/>
        </w:rPr>
        <w:t xml:space="preserve"> is a semantically and morphologically ambiguous form. It can either be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neg. of the root </w:t>
      </w:r>
      <w:r w:rsidRPr="004D5A2F">
        <w:rPr>
          <w:rFonts w:ascii="Gandhari Unicode" w:hAnsi="Gandhari Unicode"/>
          <w:i/>
          <w:noProof/>
          <w:lang w:val="en-GB"/>
        </w:rPr>
        <w:t>pari-tal</w:t>
      </w:r>
      <w:r w:rsidRPr="004D5A2F">
        <w:rPr>
          <w:rFonts w:ascii="Gandhari Unicode" w:hAnsi="Gandhari Unicode"/>
          <w:noProof/>
          <w:lang w:val="en-GB"/>
        </w:rPr>
        <w:t xml:space="preserve"> or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denominative of the verbal noun </w:t>
      </w:r>
      <w:r w:rsidRPr="004D5A2F">
        <w:rPr>
          <w:rFonts w:ascii="Gandhari Unicode" w:hAnsi="Gandhari Unicode"/>
          <w:i/>
          <w:noProof/>
          <w:lang w:val="en-GB"/>
        </w:rPr>
        <w:t>pariyal</w:t>
      </w:r>
      <w:r w:rsidRPr="004D5A2F">
        <w:rPr>
          <w:rFonts w:ascii="Gandhari Unicode" w:hAnsi="Gandhari Unicode"/>
          <w:noProof/>
          <w:lang w:val="en-GB"/>
        </w:rPr>
        <w:t xml:space="preserve">. The verb </w:t>
      </w:r>
      <w:r w:rsidRPr="004D5A2F">
        <w:rPr>
          <w:rFonts w:ascii="Gandhari Unicode" w:hAnsi="Gandhari Unicode"/>
          <w:i/>
          <w:noProof/>
          <w:lang w:val="en-GB"/>
        </w:rPr>
        <w:t>pari</w:t>
      </w:r>
      <w:r w:rsidRPr="004D5A2F">
        <w:rPr>
          <w:rFonts w:ascii="Gandhari Unicode" w:hAnsi="Gandhari Unicode"/>
          <w:noProof/>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06C630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orīi oḻukum</w:t>
      </w:r>
      <w:r w:rsidRPr="004D5A2F">
        <w:rPr>
          <w:rFonts w:ascii="Gandhari Unicode" w:hAnsi="Gandhari Unicode"/>
          <w:noProof/>
          <w:lang w:val="en-GB"/>
        </w:rPr>
        <w:t xml:space="preserve">: is this to be understood as a coordination ("who abandons [me and] goes") or does </w:t>
      </w:r>
      <w:r w:rsidRPr="004D5A2F">
        <w:rPr>
          <w:rFonts w:ascii="Gandhari Unicode" w:hAnsi="Gandhari Unicode"/>
          <w:i/>
          <w:noProof/>
          <w:lang w:val="en-GB"/>
        </w:rPr>
        <w:t>oḻuku</w:t>
      </w:r>
      <w:r w:rsidRPr="004D5A2F">
        <w:rPr>
          <w:rFonts w:ascii="Gandhari Unicode" w:hAnsi="Gandhari Unicode"/>
          <w:noProof/>
          <w:lang w:val="en-GB"/>
        </w:rPr>
        <w:t xml:space="preserve"> function as an auxiliary of a continuous present? Alternatively it is possible to relate </w:t>
      </w:r>
      <w:r w:rsidRPr="004D5A2F">
        <w:rPr>
          <w:rFonts w:ascii="Gandhari Unicode" w:hAnsi="Gandhari Unicode"/>
          <w:i/>
          <w:noProof/>
          <w:lang w:val="en-GB"/>
        </w:rPr>
        <w:t>oḻukum</w:t>
      </w:r>
      <w:r w:rsidRPr="004D5A2F">
        <w:rPr>
          <w:rFonts w:ascii="Gandhari Unicode" w:hAnsi="Gandhari Unicode"/>
          <w:noProof/>
          <w:lang w:val="en-GB"/>
        </w:rPr>
        <w:t xml:space="preserve"> to a second root </w:t>
      </w:r>
      <w:r w:rsidRPr="004D5A2F">
        <w:rPr>
          <w:rFonts w:ascii="Gandhari Unicode" w:hAnsi="Gandhari Unicode"/>
          <w:i/>
          <w:noProof/>
          <w:lang w:val="en-GB"/>
        </w:rPr>
        <w:t>oḻuku-tal</w:t>
      </w:r>
      <w:r w:rsidRPr="004D5A2F">
        <w:rPr>
          <w:rFonts w:ascii="Gandhari Unicode" w:hAnsi="Gandhari Unicode"/>
          <w:noProof/>
          <w:lang w:val="en-GB"/>
        </w:rPr>
        <w:t xml:space="preserve"> "to act according to the law" (DEDR 1011), which would in quite well with the topos of HIS dutifully leaving HER (5b).</w:t>
      </w:r>
    </w:p>
  </w:footnote>
  <w:footnote w:id="11">
    <w:p w14:paraId="7C4FC4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naṇṇiya pālōr</w:t>
      </w:r>
      <w:r w:rsidRPr="004D5A2F">
        <w:rPr>
          <w:rFonts w:ascii="Gandhari Unicode" w:hAnsi="Gandhari Unicode"/>
          <w:noProof/>
          <w:lang w:val="en-GB"/>
        </w:rPr>
        <w:t xml:space="preserve">: this phrase is sociologically difficult. The verb </w:t>
      </w:r>
      <w:r w:rsidRPr="004D5A2F">
        <w:rPr>
          <w:rFonts w:ascii="Gandhari Unicode" w:hAnsi="Gandhari Unicode"/>
          <w:i/>
          <w:noProof/>
          <w:lang w:val="en-GB"/>
        </w:rPr>
        <w:t>naṇṇu-tal</w:t>
      </w:r>
      <w:r w:rsidRPr="004D5A2F">
        <w:rPr>
          <w:rFonts w:ascii="Gandhari Unicode" w:hAnsi="Gandhari Unicode"/>
          <w:noProof/>
          <w:lang w:val="en-GB"/>
        </w:rPr>
        <w:t xml:space="preserve"> usually denotes a spacial situation of something (as to be seen in line 3, </w:t>
      </w:r>
      <w:r w:rsidRPr="004D5A2F">
        <w:rPr>
          <w:rFonts w:ascii="Gandhari Unicode" w:hAnsi="Gandhari Unicode"/>
          <w:i/>
          <w:noProof/>
          <w:lang w:val="en-GB"/>
        </w:rPr>
        <w:t>naṇṇu vaḻi</w:t>
      </w:r>
      <w:r w:rsidRPr="004D5A2F">
        <w:rPr>
          <w:rFonts w:ascii="Gandhari Unicode" w:hAnsi="Gandhari Unicode"/>
          <w:noProof/>
          <w:lang w:val="en-GB"/>
        </w:rPr>
        <w:t>). Here it must be used in a transferred sense. So literally the phrase might mean "one (h.)/those whose fate is attached to god". Does this refer to someone who has given up worldly attachments?</w:t>
      </w:r>
    </w:p>
  </w:footnote>
  <w:footnote w:id="12">
    <w:p w14:paraId="1B2F3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malai iṭaiyiṭṭa</w:t>
      </w:r>
      <w:r w:rsidRPr="004D5A2F">
        <w:rPr>
          <w:rFonts w:ascii="Gandhari Unicode" w:hAnsi="Gandhari Unicode"/>
          <w:noProof/>
          <w:lang w:val="en-GB"/>
        </w:rPr>
        <w:t xml:space="preserve"> literally presumably refers to mountains which are set between HER place and his country. The TL lexicalises </w:t>
      </w:r>
      <w:r w:rsidRPr="004D5A2F">
        <w:rPr>
          <w:rFonts w:ascii="Gandhari Unicode" w:hAnsi="Gandhari Unicode"/>
          <w:i/>
          <w:noProof/>
          <w:lang w:val="en-GB"/>
        </w:rPr>
        <w:t>iṭaiyiṭu</w:t>
      </w:r>
      <w:r w:rsidRPr="004D5A2F">
        <w:rPr>
          <w:rFonts w:ascii="Gandhari Unicode" w:hAnsi="Gandhari Unicode"/>
          <w:noProof/>
          <w:lang w:val="en-GB"/>
        </w:rPr>
        <w:t xml:space="preserve"> as "to intervene; to interpose".</w:t>
      </w:r>
    </w:p>
  </w:footnote>
  <w:footnote w:id="13">
    <w:p w14:paraId="7CA8E6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reading here is </w:t>
      </w:r>
      <w:r w:rsidRPr="004D5A2F">
        <w:rPr>
          <w:rFonts w:ascii="Gandhari Unicode" w:hAnsi="Gandhari Unicode"/>
          <w:i/>
          <w:noProof/>
          <w:lang w:val="en-GB"/>
        </w:rPr>
        <w:t>eṉpar.</w:t>
      </w:r>
      <w:r w:rsidRPr="004D5A2F">
        <w:rPr>
          <w:rFonts w:ascii="Gandhari Unicode" w:hAnsi="Gandhari Unicode"/>
          <w:noProof/>
          <w:lang w:val="en-GB"/>
        </w:rPr>
        <w:t xml:space="preserve"> </w:t>
      </w:r>
      <w:r w:rsidRPr="004D5A2F">
        <w:rPr>
          <w:rFonts w:ascii="Gandhari Unicode" w:hAnsi="Gandhari Unicode"/>
          <w:i/>
          <w:noProof/>
          <w:lang w:val="en-GB"/>
        </w:rPr>
        <w:t xml:space="preserve">eṉpa </w:t>
      </w:r>
      <w:r w:rsidRPr="004D5A2F">
        <w:rPr>
          <w:rFonts w:ascii="Gandhari Unicode" w:hAnsi="Gandhari Unicode"/>
          <w:noProof/>
          <w:lang w:val="en-GB"/>
        </w:rPr>
        <w:t xml:space="preserve">is the common word for sayings that are general in status (as well as the formulaic variant, in this context; cf. KT 136); is </w:t>
      </w:r>
      <w:r w:rsidRPr="004D5A2F">
        <w:rPr>
          <w:rFonts w:ascii="Gandhari Unicode" w:hAnsi="Gandhari Unicode"/>
          <w:i/>
          <w:noProof/>
          <w:lang w:val="en-GB"/>
        </w:rPr>
        <w:t>eṉpar</w:t>
      </w:r>
      <w:r w:rsidRPr="004D5A2F">
        <w:rPr>
          <w:rFonts w:ascii="Gandhari Unicode" w:hAnsi="Gandhari Unicode"/>
          <w:noProof/>
          <w:lang w:val="en-GB"/>
        </w:rPr>
        <w:t xml:space="preserve"> to supposed to be referring to a particular person (or persons)?</w:t>
      </w:r>
    </w:p>
  </w:footnote>
  <w:footnote w:id="14">
    <w:p w14:paraId="7696D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niṉaiyiṉ</w:t>
      </w:r>
      <w:r w:rsidRPr="004D5A2F">
        <w:rPr>
          <w:rFonts w:ascii="Gandhari Unicode" w:hAnsi="Gandhari Unicode"/>
          <w:noProof/>
          <w:lang w:val="en-GB"/>
        </w:rPr>
        <w:t>: Srin. considers the possibility of taking this as a reference to an actual situation: "when [I] think of [it] (i.e. the last time it happened to me, that is, the last meeting with HER)" ...</w:t>
      </w:r>
    </w:p>
  </w:footnote>
  <w:footnote w:id="15">
    <w:p w14:paraId="13D291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taivantāṅku</w:t>
      </w:r>
      <w:r w:rsidRPr="004D5A2F">
        <w:rPr>
          <w:rFonts w:ascii="Gandhari Unicode" w:hAnsi="Gandhari Unicode"/>
          <w:noProof/>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1030BB1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 xml:space="preserve">kiḷavi </w:t>
      </w:r>
      <w:r w:rsidRPr="004D5A2F">
        <w:rPr>
          <w:rFonts w:ascii="Gandhari Unicode" w:hAnsi="Gandhari Unicode"/>
          <w:noProof/>
          <w:lang w:val="en-GB"/>
        </w:rPr>
        <w:t>opts for an address of man to man, but the vocative at the end of the poem is not conclusive in this respect, since also HER shoulders are often called "big" or "broad".</w:t>
      </w:r>
    </w:p>
  </w:footnote>
  <w:footnote w:id="17">
    <w:p w14:paraId="38865C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most obvious meaning of </w:t>
      </w:r>
      <w:r w:rsidRPr="004D5A2F">
        <w:rPr>
          <w:rFonts w:ascii="Gandhari Unicode" w:hAnsi="Gandhari Unicode"/>
          <w:i/>
          <w:noProof/>
          <w:lang w:val="en-GB"/>
        </w:rPr>
        <w:t>paṭai</w:t>
      </w:r>
      <w:r w:rsidRPr="004D5A2F">
        <w:rPr>
          <w:rFonts w:ascii="Gandhari Unicode" w:hAnsi="Gandhari Unicode"/>
          <w:noProof/>
          <w:lang w:val="en-GB"/>
        </w:rPr>
        <w:t xml:space="preserve"> is "weapon" (= DEDR 3860), thus in KT 333.1 and 350.6. But in the context with horses and chariots it quite often rather refers to the horse’s gear, perhaps the "harness", and it often is connected with gold (cf. NA 361.3, AN 114.16, 124.9, 400.11). Since here the horses are not mentioned, but just the chariot, the phrase remains ambiguous.</w:t>
      </w:r>
    </w:p>
  </w:footnote>
  <w:footnote w:id="18">
    <w:p w14:paraId="1587A6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iṭu-tal</w:t>
      </w:r>
      <w:r w:rsidRPr="004D5A2F">
        <w:rPr>
          <w:rFonts w:ascii="Gandhari Unicode" w:hAnsi="Gandhari Unicode"/>
          <w:noProof/>
          <w:lang w:val="en-GB"/>
        </w:rPr>
        <w:t xml:space="preserve"> is transitive, the phrase </w:t>
      </w:r>
      <w:r w:rsidRPr="004D5A2F">
        <w:rPr>
          <w:rFonts w:ascii="Gandhari Unicode" w:hAnsi="Gandhari Unicode"/>
          <w:i/>
          <w:noProof/>
          <w:lang w:val="en-GB"/>
        </w:rPr>
        <w:t>iṭu maṇal</w:t>
      </w:r>
      <w:r w:rsidRPr="004D5A2F">
        <w:rPr>
          <w:rFonts w:ascii="Gandhari Unicode" w:hAnsi="Gandhari Unicode"/>
          <w:noProof/>
          <w:lang w:val="en-GB"/>
        </w:rPr>
        <w:t xml:space="preserve"> must be understood as elliptical: "sand deposited [by the sea]".</w:t>
      </w:r>
    </w:p>
  </w:footnote>
  <w:footnote w:id="19">
    <w:p w14:paraId="0FFA87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nivantu</w:t>
      </w:r>
      <w:r w:rsidRPr="004D5A2F">
        <w:rPr>
          <w:rFonts w:ascii="Gandhari Unicode" w:hAnsi="Gandhari Unicode"/>
          <w:noProof/>
          <w:lang w:val="en-GB"/>
        </w:rPr>
        <w:t>: so the departure of the white chariot is compared to the ascent of the bird?</w:t>
      </w:r>
    </w:p>
  </w:footnote>
  <w:footnote w:id="20">
    <w:p w14:paraId="191EFC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follows exclusively C2, and it is true that in the context of an honorific imperative one would expect a vocative in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plural.</w:t>
      </w:r>
    </w:p>
  </w:footnote>
  <w:footnote w:id="21">
    <w:p w14:paraId="54CD13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sentence border might be open to discussion here. From parallels such as KT 212.4 one would expect that the sentence does not end with </w:t>
      </w:r>
      <w:r w:rsidRPr="004D5A2F">
        <w:rPr>
          <w:rFonts w:ascii="Gandhari Unicode" w:hAnsi="Gandhari Unicode"/>
          <w:i/>
          <w:noProof/>
          <w:lang w:val="en-GB"/>
        </w:rPr>
        <w:t>aritē.</w:t>
      </w:r>
      <w:r w:rsidRPr="004D5A2F">
        <w:rPr>
          <w:rFonts w:ascii="Gandhari Unicode" w:hAnsi="Gandhari Unicode"/>
          <w:noProof/>
          <w:lang w:val="en-GB"/>
        </w:rPr>
        <w:t xml:space="preserve"> If it does, </w:t>
      </w:r>
      <w:r w:rsidRPr="004D5A2F">
        <w:rPr>
          <w:rFonts w:ascii="Gandhari Unicode" w:hAnsi="Gandhari Unicode"/>
          <w:i/>
          <w:noProof/>
          <w:lang w:val="en-GB"/>
        </w:rPr>
        <w:t>uṟaivu</w:t>
      </w:r>
      <w:r w:rsidRPr="004D5A2F">
        <w:rPr>
          <w:rFonts w:ascii="Gandhari Unicode" w:hAnsi="Gandhari Unicode"/>
          <w:noProof/>
          <w:lang w:val="en-GB"/>
        </w:rPr>
        <w:t xml:space="preserve"> has to be the subject, as above, which makes perfect sense: staying together is difficult since HE has to leave HER after each meeting. But we could also be dealing with an open-ended anteposition of predicate, that is, </w:t>
      </w:r>
      <w:r w:rsidRPr="004D5A2F">
        <w:rPr>
          <w:rFonts w:ascii="Gandhari Unicode" w:hAnsi="Gandhari Unicode"/>
          <w:i/>
          <w:noProof/>
          <w:lang w:val="en-GB"/>
        </w:rPr>
        <w:t>kāmam</w:t>
      </w:r>
      <w:r w:rsidRPr="004D5A2F">
        <w:rPr>
          <w:rFonts w:ascii="Gandhari Unicode" w:hAnsi="Gandhari Unicode"/>
          <w:noProof/>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5A7236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ceppiṉam, </w:t>
      </w:r>
      <w:r w:rsidRPr="004D5A2F">
        <w:rPr>
          <w:rFonts w:ascii="Gandhari Unicode" w:hAnsi="Gandhari Unicode"/>
          <w:noProof/>
          <w:lang w:val="en-GB"/>
        </w:rPr>
        <w:t>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pl. p.a., that is, a </w:t>
      </w:r>
      <w:r w:rsidRPr="004D5A2F">
        <w:rPr>
          <w:rFonts w:ascii="Gandhari Unicode" w:hAnsi="Gandhari Unicode"/>
          <w:i/>
          <w:noProof/>
          <w:lang w:val="en-GB"/>
        </w:rPr>
        <w:t>muṟṟeccam</w:t>
      </w:r>
      <w:r w:rsidRPr="004D5A2F">
        <w:rPr>
          <w:rFonts w:ascii="Gandhari Unicode" w:hAnsi="Gandhari Unicode"/>
          <w:noProof/>
          <w:lang w:val="en-GB"/>
        </w:rPr>
        <w:t xml:space="preserve">, in combination with a conditional a frequent figure. It has to be taken as subject of </w:t>
      </w:r>
      <w:r w:rsidRPr="004D5A2F">
        <w:rPr>
          <w:rFonts w:ascii="Gandhari Unicode" w:hAnsi="Gandhari Unicode"/>
          <w:i/>
          <w:noProof/>
          <w:lang w:val="en-GB"/>
        </w:rPr>
        <w:t>celiṉē</w:t>
      </w:r>
      <w:r w:rsidRPr="004D5A2F">
        <w:rPr>
          <w:rFonts w:ascii="Gandhari Unicode" w:hAnsi="Gandhari Unicode"/>
          <w:noProof/>
          <w:lang w:val="en-GB"/>
        </w:rPr>
        <w:t>, that is, literally, "if we go as those who have spoken [to her]".</w:t>
      </w:r>
    </w:p>
  </w:footnote>
  <w:footnote w:id="23">
    <w:p w14:paraId="6A96F3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connection of the first line with the rest is a problem. To me it seems most meaningful to take the </w:t>
      </w:r>
      <w:r w:rsidRPr="004D5A2F">
        <w:rPr>
          <w:rFonts w:ascii="Gandhari Unicode" w:hAnsi="Gandhari Unicode"/>
          <w:i/>
          <w:noProof/>
          <w:lang w:val="en-GB"/>
        </w:rPr>
        <w:t>eṉṟu</w:t>
      </w:r>
      <w:r w:rsidRPr="004D5A2F">
        <w:rPr>
          <w:rFonts w:ascii="Gandhari Unicode" w:hAnsi="Gandhari Unicode"/>
          <w:noProof/>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sidRPr="004D5A2F">
        <w:rPr>
          <w:rFonts w:ascii="Gandhari Unicode" w:hAnsi="Gandhari Unicode"/>
          <w:i/>
          <w:noProof/>
          <w:lang w:val="en-GB"/>
        </w:rPr>
        <w:t>ārvalar</w:t>
      </w:r>
      <w:r w:rsidRPr="004D5A2F">
        <w:rPr>
          <w:rFonts w:ascii="Gandhari Unicode" w:hAnsi="Gandhari Unicode"/>
          <w:noProof/>
          <w:lang w:val="en-GB"/>
        </w:rPr>
        <w:t xml:space="preserve"> are those who bring the news that he has gone, having decided not to inform her in advance.</w:t>
      </w:r>
    </w:p>
  </w:footnote>
  <w:footnote w:id="24">
    <w:p w14:paraId="3C18F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of the last line is not easy. There is no finite verb, so we have to take </w:t>
      </w:r>
      <w:r w:rsidRPr="004D5A2F">
        <w:rPr>
          <w:rFonts w:ascii="Gandhari Unicode" w:hAnsi="Gandhari Unicode"/>
          <w:i/>
          <w:noProof/>
          <w:lang w:val="en-GB"/>
        </w:rPr>
        <w:t>palar</w:t>
      </w:r>
      <w:r w:rsidRPr="004D5A2F">
        <w:rPr>
          <w:rFonts w:ascii="Gandhari Unicode" w:hAnsi="Gandhari Unicode"/>
          <w:noProof/>
          <w:lang w:val="en-GB"/>
        </w:rPr>
        <w:t xml:space="preserve"> as a predicate noun. In the embedded sentence too the finite verb is missing. Cām. glosses the absolutive </w:t>
      </w:r>
      <w:r w:rsidRPr="004D5A2F">
        <w:rPr>
          <w:rFonts w:ascii="Gandhari Unicode" w:hAnsi="Gandhari Unicode"/>
          <w:i/>
          <w:noProof/>
          <w:lang w:val="en-GB"/>
        </w:rPr>
        <w:t>ceṉṟu</w:t>
      </w:r>
      <w:r w:rsidRPr="004D5A2F">
        <w:rPr>
          <w:rFonts w:ascii="Gandhari Unicode" w:hAnsi="Gandhari Unicode"/>
          <w:noProof/>
          <w:lang w:val="en-GB"/>
        </w:rPr>
        <w:t xml:space="preserve"> with the finite form </w:t>
      </w:r>
      <w:r w:rsidRPr="004D5A2F">
        <w:rPr>
          <w:rFonts w:ascii="Gandhari Unicode" w:hAnsi="Gandhari Unicode"/>
          <w:i/>
          <w:noProof/>
          <w:lang w:val="en-GB"/>
        </w:rPr>
        <w:t>ceṉṟār</w:t>
      </w:r>
      <w:r w:rsidRPr="004D5A2F">
        <w:rPr>
          <w:rFonts w:ascii="Gandhari Unicode" w:hAnsi="Gandhari Unicode"/>
          <w:noProof/>
          <w:lang w:val="en-GB"/>
        </w:rPr>
        <w:t xml:space="preserve">. Another possibility is to read </w:t>
      </w:r>
      <w:r w:rsidRPr="004D5A2F">
        <w:rPr>
          <w:rFonts w:ascii="Gandhari Unicode" w:hAnsi="Gandhari Unicode"/>
          <w:i/>
          <w:noProof/>
          <w:lang w:val="en-GB"/>
        </w:rPr>
        <w:t>ceṉṟa ēṉa</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i.e. a finite verb in n.pl. and take </w:t>
      </w:r>
      <w:r w:rsidRPr="004D5A2F">
        <w:rPr>
          <w:rFonts w:ascii="Gandhari Unicode" w:hAnsi="Gandhari Unicode"/>
          <w:i/>
          <w:noProof/>
          <w:lang w:val="en-GB"/>
        </w:rPr>
        <w:t>nal aṭi</w:t>
      </w:r>
      <w:r w:rsidRPr="004D5A2F">
        <w:rPr>
          <w:rFonts w:ascii="Gandhari Unicode" w:hAnsi="Gandhari Unicode"/>
          <w:noProof/>
          <w:lang w:val="en-GB"/>
        </w:rPr>
        <w:t xml:space="preserve"> as the subject. In this case, however, one would expect </w:t>
      </w:r>
      <w:r w:rsidRPr="004D5A2F">
        <w:rPr>
          <w:rFonts w:ascii="Gandhari Unicode" w:hAnsi="Gandhari Unicode"/>
          <w:i/>
          <w:noProof/>
          <w:lang w:val="en-GB"/>
        </w:rPr>
        <w:t>poṟippa tāay</w:t>
      </w:r>
      <w:r w:rsidRPr="004D5A2F">
        <w:rPr>
          <w:rFonts w:ascii="Gandhari Unicode" w:hAnsi="Gandhari Unicode"/>
          <w:noProof/>
          <w:lang w:val="en-GB"/>
        </w:rPr>
        <w:t xml:space="preserve"> to precede </w:t>
      </w:r>
      <w:r w:rsidRPr="004D5A2F">
        <w:rPr>
          <w:rFonts w:ascii="Gandhari Unicode" w:hAnsi="Gandhari Unicode"/>
          <w:i/>
          <w:noProof/>
          <w:lang w:val="en-GB"/>
        </w:rPr>
        <w:t>nal aṭi</w:t>
      </w:r>
      <w:r w:rsidRPr="004D5A2F">
        <w:rPr>
          <w:rFonts w:ascii="Gandhari Unicode" w:hAnsi="Gandhari Unicode"/>
          <w:noProof/>
          <w:lang w:val="en-GB"/>
        </w:rPr>
        <w:t>. The actual agent, the man, has to be complemented in either case.</w:t>
      </w:r>
    </w:p>
  </w:footnote>
  <w:footnote w:id="25">
    <w:p w14:paraId="26184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tāay: tāvu-tal</w:t>
      </w:r>
      <w:r w:rsidRPr="004D5A2F">
        <w:rPr>
          <w:rFonts w:ascii="Gandhari Unicode" w:hAnsi="Gandhari Unicode"/>
          <w:noProof/>
          <w:lang w:val="en-GB"/>
        </w:rPr>
        <w:t xml:space="preserve"> is elsewhere used in the sense of "to spread", here "to leap over (from one thing to the other)" = "to set out"?</w:t>
      </w:r>
    </w:p>
  </w:footnote>
  <w:footnote w:id="26">
    <w:p w14:paraId="0B6090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w:t>
      </w:r>
      <w:r w:rsidRPr="004D5A2F">
        <w:rPr>
          <w:rFonts w:ascii="Gandhari Unicode" w:hAnsi="Gandhari Unicode"/>
          <w:noProof/>
          <w:lang w:val="en-GB"/>
        </w:rPr>
        <w:t xml:space="preserve">: this is probably the perspective of the observer, "so that [one] takes it as loneliness" or "which [one] takes as loneliness" (thus also KT 279.3, 314.3; cf. KT 79.4 </w:t>
      </w:r>
      <w:r w:rsidRPr="004D5A2F">
        <w:rPr>
          <w:rFonts w:ascii="Gandhari Unicode" w:hAnsi="Gandhari Unicode"/>
          <w:i/>
          <w:noProof/>
          <w:lang w:val="en-GB"/>
        </w:rPr>
        <w:t>pulampu taru</w:t>
      </w:r>
      <w:r w:rsidRPr="004D5A2F">
        <w:rPr>
          <w:rFonts w:ascii="Gandhari Unicode" w:hAnsi="Gandhari Unicode"/>
          <w:noProof/>
          <w:lang w:val="en-GB"/>
        </w:rPr>
        <w:t xml:space="preserve"> and KT 174.1 </w:t>
      </w:r>
      <w:r w:rsidRPr="004D5A2F">
        <w:rPr>
          <w:rFonts w:ascii="Gandhari Unicode" w:hAnsi="Gandhari Unicode"/>
          <w:i/>
          <w:noProof/>
          <w:lang w:val="en-GB"/>
        </w:rPr>
        <w:t>pulampu uṟu</w:t>
      </w:r>
      <w:r w:rsidRPr="004D5A2F">
        <w:rPr>
          <w:rFonts w:ascii="Gandhari Unicode" w:hAnsi="Gandhari Unicode"/>
          <w:noProof/>
          <w:lang w:val="en-GB"/>
        </w:rPr>
        <w:t>).</w:t>
      </w:r>
    </w:p>
  </w:footnote>
  <w:footnote w:id="27">
    <w:p w14:paraId="129FAA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statements in lines 1 and 5 and their relation to one another? Is line 1 meant generally, while line 5 names the special occasion of HER not being content with HIM? In any case </w:t>
      </w:r>
      <w:r w:rsidRPr="004D5A2F">
        <w:rPr>
          <w:rFonts w:ascii="Gandhari Unicode" w:hAnsi="Gandhari Unicode"/>
          <w:i/>
          <w:noProof/>
          <w:lang w:val="en-GB"/>
        </w:rPr>
        <w:t>oṉṟu</w:t>
      </w:r>
      <w:r w:rsidRPr="004D5A2F">
        <w:rPr>
          <w:rFonts w:ascii="Gandhari Unicode" w:hAnsi="Gandhari Unicode"/>
          <w:noProof/>
          <w:lang w:val="en-GB"/>
        </w:rPr>
        <w:t xml:space="preserve"> remains mysterious, and Cām.'s explanations that either a stranger has come to marry her or that he has failed to come to the appointed meeting, are pure speculation. And the </w:t>
      </w:r>
      <w:r w:rsidRPr="004D5A2F">
        <w:rPr>
          <w:rFonts w:ascii="Gandhari Unicode" w:hAnsi="Gandhari Unicode"/>
          <w:i/>
          <w:noProof/>
          <w:lang w:val="en-GB"/>
        </w:rPr>
        <w:t>kiḷavi</w:t>
      </w:r>
      <w:r w:rsidRPr="004D5A2F">
        <w:rPr>
          <w:rFonts w:ascii="Gandhari Unicode" w:hAnsi="Gandhari Unicode"/>
          <w:noProof/>
          <w:lang w:val="en-GB"/>
        </w:rPr>
        <w:t xml:space="preserve"> does not even venture to give a solution.</w:t>
      </w:r>
    </w:p>
  </w:footnote>
  <w:footnote w:id="28">
    <w:p w14:paraId="124B29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niṉṟu</w:t>
      </w:r>
      <w:r w:rsidRPr="004D5A2F">
        <w:rPr>
          <w:rFonts w:ascii="Gandhari Unicode" w:hAnsi="Gandhari Unicode"/>
          <w:noProof/>
          <w:lang w:val="en-GB"/>
        </w:rPr>
        <w:t>? That even the women can now reach the branches now that the tree is crushed?</w:t>
      </w:r>
    </w:p>
  </w:footnote>
  <w:footnote w:id="29">
    <w:p w14:paraId="6891A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reason why Cām. follows the reading only attested by C2 might be the description of the plant, </w:t>
      </w:r>
      <w:r w:rsidRPr="004D5A2F">
        <w:rPr>
          <w:rFonts w:ascii="Gandhari Unicode" w:hAnsi="Gandhari Unicode"/>
          <w:i/>
          <w:iCs/>
          <w:noProof/>
          <w:lang w:val="en-GB"/>
        </w:rPr>
        <w:t>vetci</w:t>
      </w:r>
      <w:r w:rsidRPr="004D5A2F">
        <w:rPr>
          <w:rFonts w:ascii="Gandhari Unicode" w:hAnsi="Gandhari Unicode"/>
          <w:noProof/>
          <w:lang w:val="en-GB"/>
        </w:rPr>
        <w:t xml:space="preserve">: if the identification as Ixora coccinea is correct, it does not look as if the branches could have thorns. Similarly, in the beginning of the line he had probably chosen </w:t>
      </w:r>
      <w:r w:rsidRPr="004D5A2F">
        <w:rPr>
          <w:rFonts w:ascii="Gandhari Unicode" w:hAnsi="Gandhari Unicode"/>
          <w:i/>
          <w:iCs/>
          <w:noProof/>
          <w:lang w:val="en-GB"/>
        </w:rPr>
        <w:t>kaṭaṟu</w:t>
      </w:r>
      <w:r w:rsidRPr="004D5A2F">
        <w:rPr>
          <w:rFonts w:ascii="Gandhari Unicode" w:hAnsi="Gandhari Unicode"/>
          <w:noProof/>
          <w:lang w:val="en-GB"/>
        </w:rPr>
        <w:t xml:space="preserve"> above </w:t>
      </w:r>
      <w:r w:rsidRPr="004D5A2F">
        <w:rPr>
          <w:rFonts w:ascii="Gandhari Unicode" w:hAnsi="Gandhari Unicode"/>
          <w:i/>
          <w:iCs/>
          <w:noProof/>
          <w:lang w:val="en-GB"/>
        </w:rPr>
        <w:t>kaḷar</w:t>
      </w:r>
      <w:r w:rsidRPr="004D5A2F">
        <w:rPr>
          <w:rFonts w:ascii="Gandhari Unicode" w:hAnsi="Gandhari Unicode"/>
          <w:noProof/>
          <w:lang w:val="en-GB"/>
        </w:rPr>
        <w:t xml:space="preserve"> as a more likely place for this plant to grow.</w:t>
      </w:r>
    </w:p>
  </w:footnote>
  <w:footnote w:id="30">
    <w:p w14:paraId="372BDE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case of </w:t>
      </w:r>
      <w:r w:rsidRPr="004D5A2F">
        <w:rPr>
          <w:rFonts w:ascii="Gandhari Unicode" w:hAnsi="Gandhari Unicode"/>
          <w:i/>
          <w:iCs/>
          <w:noProof/>
          <w:lang w:val="en-GB"/>
        </w:rPr>
        <w:t>naṇpu</w:t>
      </w:r>
      <w:r w:rsidRPr="004D5A2F">
        <w:rPr>
          <w:rFonts w:ascii="Gandhari Unicode" w:hAnsi="Gandhari Unicode"/>
          <w:noProof/>
          <w:lang w:val="en-GB"/>
        </w:rPr>
        <w:t xml:space="preserve"> or </w:t>
      </w:r>
      <w:r w:rsidRPr="004D5A2F">
        <w:rPr>
          <w:rFonts w:ascii="Gandhari Unicode" w:hAnsi="Gandhari Unicode"/>
          <w:i/>
          <w:iCs/>
          <w:noProof/>
          <w:lang w:val="en-GB"/>
        </w:rPr>
        <w:t>naṭpu</w:t>
      </w:r>
      <w:r w:rsidRPr="004D5A2F">
        <w:rPr>
          <w:rFonts w:ascii="Gandhari Unicode" w:hAnsi="Gandhari Unicode"/>
          <w:noProof/>
          <w:lang w:val="en-GB"/>
        </w:rPr>
        <w:t xml:space="preserve"> Cām. evidently chooses the normal form over the rarer (though also familiar) one, although the main readings in all three ms. lines support </w:t>
      </w:r>
      <w:r w:rsidRPr="004D5A2F">
        <w:rPr>
          <w:rFonts w:ascii="Gandhari Unicode" w:hAnsi="Gandhari Unicode"/>
          <w:i/>
          <w:iCs/>
          <w:noProof/>
          <w:lang w:val="en-GB"/>
        </w:rPr>
        <w:t>naṇpu</w:t>
      </w:r>
      <w:r w:rsidRPr="004D5A2F">
        <w:rPr>
          <w:rFonts w:ascii="Gandhari Unicode" w:hAnsi="Gandhari Unicode"/>
          <w:noProof/>
          <w:lang w:val="en-GB"/>
        </w:rPr>
        <w:t>.</w:t>
      </w:r>
    </w:p>
  </w:footnote>
  <w:footnote w:id="31">
    <w:p w14:paraId="291273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said by </w:t>
      </w:r>
      <w:r w:rsidRPr="004D5A2F">
        <w:rPr>
          <w:rFonts w:ascii="Gandhari Unicode" w:hAnsi="Gandhari Unicode"/>
          <w:i/>
          <w:noProof/>
          <w:lang w:val="en-GB"/>
        </w:rPr>
        <w:t>aṟam talai paṭṭa</w:t>
      </w:r>
      <w:r w:rsidRPr="004D5A2F">
        <w:rPr>
          <w:rFonts w:ascii="Gandhari Unicode" w:hAnsi="Gandhari Unicode"/>
          <w:noProof/>
          <w:lang w:val="en-GB"/>
        </w:rPr>
        <w:t xml:space="preserve"> with reference to a tree? It dutifully yields fruit? Or do we have to assume that it relates, in spite of being far separated from it, to the subject of the main sentence, </w:t>
      </w:r>
      <w:r w:rsidRPr="004D5A2F">
        <w:rPr>
          <w:rFonts w:ascii="Gandhari Unicode" w:hAnsi="Gandhari Unicode"/>
          <w:i/>
          <w:noProof/>
          <w:lang w:val="en-GB"/>
        </w:rPr>
        <w:t>yām</w:t>
      </w:r>
      <w:r w:rsidRPr="004D5A2F">
        <w:rPr>
          <w:rFonts w:ascii="Gandhari Unicode" w:hAnsi="Gandhari Unicode"/>
          <w:noProof/>
          <w:lang w:val="en-GB"/>
        </w:rPr>
        <w:t xml:space="preserve">, (that is, a coordination with </w:t>
      </w:r>
      <w:r w:rsidRPr="004D5A2F">
        <w:rPr>
          <w:rFonts w:ascii="Gandhari Unicode" w:hAnsi="Gandhari Unicode"/>
          <w:i/>
          <w:noProof/>
          <w:lang w:val="en-GB"/>
        </w:rPr>
        <w:t>iṟanta</w:t>
      </w:r>
      <w:r w:rsidRPr="004D5A2F">
        <w:rPr>
          <w:rFonts w:ascii="Gandhari Unicode" w:hAnsi="Gandhari Unicode"/>
          <w:noProof/>
          <w:lang w:val="en-GB"/>
        </w:rPr>
        <w:t xml:space="preserve">): "we, who have taken up duty [and] traverse ..."? But would we not, in this case, expect an absolutive? Or should we argue that the </w:t>
      </w:r>
      <w:r w:rsidRPr="004D5A2F">
        <w:rPr>
          <w:rFonts w:ascii="Gandhari Unicode" w:hAnsi="Gandhari Unicode"/>
          <w:i/>
          <w:noProof/>
          <w:lang w:val="en-GB"/>
        </w:rPr>
        <w:t>peyareccam</w:t>
      </w:r>
      <w:r w:rsidRPr="004D5A2F">
        <w:rPr>
          <w:rFonts w:ascii="Gandhari Unicode" w:hAnsi="Gandhari Unicode"/>
          <w:noProof/>
          <w:lang w:val="en-GB"/>
        </w:rPr>
        <w:t xml:space="preserve"> on the one hand (which makes a natural relation with </w:t>
      </w:r>
      <w:r w:rsidRPr="004D5A2F">
        <w:rPr>
          <w:rFonts w:ascii="Gandhari Unicode" w:hAnsi="Gandhari Unicode"/>
          <w:i/>
          <w:noProof/>
          <w:lang w:val="en-GB"/>
        </w:rPr>
        <w:t>nelli</w:t>
      </w:r>
      <w:r w:rsidRPr="004D5A2F">
        <w:rPr>
          <w:rFonts w:ascii="Gandhari Unicode" w:hAnsi="Gandhari Unicode"/>
          <w:noProof/>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sidRPr="004D5A2F">
        <w:rPr>
          <w:rFonts w:ascii="Gandhari Unicode" w:hAnsi="Gandhari Unicode"/>
          <w:i/>
          <w:noProof/>
          <w:lang w:val="en-GB"/>
        </w:rPr>
        <w:t>curantalai</w:t>
      </w:r>
      <w:r w:rsidRPr="004D5A2F">
        <w:rPr>
          <w:rFonts w:ascii="Gandhari Unicode" w:hAnsi="Gandhari Unicode"/>
          <w:noProof/>
          <w:lang w:val="en-GB"/>
        </w:rPr>
        <w:t xml:space="preserve">, which is unequivocally the </w:t>
      </w:r>
      <w:r w:rsidRPr="004D5A2F">
        <w:rPr>
          <w:rFonts w:ascii="Gandhari Unicode" w:hAnsi="Gandhari Unicode"/>
          <w:i/>
          <w:noProof/>
          <w:lang w:val="en-GB"/>
        </w:rPr>
        <w:t>lectio facilior</w:t>
      </w:r>
      <w:r w:rsidRPr="004D5A2F">
        <w:rPr>
          <w:rFonts w:ascii="Gandhari Unicode" w:hAnsi="Gandhari Unicode"/>
          <w:noProof/>
          <w:lang w:val="en-GB"/>
        </w:rPr>
        <w:t>.</w:t>
      </w:r>
    </w:p>
  </w:footnote>
  <w:footnote w:id="32">
    <w:p w14:paraId="43F4F2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fact </w:t>
      </w:r>
      <w:r w:rsidRPr="004D5A2F">
        <w:rPr>
          <w:rFonts w:ascii="Gandhari Unicode" w:hAnsi="Gandhari Unicode"/>
          <w:i/>
          <w:iCs/>
          <w:noProof/>
          <w:lang w:val="en-GB"/>
        </w:rPr>
        <w:t>kōḷ iṭam</w:t>
      </w:r>
      <w:r w:rsidRPr="004D5A2F">
        <w:rPr>
          <w:rFonts w:ascii="Gandhari Unicode" w:hAnsi="Gandhari Unicode"/>
          <w:noProof/>
          <w:lang w:val="en-GB"/>
        </w:rPr>
        <w:t xml:space="preserve"> is treated here as if it were </w:t>
      </w:r>
      <w:r w:rsidRPr="004D5A2F">
        <w:rPr>
          <w:rFonts w:ascii="Gandhari Unicode" w:hAnsi="Gandhari Unicode"/>
          <w:i/>
          <w:iCs/>
          <w:noProof/>
          <w:lang w:val="en-GB"/>
        </w:rPr>
        <w:t>koṇṭaviṭattu</w:t>
      </w:r>
      <w:r w:rsidRPr="004D5A2F">
        <w:rPr>
          <w:rFonts w:ascii="Gandhari Unicode" w:hAnsi="Gandhari Unicode"/>
          <w:noProof/>
          <w:lang w:val="en-GB"/>
        </w:rPr>
        <w:t>, the temporal clause, but I do not see how else to make sense of it at all. One would want parallels.</w:t>
      </w:r>
    </w:p>
  </w:footnote>
  <w:footnote w:id="33">
    <w:p w14:paraId="27016E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kuṟunaṭai</w:t>
      </w:r>
      <w:r w:rsidRPr="004D5A2F">
        <w:rPr>
          <w:rFonts w:ascii="Gandhari Unicode" w:hAnsi="Gandhari Unicode"/>
          <w:noProof/>
          <w:lang w:val="en-GB"/>
        </w:rPr>
        <w:t xml:space="preserve"> seems to be intended as a vocative, though its position is strange and it does not contain an element unequivocally belonging to the range of female attributes (like </w:t>
      </w:r>
      <w:r w:rsidRPr="004D5A2F">
        <w:rPr>
          <w:rFonts w:ascii="Gandhari Unicode" w:hAnsi="Gandhari Unicode"/>
          <w:i/>
          <w:noProof/>
          <w:lang w:val="en-GB"/>
        </w:rPr>
        <w:t>tōḷ</w:t>
      </w:r>
      <w:r w:rsidRPr="004D5A2F">
        <w:rPr>
          <w:rFonts w:ascii="Gandhari Unicode" w:hAnsi="Gandhari Unicode"/>
          <w:noProof/>
          <w:lang w:val="en-GB"/>
        </w:rPr>
        <w:t xml:space="preserve">)? Or is it to be read as an attribute to </w:t>
      </w:r>
      <w:r w:rsidRPr="004D5A2F">
        <w:rPr>
          <w:rFonts w:ascii="Gandhari Unicode" w:hAnsi="Gandhari Unicode"/>
          <w:i/>
          <w:noProof/>
          <w:lang w:val="en-GB"/>
        </w:rPr>
        <w:t>pala</w:t>
      </w:r>
      <w:r w:rsidRPr="004D5A2F">
        <w:rPr>
          <w:rFonts w:ascii="Gandhari Unicode" w:hAnsi="Gandhari Unicode"/>
          <w:noProof/>
          <w:lang w:val="en-GB"/>
        </w:rPr>
        <w:t>: "many things of short run (= duration)"?</w:t>
      </w:r>
    </w:p>
  </w:footnote>
  <w:footnote w:id="34">
    <w:p w14:paraId="7CE824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rare variant seems to have the virtue of making a hyperbole even more hyperbolic: seven pots of rice for the crow instead of one. Does not this look rather like a late medieval flourish?</w:t>
      </w:r>
    </w:p>
  </w:footnote>
  <w:footnote w:id="35">
    <w:p w14:paraId="70D576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kākkaiyatu</w:t>
      </w:r>
      <w:r w:rsidRPr="004D5A2F">
        <w:rPr>
          <w:rFonts w:ascii="Gandhari Unicode" w:hAnsi="Gandhari Unicode"/>
          <w:noProof/>
          <w:lang w:val="en-GB"/>
        </w:rPr>
        <w:t>: is -</w:t>
      </w:r>
      <w:r w:rsidRPr="004D5A2F">
        <w:rPr>
          <w:rFonts w:ascii="Gandhari Unicode" w:hAnsi="Gandhari Unicode"/>
          <w:i/>
          <w:noProof/>
          <w:lang w:val="en-GB"/>
        </w:rPr>
        <w:t>atu</w:t>
      </w:r>
      <w:r w:rsidRPr="004D5A2F">
        <w:rPr>
          <w:rFonts w:ascii="Gandhari Unicode" w:hAnsi="Gandhari Unicode"/>
          <w:noProof/>
          <w:lang w:val="en-GB"/>
        </w:rPr>
        <w:t xml:space="preserve"> here a gen. suffix? Or can it be understood as an pronominal noun n.sg. in attributive position?</w:t>
      </w:r>
    </w:p>
  </w:footnote>
  <w:footnote w:id="36">
    <w:p w14:paraId="48327C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positioning of </w:t>
      </w:r>
      <w:r w:rsidRPr="004D5A2F">
        <w:rPr>
          <w:rFonts w:ascii="Gandhari Unicode" w:hAnsi="Gandhari Unicode"/>
          <w:i/>
          <w:noProof/>
          <w:lang w:val="en-GB"/>
        </w:rPr>
        <w:t>toṇṭi</w:t>
      </w:r>
      <w:r w:rsidRPr="004D5A2F">
        <w:rPr>
          <w:rFonts w:ascii="Gandhari Unicode" w:hAnsi="Gandhari Unicode"/>
          <w:noProof/>
          <w:lang w:val="en-GB"/>
        </w:rPr>
        <w:t xml:space="preserve"> is slightly awkward. We would expect it to stand in a genitive relation with </w:t>
      </w:r>
      <w:r w:rsidRPr="004D5A2F">
        <w:rPr>
          <w:rFonts w:ascii="Gandhari Unicode" w:hAnsi="Gandhari Unicode"/>
          <w:i/>
          <w:noProof/>
          <w:lang w:val="en-GB"/>
        </w:rPr>
        <w:t>ney</w:t>
      </w:r>
      <w:r w:rsidRPr="004D5A2F">
        <w:rPr>
          <w:rFonts w:ascii="Gandhari Unicode" w:hAnsi="Gandhari Unicode"/>
          <w:noProof/>
          <w:lang w:val="en-GB"/>
        </w:rPr>
        <w:t xml:space="preserve"> and thus should precede it. Either it is literally "together with the whole Toṇṭi [possesses] in ghee", or, as T.V.G. takes it, </w:t>
      </w:r>
      <w:r w:rsidRPr="004D5A2F">
        <w:rPr>
          <w:rFonts w:ascii="Gandhari Unicode" w:hAnsi="Gandhari Unicode"/>
          <w:i/>
          <w:noProof/>
          <w:lang w:val="en-GB"/>
        </w:rPr>
        <w:t>muḻuṭaṉ</w:t>
      </w:r>
      <w:r w:rsidRPr="004D5A2F">
        <w:rPr>
          <w:rFonts w:ascii="Gandhari Unicode" w:hAnsi="Gandhari Unicode"/>
          <w:noProof/>
          <w:lang w:val="en-GB"/>
        </w:rPr>
        <w:t xml:space="preserve"> has to be taken together with </w:t>
      </w:r>
      <w:r w:rsidRPr="004D5A2F">
        <w:rPr>
          <w:rFonts w:ascii="Gandhari Unicode" w:hAnsi="Gandhari Unicode"/>
          <w:i/>
          <w:noProof/>
          <w:lang w:val="en-GB"/>
        </w:rPr>
        <w:t>cōṟu</w:t>
      </w:r>
      <w:r w:rsidRPr="004D5A2F">
        <w:rPr>
          <w:rFonts w:ascii="Gandhari Unicode" w:hAnsi="Gandhari Unicode"/>
          <w:noProof/>
          <w:lang w:val="en-GB"/>
        </w:rPr>
        <w:t xml:space="preserve"> at the end of the line (the ghee of Naḷḷi's forest together with the whole cooked rice of Toṇṭi).</w:t>
      </w:r>
    </w:p>
  </w:footnote>
  <w:footnote w:id="37">
    <w:p w14:paraId="53E6F2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the meaning is: "who cried that a feast will come". So, either we have to read an ellipsis easy to complement for a reader familiar with the messenger topos (the happy message is, of course, that HE is coming home), or we have to allow for a further twist: if a feast will be held in the village, it is because of HIS return.</w:t>
      </w:r>
    </w:p>
  </w:footnote>
  <w:footnote w:id="38">
    <w:p w14:paraId="5DE30B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nontu nam aruḷār</w:t>
      </w:r>
      <w:r w:rsidRPr="004D5A2F">
        <w:rPr>
          <w:rFonts w:ascii="Gandhari Unicode" w:hAnsi="Gandhari Unicode"/>
          <w:noProof/>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6A3D9D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 cil ōti</w:t>
      </w:r>
      <w:r w:rsidRPr="004D5A2F">
        <w:rPr>
          <w:rFonts w:ascii="Gandhari Unicode" w:hAnsi="Gandhari Unicode"/>
          <w:noProof/>
          <w:lang w:val="en-GB"/>
        </w:rPr>
        <w:t xml:space="preserve"> could also mean: "[and] hair pretty [but] few", or with Cām. vocative: "[o you with] pretty, thin hair". In any case, what is the rationale behind this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formulaic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characterisation? Generally hair ought to be full (one of the standing epithets is </w:t>
      </w:r>
      <w:r w:rsidRPr="004D5A2F">
        <w:rPr>
          <w:rFonts w:ascii="Gandhari Unicode" w:hAnsi="Gandhari Unicode"/>
          <w:i/>
          <w:noProof/>
          <w:lang w:val="en-GB"/>
        </w:rPr>
        <w:t>pal</w:t>
      </w:r>
      <w:r w:rsidRPr="004D5A2F">
        <w:rPr>
          <w:rFonts w:ascii="Gandhari Unicode" w:hAnsi="Gandhari Unicode"/>
          <w:noProof/>
          <w:lang w:val="en-GB"/>
        </w:rPr>
        <w:t xml:space="preserve"> "much"), so why is it few here? Does also HER hair diminish with sorrow? Does she offer it for his safe return?</w:t>
      </w:r>
    </w:p>
  </w:footnote>
  <w:footnote w:id="40">
    <w:p w14:paraId="58D5A2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ūti</w:t>
      </w:r>
      <w:r w:rsidRPr="004D5A2F">
        <w:rPr>
          <w:rFonts w:ascii="Gandhari Unicode" w:hAnsi="Gandhari Unicode"/>
          <w:noProof/>
          <w:lang w:val="en-GB"/>
        </w:rPr>
        <w:t xml:space="preserve">: the verb </w:t>
      </w:r>
      <w:r w:rsidRPr="004D5A2F">
        <w:rPr>
          <w:rFonts w:ascii="Gandhari Unicode" w:hAnsi="Gandhari Unicode"/>
          <w:i/>
          <w:noProof/>
          <w:lang w:val="en-GB"/>
        </w:rPr>
        <w:t>ūtu-tal</w:t>
      </w:r>
      <w:r w:rsidRPr="004D5A2F">
        <w:rPr>
          <w:rFonts w:ascii="Gandhari Unicode" w:hAnsi="Gandhari Unicode"/>
          <w:noProof/>
          <w:lang w:val="en-GB"/>
        </w:rPr>
        <w:t xml:space="preserve"> is ambiguous (see DEDR 741). It denotes the blowing of the wind, and also the sounds produced by the wind or by musical instruments that are blown, and thus it could well refer to the humming sounds of bees. But a further meaning is to be "inflated from eating", and since here the </w:t>
      </w:r>
      <w:r w:rsidRPr="004D5A2F">
        <w:rPr>
          <w:rFonts w:ascii="Gandhari Unicode" w:hAnsi="Gandhari Unicode"/>
          <w:i/>
          <w:noProof/>
          <w:lang w:val="en-GB"/>
        </w:rPr>
        <w:t>ūti</w:t>
      </w:r>
      <w:r w:rsidRPr="004D5A2F">
        <w:rPr>
          <w:rFonts w:ascii="Gandhari Unicode" w:hAnsi="Gandhari Unicode"/>
          <w:noProof/>
          <w:lang w:val="en-GB"/>
        </w:rPr>
        <w:t xml:space="preserve"> is preceded by </w:t>
      </w:r>
      <w:r w:rsidRPr="004D5A2F">
        <w:rPr>
          <w:rFonts w:ascii="Gandhari Unicode" w:hAnsi="Gandhari Unicode"/>
          <w:i/>
          <w:noProof/>
          <w:lang w:val="en-GB"/>
        </w:rPr>
        <w:t>tēṉōṭu</w:t>
      </w:r>
      <w:r w:rsidRPr="004D5A2F">
        <w:rPr>
          <w:rFonts w:ascii="Gandhari Unicode" w:hAnsi="Gandhari Unicode"/>
          <w:noProof/>
          <w:lang w:val="en-GB"/>
        </w:rPr>
        <w:t xml:space="preserve"> (and in KT 239.4 there is </w:t>
      </w:r>
      <w:r w:rsidRPr="004D5A2F">
        <w:rPr>
          <w:rFonts w:ascii="Gandhari Unicode" w:hAnsi="Gandhari Unicode"/>
          <w:i/>
          <w:noProof/>
          <w:lang w:val="en-GB"/>
        </w:rPr>
        <w:t>naṟun tātu ūtum</w:t>
      </w:r>
      <w:r w:rsidRPr="004D5A2F">
        <w:rPr>
          <w:rFonts w:ascii="Gandhari Unicode" w:hAnsi="Gandhari Unicode"/>
          <w:noProof/>
          <w:lang w:val="en-GB"/>
        </w:rPr>
        <w:t>), it seems probable that at least the main meaning here is that the bees are inflated by eating honey (which can be explained as an ellipsis: bees eat the nectar which by them will be changed into honey).</w:t>
      </w:r>
    </w:p>
  </w:footnote>
  <w:footnote w:id="41">
    <w:p w14:paraId="16D54B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second bee of Cām.'s commentary seems unnecessarily complicated. According to him </w:t>
      </w:r>
      <w:r w:rsidRPr="004D5A2F">
        <w:rPr>
          <w:rFonts w:ascii="Gandhari Unicode" w:hAnsi="Gandhari Unicode"/>
          <w:i/>
          <w:noProof/>
          <w:lang w:val="en-GB"/>
        </w:rPr>
        <w:t>tēṉ</w:t>
      </w:r>
      <w:r w:rsidRPr="004D5A2F">
        <w:rPr>
          <w:rFonts w:ascii="Gandhari Unicode" w:hAnsi="Gandhari Unicode"/>
          <w:noProof/>
          <w:lang w:val="en-GB"/>
        </w:rPr>
        <w:t xml:space="preserve"> here refers to a second kind of bee, which sucks from the single cluster together with the </w:t>
      </w:r>
      <w:r w:rsidRPr="004D5A2F">
        <w:rPr>
          <w:rFonts w:ascii="Gandhari Unicode" w:hAnsi="Gandhari Unicode"/>
          <w:i/>
          <w:noProof/>
          <w:lang w:val="en-GB"/>
        </w:rPr>
        <w:t>tumpi</w:t>
      </w:r>
      <w:r w:rsidRPr="004D5A2F">
        <w:rPr>
          <w:rFonts w:ascii="Gandhari Unicode" w:hAnsi="Gandhari Unicode"/>
          <w:noProof/>
          <w:lang w:val="en-GB"/>
        </w:rPr>
        <w:t>.</w:t>
      </w:r>
    </w:p>
  </w:footnote>
  <w:footnote w:id="42">
    <w:p w14:paraId="0FCBCF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ōṅkal</w:t>
      </w:r>
      <w:r w:rsidRPr="004D5A2F">
        <w:rPr>
          <w:rFonts w:ascii="Gandhari Unicode" w:hAnsi="Gandhari Unicode"/>
          <w:noProof/>
          <w:lang w:val="en-GB"/>
        </w:rPr>
        <w:t>: why a verbal noun here? Does it emphasize the pathetic braveness of the one surviving branch?</w:t>
      </w:r>
    </w:p>
  </w:footnote>
  <w:footnote w:id="43">
    <w:p w14:paraId="18D2E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means the bee returns again and again to the single flower cluster. Is this a play on the bee-flower symbolism with a double twist? Unlike the bee, that does not give up, SHE lets go of an unfulfilled love?</w:t>
      </w:r>
    </w:p>
  </w:footnote>
  <w:footnote w:id="44">
    <w:p w14:paraId="6EB1EA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exactly is meant by </w:t>
      </w:r>
      <w:r w:rsidRPr="004D5A2F">
        <w:rPr>
          <w:rFonts w:ascii="Gandhari Unicode" w:hAnsi="Gandhari Unicode"/>
          <w:i/>
          <w:noProof/>
          <w:lang w:val="en-GB"/>
        </w:rPr>
        <w:t>koṭuñci</w:t>
      </w:r>
      <w:r w:rsidRPr="004D5A2F">
        <w:rPr>
          <w:rFonts w:ascii="Gandhari Unicode" w:hAnsi="Gandhari Unicode"/>
          <w:noProof/>
          <w:lang w:val="en-GB"/>
        </w:rPr>
        <w:t>? The DEDR gives, presumably going back to a commentator, the meaning "lotus staff", whatever that may mean, and T.V.G. explains it as a handle to hold on to in the chariot (which would doubtless be a useful device).</w:t>
      </w:r>
    </w:p>
  </w:footnote>
  <w:footnote w:id="45">
    <w:p w14:paraId="3A8C25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idiom of </w:t>
      </w:r>
      <w:r w:rsidRPr="004D5A2F">
        <w:rPr>
          <w:rFonts w:ascii="Gandhari Unicode" w:hAnsi="Gandhari Unicode"/>
          <w:i/>
          <w:noProof/>
          <w:lang w:val="en-GB"/>
        </w:rPr>
        <w:t>varu-tal/peyar-tal</w:t>
      </w:r>
      <w:r w:rsidRPr="004D5A2F">
        <w:rPr>
          <w:rFonts w:ascii="Gandhari Unicode" w:hAnsi="Gandhari Unicode"/>
          <w:noProof/>
          <w:lang w:val="en-GB"/>
        </w:rPr>
        <w:t xml:space="preserve"> see parallels in KT 221.3, 228.4, 246.4, 321.3, 330.5.</w:t>
      </w:r>
    </w:p>
  </w:footnote>
  <w:footnote w:id="46">
    <w:p w14:paraId="2D8AA4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conveyed by this main statement? Is this a transfer of HER self-pity onto the </w:t>
      </w:r>
      <w:r w:rsidRPr="004D5A2F">
        <w:rPr>
          <w:rFonts w:ascii="Gandhari Unicode" w:hAnsi="Gandhari Unicode"/>
          <w:i/>
          <w:noProof/>
          <w:lang w:val="en-GB"/>
        </w:rPr>
        <w:t>kāmam</w:t>
      </w:r>
      <w:r w:rsidRPr="004D5A2F">
        <w:rPr>
          <w:rFonts w:ascii="Gandhari Unicode" w:hAnsi="Gandhari Unicode"/>
          <w:noProof/>
          <w:lang w:val="en-GB"/>
        </w:rPr>
        <w:t xml:space="preserve">? Is it she who will perish because of </w:t>
      </w:r>
      <w:r w:rsidRPr="004D5A2F">
        <w:rPr>
          <w:rFonts w:ascii="Gandhari Unicode" w:hAnsi="Gandhari Unicode"/>
          <w:i/>
          <w:noProof/>
          <w:lang w:val="en-GB"/>
        </w:rPr>
        <w:t>kāmam</w:t>
      </w:r>
      <w:r w:rsidRPr="004D5A2F">
        <w:rPr>
          <w:rFonts w:ascii="Gandhari Unicode" w:hAnsi="Gandhari Unicode"/>
          <w:noProof/>
          <w:lang w:val="en-GB"/>
        </w:rPr>
        <w:t xml:space="preserve">? Or is actually the </w:t>
      </w:r>
      <w:r w:rsidRPr="004D5A2F">
        <w:rPr>
          <w:rFonts w:ascii="Gandhari Unicode" w:hAnsi="Gandhari Unicode"/>
          <w:i/>
          <w:noProof/>
          <w:lang w:val="en-GB"/>
        </w:rPr>
        <w:t>kāmam</w:t>
      </w:r>
      <w:r w:rsidRPr="004D5A2F">
        <w:rPr>
          <w:rFonts w:ascii="Gandhari Unicode" w:hAnsi="Gandhari Unicode"/>
          <w:noProof/>
          <w:lang w:val="en-GB"/>
        </w:rPr>
        <w:t xml:space="preserve"> going to perish </w:t>
      </w:r>
      <w:r w:rsidRPr="004D5A2F">
        <w:rPr>
          <w:rFonts w:ascii="Gandhari Unicode" w:hAnsi="Gandhari Unicode"/>
          <w:i/>
          <w:noProof/>
          <w:lang w:val="en-GB"/>
        </w:rPr>
        <w:t>–</w:t>
      </w:r>
      <w:r w:rsidRPr="004D5A2F">
        <w:rPr>
          <w:rFonts w:ascii="Gandhari Unicode" w:hAnsi="Gandhari Unicode"/>
          <w:noProof/>
          <w:lang w:val="en-GB"/>
        </w:rPr>
        <w:t xml:space="preserve"> which would mean she would be rid of it? The only certain thing is that she does not expect a happy outcome.</w:t>
      </w:r>
    </w:p>
  </w:footnote>
  <w:footnote w:id="47">
    <w:p w14:paraId="3AD058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alternative means SHE is not speaking about her own desire, but about HIS, and she is not willing to accept him, which would not be totally uncommon as well (see KT 74, 298, 346). T.V.G. even gives this a further twist (in order to reconcile it with the </w:t>
      </w:r>
      <w:r w:rsidRPr="004D5A2F">
        <w:rPr>
          <w:rFonts w:ascii="Gandhari Unicode" w:hAnsi="Gandhari Unicode"/>
          <w:i/>
          <w:noProof/>
          <w:lang w:val="en-GB"/>
        </w:rPr>
        <w:t>kiḷavi</w:t>
      </w:r>
      <w:r w:rsidRPr="004D5A2F">
        <w:rPr>
          <w:rFonts w:ascii="Gandhari Unicode" w:hAnsi="Gandhari Unicode"/>
          <w:noProof/>
          <w:lang w:val="en-GB"/>
        </w:rPr>
        <w:t xml:space="preserve">), namely that he comes for her to see and goes for her to be ashamed, since she does not know what to do with him. This still would have to be HER words then, before the confidante comes and persuades her to yield to him, as the </w:t>
      </w:r>
      <w:r w:rsidRPr="004D5A2F">
        <w:rPr>
          <w:rFonts w:ascii="Gandhari Unicode" w:hAnsi="Gandhari Unicode"/>
          <w:i/>
          <w:noProof/>
          <w:lang w:val="en-GB"/>
        </w:rPr>
        <w:t>kiḷavi</w:t>
      </w:r>
      <w:r w:rsidRPr="004D5A2F">
        <w:rPr>
          <w:rFonts w:ascii="Gandhari Unicode" w:hAnsi="Gandhari Unicode"/>
          <w:noProof/>
          <w:lang w:val="en-GB"/>
        </w:rPr>
        <w:t xml:space="preserve"> says.</w:t>
      </w:r>
    </w:p>
  </w:footnote>
  <w:footnote w:id="48">
    <w:p w14:paraId="65DE3D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 Here we are confronted with three variants of an ideophone. Only the one chosen by Cām. is lexicalised. In order to decide about the others, however, it would be necessary to compare the variants found in the whole corpus.</w:t>
      </w:r>
    </w:p>
  </w:footnote>
  <w:footnote w:id="49">
    <w:p w14:paraId="19F2A5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nuance of </w:t>
      </w:r>
      <w:r w:rsidRPr="004D5A2F">
        <w:rPr>
          <w:rFonts w:ascii="Gandhari Unicode" w:hAnsi="Gandhari Unicode"/>
          <w:i/>
          <w:noProof/>
          <w:lang w:val="en-GB"/>
        </w:rPr>
        <w:t xml:space="preserve">ñerēr </w:t>
      </w:r>
      <w:r w:rsidRPr="004D5A2F">
        <w:rPr>
          <w:rFonts w:ascii="Gandhari Unicode" w:hAnsi="Gandhari Unicode"/>
          <w:noProof/>
          <w:lang w:val="en-GB"/>
        </w:rPr>
        <w:t>is not clear, but it seems to refer to movement. T.V.G. understands it as "speedily".</w:t>
      </w:r>
    </w:p>
  </w:footnote>
  <w:footnote w:id="50">
    <w:p w14:paraId="0CB27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tataral</w:t>
      </w:r>
      <w:r w:rsidRPr="004D5A2F">
        <w:rPr>
          <w:rFonts w:ascii="Gandhari Unicode" w:hAnsi="Gandhari Unicode"/>
          <w:noProof/>
          <w:lang w:val="en-GB"/>
        </w:rPr>
        <w:t xml:space="preserve">: Cām. understands "bark", but the TL knows only </w:t>
      </w:r>
      <w:r w:rsidRPr="004D5A2F">
        <w:rPr>
          <w:rFonts w:ascii="Gandhari Unicode" w:hAnsi="Gandhari Unicode"/>
          <w:i/>
          <w:noProof/>
          <w:lang w:val="en-GB"/>
        </w:rPr>
        <w:t>tataru-tal</w:t>
      </w:r>
      <w:r w:rsidRPr="004D5A2F">
        <w:rPr>
          <w:rFonts w:ascii="Gandhari Unicode" w:hAnsi="Gandhari Unicode"/>
          <w:noProof/>
          <w:lang w:val="en-GB"/>
        </w:rPr>
        <w:t xml:space="preserve"> "to be crushed". So perhaps this is another elliptical metaphor playing with the motif of the crushed tree and peeled-off bark.</w:t>
      </w:r>
    </w:p>
  </w:footnote>
  <w:footnote w:id="51">
    <w:p w14:paraId="34C211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vaḻuvil neñciṉ</w:t>
      </w:r>
      <w:r w:rsidRPr="004D5A2F">
        <w:rPr>
          <w:rFonts w:ascii="Gandhari Unicode" w:hAnsi="Gandhari Unicode"/>
          <w:noProof/>
          <w:lang w:val="en-GB"/>
        </w:rPr>
        <w:t xml:space="preserve"> is taken by T.V.G. to refer to the lack of selfishness in the adult that gives shade to the young.</w:t>
      </w:r>
    </w:p>
  </w:footnote>
  <w:footnote w:id="52">
    <w:p w14:paraId="143419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and meaning of </w:t>
      </w:r>
      <w:r w:rsidRPr="004D5A2F">
        <w:rPr>
          <w:rFonts w:ascii="Gandhari Unicode" w:hAnsi="Gandhari Unicode"/>
          <w:i/>
          <w:noProof/>
          <w:lang w:val="en-GB"/>
        </w:rPr>
        <w:t>marapiṉ</w:t>
      </w:r>
      <w:r w:rsidRPr="004D5A2F">
        <w:rPr>
          <w:rFonts w:ascii="Gandhari Unicode" w:hAnsi="Gandhari Unicode"/>
          <w:noProof/>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3">
    <w:p w14:paraId="2DC66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koṭicci</w:t>
      </w:r>
      <w:r w:rsidRPr="004D5A2F">
        <w:rPr>
          <w:rFonts w:ascii="Gandhari Unicode" w:hAnsi="Gandhari Unicode"/>
          <w:noProof/>
          <w:lang w:val="en-GB"/>
        </w:rPr>
        <w:t xml:space="preserve">: the tradition and the TL take this as a denotation of a woman from the Kuṟiñci region (Cām. accordingly glosses with </w:t>
      </w:r>
      <w:r w:rsidRPr="004D5A2F">
        <w:rPr>
          <w:rFonts w:ascii="Gandhari Unicode" w:hAnsi="Gandhari Unicode"/>
          <w:i/>
          <w:noProof/>
          <w:lang w:val="en-GB"/>
        </w:rPr>
        <w:t>talaivi</w:t>
      </w:r>
      <w:r w:rsidRPr="004D5A2F">
        <w:rPr>
          <w:rFonts w:ascii="Gandhari Unicode" w:hAnsi="Gandhari Unicode"/>
          <w:noProof/>
          <w:lang w:val="en-GB"/>
        </w:rPr>
        <w:t xml:space="preserve">), but is not an etymological understanding here quite obvious: </w:t>
      </w:r>
      <w:r w:rsidRPr="004D5A2F">
        <w:rPr>
          <w:rFonts w:ascii="Gandhari Unicode" w:hAnsi="Gandhari Unicode"/>
          <w:i/>
          <w:noProof/>
          <w:lang w:val="en-GB"/>
        </w:rPr>
        <w:t>koṭi</w:t>
      </w:r>
      <w:r w:rsidRPr="004D5A2F">
        <w:rPr>
          <w:rFonts w:ascii="Gandhari Unicode" w:hAnsi="Gandhari Unicode"/>
          <w:noProof/>
          <w:lang w:val="en-GB"/>
        </w:rPr>
        <w:t xml:space="preserve"> "creeper" + fem.suff. -</w:t>
      </w:r>
      <w:r w:rsidRPr="004D5A2F">
        <w:rPr>
          <w:rFonts w:ascii="Gandhari Unicode" w:hAnsi="Gandhari Unicode"/>
          <w:i/>
          <w:noProof/>
          <w:lang w:val="en-GB"/>
        </w:rPr>
        <w:t>ci</w:t>
      </w:r>
      <w:r w:rsidRPr="004D5A2F">
        <w:rPr>
          <w:rFonts w:ascii="Gandhari Unicode" w:hAnsi="Gandhari Unicode"/>
          <w:noProof/>
          <w:lang w:val="en-GB"/>
        </w:rPr>
        <w:t xml:space="preserve"> (thus already L./Sh.P. 1976 "vine-like girl")?</w:t>
      </w:r>
    </w:p>
  </w:footnote>
  <w:footnote w:id="54">
    <w:p w14:paraId="2EB29F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aralai</w:t>
      </w:r>
      <w:r w:rsidRPr="004D5A2F">
        <w:rPr>
          <w:rFonts w:ascii="Gandhari Unicode" w:hAnsi="Gandhari Unicode"/>
          <w:noProof/>
          <w:lang w:val="en-GB"/>
        </w:rPr>
        <w:t xml:space="preserve">: the Index gives the meaning "oleander" (Cām. glosses with </w:t>
      </w:r>
      <w:r w:rsidRPr="004D5A2F">
        <w:rPr>
          <w:rFonts w:ascii="Gandhari Unicode" w:hAnsi="Gandhari Unicode"/>
          <w:i/>
          <w:noProof/>
          <w:lang w:val="en-GB"/>
        </w:rPr>
        <w:t>alari</w:t>
      </w:r>
      <w:r w:rsidRPr="004D5A2F">
        <w:rPr>
          <w:rFonts w:ascii="Gandhari Unicode" w:hAnsi="Gandhari Unicode"/>
          <w:noProof/>
          <w:lang w:val="en-GB"/>
        </w:rPr>
        <w:t xml:space="preserve">) or the proper name of a particular hill; the TL says "bowstring hemp", which would be better suited from the point of view of content; the point seems to be that lesser plants are from confusion preferred to higher ones. Moreover there is the explanation of T.V.G. who takes the </w:t>
      </w:r>
      <w:r w:rsidRPr="004D5A2F">
        <w:rPr>
          <w:rFonts w:ascii="Gandhari Unicode" w:hAnsi="Gandhari Unicode"/>
          <w:i/>
          <w:noProof/>
          <w:lang w:val="en-GB"/>
        </w:rPr>
        <w:t>aralai</w:t>
      </w:r>
      <w:r w:rsidRPr="004D5A2F">
        <w:rPr>
          <w:rFonts w:ascii="Gandhari Unicode" w:hAnsi="Gandhari Unicode"/>
          <w:noProof/>
          <w:lang w:val="en-GB"/>
        </w:rPr>
        <w:t xml:space="preserve"> to be a kind of red flower sacred to Murukaṉ.</w:t>
      </w:r>
    </w:p>
  </w:footnote>
  <w:footnote w:id="55">
    <w:p w14:paraId="15AAB60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tiruntu iḻai</w:t>
      </w:r>
      <w:r w:rsidRPr="004D5A2F">
        <w:rPr>
          <w:rFonts w:ascii="Gandhari Unicode" w:hAnsi="Gandhari Unicode"/>
          <w:noProof/>
          <w:lang w:val="en-GB"/>
        </w:rPr>
        <w:t xml:space="preserve"> can also be another attribute to </w:t>
      </w:r>
      <w:r w:rsidRPr="004D5A2F">
        <w:rPr>
          <w:rFonts w:ascii="Gandhari Unicode" w:hAnsi="Gandhari Unicode"/>
          <w:i/>
          <w:noProof/>
          <w:lang w:val="en-GB"/>
        </w:rPr>
        <w:t>alkul</w:t>
      </w:r>
      <w:r w:rsidRPr="004D5A2F">
        <w:rPr>
          <w:rFonts w:ascii="Gandhari Unicode" w:hAnsi="Gandhari Unicode"/>
          <w:noProof/>
          <w:lang w:val="en-GB"/>
        </w:rPr>
        <w:t>: "the hip with perfect jewels".</w:t>
      </w:r>
    </w:p>
  </w:footnote>
  <w:footnote w:id="56">
    <w:p w14:paraId="5114EE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meaning of </w:t>
      </w:r>
      <w:r w:rsidRPr="004D5A2F">
        <w:rPr>
          <w:rFonts w:ascii="Gandhari Unicode" w:hAnsi="Gandhari Unicode"/>
          <w:i/>
          <w:noProof/>
          <w:lang w:val="en-GB"/>
        </w:rPr>
        <w:t>acai iyal,</w:t>
      </w:r>
      <w:r w:rsidRPr="004D5A2F">
        <w:rPr>
          <w:rFonts w:ascii="Gandhari Unicode" w:hAnsi="Gandhari Unicode"/>
          <w:noProof/>
          <w:lang w:val="en-GB"/>
        </w:rPr>
        <w:t xml:space="preserve"> attributed to the </w:t>
      </w:r>
      <w:r w:rsidRPr="004D5A2F">
        <w:rPr>
          <w:rFonts w:ascii="Gandhari Unicode" w:hAnsi="Gandhari Unicode"/>
          <w:i/>
          <w:noProof/>
          <w:lang w:val="en-GB"/>
        </w:rPr>
        <w:t>koṭicci</w:t>
      </w:r>
      <w:r w:rsidRPr="004D5A2F">
        <w:rPr>
          <w:rFonts w:ascii="Gandhari Unicode" w:hAnsi="Gandhari Unicode"/>
          <w:noProof/>
          <w:lang w:val="en-GB"/>
        </w:rPr>
        <w:t>, is unclear. It might refer to her way of moving (</w:t>
      </w:r>
      <w:r w:rsidRPr="004D5A2F">
        <w:rPr>
          <w:rFonts w:ascii="Gandhari Unicode" w:hAnsi="Gandhari Unicode"/>
          <w:i/>
          <w:noProof/>
          <w:lang w:val="en-GB"/>
        </w:rPr>
        <w:t>acai-tal</w:t>
      </w:r>
      <w:r w:rsidRPr="004D5A2F">
        <w:rPr>
          <w:rFonts w:ascii="Gandhari Unicode" w:hAnsi="Gandhari Unicode"/>
          <w:noProof/>
          <w:lang w:val="en-GB"/>
        </w:rPr>
        <w:t xml:space="preserve"> is a verb of physical movement used for example with the wind; cf. DEDR 37). It might also refer to her behaviour and denote something like "unsteady nature". Alternatively the </w:t>
      </w:r>
      <w:r w:rsidRPr="004D5A2F">
        <w:rPr>
          <w:rFonts w:ascii="Gandhari Unicode" w:hAnsi="Gandhari Unicode"/>
          <w:i/>
          <w:noProof/>
          <w:lang w:val="en-GB"/>
        </w:rPr>
        <w:t>acai</w:t>
      </w:r>
      <w:r w:rsidRPr="004D5A2F">
        <w:rPr>
          <w:rFonts w:ascii="Gandhari Unicode" w:hAnsi="Gandhari Unicode"/>
          <w:noProof/>
          <w:lang w:val="en-GB"/>
        </w:rPr>
        <w:t xml:space="preserve"> might also belong to </w:t>
      </w:r>
      <w:r w:rsidRPr="004D5A2F">
        <w:rPr>
          <w:rFonts w:ascii="Gandhari Unicode" w:hAnsi="Gandhari Unicode"/>
          <w:i/>
          <w:noProof/>
          <w:lang w:val="en-GB"/>
        </w:rPr>
        <w:t>acai-tal</w:t>
      </w:r>
      <w:r w:rsidRPr="004D5A2F">
        <w:rPr>
          <w:rFonts w:ascii="Gandhari Unicode" w:hAnsi="Gandhari Unicode"/>
          <w:noProof/>
          <w:lang w:val="en-GB"/>
        </w:rPr>
        <w:t xml:space="preserve"> DEDR 341 "to be slender". A "slender nature" might also mean she is by nature slender (like a creeper).</w:t>
      </w:r>
    </w:p>
  </w:footnote>
  <w:footnote w:id="57">
    <w:p w14:paraId="2B2194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tuḷarntu</w:t>
      </w:r>
      <w:r w:rsidRPr="004D5A2F">
        <w:rPr>
          <w:rFonts w:ascii="Gandhari Unicode" w:hAnsi="Gandhari Unicode"/>
          <w:noProof/>
          <w:lang w:val="en-GB"/>
        </w:rPr>
        <w:t xml:space="preserve"> here, in consideration of </w:t>
      </w:r>
      <w:r w:rsidRPr="004D5A2F">
        <w:rPr>
          <w:rFonts w:ascii="Gandhari Unicode" w:hAnsi="Gandhari Unicode"/>
          <w:i/>
          <w:noProof/>
          <w:lang w:val="en-GB"/>
        </w:rPr>
        <w:t>maram kol</w:t>
      </w:r>
      <w:r w:rsidRPr="004D5A2F">
        <w:rPr>
          <w:rFonts w:ascii="Gandhari Unicode" w:hAnsi="Gandhari Unicode"/>
          <w:noProof/>
          <w:lang w:val="en-GB"/>
        </w:rPr>
        <w:t>, as "to clear"?</w:t>
      </w:r>
    </w:p>
  </w:footnote>
  <w:footnote w:id="58">
    <w:p w14:paraId="423910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is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59">
    <w:p w14:paraId="223E12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elephant embraces its mate, and the tiger is on guard. Or perhaps the tiger protects its mate against the elephant.</w:t>
      </w:r>
    </w:p>
  </w:footnote>
  <w:footnote w:id="60">
    <w:p w14:paraId="4266E0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T.V.G.'s understanding (in accordance with Cām.), and this is indeed what is suggested by the particles, the double marking with -</w:t>
      </w:r>
      <w:r w:rsidRPr="004D5A2F">
        <w:rPr>
          <w:rFonts w:ascii="Gandhari Unicode" w:hAnsi="Gandhari Unicode"/>
          <w:i/>
          <w:noProof/>
          <w:lang w:val="en-GB"/>
        </w:rPr>
        <w:t>um</w:t>
      </w:r>
      <w:r w:rsidRPr="004D5A2F">
        <w:rPr>
          <w:rFonts w:ascii="Gandhari Unicode" w:hAnsi="Gandhari Unicode"/>
          <w:noProof/>
          <w:lang w:val="en-GB"/>
        </w:rPr>
        <w:t xml:space="preserve"> at the beginning and the end of the first line, provided that we take </w:t>
      </w:r>
      <w:r w:rsidRPr="004D5A2F">
        <w:rPr>
          <w:rFonts w:ascii="Gandhari Unicode" w:hAnsi="Gandhari Unicode"/>
          <w:i/>
          <w:noProof/>
          <w:lang w:val="en-GB"/>
        </w:rPr>
        <w:t>paṭar</w:t>
      </w:r>
      <w:r w:rsidRPr="004D5A2F">
        <w:rPr>
          <w:rFonts w:ascii="Gandhari Unicode" w:hAnsi="Gandhari Unicode"/>
          <w:noProof/>
          <w:lang w:val="en-GB"/>
        </w:rPr>
        <w:t xml:space="preserve"> and </w:t>
      </w:r>
      <w:r w:rsidRPr="004D5A2F">
        <w:rPr>
          <w:rFonts w:ascii="Gandhari Unicode" w:hAnsi="Gandhari Unicode"/>
          <w:i/>
          <w:noProof/>
          <w:lang w:val="en-GB"/>
        </w:rPr>
        <w:t>cuṭar</w:t>
      </w:r>
      <w:r w:rsidRPr="004D5A2F">
        <w:rPr>
          <w:rFonts w:ascii="Gandhari Unicode" w:hAnsi="Gandhari Unicode"/>
          <w:noProof/>
          <w:lang w:val="en-GB"/>
        </w:rPr>
        <w:t xml:space="preserve"> to be nouns and not </w:t>
      </w:r>
      <w:r w:rsidRPr="004D5A2F">
        <w:rPr>
          <w:rFonts w:ascii="Gandhari Unicode" w:hAnsi="Gandhari Unicode"/>
          <w:i/>
          <w:noProof/>
          <w:lang w:val="en-GB"/>
        </w:rPr>
        <w:t>peyareccam</w:t>
      </w:r>
      <w:r w:rsidRPr="004D5A2F">
        <w:rPr>
          <w:rFonts w:ascii="Gandhari Unicode" w:hAnsi="Gandhari Unicode"/>
          <w:noProof/>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sidRPr="004D5A2F">
        <w:rPr>
          <w:rFonts w:ascii="Gandhari Unicode" w:hAnsi="Gandhari Unicode"/>
          <w:i/>
          <w:noProof/>
          <w:lang w:val="en-GB"/>
        </w:rPr>
        <w:t>kol</w:t>
      </w:r>
      <w:r w:rsidRPr="004D5A2F">
        <w:rPr>
          <w:rFonts w:ascii="Gandhari Unicode" w:hAnsi="Gandhari Unicode"/>
          <w:noProof/>
          <w:lang w:val="en-GB"/>
        </w:rPr>
        <w:t xml:space="preserve"> as an interrogative particle and to declare it to be an expletive here: he will come. My suggestion is rather to take </w:t>
      </w:r>
      <w:r w:rsidRPr="004D5A2F">
        <w:rPr>
          <w:rFonts w:ascii="Gandhari Unicode" w:hAnsi="Gandhari Unicode"/>
          <w:i/>
          <w:noProof/>
          <w:lang w:val="en-GB"/>
        </w:rPr>
        <w:t>paṭarum</w:t>
      </w:r>
      <w:r w:rsidRPr="004D5A2F">
        <w:rPr>
          <w:rFonts w:ascii="Gandhari Unicode" w:hAnsi="Gandhari Unicode"/>
          <w:noProof/>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7FC674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w:t>
      </w:r>
      <w:r w:rsidRPr="004D5A2F">
        <w:rPr>
          <w:rFonts w:ascii="Gandhari Unicode" w:hAnsi="Gandhari Unicode"/>
          <w:i/>
          <w:noProof/>
          <w:lang w:val="en-GB"/>
        </w:rPr>
        <w:t>avarē</w:t>
      </w:r>
      <w:r w:rsidRPr="004D5A2F">
        <w:rPr>
          <w:rFonts w:ascii="Gandhari Unicode" w:hAnsi="Gandhari Unicode"/>
          <w:noProof/>
          <w:lang w:val="en-GB"/>
        </w:rPr>
        <w:t xml:space="preserve"> and </w:t>
      </w:r>
      <w:r w:rsidRPr="004D5A2F">
        <w:rPr>
          <w:rFonts w:ascii="Gandhari Unicode" w:hAnsi="Gandhari Unicode"/>
          <w:i/>
          <w:noProof/>
          <w:lang w:val="en-GB"/>
        </w:rPr>
        <w:t>yāṉē</w:t>
      </w:r>
      <w:r w:rsidRPr="004D5A2F">
        <w:rPr>
          <w:rFonts w:ascii="Gandhari Unicode" w:hAnsi="Gandhari Unicode"/>
          <w:noProof/>
          <w:lang w:val="en-GB"/>
        </w:rPr>
        <w:t xml:space="preserve"> have not been interpolated to ensure the better understanding on the part of the listener. (Similar in KT 300.5,6 </w:t>
      </w:r>
      <w:r w:rsidRPr="004D5A2F">
        <w:rPr>
          <w:rFonts w:ascii="Gandhari Unicode" w:hAnsi="Gandhari Unicode"/>
          <w:i/>
          <w:noProof/>
          <w:lang w:val="en-GB"/>
        </w:rPr>
        <w:t>nīyē, yāṉē</w:t>
      </w:r>
      <w:r w:rsidRPr="004D5A2F">
        <w:rPr>
          <w:rFonts w:ascii="Gandhari Unicode" w:hAnsi="Gandhari Unicode"/>
          <w:noProof/>
          <w:lang w:val="en-GB"/>
        </w:rPr>
        <w:t>).</w:t>
      </w:r>
    </w:p>
  </w:footnote>
  <w:footnote w:id="62">
    <w:p w14:paraId="7B605A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kūrnticiṉ</w:t>
      </w:r>
      <w:r w:rsidRPr="004D5A2F">
        <w:rPr>
          <w:rFonts w:ascii="Gandhari Unicode" w:hAnsi="Gandhari Unicode"/>
          <w:noProof/>
          <w:lang w:val="en-GB"/>
        </w:rPr>
        <w:t>: the forms in -</w:t>
      </w:r>
      <w:r w:rsidRPr="004D5A2F">
        <w:rPr>
          <w:rFonts w:ascii="Gandhari Unicode" w:hAnsi="Gandhari Unicode"/>
          <w:i/>
          <w:noProof/>
          <w:lang w:val="en-GB"/>
        </w:rPr>
        <w:t>ticiṉ</w:t>
      </w:r>
      <w:r w:rsidRPr="004D5A2F">
        <w:rPr>
          <w:rFonts w:ascii="Gandhari Unicode" w:hAnsi="Gandhari Unicode"/>
          <w:noProof/>
          <w:lang w:val="en-GB"/>
        </w:rPr>
        <w:t xml:space="preserve"> usually stand for an imperative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(KT 11.8, 30.1, 63.4, 112.5), but here it seems impossible to avoid connecting it with the </w:t>
      </w:r>
      <w:r w:rsidRPr="004D5A2F">
        <w:rPr>
          <w:rFonts w:ascii="Gandhari Unicode" w:hAnsi="Gandhari Unicode"/>
          <w:i/>
          <w:noProof/>
          <w:lang w:val="en-GB"/>
        </w:rPr>
        <w:t>yāṉē</w:t>
      </w:r>
      <w:r w:rsidRPr="004D5A2F">
        <w:rPr>
          <w:rFonts w:ascii="Gandhari Unicode" w:hAnsi="Gandhari Unicode"/>
          <w:noProof/>
          <w:lang w:val="en-GB"/>
        </w:rPr>
        <w:t xml:space="preserve"> of line 3, and accordingly read it as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singular. Similar are KT 217.7: </w:t>
      </w:r>
      <w:r w:rsidRPr="004D5A2F">
        <w:rPr>
          <w:rFonts w:ascii="Gandhari Unicode" w:hAnsi="Gandhari Unicode"/>
          <w:i/>
          <w:noProof/>
          <w:lang w:val="en-GB"/>
        </w:rPr>
        <w:t>eṉṟiciṉ</w:t>
      </w:r>
      <w:r w:rsidRPr="004D5A2F">
        <w:rPr>
          <w:rFonts w:ascii="Gandhari Unicode" w:hAnsi="Gandhari Unicode"/>
          <w:noProof/>
          <w:lang w:val="en-GB"/>
        </w:rPr>
        <w:t xml:space="preserve">, KT 262.5 </w:t>
      </w:r>
      <w:r w:rsidRPr="004D5A2F">
        <w:rPr>
          <w:rFonts w:ascii="Gandhari Unicode" w:hAnsi="Gandhari Unicode"/>
          <w:i/>
          <w:noProof/>
          <w:lang w:val="en-GB"/>
        </w:rPr>
        <w:t>āynticiṉ</w:t>
      </w:r>
      <w:r w:rsidRPr="004D5A2F">
        <w:rPr>
          <w:rFonts w:ascii="Gandhari Unicode" w:hAnsi="Gandhari Unicode"/>
          <w:noProof/>
          <w:lang w:val="en-GB"/>
        </w:rPr>
        <w:t>.</w:t>
      </w:r>
    </w:p>
  </w:footnote>
  <w:footnote w:id="63">
    <w:p w14:paraId="3A6A26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pacu ilai vāṭā</w:t>
      </w:r>
      <w:r w:rsidRPr="004D5A2F">
        <w:rPr>
          <w:rFonts w:ascii="Gandhari Unicode" w:hAnsi="Gandhari Unicode"/>
          <w:noProof/>
          <w:lang w:val="en-GB"/>
        </w:rPr>
        <w:t xml:space="preserve"> an attribute of general impact, that is, Vaḷḷi leaves which are always green, or is it just momentary, green Vaḷḷi leaves not yet faded?</w:t>
      </w:r>
    </w:p>
  </w:footnote>
  <w:footnote w:id="64">
    <w:p w14:paraId="1547FE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pāṭu amai cēkkai</w:t>
      </w:r>
      <w:r w:rsidRPr="004D5A2F">
        <w:rPr>
          <w:rFonts w:ascii="Gandhari Unicode" w:hAnsi="Gandhari Unicode"/>
          <w:noProof/>
          <w:lang w:val="en-GB"/>
        </w:rPr>
        <w:t>: is this a "bed on which sleep becomes still", that is, stops? Or the other way round: "bed on which one, actually, sleeps deep?</w:t>
      </w:r>
    </w:p>
  </w:footnote>
  <w:footnote w:id="65">
    <w:p w14:paraId="05F90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second possibility of construction is circular syntax, i.e. the absolutive </w:t>
      </w:r>
      <w:r w:rsidRPr="004D5A2F">
        <w:rPr>
          <w:rFonts w:ascii="Gandhari Unicode" w:hAnsi="Gandhari Unicode"/>
          <w:i/>
          <w:noProof/>
          <w:lang w:val="en-GB"/>
        </w:rPr>
        <w:t>kurittu</w:t>
      </w:r>
      <w:r w:rsidRPr="004D5A2F">
        <w:rPr>
          <w:rFonts w:ascii="Gandhari Unicode" w:hAnsi="Gandhari Unicode"/>
          <w:noProof/>
          <w:lang w:val="en-GB"/>
        </w:rPr>
        <w:t xml:space="preserve"> also with </w:t>
      </w:r>
      <w:r w:rsidRPr="004D5A2F">
        <w:rPr>
          <w:rFonts w:ascii="Gandhari Unicode" w:hAnsi="Gandhari Unicode"/>
          <w:i/>
          <w:noProof/>
          <w:lang w:val="en-GB"/>
        </w:rPr>
        <w:t>avar/iṟantōr</w:t>
      </w:r>
      <w:r w:rsidRPr="004D5A2F">
        <w:rPr>
          <w:rFonts w:ascii="Gandhari Unicode" w:hAnsi="Gandhari Unicode"/>
          <w:noProof/>
          <w:lang w:val="en-GB"/>
        </w:rPr>
        <w:t xml:space="preserve"> as a subject: "He, he is one who ... traversed the wilderness ... having marked my sweet life, where the black cloud makes thunder and lightning ...".</w:t>
      </w:r>
    </w:p>
  </w:footnote>
  <w:footnote w:id="66">
    <w:p w14:paraId="3E0DBA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especially awkward etymologies to be found in the TL: </w:t>
      </w:r>
      <w:r w:rsidRPr="004D5A2F">
        <w:rPr>
          <w:rFonts w:ascii="Gandhari Unicode" w:hAnsi="Gandhari Unicode"/>
          <w:i/>
          <w:noProof/>
          <w:lang w:val="en-GB"/>
        </w:rPr>
        <w:t>cettu</w:t>
      </w:r>
      <w:r w:rsidRPr="004D5A2F">
        <w:rPr>
          <w:rFonts w:ascii="Gandhari Unicode" w:hAnsi="Gandhari Unicode"/>
          <w:noProof/>
          <w:lang w:val="en-GB"/>
        </w:rPr>
        <w:t xml:space="preserve"> is supposed to be from </w:t>
      </w:r>
      <w:r w:rsidRPr="004D5A2F">
        <w:rPr>
          <w:rFonts w:ascii="Gandhari Unicode" w:hAnsi="Gandhari Unicode"/>
          <w:i/>
          <w:noProof/>
          <w:lang w:val="en-GB"/>
        </w:rPr>
        <w:t>citvā</w:t>
      </w:r>
      <w:r w:rsidRPr="004D5A2F">
        <w:rPr>
          <w:rFonts w:ascii="Gandhari Unicode" w:hAnsi="Gandhari Unicode"/>
          <w:noProof/>
          <w:lang w:val="en-GB"/>
        </w:rPr>
        <w:t>, but how otherwise to analyse the form?</w:t>
      </w:r>
    </w:p>
  </w:footnote>
  <w:footnote w:id="67">
    <w:p w14:paraId="2FB456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mutukkuṟaimai</w:t>
      </w:r>
      <w:r w:rsidRPr="004D5A2F">
        <w:rPr>
          <w:rFonts w:ascii="Gandhari Unicode" w:hAnsi="Gandhari Unicode"/>
          <w:noProof/>
          <w:lang w:val="en-GB"/>
        </w:rPr>
        <w:t xml:space="preserve"> is a problem. While </w:t>
      </w:r>
      <w:r w:rsidRPr="004D5A2F">
        <w:rPr>
          <w:rFonts w:ascii="Gandhari Unicode" w:hAnsi="Gandhari Unicode"/>
          <w:i/>
          <w:noProof/>
          <w:lang w:val="en-GB"/>
        </w:rPr>
        <w:t>mutu</w:t>
      </w:r>
      <w:r w:rsidRPr="004D5A2F">
        <w:rPr>
          <w:rFonts w:ascii="Gandhari Unicode" w:hAnsi="Gandhari Unicode"/>
          <w:noProof/>
          <w:lang w:val="en-GB"/>
        </w:rPr>
        <w:t xml:space="preserve"> is, of course, "old", </w:t>
      </w:r>
      <w:r w:rsidRPr="004D5A2F">
        <w:rPr>
          <w:rFonts w:ascii="Gandhari Unicode" w:hAnsi="Gandhari Unicode"/>
          <w:i/>
          <w:noProof/>
          <w:lang w:val="en-GB"/>
        </w:rPr>
        <w:t>kuṟaimai</w:t>
      </w:r>
      <w:r w:rsidRPr="004D5A2F">
        <w:rPr>
          <w:rFonts w:ascii="Gandhari Unicode" w:hAnsi="Gandhari Unicode"/>
          <w:noProof/>
          <w:lang w:val="en-GB"/>
        </w:rPr>
        <w:t xml:space="preserve"> is not attested otherwise, besides in Kali 62.9 (disputably dependent on the KT passage); one </w:t>
      </w:r>
      <w:r w:rsidRPr="004D5A2F">
        <w:rPr>
          <w:rFonts w:ascii="Gandhari Unicode" w:hAnsi="Gandhari Unicode"/>
          <w:i/>
          <w:noProof/>
          <w:lang w:val="en-GB"/>
        </w:rPr>
        <w:t>mutukkuṟai</w:t>
      </w:r>
      <w:r w:rsidRPr="004D5A2F">
        <w:rPr>
          <w:rFonts w:ascii="Gandhari Unicode" w:hAnsi="Gandhari Unicode"/>
          <w:noProof/>
          <w:lang w:val="en-GB"/>
        </w:rPr>
        <w:t xml:space="preserve"> is to be found in NA 366.9. Cām. glosses with </w:t>
      </w:r>
      <w:r w:rsidRPr="004D5A2F">
        <w:rPr>
          <w:rFonts w:ascii="Gandhari Unicode" w:hAnsi="Gandhari Unicode"/>
          <w:i/>
          <w:noProof/>
          <w:lang w:val="en-GB"/>
        </w:rPr>
        <w:t>mikka aṟivuṭaimai</w:t>
      </w:r>
      <w:r w:rsidRPr="004D5A2F">
        <w:rPr>
          <w:rFonts w:ascii="Gandhari Unicode" w:hAnsi="Gandhari Unicode"/>
          <w:noProof/>
          <w:lang w:val="en-GB"/>
        </w:rPr>
        <w:t xml:space="preserve">, "great wisdom" (thus also T.V.G.'s understanding, who explains it as </w:t>
      </w:r>
      <w:r w:rsidRPr="004D5A2F">
        <w:rPr>
          <w:rFonts w:ascii="Gandhari Unicode" w:hAnsi="Gandhari Unicode"/>
          <w:i/>
          <w:noProof/>
          <w:lang w:val="en-GB"/>
        </w:rPr>
        <w:t>mutukku-uṟaimai</w:t>
      </w:r>
      <w:r w:rsidRPr="004D5A2F">
        <w:rPr>
          <w:rFonts w:ascii="Gandhari Unicode" w:hAnsi="Gandhari Unicode"/>
          <w:noProof/>
          <w:lang w:val="en-GB"/>
        </w:rPr>
        <w:t xml:space="preserve">, which likewise does not seem attested). If we take a look at the etymology, </w:t>
      </w:r>
      <w:r w:rsidRPr="004D5A2F">
        <w:rPr>
          <w:rFonts w:ascii="Gandhari Unicode" w:hAnsi="Gandhari Unicode"/>
          <w:i/>
          <w:noProof/>
          <w:lang w:val="en-GB"/>
        </w:rPr>
        <w:t>kuṟaimai</w:t>
      </w:r>
      <w:r w:rsidRPr="004D5A2F">
        <w:rPr>
          <w:rFonts w:ascii="Gandhari Unicode" w:hAnsi="Gandhari Unicode"/>
          <w:noProof/>
          <w:lang w:val="en-GB"/>
        </w:rPr>
        <w:t xml:space="preserve"> should or at least could be an abstract noun to </w:t>
      </w:r>
      <w:r w:rsidRPr="004D5A2F">
        <w:rPr>
          <w:rFonts w:ascii="Gandhari Unicode" w:hAnsi="Gandhari Unicode"/>
          <w:i/>
          <w:noProof/>
          <w:lang w:val="en-GB"/>
        </w:rPr>
        <w:t>kuṟai-tal</w:t>
      </w:r>
      <w:r w:rsidRPr="004D5A2F">
        <w:rPr>
          <w:rFonts w:ascii="Gandhari Unicode" w:hAnsi="Gandhari Unicode"/>
          <w:noProof/>
          <w:lang w:val="en-GB"/>
        </w:rPr>
        <w:t xml:space="preserve"> "to shorten". If the </w:t>
      </w:r>
      <w:r w:rsidRPr="004D5A2F">
        <w:rPr>
          <w:rFonts w:ascii="Gandhari Unicode" w:hAnsi="Gandhari Unicode"/>
          <w:i/>
          <w:noProof/>
          <w:lang w:val="en-GB"/>
        </w:rPr>
        <w:t>kiḷavi</w:t>
      </w:r>
      <w:r w:rsidRPr="004D5A2F">
        <w:rPr>
          <w:rFonts w:ascii="Gandhari Unicode" w:hAnsi="Gandhari Unicode"/>
          <w:noProof/>
          <w:lang w:val="en-GB"/>
        </w:rPr>
        <w:t xml:space="preserve"> here is applicable, this would make good sense: going away together would indeed be the classical short-cut to circumvent further family complications.</w:t>
      </w:r>
    </w:p>
  </w:footnote>
  <w:footnote w:id="68">
    <w:p w14:paraId="346989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conditional presumably has to be taken as a hypothetical one. This is preferred also by T.V.G. who thinks the point is that the field is already harvested, so the lovers cannot meet there anymore.</w:t>
      </w:r>
    </w:p>
  </w:footnote>
  <w:footnote w:id="69">
    <w:p w14:paraId="4FD3E1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any way to avoid the poetological interpretation here, namely that HE listens to the confidante's words and is ready to flee with HER? (So the poem has to be understood as a discussion between HIM and the confidante, which, according to the </w:t>
      </w:r>
      <w:r w:rsidRPr="004D5A2F">
        <w:rPr>
          <w:rFonts w:ascii="Gandhari Unicode" w:hAnsi="Gandhari Unicode"/>
          <w:i/>
          <w:noProof/>
          <w:lang w:val="en-GB"/>
        </w:rPr>
        <w:t>kiḷavi</w:t>
      </w:r>
      <w:r w:rsidRPr="004D5A2F">
        <w:rPr>
          <w:rFonts w:ascii="Gandhari Unicode" w:hAnsi="Gandhari Unicode"/>
          <w:noProof/>
          <w:lang w:val="en-GB"/>
        </w:rPr>
        <w:t>, is repeated to HER by the confidante).</w:t>
      </w:r>
    </w:p>
  </w:footnote>
  <w:footnote w:id="70">
    <w:p w14:paraId="0E783C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cūli</w:t>
      </w:r>
      <w:r w:rsidRPr="004D5A2F">
        <w:rPr>
          <w:rFonts w:ascii="Gandhari Unicode" w:hAnsi="Gandhari Unicode"/>
          <w:noProof/>
          <w:lang w:val="en-GB"/>
        </w:rPr>
        <w:t xml:space="preserve">, quite obviously a designation of a god here, is widely interpreted as Skt. </w:t>
      </w:r>
      <w:r w:rsidRPr="004D5A2F">
        <w:rPr>
          <w:rFonts w:ascii="Gandhari Unicode" w:hAnsi="Gandhari Unicode"/>
          <w:i/>
          <w:noProof/>
          <w:lang w:val="en-GB"/>
        </w:rPr>
        <w:t>śūlin</w:t>
      </w:r>
      <w:r w:rsidRPr="004D5A2F">
        <w:rPr>
          <w:rFonts w:ascii="Gandhari Unicode" w:hAnsi="Gandhari Unicode"/>
          <w:noProof/>
          <w:lang w:val="en-GB"/>
        </w:rPr>
        <w:t xml:space="preserve">- "spear/trident bearer" and in Tamil is supposed to be a feminine, i.e. Durgā as a bearer of the trident (which should go back to Skt. </w:t>
      </w:r>
      <w:r w:rsidRPr="004D5A2F">
        <w:rPr>
          <w:rFonts w:ascii="Gandhari Unicode" w:hAnsi="Gandhari Unicode"/>
          <w:i/>
          <w:noProof/>
          <w:lang w:val="en-GB"/>
        </w:rPr>
        <w:t>śūlinī</w:t>
      </w:r>
      <w:r w:rsidRPr="004D5A2F">
        <w:rPr>
          <w:rFonts w:ascii="Gandhari Unicode" w:hAnsi="Gandhari Unicode"/>
          <w:noProof/>
          <w:lang w:val="en-GB"/>
        </w:rPr>
        <w:t>, but since -</w:t>
      </w:r>
      <w:r w:rsidRPr="004D5A2F">
        <w:rPr>
          <w:rFonts w:ascii="Gandhari Unicode" w:hAnsi="Gandhari Unicode"/>
          <w:i/>
          <w:noProof/>
          <w:lang w:val="en-GB"/>
        </w:rPr>
        <w:t>i</w:t>
      </w:r>
      <w:r w:rsidRPr="004D5A2F">
        <w:rPr>
          <w:rFonts w:ascii="Gandhari Unicode" w:hAnsi="Gandhari Unicode"/>
          <w:noProof/>
          <w:lang w:val="en-GB"/>
        </w:rPr>
        <w:t xml:space="preserve"> is feminine suffix in Tamil, this short version might be conceivable). This is the only occurrence in all of Caṅkam literature.</w:t>
      </w:r>
    </w:p>
  </w:footnote>
  <w:footnote w:id="71">
    <w:p w14:paraId="35C0F3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viricci</w:t>
      </w:r>
      <w:r w:rsidRPr="004D5A2F">
        <w:rPr>
          <w:rFonts w:ascii="Gandhari Unicode" w:hAnsi="Gandhari Unicode"/>
          <w:noProof/>
          <w:lang w:val="en-GB"/>
        </w:rPr>
        <w:t xml:space="preserve"> is not included in the DEDR; according to TP 58 it is an utterance on part of a passer-by overheard by HER (thus KT 218, NA 40.4 and PN 280.6). Are </w:t>
      </w:r>
      <w:r w:rsidRPr="004D5A2F">
        <w:rPr>
          <w:rFonts w:ascii="Gandhari Unicode" w:hAnsi="Gandhari Unicode"/>
          <w:i/>
          <w:noProof/>
          <w:lang w:val="en-GB"/>
        </w:rPr>
        <w:t>cūli</w:t>
      </w:r>
      <w:r w:rsidRPr="004D5A2F">
        <w:rPr>
          <w:rFonts w:ascii="Gandhari Unicode" w:hAnsi="Gandhari Unicode"/>
          <w:noProof/>
          <w:lang w:val="en-GB"/>
        </w:rPr>
        <w:t xml:space="preserve"> and </w:t>
      </w:r>
      <w:r w:rsidRPr="004D5A2F">
        <w:rPr>
          <w:rFonts w:ascii="Gandhari Unicode" w:hAnsi="Gandhari Unicode"/>
          <w:i/>
          <w:noProof/>
          <w:lang w:val="en-GB"/>
        </w:rPr>
        <w:t>viricci</w:t>
      </w:r>
      <w:r w:rsidRPr="004D5A2F">
        <w:rPr>
          <w:rFonts w:ascii="Gandhari Unicode" w:hAnsi="Gandhari Unicode"/>
          <w:noProof/>
          <w:lang w:val="en-GB"/>
        </w:rPr>
        <w:t xml:space="preserve"> to be seen as hints to a late origin of this poem?</w:t>
      </w:r>
    </w:p>
  </w:footnote>
  <w:footnote w:id="72">
    <w:p w14:paraId="463A8D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viṭarmukai</w:t>
      </w:r>
      <w:r w:rsidRPr="004D5A2F">
        <w:rPr>
          <w:rFonts w:ascii="Gandhari Unicode" w:hAnsi="Gandhari Unicode"/>
          <w:noProof/>
          <w:lang w:val="en-GB"/>
        </w:rPr>
        <w:t xml:space="preserve"> can also be read as a synonym compound, in which case it might convey plurality: many caves.</w:t>
      </w:r>
    </w:p>
  </w:footnote>
  <w:footnote w:id="73">
    <w:p w14:paraId="4F5EC0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nūl</w:t>
      </w:r>
      <w:r w:rsidRPr="004D5A2F">
        <w:rPr>
          <w:rFonts w:ascii="Gandhari Unicode" w:hAnsi="Gandhari Unicode"/>
          <w:noProof/>
          <w:lang w:val="en-GB"/>
        </w:rPr>
        <w:t xml:space="preserve"> the -</w:t>
      </w:r>
      <w:r w:rsidRPr="004D5A2F">
        <w:rPr>
          <w:rFonts w:ascii="Gandhari Unicode" w:hAnsi="Gandhari Unicode"/>
          <w:i/>
          <w:noProof/>
          <w:lang w:val="en-GB"/>
        </w:rPr>
        <w:t>um</w:t>
      </w:r>
      <w:r w:rsidRPr="004D5A2F">
        <w:rPr>
          <w:rFonts w:ascii="Gandhari Unicode" w:hAnsi="Gandhari Unicode"/>
          <w:noProof/>
          <w:lang w:val="en-GB"/>
        </w:rPr>
        <w:t xml:space="preserve"> is missing; better is the variant </w:t>
      </w:r>
      <w:r w:rsidRPr="004D5A2F">
        <w:rPr>
          <w:rFonts w:ascii="Gandhari Unicode" w:hAnsi="Gandhari Unicode"/>
          <w:i/>
          <w:noProof/>
          <w:lang w:val="en-GB"/>
        </w:rPr>
        <w:t>puṇātu</w:t>
      </w:r>
      <w:r w:rsidRPr="004D5A2F">
        <w:rPr>
          <w:rFonts w:ascii="Gandhari Unicode" w:hAnsi="Gandhari Unicode"/>
          <w:noProof/>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sidRPr="004D5A2F">
        <w:rPr>
          <w:rFonts w:ascii="Gandhari Unicode" w:hAnsi="Gandhari Unicode"/>
          <w:i/>
          <w:noProof/>
          <w:lang w:val="en-GB"/>
        </w:rPr>
        <w:t>pūjā</w:t>
      </w:r>
      <w:r w:rsidRPr="004D5A2F">
        <w:rPr>
          <w:rFonts w:ascii="Gandhari Unicode" w:hAnsi="Gandhari Unicode"/>
          <w:noProof/>
          <w:lang w:val="en-GB"/>
        </w:rPr>
        <w:t>.</w:t>
      </w:r>
    </w:p>
  </w:footnote>
  <w:footnote w:id="74">
    <w:p w14:paraId="00FE41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uḷḷalum uḷḷām aṉṟē</w:t>
      </w:r>
      <w:r w:rsidRPr="004D5A2F">
        <w:rPr>
          <w:rFonts w:ascii="Gandhari Unicode" w:hAnsi="Gandhari Unicode"/>
          <w:noProof/>
          <w:lang w:val="en-GB"/>
        </w:rPr>
        <w:t xml:space="preserve">: this is presumably a </w:t>
      </w:r>
      <w:r w:rsidRPr="004D5A2F">
        <w:rPr>
          <w:rFonts w:ascii="Gandhari Unicode" w:hAnsi="Gandhari Unicode"/>
          <w:i/>
          <w:noProof/>
          <w:lang w:val="en-GB"/>
        </w:rPr>
        <w:t>figura etymologica</w:t>
      </w:r>
      <w:r w:rsidRPr="004D5A2F">
        <w:rPr>
          <w:rFonts w:ascii="Gandhari Unicode" w:hAnsi="Gandhari Unicode"/>
          <w:noProof/>
          <w:lang w:val="en-GB"/>
        </w:rPr>
        <w:t xml:space="preserve"> with intensifying sense.</w:t>
      </w:r>
    </w:p>
  </w:footnote>
  <w:footnote w:id="75">
    <w:p w14:paraId="35109C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ceṟivu,</w:t>
      </w:r>
      <w:r w:rsidRPr="004D5A2F">
        <w:rPr>
          <w:rFonts w:ascii="Gandhari Unicode" w:hAnsi="Gandhari Unicode"/>
          <w:noProof/>
          <w:lang w:val="en-GB"/>
        </w:rPr>
        <w:t xml:space="preserve"> noun to the frequent adjective </w:t>
      </w:r>
      <w:r w:rsidRPr="004D5A2F">
        <w:rPr>
          <w:rFonts w:ascii="Gandhari Unicode" w:hAnsi="Gandhari Unicode"/>
          <w:i/>
          <w:noProof/>
          <w:lang w:val="en-GB"/>
        </w:rPr>
        <w:t>ceṟi</w:t>
      </w:r>
      <w:r w:rsidRPr="004D5A2F">
        <w:rPr>
          <w:rFonts w:ascii="Gandhari Unicode" w:hAnsi="Gandhari Unicode"/>
          <w:noProof/>
          <w:lang w:val="en-GB"/>
        </w:rPr>
        <w:t xml:space="preserve"> "close, tight", is attested only here in the old anthologies. While in the poetological idiom it denotes the HER confinement by the family (note the </w:t>
      </w:r>
      <w:r w:rsidRPr="004D5A2F">
        <w:rPr>
          <w:rFonts w:ascii="Gandhari Unicode" w:hAnsi="Gandhari Unicode"/>
          <w:i/>
          <w:noProof/>
          <w:lang w:val="en-GB"/>
        </w:rPr>
        <w:t>kiḷavi</w:t>
      </w:r>
      <w:r w:rsidRPr="004D5A2F">
        <w:rPr>
          <w:rFonts w:ascii="Gandhari Unicode" w:hAnsi="Gandhari Unicode"/>
          <w:noProof/>
          <w:lang w:val="en-GB"/>
        </w:rPr>
        <w:t xml:space="preserve"> phrase </w:t>
      </w:r>
      <w:r w:rsidRPr="004D5A2F">
        <w:rPr>
          <w:rFonts w:ascii="Gandhari Unicode" w:hAnsi="Gandhari Unicode"/>
          <w:i/>
          <w:noProof/>
          <w:lang w:val="en-GB"/>
        </w:rPr>
        <w:t>ceṟivaṟivuṟīi</w:t>
      </w:r>
      <w:r w:rsidRPr="004D5A2F">
        <w:rPr>
          <w:rFonts w:ascii="Gandhari Unicode" w:hAnsi="Gandhari Unicode"/>
          <w:noProof/>
          <w:lang w:val="en-GB"/>
        </w:rPr>
        <w:t xml:space="preserve">), in this context it may mean "restraint" in the sense of self-restraint (Cām. glosses with </w:t>
      </w:r>
      <w:r w:rsidRPr="004D5A2F">
        <w:rPr>
          <w:rFonts w:ascii="Gandhari Unicode" w:hAnsi="Gandhari Unicode"/>
          <w:i/>
          <w:noProof/>
          <w:lang w:val="en-GB"/>
        </w:rPr>
        <w:t>aṭakkam</w:t>
      </w:r>
      <w:r w:rsidRPr="004D5A2F">
        <w:rPr>
          <w:rFonts w:ascii="Gandhari Unicode" w:hAnsi="Gandhari Unicode"/>
          <w:noProof/>
          <w:lang w:val="en-GB"/>
        </w:rPr>
        <w:t xml:space="preserve"> "patience").</w:t>
      </w:r>
    </w:p>
  </w:footnote>
  <w:footnote w:id="76">
    <w:p w14:paraId="596305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statement seems contradictory. Certainly </w:t>
      </w:r>
      <w:r w:rsidRPr="004D5A2F">
        <w:rPr>
          <w:rFonts w:ascii="Gandhari Unicode" w:hAnsi="Gandhari Unicode"/>
          <w:i/>
          <w:noProof/>
          <w:lang w:val="en-GB"/>
        </w:rPr>
        <w:t>nayappu</w:t>
      </w:r>
      <w:r w:rsidRPr="004D5A2F">
        <w:rPr>
          <w:rFonts w:ascii="Gandhari Unicode" w:hAnsi="Gandhari Unicode"/>
          <w:noProof/>
          <w:lang w:val="en-GB"/>
        </w:rPr>
        <w:t xml:space="preserve"> is to be understood as subject, that is, as HER longing being on the way to HIS heart, and </w:t>
      </w:r>
      <w:r w:rsidRPr="004D5A2F">
        <w:rPr>
          <w:rFonts w:ascii="Gandhari Unicode" w:hAnsi="Gandhari Unicode"/>
          <w:i/>
          <w:noProof/>
          <w:lang w:val="en-GB"/>
        </w:rPr>
        <w:t>ār-iṭai</w:t>
      </w:r>
      <w:r w:rsidRPr="004D5A2F">
        <w:rPr>
          <w:rFonts w:ascii="Gandhari Unicode" w:hAnsi="Gandhari Unicode"/>
          <w:noProof/>
          <w:lang w:val="en-GB"/>
        </w:rPr>
        <w:t xml:space="preserve"> in the sense of a place difficult to reach is well attested (cf. KT 131.3), but why difficult to reach if the longing is already there? Probably we have to understand an ellipsis: difficult to reach physically, if not mentally.</w:t>
      </w:r>
    </w:p>
  </w:footnote>
  <w:footnote w:id="77">
    <w:p w14:paraId="46E82C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and Cām. construe one sentence from </w:t>
      </w:r>
      <w:r w:rsidRPr="004D5A2F">
        <w:rPr>
          <w:rFonts w:ascii="Gandhari Unicode" w:hAnsi="Gandhari Unicode"/>
          <w:i/>
          <w:noProof/>
          <w:lang w:val="en-GB"/>
        </w:rPr>
        <w:t>aṟivu</w:t>
      </w:r>
      <w:r w:rsidRPr="004D5A2F">
        <w:rPr>
          <w:rFonts w:ascii="Gandhari Unicode" w:hAnsi="Gandhari Unicode"/>
          <w:noProof/>
          <w:lang w:val="en-GB"/>
        </w:rPr>
        <w:t xml:space="preserve"> up to </w:t>
      </w:r>
      <w:r w:rsidRPr="004D5A2F">
        <w:rPr>
          <w:rFonts w:ascii="Gandhari Unicode" w:hAnsi="Gandhari Unicode"/>
          <w:i/>
          <w:noProof/>
          <w:lang w:val="en-GB"/>
        </w:rPr>
        <w:t>irukkum</w:t>
      </w:r>
      <w:r w:rsidRPr="004D5A2F">
        <w:rPr>
          <w:rFonts w:ascii="Gandhari Unicode" w:hAnsi="Gandhari Unicode"/>
          <w:noProof/>
          <w:lang w:val="en-GB"/>
        </w:rPr>
        <w:t>. This would be a completely unmarked syntactical connection against every particle "rule", but it would make sense (see 3-5b).</w:t>
      </w:r>
    </w:p>
  </w:footnote>
  <w:footnote w:id="78">
    <w:p w14:paraId="540139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eḻuk(a) eṉa</w:t>
      </w:r>
      <w:r w:rsidRPr="004D5A2F">
        <w:rPr>
          <w:rFonts w:ascii="Gandhari Unicode" w:hAnsi="Gandhari Unicode"/>
          <w:noProof/>
          <w:lang w:val="en-GB"/>
        </w:rPr>
        <w:t xml:space="preserve">: again the special optative </w:t>
      </w:r>
      <w:r w:rsidRPr="004D5A2F">
        <w:rPr>
          <w:rFonts w:ascii="Gandhari Unicode" w:hAnsi="Gandhari Unicode"/>
          <w:i/>
          <w:noProof/>
          <w:lang w:val="en-GB"/>
        </w:rPr>
        <w:t>sandhi</w:t>
      </w:r>
      <w:r w:rsidRPr="004D5A2F">
        <w:rPr>
          <w:rFonts w:ascii="Gandhari Unicode" w:hAnsi="Gandhari Unicode"/>
          <w:noProof/>
          <w:lang w:val="en-GB"/>
        </w:rPr>
        <w:t xml:space="preserve"> (cf. note on KT 141.2).</w:t>
      </w:r>
    </w:p>
  </w:footnote>
  <w:footnote w:id="79">
    <w:p w14:paraId="4DF91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6873C7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kūṟi irukkum</w:t>
      </w:r>
      <w:r w:rsidRPr="004D5A2F">
        <w:rPr>
          <w:rFonts w:ascii="Gandhari Unicode" w:hAnsi="Gandhari Unicode"/>
          <w:noProof/>
          <w:lang w:val="en-GB"/>
        </w:rPr>
        <w:t xml:space="preserve">: can </w:t>
      </w:r>
      <w:r w:rsidRPr="004D5A2F">
        <w:rPr>
          <w:rFonts w:ascii="Gandhari Unicode" w:hAnsi="Gandhari Unicode"/>
          <w:i/>
          <w:noProof/>
          <w:lang w:val="en-GB"/>
        </w:rPr>
        <w:t>iru</w:t>
      </w:r>
      <w:r w:rsidRPr="004D5A2F">
        <w:rPr>
          <w:rFonts w:ascii="Gandhari Unicode" w:hAnsi="Gandhari Unicode"/>
          <w:noProof/>
          <w:lang w:val="en-GB"/>
        </w:rPr>
        <w:t xml:space="preserve"> be auxiliary for a kind of continuous form?</w:t>
      </w:r>
    </w:p>
  </w:footnote>
  <w:footnote w:id="81">
    <w:p w14:paraId="3CBD5C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very least from line 3 onwards construction and message of the poem are elusive and completely open to doubt. The </w:t>
      </w:r>
      <w:r w:rsidRPr="004D5A2F">
        <w:rPr>
          <w:rFonts w:ascii="Gandhari Unicode" w:hAnsi="Gandhari Unicode"/>
          <w:i/>
          <w:noProof/>
          <w:lang w:val="en-GB"/>
        </w:rPr>
        <w:t>kiḷavi</w:t>
      </w:r>
      <w:r w:rsidRPr="004D5A2F">
        <w:rPr>
          <w:rFonts w:ascii="Gandhari Unicode" w:hAnsi="Gandhari Unicode"/>
          <w:noProof/>
          <w:lang w:val="en-GB"/>
        </w:rPr>
        <w:t xml:space="preserve"> conspicuously desists from any serious comment: "hedge".</w:t>
      </w:r>
    </w:p>
  </w:footnote>
  <w:footnote w:id="82">
    <w:p w14:paraId="47A1CA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īṅkē</w:t>
      </w:r>
      <w:r w:rsidRPr="004D5A2F">
        <w:rPr>
          <w:rFonts w:ascii="Gandhari Unicode" w:hAnsi="Gandhari Unicode"/>
          <w:noProof/>
          <w:lang w:val="en-GB"/>
        </w:rPr>
        <w:t xml:space="preserve"> is by commentators sometimes explained to mean </w:t>
      </w:r>
      <w:r w:rsidRPr="004D5A2F">
        <w:rPr>
          <w:rFonts w:ascii="Gandhari Unicode" w:hAnsi="Gandhari Unicode"/>
          <w:i/>
          <w:noProof/>
          <w:lang w:val="en-GB"/>
        </w:rPr>
        <w:t>eṉakku</w:t>
      </w:r>
      <w:r w:rsidRPr="004D5A2F">
        <w:rPr>
          <w:rFonts w:ascii="Gandhari Unicode" w:hAnsi="Gandhari Unicode"/>
          <w:noProof/>
          <w:lang w:val="en-GB"/>
        </w:rPr>
        <w:t xml:space="preserve"> (thus Cēṉ. on Tol. Col. 28).</w:t>
      </w:r>
    </w:p>
  </w:footnote>
  <w:footnote w:id="83">
    <w:p w14:paraId="24DCE6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relation of </w:t>
      </w:r>
      <w:r w:rsidRPr="004D5A2F">
        <w:rPr>
          <w:rFonts w:ascii="Gandhari Unicode" w:hAnsi="Gandhari Unicode"/>
          <w:i/>
          <w:noProof/>
          <w:lang w:val="en-GB"/>
        </w:rPr>
        <w:t>cēr</w:t>
      </w:r>
      <w:r w:rsidRPr="004D5A2F">
        <w:rPr>
          <w:rFonts w:ascii="Gandhari Unicode" w:hAnsi="Gandhari Unicode"/>
          <w:noProof/>
          <w:lang w:val="en-GB"/>
        </w:rPr>
        <w:t xml:space="preserve"> is unmarked; it might also go together with </w:t>
      </w:r>
      <w:r w:rsidRPr="004D5A2F">
        <w:rPr>
          <w:rFonts w:ascii="Gandhari Unicode" w:hAnsi="Gandhari Unicode"/>
          <w:i/>
          <w:noProof/>
          <w:lang w:val="en-GB"/>
        </w:rPr>
        <w:t>iruvi</w:t>
      </w:r>
      <w:r w:rsidRPr="004D5A2F">
        <w:rPr>
          <w:rFonts w:ascii="Gandhari Unicode" w:hAnsi="Gandhari Unicode"/>
          <w:noProof/>
          <w:lang w:val="en-GB"/>
        </w:rPr>
        <w:t>, i.e. "stubbles joining" = all the stubbles.</w:t>
      </w:r>
    </w:p>
  </w:footnote>
  <w:footnote w:id="84">
    <w:p w14:paraId="499661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pāvai</w:t>
      </w:r>
      <w:r w:rsidRPr="004D5A2F">
        <w:rPr>
          <w:rFonts w:ascii="Gandhari Unicode" w:hAnsi="Gandhari Unicode"/>
          <w:noProof/>
          <w:lang w:val="en-GB"/>
        </w:rPr>
        <w:t xml:space="preserve"> is explained here by T.V.G. to be a quasi-synonym of </w:t>
      </w:r>
      <w:r w:rsidRPr="004D5A2F">
        <w:rPr>
          <w:rFonts w:ascii="Gandhari Unicode" w:hAnsi="Gandhari Unicode"/>
          <w:i/>
          <w:noProof/>
          <w:lang w:val="en-GB"/>
        </w:rPr>
        <w:t>iruvi</w:t>
      </w:r>
      <w:r w:rsidRPr="004D5A2F">
        <w:rPr>
          <w:rFonts w:ascii="Gandhari Unicode" w:hAnsi="Gandhari Unicode"/>
          <w:noProof/>
          <w:lang w:val="en-GB"/>
        </w:rPr>
        <w:t xml:space="preserve"> (with parallels in AN 23.7f., 136.11-13). It also seems possible to understand it in the usual meaning, though the impact is slightly unclear.</w:t>
      </w:r>
    </w:p>
  </w:footnote>
  <w:footnote w:id="85">
    <w:p w14:paraId="291E09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kuṟai talai pāvai</w:t>
      </w:r>
      <w:r w:rsidRPr="004D5A2F">
        <w:rPr>
          <w:rFonts w:ascii="Gandhari Unicode" w:hAnsi="Gandhari Unicode"/>
          <w:noProof/>
          <w:lang w:val="en-GB"/>
        </w:rPr>
        <w:t xml:space="preserve">: the meaning of this phrase is mysterious, since the relations are once more totally unmarked. It might be an attribute to </w:t>
      </w:r>
      <w:r w:rsidRPr="004D5A2F">
        <w:rPr>
          <w:rFonts w:ascii="Gandhari Unicode" w:hAnsi="Gandhari Unicode"/>
          <w:i/>
          <w:noProof/>
          <w:lang w:val="en-GB"/>
        </w:rPr>
        <w:t>iruvi</w:t>
      </w:r>
      <w:r w:rsidRPr="004D5A2F">
        <w:rPr>
          <w:rFonts w:ascii="Gandhari Unicode" w:hAnsi="Gandhari Unicode"/>
          <w:noProof/>
          <w:lang w:val="en-GB"/>
        </w:rPr>
        <w:t>: the stubble has been bereft of ears by the grazing animals, and thus is, so to speak, lacking heads.</w:t>
      </w:r>
    </w:p>
  </w:footnote>
  <w:footnote w:id="86">
    <w:p w14:paraId="00651B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 maḻai</w:t>
      </w:r>
      <w:r w:rsidRPr="004D5A2F">
        <w:rPr>
          <w:rFonts w:ascii="Gandhari Unicode" w:hAnsi="Gandhari Unicode"/>
          <w:noProof/>
          <w:lang w:val="en-GB"/>
        </w:rPr>
        <w:t xml:space="preserve"> might refer to the topos of the mistaken rainy season, only that the rest of the poem seems to describe the rainy season proper. What other reason is there to term the rain old?</w:t>
      </w:r>
    </w:p>
  </w:footnote>
  <w:footnote w:id="87">
    <w:p w14:paraId="41EFAE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one of the places where -</w:t>
      </w:r>
      <w:r w:rsidRPr="004D5A2F">
        <w:rPr>
          <w:rFonts w:ascii="Gandhari Unicode" w:hAnsi="Gandhari Unicode"/>
          <w:i/>
          <w:noProof/>
          <w:lang w:val="en-GB"/>
        </w:rPr>
        <w:t>ō</w:t>
      </w:r>
      <w:r w:rsidRPr="004D5A2F">
        <w:rPr>
          <w:rFonts w:ascii="Gandhari Unicode" w:hAnsi="Gandhari Unicode"/>
          <w:noProof/>
          <w:lang w:val="en-GB"/>
        </w:rPr>
        <w:t xml:space="preserve"> can be understood in the sense of a antepositioned question or as a demarcation of topic: "as for him, he has not come". For T.V.G. here the -</w:t>
      </w:r>
      <w:r w:rsidRPr="004D5A2F">
        <w:rPr>
          <w:rFonts w:ascii="Gandhari Unicode" w:hAnsi="Gandhari Unicode"/>
          <w:i/>
          <w:noProof/>
          <w:lang w:val="en-GB"/>
        </w:rPr>
        <w:t>ō</w:t>
      </w:r>
      <w:r w:rsidRPr="004D5A2F">
        <w:rPr>
          <w:rFonts w:ascii="Gandhari Unicode" w:hAnsi="Gandhari Unicode"/>
          <w:noProof/>
          <w:lang w:val="en-GB"/>
        </w:rPr>
        <w:t xml:space="preserve"> conveys the sorrow of separation.</w:t>
      </w:r>
    </w:p>
  </w:footnote>
  <w:footnote w:id="88">
    <w:p w14:paraId="22FF71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mullaiyum</w:t>
      </w:r>
      <w:r w:rsidRPr="004D5A2F">
        <w:rPr>
          <w:rFonts w:ascii="Gandhari Unicode" w:hAnsi="Gandhari Unicode"/>
          <w:noProof/>
          <w:lang w:val="en-GB"/>
        </w:rPr>
        <w:t>: here -</w:t>
      </w:r>
      <w:r w:rsidRPr="004D5A2F">
        <w:rPr>
          <w:rFonts w:ascii="Gandhari Unicode" w:hAnsi="Gandhari Unicode"/>
          <w:i/>
          <w:noProof/>
          <w:lang w:val="en-GB"/>
        </w:rPr>
        <w:t>um</w:t>
      </w:r>
      <w:r w:rsidRPr="004D5A2F">
        <w:rPr>
          <w:rFonts w:ascii="Gandhari Unicode" w:hAnsi="Gandhari Unicode"/>
          <w:noProof/>
          <w:lang w:val="en-GB"/>
        </w:rPr>
        <w:t xml:space="preserve"> can either coordinate two slightly asyndetic sentences, and then the unmarked </w:t>
      </w:r>
      <w:r w:rsidRPr="004D5A2F">
        <w:rPr>
          <w:rFonts w:ascii="Gandhari Unicode" w:hAnsi="Gandhari Unicode"/>
          <w:i/>
          <w:noProof/>
          <w:lang w:val="en-GB"/>
        </w:rPr>
        <w:t>mullai</w:t>
      </w:r>
      <w:r w:rsidRPr="004D5A2F">
        <w:rPr>
          <w:rFonts w:ascii="Gandhari Unicode" w:hAnsi="Gandhari Unicode"/>
          <w:noProof/>
          <w:lang w:val="en-GB"/>
        </w:rPr>
        <w:t xml:space="preserve"> has to be read in accordance with the plural verb </w:t>
      </w:r>
      <w:r w:rsidRPr="004D5A2F">
        <w:rPr>
          <w:rFonts w:ascii="Gandhari Unicode" w:hAnsi="Gandhari Unicode"/>
          <w:i/>
          <w:noProof/>
          <w:lang w:val="en-GB"/>
        </w:rPr>
        <w:t>pūttaṉa</w:t>
      </w:r>
      <w:r w:rsidRPr="004D5A2F">
        <w:rPr>
          <w:rFonts w:ascii="Gandhari Unicode" w:hAnsi="Gandhari Unicode"/>
          <w:noProof/>
          <w:lang w:val="en-GB"/>
        </w:rPr>
        <w:t>, or it is to be understood as an indefinite, which would give the meaning "all the jasmines have flowered".</w:t>
      </w:r>
    </w:p>
  </w:footnote>
  <w:footnote w:id="89">
    <w:p w14:paraId="3CBECBC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cūṭiya</w:t>
      </w:r>
      <w:r w:rsidRPr="004D5A2F">
        <w:rPr>
          <w:rFonts w:ascii="Gandhari Unicode" w:hAnsi="Gandhari Unicode"/>
          <w:noProof/>
          <w:lang w:val="en-GB"/>
        </w:rPr>
        <w:t>: here the perfective aspect does not signify a past event, but that the boy has already put the flowers on his head and still wears them.</w:t>
      </w:r>
    </w:p>
  </w:footnote>
  <w:footnote w:id="90">
    <w:p w14:paraId="7E9C4B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is that he exchanges the fresh milk for food for himself and his colleagues. 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228.4, 246.4, 321.3, 330.5.</w:t>
      </w:r>
    </w:p>
  </w:footnote>
  <w:footnote w:id="91">
    <w:p w14:paraId="4CFB60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Obviously </w:t>
      </w:r>
      <w:r w:rsidRPr="004D5A2F">
        <w:rPr>
          <w:rFonts w:ascii="Gandhari Unicode" w:hAnsi="Gandhari Unicode"/>
          <w:i/>
          <w:noProof/>
          <w:lang w:val="en-GB"/>
        </w:rPr>
        <w:t>paṟi uṭai kaiyar</w:t>
      </w:r>
      <w:r w:rsidRPr="004D5A2F">
        <w:rPr>
          <w:rFonts w:ascii="Gandhari Unicode" w:hAnsi="Gandhari Unicode"/>
          <w:noProof/>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2A825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 of </w:t>
      </w:r>
      <w:r w:rsidRPr="004D5A2F">
        <w:rPr>
          <w:rFonts w:ascii="Gandhari Unicode" w:hAnsi="Gandhari Unicode"/>
          <w:i/>
          <w:noProof/>
          <w:lang w:val="en-GB"/>
        </w:rPr>
        <w:t>ellām</w:t>
      </w:r>
      <w:r w:rsidRPr="004D5A2F">
        <w:rPr>
          <w:rFonts w:ascii="Gandhari Unicode" w:hAnsi="Gandhari Unicode"/>
          <w:noProof/>
          <w:lang w:val="en-GB"/>
        </w:rPr>
        <w:t xml:space="preserve"> (which usually follows its word of reference) might raise doubts as to whether it is a mere attribute ("all the little green buds"). In that case it can be taken as the subject of a nominal sentence the predicate noun of which is </w:t>
      </w:r>
      <w:r w:rsidRPr="004D5A2F">
        <w:rPr>
          <w:rFonts w:ascii="Gandhari Unicode" w:hAnsi="Gandhari Unicode"/>
          <w:i/>
          <w:noProof/>
          <w:lang w:val="en-GB"/>
        </w:rPr>
        <w:t>mukai</w:t>
      </w:r>
      <w:r w:rsidRPr="004D5A2F">
        <w:rPr>
          <w:rFonts w:ascii="Gandhari Unicode" w:hAnsi="Gandhari Unicode"/>
          <w:noProof/>
          <w:lang w:val="en-GB"/>
        </w:rPr>
        <w:t>, thus implying the speaker's perspective: all she can see (instead of HIM) is these jasmine buds.</w:t>
      </w:r>
    </w:p>
  </w:footnote>
  <w:footnote w:id="93">
    <w:p w14:paraId="67ACFC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penultimate is hypermetrical.</w:t>
      </w:r>
    </w:p>
  </w:footnote>
  <w:footnote w:id="94">
    <w:p w14:paraId="7261A2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koḷiṉē</w:t>
      </w:r>
      <w:r w:rsidRPr="004D5A2F">
        <w:rPr>
          <w:rFonts w:ascii="Gandhari Unicode" w:hAnsi="Gandhari Unicode"/>
          <w:noProof/>
          <w:lang w:val="en-GB"/>
        </w:rPr>
        <w:t>: here and in the following line there are two conditionals marked by -</w:t>
      </w:r>
      <w:r w:rsidRPr="004D5A2F">
        <w:rPr>
          <w:rFonts w:ascii="Gandhari Unicode" w:hAnsi="Gandhari Unicode"/>
          <w:i/>
          <w:noProof/>
          <w:lang w:val="en-GB"/>
        </w:rPr>
        <w:t>ē</w:t>
      </w:r>
      <w:r w:rsidRPr="004D5A2F">
        <w:rPr>
          <w:rFonts w:ascii="Gandhari Unicode" w:hAnsi="Gandhari Unicode"/>
          <w:noProof/>
          <w:lang w:val="en-GB"/>
        </w:rPr>
        <w:t xml:space="preserve"> without being subject sentences. What is conveyed by this unusual marking? Just a kind of emphasis?</w:t>
      </w:r>
    </w:p>
  </w:footnote>
  <w:footnote w:id="95">
    <w:p w14:paraId="26AED2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point in all this? A man observes two women playing in the water before they are supposed to come to the rendezvous? T.V.G. here understands the </w:t>
      </w:r>
      <w:r w:rsidRPr="004D5A2F">
        <w:rPr>
          <w:rFonts w:ascii="Gandhari Unicode" w:hAnsi="Gandhari Unicode"/>
          <w:i/>
          <w:noProof/>
          <w:lang w:val="en-GB"/>
        </w:rPr>
        <w:t>kiḷavi</w:t>
      </w:r>
      <w:r w:rsidRPr="004D5A2F">
        <w:rPr>
          <w:rFonts w:ascii="Gandhari Unicode" w:hAnsi="Gandhari Unicode"/>
          <w:noProof/>
          <w:lang w:val="en-GB"/>
        </w:rPr>
        <w:t xml:space="preserve"> (which is clearly a TP quotation) to the effect that HE, by watching the relation of the two women, has just realised that the confidante is the ideal mediator for his purposes.</w:t>
      </w:r>
    </w:p>
  </w:footnote>
  <w:footnote w:id="96">
    <w:p w14:paraId="1BD37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tuḷi talait talaiiya</w:t>
      </w:r>
      <w:r w:rsidRPr="004D5A2F">
        <w:rPr>
          <w:rFonts w:ascii="Gandhari Unicode" w:hAnsi="Gandhari Unicode"/>
          <w:noProof/>
          <w:lang w:val="en-GB"/>
        </w:rPr>
        <w:t xml:space="preserve">: this curious phrase is difficult to construe. What is the meaning of </w:t>
      </w:r>
      <w:r w:rsidRPr="004D5A2F">
        <w:rPr>
          <w:rFonts w:ascii="Gandhari Unicode" w:hAnsi="Gandhari Unicode"/>
          <w:i/>
          <w:noProof/>
          <w:lang w:val="en-GB"/>
        </w:rPr>
        <w:t>talai</w:t>
      </w:r>
      <w:r w:rsidRPr="004D5A2F">
        <w:rPr>
          <w:rFonts w:ascii="Gandhari Unicode" w:hAnsi="Gandhari Unicode"/>
          <w:noProof/>
          <w:lang w:val="en-GB"/>
        </w:rPr>
        <w:t xml:space="preserve">? It cannot very well be a locative suffix (as it is explained by T.V.G.), since </w:t>
      </w:r>
      <w:r w:rsidRPr="004D5A2F">
        <w:rPr>
          <w:rFonts w:ascii="Gandhari Unicode" w:hAnsi="Gandhari Unicode"/>
          <w:i/>
          <w:noProof/>
          <w:lang w:val="en-GB"/>
        </w:rPr>
        <w:t>tuḷi</w:t>
      </w:r>
      <w:r w:rsidRPr="004D5A2F">
        <w:rPr>
          <w:rFonts w:ascii="Gandhari Unicode" w:hAnsi="Gandhari Unicode"/>
          <w:noProof/>
          <w:lang w:val="en-GB"/>
        </w:rPr>
        <w:t xml:space="preserve"> is clearly direct object here, and if anything then the sprout (</w:t>
      </w:r>
      <w:r w:rsidRPr="004D5A2F">
        <w:rPr>
          <w:rFonts w:ascii="Gandhari Unicode" w:hAnsi="Gandhari Unicode"/>
          <w:i/>
          <w:noProof/>
          <w:lang w:val="en-GB"/>
        </w:rPr>
        <w:t>taḷir</w:t>
      </w:r>
      <w:r w:rsidRPr="004D5A2F">
        <w:rPr>
          <w:rFonts w:ascii="Gandhari Unicode" w:hAnsi="Gandhari Unicode"/>
          <w:noProof/>
          <w:lang w:val="en-GB"/>
        </w:rPr>
        <w:t xml:space="preserve">) should be in the locative. The verb </w:t>
      </w:r>
      <w:r w:rsidRPr="004D5A2F">
        <w:rPr>
          <w:rFonts w:ascii="Gandhari Unicode" w:hAnsi="Gandhari Unicode"/>
          <w:i/>
          <w:noProof/>
          <w:lang w:val="en-GB"/>
        </w:rPr>
        <w:t>talai-tal</w:t>
      </w:r>
      <w:r w:rsidRPr="004D5A2F">
        <w:rPr>
          <w:rFonts w:ascii="Gandhari Unicode" w:hAnsi="Gandhari Unicode"/>
          <w:noProof/>
          <w:lang w:val="en-GB"/>
        </w:rPr>
        <w:t xml:space="preserve">, by the way, is not included in the DEDR. One possibility is that this is a formulaic phrase transferred from an originally fitting context. There is AN 8.15, in the part of that text which preserves the old commentary: </w:t>
      </w:r>
      <w:r w:rsidRPr="004D5A2F">
        <w:rPr>
          <w:rFonts w:ascii="Gandhari Unicode" w:hAnsi="Gandhari Unicode"/>
          <w:i/>
          <w:noProof/>
          <w:lang w:val="en-GB"/>
        </w:rPr>
        <w:t>tuḷi talait talaiiya maṇi y-ēr aim pāl</w:t>
      </w:r>
      <w:r w:rsidRPr="004D5A2F">
        <w:rPr>
          <w:rFonts w:ascii="Gandhari Unicode" w:hAnsi="Gandhari Unicode"/>
          <w:noProof/>
          <w:lang w:val="en-GB"/>
        </w:rPr>
        <w:t xml:space="preserve">, where it is glossed as </w:t>
      </w:r>
      <w:r w:rsidRPr="004D5A2F">
        <w:rPr>
          <w:rFonts w:ascii="Gandhari Unicode" w:hAnsi="Gandhari Unicode"/>
          <w:i/>
          <w:noProof/>
          <w:lang w:val="en-GB"/>
        </w:rPr>
        <w:t>maḻaittuḷiyait taṉiṭattu koṇṭa</w:t>
      </w:r>
      <w:r w:rsidRPr="004D5A2F">
        <w:rPr>
          <w:rFonts w:ascii="Gandhari Unicode" w:hAnsi="Gandhari Unicode"/>
          <w:noProof/>
          <w:lang w:val="en-GB"/>
        </w:rPr>
        <w:t>, i.e. "the five parts (of her hair) resembling jewels, as the head has been offered drops" ("has taken rain drops upon itself"). Cām.'s gloss seems to go back to this (</w:t>
      </w:r>
      <w:r w:rsidRPr="004D5A2F">
        <w:rPr>
          <w:rFonts w:ascii="Gandhari Unicode" w:hAnsi="Gandhari Unicode"/>
          <w:i/>
          <w:noProof/>
          <w:lang w:val="en-GB"/>
        </w:rPr>
        <w:t>maḻait tuḷi taṉiṭattē peyya peṟṟa</w:t>
      </w:r>
      <w:r w:rsidRPr="004D5A2F">
        <w:rPr>
          <w:rFonts w:ascii="Gandhari Unicode" w:hAnsi="Gandhari Unicode"/>
          <w:noProof/>
          <w:lang w:val="en-GB"/>
        </w:rPr>
        <w:t xml:space="preserve">). This still seems a little awkward, because </w:t>
      </w:r>
      <w:r w:rsidRPr="004D5A2F">
        <w:rPr>
          <w:rFonts w:ascii="Gandhari Unicode" w:hAnsi="Gandhari Unicode"/>
          <w:i/>
          <w:noProof/>
          <w:lang w:val="en-GB"/>
        </w:rPr>
        <w:t xml:space="preserve">talai </w:t>
      </w:r>
      <w:r w:rsidRPr="004D5A2F">
        <w:rPr>
          <w:rFonts w:ascii="Gandhari Unicode" w:hAnsi="Gandhari Unicode"/>
          <w:noProof/>
          <w:lang w:val="en-GB"/>
        </w:rPr>
        <w:t>is understood simultaneously as a noun and as a locative suffix, but the image as such makes sense.</w:t>
      </w:r>
    </w:p>
  </w:footnote>
  <w:footnote w:id="97">
    <w:p w14:paraId="1A1549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koḻum kaṭai</w:t>
      </w:r>
      <w:r w:rsidRPr="004D5A2F">
        <w:rPr>
          <w:rFonts w:ascii="Gandhari Unicode" w:hAnsi="Gandhari Unicode"/>
          <w:noProof/>
          <w:lang w:val="en-GB"/>
        </w:rPr>
        <w:t xml:space="preserve">: what is the </w:t>
      </w:r>
      <w:r w:rsidRPr="004D5A2F">
        <w:rPr>
          <w:rFonts w:ascii="Gandhari Unicode" w:hAnsi="Gandhari Unicode"/>
          <w:i/>
          <w:noProof/>
          <w:lang w:val="en-GB"/>
        </w:rPr>
        <w:t>kaṭai</w:t>
      </w:r>
      <w:r w:rsidRPr="004D5A2F">
        <w:rPr>
          <w:rFonts w:ascii="Gandhari Unicode" w:hAnsi="Gandhari Unicode"/>
          <w:noProof/>
          <w:lang w:val="en-GB"/>
        </w:rPr>
        <w:t xml:space="preserve"> of an eye? And what is the meaning of </w:t>
      </w:r>
      <w:r w:rsidRPr="004D5A2F">
        <w:rPr>
          <w:rFonts w:ascii="Gandhari Unicode" w:hAnsi="Gandhari Unicode"/>
          <w:i/>
          <w:noProof/>
          <w:lang w:val="en-GB"/>
        </w:rPr>
        <w:t>koḻu</w:t>
      </w:r>
      <w:r w:rsidRPr="004D5A2F">
        <w:rPr>
          <w:rFonts w:ascii="Gandhari Unicode" w:hAnsi="Gandhari Unicode"/>
          <w:noProof/>
          <w:lang w:val="en-GB"/>
        </w:rPr>
        <w:t xml:space="preserve"> here? Quantity (rich or big rims) is improbable, so just, more generally, beautiful? T.V.G. understands it as "fat" = "protruding" eyes.</w:t>
      </w:r>
    </w:p>
  </w:footnote>
  <w:footnote w:id="98">
    <w:p w14:paraId="3DC2494A"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puts </w:t>
      </w:r>
      <w:r w:rsidRPr="004D5A2F">
        <w:rPr>
          <w:rFonts w:ascii="Gandhari Unicode" w:hAnsi="Gandhari Unicode"/>
          <w:i/>
          <w:iCs/>
          <w:noProof/>
          <w:lang w:val="en-GB"/>
        </w:rPr>
        <w:t>nallōr</w:t>
      </w:r>
      <w:r w:rsidRPr="004D5A2F">
        <w:rPr>
          <w:rFonts w:ascii="Gandhari Unicode" w:hAnsi="Gandhari Unicode"/>
          <w:noProof/>
          <w:lang w:val="en-GB"/>
        </w:rPr>
        <w:t xml:space="preserve"> as line 2d, leaves off line 3b-d and thus disposes of one line.</w:t>
      </w:r>
    </w:p>
  </w:footnote>
  <w:footnote w:id="99">
    <w:p w14:paraId="618272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London ms. adds the </w:t>
      </w:r>
      <w:r w:rsidRPr="004D5A2F">
        <w:rPr>
          <w:rFonts w:ascii="Gandhari Unicode" w:hAnsi="Gandhari Unicode"/>
          <w:i/>
          <w:iCs/>
          <w:noProof/>
          <w:lang w:val="en-GB"/>
        </w:rPr>
        <w:t>cīr</w:t>
      </w:r>
      <w:r w:rsidRPr="004D5A2F">
        <w:rPr>
          <w:rFonts w:ascii="Gandhari Unicode" w:hAnsi="Gandhari Unicode"/>
          <w:noProof/>
          <w:lang w:val="en-GB"/>
        </w:rPr>
        <w:t xml:space="preserve"> that makes up for the missing </w:t>
      </w:r>
      <w:r w:rsidRPr="004D5A2F">
        <w:rPr>
          <w:rFonts w:ascii="Gandhari Unicode" w:hAnsi="Gandhari Unicode"/>
          <w:i/>
          <w:iCs/>
          <w:noProof/>
          <w:lang w:val="en-GB"/>
        </w:rPr>
        <w:t>cīr</w:t>
      </w:r>
      <w:r w:rsidRPr="004D5A2F">
        <w:rPr>
          <w:rFonts w:ascii="Gandhari Unicode" w:hAnsi="Gandhari Unicode"/>
          <w:noProof/>
          <w:lang w:val="en-GB"/>
        </w:rPr>
        <w:t xml:space="preserve"> in line 2.</w:t>
      </w:r>
    </w:p>
  </w:footnote>
  <w:footnote w:id="100">
    <w:p w14:paraId="6463F1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69461F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-āl-tilla</w:t>
      </w:r>
      <w:r w:rsidRPr="004D5A2F">
        <w:rPr>
          <w:rFonts w:ascii="Gandhari Unicode" w:hAnsi="Gandhari Unicode"/>
          <w:noProof/>
          <w:lang w:val="en-GB"/>
        </w:rPr>
        <w:t xml:space="preserve"> without -</w:t>
      </w:r>
      <w:r w:rsidRPr="004D5A2F">
        <w:rPr>
          <w:rFonts w:ascii="Gandhari Unicode" w:hAnsi="Gandhari Unicode"/>
          <w:i/>
          <w:noProof/>
          <w:lang w:val="en-GB"/>
        </w:rPr>
        <w:t>ē</w:t>
      </w:r>
      <w:r w:rsidRPr="004D5A2F">
        <w:rPr>
          <w:rFonts w:ascii="Gandhari Unicode" w:hAnsi="Gandhari Unicode"/>
          <w:noProof/>
          <w:lang w:val="en-GB"/>
        </w:rPr>
        <w:t xml:space="preserve"> seems to be longingly-surprised affirmation.</w:t>
      </w:r>
    </w:p>
  </w:footnote>
  <w:footnote w:id="102">
    <w:p w14:paraId="422A56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6D4C4F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also possible to read the two absolutives </w:t>
      </w:r>
      <w:r w:rsidRPr="004D5A2F">
        <w:rPr>
          <w:rFonts w:ascii="Gandhari Unicode" w:hAnsi="Gandhari Unicode"/>
          <w:i/>
          <w:noProof/>
          <w:lang w:val="en-GB"/>
        </w:rPr>
        <w:t>tantu</w:t>
      </w:r>
      <w:r w:rsidRPr="004D5A2F">
        <w:rPr>
          <w:rFonts w:ascii="Gandhari Unicode" w:hAnsi="Gandhari Unicode"/>
          <w:noProof/>
          <w:lang w:val="en-GB"/>
        </w:rPr>
        <w:t xml:space="preserve"> and </w:t>
      </w:r>
      <w:r w:rsidRPr="004D5A2F">
        <w:rPr>
          <w:rFonts w:ascii="Gandhari Unicode" w:hAnsi="Gandhari Unicode"/>
          <w:i/>
          <w:noProof/>
          <w:lang w:val="en-GB"/>
        </w:rPr>
        <w:t>kūṟi</w:t>
      </w:r>
      <w:r w:rsidRPr="004D5A2F">
        <w:rPr>
          <w:rFonts w:ascii="Gandhari Unicode" w:hAnsi="Gandhari Unicode"/>
          <w:noProof/>
          <w:lang w:val="en-GB"/>
        </w:rPr>
        <w:t xml:space="preserve"> as dependent on </w:t>
      </w:r>
      <w:r w:rsidRPr="004D5A2F">
        <w:rPr>
          <w:rFonts w:ascii="Gandhari Unicode" w:hAnsi="Gandhari Unicode"/>
          <w:i/>
          <w:noProof/>
          <w:lang w:val="en-GB"/>
        </w:rPr>
        <w:t>aṉṉai</w:t>
      </w:r>
      <w:r w:rsidRPr="004D5A2F">
        <w:rPr>
          <w:rFonts w:ascii="Gandhari Unicode" w:hAnsi="Gandhari Unicode"/>
          <w:noProof/>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sidRPr="004D5A2F">
        <w:rPr>
          <w:rFonts w:ascii="Gandhari Unicode" w:hAnsi="Gandhari Unicode"/>
          <w:i/>
          <w:noProof/>
          <w:lang w:val="en-GB"/>
        </w:rPr>
        <w:t>muṟi</w:t>
      </w:r>
      <w:r w:rsidRPr="004D5A2F">
        <w:rPr>
          <w:rFonts w:ascii="Gandhari Unicode" w:hAnsi="Gandhari Unicode"/>
          <w:noProof/>
          <w:lang w:val="en-GB"/>
        </w:rPr>
        <w:t xml:space="preserve"> to mean the young leaves of which skirts are made, and than the </w:t>
      </w:r>
      <w:r w:rsidRPr="004D5A2F">
        <w:rPr>
          <w:rFonts w:ascii="Gandhari Unicode" w:hAnsi="Gandhari Unicode"/>
          <w:i/>
          <w:noProof/>
          <w:lang w:val="en-GB"/>
        </w:rPr>
        <w:t>ottaṉa</w:t>
      </w:r>
      <w:r w:rsidRPr="004D5A2F">
        <w:rPr>
          <w:rFonts w:ascii="Gandhari Unicode" w:hAnsi="Gandhari Unicode"/>
          <w:noProof/>
          <w:lang w:val="en-GB"/>
        </w:rPr>
        <w:t xml:space="preserve"> ought to mean something like "to be suitable for" (see 4+5b).</w:t>
      </w:r>
    </w:p>
  </w:footnote>
  <w:footnote w:id="104">
    <w:p w14:paraId="238E84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nalam eṉṉai</w:t>
      </w:r>
      <w:r w:rsidRPr="004D5A2F">
        <w:rPr>
          <w:rFonts w:ascii="Gandhari Unicode" w:hAnsi="Gandhari Unicode"/>
          <w:noProof/>
          <w:lang w:val="en-GB"/>
        </w:rPr>
        <w:t xml:space="preserve"> is a construction problem; it probably has to be taken as an apposition: "he took me, [that is, my] virginity".</w:t>
      </w:r>
    </w:p>
  </w:footnote>
  <w:footnote w:id="105">
    <w:p w14:paraId="2D8490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kavalai</w:t>
      </w:r>
      <w:r w:rsidRPr="004D5A2F">
        <w:rPr>
          <w:rFonts w:ascii="Gandhari Unicode" w:hAnsi="Gandhari Unicode"/>
          <w:noProof/>
          <w:lang w:val="en-GB"/>
        </w:rPr>
        <w:t xml:space="preserve"> is perhaps also resonant with its second meaning "distress".</w:t>
      </w:r>
    </w:p>
  </w:footnote>
  <w:footnote w:id="106">
    <w:p w14:paraId="519A0D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social implications of this comparison are not totally clear. The man is dumb, so he cannot call for help. But why can he not do anything himself? Is it his noble birth which prevents him from doing the dirty work? T.V.G. takes </w:t>
      </w:r>
      <w:r w:rsidRPr="004D5A2F">
        <w:rPr>
          <w:rFonts w:ascii="Gandhari Unicode" w:hAnsi="Gandhari Unicode"/>
          <w:i/>
          <w:noProof/>
          <w:lang w:val="en-GB"/>
        </w:rPr>
        <w:t>uyartiṇai</w:t>
      </w:r>
      <w:r w:rsidRPr="004D5A2F">
        <w:rPr>
          <w:rFonts w:ascii="Gandhari Unicode" w:hAnsi="Gandhari Unicode"/>
          <w:noProof/>
          <w:lang w:val="en-GB"/>
        </w:rPr>
        <w:t>, occurring, besides in the Tolkāppiyam, only in this particular place, as the grammatical term for high-class (non-neuter entity), which would have been used in order to distinguish the dumb man (</w:t>
      </w:r>
      <w:r w:rsidRPr="004D5A2F">
        <w:rPr>
          <w:rFonts w:ascii="Gandhari Unicode" w:hAnsi="Gandhari Unicode"/>
          <w:i/>
          <w:noProof/>
          <w:lang w:val="en-GB"/>
        </w:rPr>
        <w:t>ūmaṉ</w:t>
      </w:r>
      <w:r w:rsidRPr="004D5A2F">
        <w:rPr>
          <w:rFonts w:ascii="Gandhari Unicode" w:hAnsi="Gandhari Unicode"/>
          <w:noProof/>
          <w:lang w:val="en-GB"/>
        </w:rPr>
        <w:t>: DEDR 746) from the owl (</w:t>
      </w:r>
      <w:r w:rsidRPr="004D5A2F">
        <w:rPr>
          <w:rFonts w:ascii="Gandhari Unicode" w:hAnsi="Gandhari Unicode"/>
          <w:i/>
          <w:noProof/>
          <w:lang w:val="en-GB"/>
        </w:rPr>
        <w:t>ūmaṉ</w:t>
      </w:r>
      <w:r w:rsidRPr="004D5A2F">
        <w:rPr>
          <w:rFonts w:ascii="Gandhari Unicode" w:hAnsi="Gandhari Unicode"/>
          <w:noProof/>
          <w:lang w:val="en-GB"/>
        </w:rPr>
        <w:t xml:space="preserve">: DEDR 747)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sort of scholastic word play very frequent in later poetry.</w:t>
      </w:r>
    </w:p>
  </w:footnote>
  <w:footnote w:id="107">
    <w:p w14:paraId="1DF41F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meaning that he actually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takes HER as a speaker, who would be not only struck with HIS behaviour, but moreover grieved by the empathy of the confidante.</w:t>
      </w:r>
    </w:p>
  </w:footnote>
  <w:footnote w:id="108">
    <w:p w14:paraId="395C6DD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Cām.'s reading once more is only backed up by a variant inserted in black in C2. It seems possible that he felt the need to correct the slightly elliptical reading of the palm-leaf line (</w:t>
      </w:r>
      <w:r w:rsidRPr="004D5A2F">
        <w:rPr>
          <w:rFonts w:ascii="Gandhari Unicode" w:hAnsi="Gandhari Unicode"/>
          <w:i/>
          <w:iCs/>
          <w:noProof/>
          <w:lang w:val="en-GB"/>
        </w:rPr>
        <w:t>maṟantamai āyiṉ</w:t>
      </w:r>
      <w:r w:rsidRPr="004D5A2F">
        <w:rPr>
          <w:rFonts w:ascii="Gandhari Unicode" w:hAnsi="Gandhari Unicode"/>
          <w:noProof/>
          <w:lang w:val="en-GB"/>
        </w:rPr>
        <w:t>: "if there is forgetfulness [on your part]"). The simple perfective of the other two lines, however, is perfectly satisfactory: "if you have forgotten."</w:t>
      </w:r>
    </w:p>
  </w:footnote>
  <w:footnote w:id="109">
    <w:p w14:paraId="29EFAE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keṭṭiṭattu</w:t>
      </w:r>
      <w:r w:rsidRPr="004D5A2F">
        <w:rPr>
          <w:rFonts w:ascii="Gandhari Unicode" w:hAnsi="Gandhari Unicode"/>
          <w:noProof/>
          <w:lang w:val="en-GB"/>
        </w:rPr>
        <w:t xml:space="preserve">: T.V.G. explains this as the (later?) temporal construction of </w:t>
      </w:r>
      <w:r w:rsidRPr="004D5A2F">
        <w:rPr>
          <w:rFonts w:ascii="Gandhari Unicode" w:hAnsi="Gandhari Unicode"/>
          <w:i/>
          <w:noProof/>
          <w:lang w:val="en-GB"/>
        </w:rPr>
        <w:t>peyareccam</w:t>
      </w:r>
      <w:r w:rsidRPr="004D5A2F">
        <w:rPr>
          <w:rFonts w:ascii="Gandhari Unicode" w:hAnsi="Gandhari Unicode"/>
          <w:noProof/>
          <w:lang w:val="en-GB"/>
        </w:rPr>
        <w:t xml:space="preserve"> + </w:t>
      </w:r>
      <w:r w:rsidRPr="004D5A2F">
        <w:rPr>
          <w:rFonts w:ascii="Gandhari Unicode" w:hAnsi="Gandhari Unicode"/>
          <w:i/>
          <w:noProof/>
          <w:lang w:val="en-GB"/>
        </w:rPr>
        <w:t>iṭattu</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that is, </w:t>
      </w:r>
      <w:r w:rsidRPr="004D5A2F">
        <w:rPr>
          <w:rFonts w:ascii="Gandhari Unicode" w:hAnsi="Gandhari Unicode"/>
          <w:i/>
          <w:noProof/>
          <w:lang w:val="en-GB"/>
        </w:rPr>
        <w:t>keṭṭa</w:t>
      </w:r>
      <w:r w:rsidRPr="004D5A2F">
        <w:rPr>
          <w:rFonts w:ascii="Gandhari Unicode" w:hAnsi="Gandhari Unicode"/>
          <w:noProof/>
          <w:lang w:val="en-GB"/>
        </w:rPr>
        <w:t>, not an absolutive (</w:t>
      </w:r>
      <w:r w:rsidRPr="004D5A2F">
        <w:rPr>
          <w:rFonts w:ascii="Gandhari Unicode" w:hAnsi="Gandhari Unicode"/>
          <w:i/>
          <w:noProof/>
          <w:lang w:val="en-GB"/>
        </w:rPr>
        <w:t>keṭṭu</w:t>
      </w:r>
      <w:r w:rsidRPr="004D5A2F">
        <w:rPr>
          <w:rFonts w:ascii="Gandhari Unicode" w:hAnsi="Gandhari Unicode"/>
          <w:noProof/>
          <w:lang w:val="en-GB"/>
        </w:rPr>
        <w:t xml:space="preserve">). (It is otherwise not attested in the KT, once in Kali 72.24, but common in the </w:t>
      </w:r>
      <w:r w:rsidRPr="004D5A2F">
        <w:rPr>
          <w:rFonts w:ascii="Gandhari Unicode" w:hAnsi="Gandhari Unicode"/>
          <w:i/>
          <w:noProof/>
          <w:lang w:val="en-GB"/>
        </w:rPr>
        <w:t>kiḷavi-s</w:t>
      </w:r>
      <w:r w:rsidRPr="004D5A2F">
        <w:rPr>
          <w:rFonts w:ascii="Gandhari Unicode" w:hAnsi="Gandhari Unicode"/>
          <w:noProof/>
          <w:lang w:val="en-GB"/>
        </w:rPr>
        <w:t>).</w:t>
      </w:r>
    </w:p>
  </w:footnote>
  <w:footnote w:id="110">
    <w:p w14:paraId="6B119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paya mulai</w:t>
      </w:r>
      <w:r w:rsidRPr="004D5A2F">
        <w:rPr>
          <w:rFonts w:ascii="Gandhari Unicode" w:hAnsi="Gandhari Unicode"/>
          <w:noProof/>
          <w:lang w:val="en-GB"/>
        </w:rPr>
        <w:t xml:space="preserve">: this can be understood as </w:t>
      </w:r>
      <w:r w:rsidRPr="004D5A2F">
        <w:rPr>
          <w:rFonts w:ascii="Gandhari Unicode" w:hAnsi="Gandhari Unicode"/>
          <w:i/>
          <w:noProof/>
          <w:lang w:val="en-GB"/>
        </w:rPr>
        <w:t xml:space="preserve">paya </w:t>
      </w:r>
      <w:r w:rsidRPr="004D5A2F">
        <w:rPr>
          <w:rFonts w:ascii="Gandhari Unicode" w:hAnsi="Gandhari Unicode"/>
          <w:noProof/>
          <w:lang w:val="en-GB"/>
        </w:rPr>
        <w:t xml:space="preserve">(verbal root DEDR 3937) </w:t>
      </w:r>
      <w:r w:rsidRPr="004D5A2F">
        <w:rPr>
          <w:rFonts w:ascii="Gandhari Unicode" w:hAnsi="Gandhari Unicode"/>
          <w:i/>
          <w:noProof/>
          <w:lang w:val="en-GB"/>
        </w:rPr>
        <w:t>mulai</w:t>
      </w:r>
      <w:r w:rsidRPr="004D5A2F">
        <w:rPr>
          <w:rFonts w:ascii="Gandhari Unicode" w:hAnsi="Gandhari Unicode"/>
          <w:noProof/>
          <w:lang w:val="en-GB"/>
        </w:rPr>
        <w:t xml:space="preserve"> "yielding breast", that is, a breast which gives milk. T.V.G. suggests </w:t>
      </w:r>
      <w:r w:rsidRPr="004D5A2F">
        <w:rPr>
          <w:rFonts w:ascii="Gandhari Unicode" w:hAnsi="Gandhari Unicode"/>
          <w:i/>
          <w:noProof/>
          <w:lang w:val="en-GB"/>
        </w:rPr>
        <w:t>payam</w:t>
      </w:r>
      <w:r w:rsidRPr="004D5A2F">
        <w:rPr>
          <w:rFonts w:ascii="Gandhari Unicode" w:hAnsi="Gandhari Unicode"/>
          <w:noProof/>
          <w:lang w:val="en-GB"/>
        </w:rPr>
        <w:t xml:space="preserve"> "milk", which would have to be explained as a borrowing from Skt. </w:t>
      </w:r>
      <w:r w:rsidRPr="004D5A2F">
        <w:rPr>
          <w:rFonts w:ascii="Gandhari Unicode" w:hAnsi="Gandhari Unicode"/>
          <w:i/>
          <w:noProof/>
          <w:lang w:val="en-GB"/>
        </w:rPr>
        <w:t>payas</w:t>
      </w:r>
      <w:r w:rsidRPr="004D5A2F">
        <w:rPr>
          <w:rFonts w:ascii="Gandhari Unicode" w:hAnsi="Gandhari Unicode"/>
          <w:noProof/>
          <w:lang w:val="en-GB"/>
        </w:rPr>
        <w:t>.</w:t>
      </w:r>
    </w:p>
  </w:footnote>
  <w:footnote w:id="111">
    <w:p w14:paraId="1CDDEB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noProof/>
          <w:lang w:val="en-GB"/>
        </w:rPr>
        <w:t>amai-tal</w:t>
      </w:r>
      <w:r w:rsidRPr="004D5A2F">
        <w:rPr>
          <w:rFonts w:ascii="Gandhari Unicode" w:hAnsi="Gandhari Unicode"/>
          <w:noProof/>
          <w:lang w:val="en-GB"/>
        </w:rPr>
        <w:t xml:space="preserve"> is best explained as an auxiliary verb expressing final settlement.</w:t>
      </w:r>
    </w:p>
  </w:footnote>
  <w:footnote w:id="112">
    <w:p w14:paraId="08A821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apparently is to be understood as an adverb (cf. KT 29.4, 237.3, 327.3).</w:t>
      </w:r>
    </w:p>
  </w:footnote>
  <w:footnote w:id="113">
    <w:p w14:paraId="351DAF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pūvoṭu puraiyum</w:t>
      </w:r>
      <w:r w:rsidRPr="004D5A2F">
        <w:rPr>
          <w:rFonts w:ascii="Gandhari Unicode" w:hAnsi="Gandhari Unicode"/>
          <w:noProof/>
          <w:lang w:val="en-GB"/>
        </w:rPr>
        <w:t>: one assumes that the instrumental here does not make a change in the understanding of the comparison.</w:t>
      </w:r>
    </w:p>
  </w:footnote>
  <w:footnote w:id="114">
    <w:p w14:paraId="4EEEB8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the whole, in explanation of the very elusive </w:t>
      </w:r>
      <w:r w:rsidRPr="004D5A2F">
        <w:rPr>
          <w:rFonts w:ascii="Gandhari Unicode" w:hAnsi="Gandhari Unicode"/>
          <w:i/>
          <w:noProof/>
          <w:lang w:val="en-GB"/>
        </w:rPr>
        <w:t>kiḷavi</w:t>
      </w:r>
      <w:r w:rsidRPr="004D5A2F">
        <w:rPr>
          <w:rFonts w:ascii="Gandhari Unicode" w:hAnsi="Gandhari Unicode"/>
          <w:noProof/>
          <w:lang w:val="en-GB"/>
        </w:rPr>
        <w:t>, which says just "hedge" (</w:t>
      </w:r>
      <w:r w:rsidRPr="004D5A2F">
        <w:rPr>
          <w:rFonts w:ascii="Gandhari Unicode" w:hAnsi="Gandhari Unicode"/>
          <w:i/>
          <w:noProof/>
          <w:lang w:val="en-GB"/>
        </w:rPr>
        <w:t>ciṟaippuṟam</w:t>
      </w:r>
      <w:r w:rsidRPr="004D5A2F">
        <w:rPr>
          <w:rFonts w:ascii="Gandhari Unicode" w:hAnsi="Gandhari Unicode"/>
          <w:noProof/>
          <w:lang w:val="en-GB"/>
        </w:rPr>
        <w:t xml:space="preserve">), as an indirect message to HIM via the confidante speaking to HER, in order to explain a failed meeting: the women would have noticed the traces his chariot left on the lilies and thus have known he had tried to come and see them. All of this seems rather far-fetched, and actually the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sidRPr="004D5A2F">
        <w:rPr>
          <w:rFonts w:ascii="Gandhari Unicode" w:hAnsi="Gandhari Unicode"/>
          <w:i/>
          <w:noProof/>
          <w:lang w:val="en-GB"/>
        </w:rPr>
        <w:t>nalaṉ</w:t>
      </w:r>
      <w:r w:rsidRPr="004D5A2F">
        <w:rPr>
          <w:rFonts w:ascii="Gandhari Unicode" w:hAnsi="Gandhari Unicode"/>
          <w:noProof/>
          <w:lang w:val="en-GB"/>
        </w:rPr>
        <w:t xml:space="preserve"> to him) as the spot where the wheels of his chariot have cut down the </w:t>
      </w:r>
      <w:r w:rsidR="00037B79" w:rsidRPr="004D5A2F">
        <w:rPr>
          <w:rFonts w:ascii="Gandhari Unicode" w:hAnsi="Gandhari Unicode"/>
          <w:noProof/>
          <w:lang w:val="en-GB"/>
        </w:rPr>
        <w:t>waterlil</w:t>
      </w:r>
      <w:r w:rsidRPr="004D5A2F">
        <w:rPr>
          <w:rFonts w:ascii="Gandhari Unicode" w:hAnsi="Gandhari Unicode"/>
          <w:noProof/>
          <w:lang w:val="en-GB"/>
        </w:rPr>
        <w:t>ies.</w:t>
      </w:r>
    </w:p>
  </w:footnote>
  <w:footnote w:id="115">
    <w:p w14:paraId="3727C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neytalum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is problematic here. Perhaps this is another case of a peculiar exclusive function: apart from myself (i.e. the speaker) also x (cf. KT 25.5 </w:t>
      </w:r>
      <w:r w:rsidRPr="004D5A2F">
        <w:rPr>
          <w:rFonts w:ascii="Gandhari Unicode" w:hAnsi="Gandhari Unicode"/>
          <w:i/>
          <w:noProof/>
          <w:lang w:val="en-GB"/>
        </w:rPr>
        <w:t>kurukum uṇṭu</w:t>
      </w:r>
      <w:r w:rsidRPr="004D5A2F">
        <w:rPr>
          <w:rFonts w:ascii="Gandhari Unicode" w:hAnsi="Gandhari Unicode"/>
          <w:noProof/>
          <w:lang w:val="en-GB"/>
        </w:rPr>
        <w:t xml:space="preserve">). T.V.G. explains it as an indefinite ("all the blue </w:t>
      </w:r>
      <w:r w:rsidR="00037B79" w:rsidRPr="004D5A2F">
        <w:rPr>
          <w:rFonts w:ascii="Gandhari Unicode" w:hAnsi="Gandhari Unicode"/>
          <w:noProof/>
          <w:lang w:val="en-GB"/>
        </w:rPr>
        <w:t>waterlil</w:t>
      </w:r>
      <w:r w:rsidRPr="004D5A2F">
        <w:rPr>
          <w:rFonts w:ascii="Gandhari Unicode" w:hAnsi="Gandhari Unicode"/>
          <w:noProof/>
          <w:lang w:val="en-GB"/>
        </w:rPr>
        <w:t>ies"), which amounts to the same as far as contents are concerned.</w:t>
      </w:r>
    </w:p>
  </w:footnote>
  <w:footnote w:id="116">
    <w:p w14:paraId="0B4049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vāḷ mukam</w:t>
      </w:r>
      <w:r w:rsidRPr="004D5A2F">
        <w:rPr>
          <w:rFonts w:ascii="Gandhari Unicode" w:hAnsi="Gandhari Unicode"/>
          <w:noProof/>
          <w:lang w:val="en-GB"/>
        </w:rPr>
        <w:t xml:space="preserve">: the sharp blade or edge of a weapon seems to be called </w:t>
      </w:r>
      <w:r w:rsidRPr="004D5A2F">
        <w:rPr>
          <w:rFonts w:ascii="Gandhari Unicode" w:hAnsi="Gandhari Unicode"/>
          <w:i/>
          <w:noProof/>
          <w:lang w:val="en-GB"/>
        </w:rPr>
        <w:t>mukam</w:t>
      </w:r>
      <w:r w:rsidRPr="004D5A2F">
        <w:rPr>
          <w:rFonts w:ascii="Gandhari Unicode" w:hAnsi="Gandhari Unicode"/>
          <w:noProof/>
          <w:lang w:val="en-GB"/>
        </w:rPr>
        <w:t xml:space="preserve"> "face" or </w:t>
      </w:r>
      <w:r w:rsidRPr="004D5A2F">
        <w:rPr>
          <w:rFonts w:ascii="Gandhari Unicode" w:hAnsi="Gandhari Unicode"/>
          <w:i/>
          <w:noProof/>
          <w:lang w:val="en-GB"/>
        </w:rPr>
        <w:t>vāy</w:t>
      </w:r>
      <w:r w:rsidRPr="004D5A2F">
        <w:rPr>
          <w:rFonts w:ascii="Gandhari Unicode" w:hAnsi="Gandhari Unicode"/>
          <w:noProof/>
          <w:lang w:val="en-GB"/>
        </w:rPr>
        <w:t xml:space="preserve"> "mouth"; cf. KT 378.4 </w:t>
      </w:r>
      <w:r w:rsidRPr="004D5A2F">
        <w:rPr>
          <w:rFonts w:ascii="Gandhari Unicode" w:hAnsi="Gandhari Unicode"/>
          <w:i/>
          <w:noProof/>
          <w:lang w:val="en-GB"/>
        </w:rPr>
        <w:t>cuṭar vāy neṭu vēḷ</w:t>
      </w:r>
      <w:r w:rsidRPr="004D5A2F">
        <w:rPr>
          <w:rFonts w:ascii="Gandhari Unicode" w:hAnsi="Gandhari Unicode"/>
          <w:noProof/>
          <w:lang w:val="en-GB"/>
        </w:rPr>
        <w:t>. Still the transfer to the wheels of a chariot seems a little awkward. Perhaps the point is rather the emotive value: the implicit identification of HER with the flowers cut down.</w:t>
      </w:r>
    </w:p>
  </w:footnote>
  <w:footnote w:id="117">
    <w:p w14:paraId="3C61C4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polam cūṭṭu nēmi</w:t>
      </w:r>
      <w:r w:rsidRPr="004D5A2F">
        <w:rPr>
          <w:rFonts w:ascii="Gandhari Unicode" w:hAnsi="Gandhari Unicode"/>
          <w:noProof/>
          <w:lang w:val="en-GB"/>
        </w:rPr>
        <w:t xml:space="preserve">: T.V.G. here explains </w:t>
      </w:r>
      <w:r w:rsidRPr="004D5A2F">
        <w:rPr>
          <w:rFonts w:ascii="Gandhari Unicode" w:hAnsi="Gandhari Unicode"/>
          <w:i/>
          <w:noProof/>
          <w:lang w:val="en-GB"/>
        </w:rPr>
        <w:t>polam</w:t>
      </w:r>
      <w:r w:rsidRPr="004D5A2F">
        <w:rPr>
          <w:rFonts w:ascii="Gandhari Unicode" w:hAnsi="Gandhari Unicode"/>
          <w:noProof/>
          <w:lang w:val="en-GB"/>
        </w:rPr>
        <w:t xml:space="preserve"> to refer to iron (black gold), but since it is compared to </w:t>
      </w:r>
      <w:r w:rsidRPr="004D5A2F">
        <w:rPr>
          <w:rFonts w:ascii="Gandhari Unicode" w:hAnsi="Gandhari Unicode"/>
          <w:i/>
          <w:noProof/>
          <w:lang w:val="en-GB"/>
        </w:rPr>
        <w:t>pūṇ</w:t>
      </w:r>
      <w:r w:rsidRPr="004D5A2F">
        <w:rPr>
          <w:rFonts w:ascii="Gandhari Unicode" w:hAnsi="Gandhari Unicode"/>
          <w:noProof/>
          <w:lang w:val="en-GB"/>
        </w:rPr>
        <w:t>, an ornament, it might also refer to a kind of decoration on the wheel.</w:t>
      </w:r>
    </w:p>
  </w:footnote>
  <w:footnote w:id="118">
    <w:p w14:paraId="0DB83D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all the major witnesses seem to read a second sentence which is hard to make sense of: "is he close to [my] heart, in the land by the cool sea?" Since Cām.'s reading is not supported anywhere else it most probably has to be regarded as an emendation.</w:t>
      </w:r>
    </w:p>
  </w:footnote>
  <w:footnote w:id="119">
    <w:p w14:paraId="70248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221.3, 246.4, 321.3, 330.5.</w:t>
      </w:r>
    </w:p>
  </w:footnote>
  <w:footnote w:id="120">
    <w:p w14:paraId="4527DC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nāṭṭār</w:t>
      </w:r>
      <w:r w:rsidRPr="004D5A2F">
        <w:rPr>
          <w:rFonts w:ascii="Gandhari Unicode" w:hAnsi="Gandhari Unicode"/>
          <w:noProof/>
          <w:lang w:val="en-GB"/>
        </w:rPr>
        <w:t xml:space="preserve"> is, in contradistinction to </w:t>
      </w:r>
      <w:r w:rsidRPr="004D5A2F">
        <w:rPr>
          <w:rFonts w:ascii="Gandhari Unicode" w:hAnsi="Gandhari Unicode"/>
          <w:i/>
          <w:noProof/>
          <w:lang w:val="en-GB"/>
        </w:rPr>
        <w:t>nāṭaṉ</w:t>
      </w:r>
      <w:r w:rsidRPr="004D5A2F">
        <w:rPr>
          <w:rFonts w:ascii="Gandhari Unicode" w:hAnsi="Gandhari Unicode"/>
          <w:noProof/>
          <w:lang w:val="en-GB"/>
        </w:rPr>
        <w:t xml:space="preserve">, not an pronominal noun but a denominative (cf. KT 203.1 </w:t>
      </w:r>
      <w:r w:rsidRPr="004D5A2F">
        <w:rPr>
          <w:rFonts w:ascii="Gandhari Unicode" w:hAnsi="Gandhari Unicode"/>
          <w:i/>
          <w:noProof/>
          <w:lang w:val="en-GB"/>
        </w:rPr>
        <w:t>nāṭṭar</w:t>
      </w:r>
      <w:r w:rsidRPr="004D5A2F">
        <w:rPr>
          <w:rFonts w:ascii="Gandhari Unicode" w:hAnsi="Gandhari Unicode"/>
          <w:noProof/>
          <w:lang w:val="en-GB"/>
        </w:rPr>
        <w:t xml:space="preserve">, 11.7 </w:t>
      </w:r>
      <w:r w:rsidRPr="004D5A2F">
        <w:rPr>
          <w:rFonts w:ascii="Gandhari Unicode" w:hAnsi="Gandhari Unicode"/>
          <w:i/>
          <w:noProof/>
          <w:lang w:val="en-GB"/>
        </w:rPr>
        <w:t>tēettar</w:t>
      </w:r>
      <w:r w:rsidRPr="004D5A2F">
        <w:rPr>
          <w:rFonts w:ascii="Gandhari Unicode" w:hAnsi="Gandhari Unicode"/>
          <w:noProof/>
          <w:lang w:val="en-GB"/>
        </w:rPr>
        <w:t>).</w:t>
      </w:r>
    </w:p>
  </w:footnote>
  <w:footnote w:id="121">
    <w:p w14:paraId="253F92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ōri, </w:t>
      </w:r>
      <w:r w:rsidRPr="004D5A2F">
        <w:rPr>
          <w:rFonts w:ascii="Gandhari Unicode" w:hAnsi="Gandhari Unicode"/>
          <w:noProof/>
          <w:lang w:val="en-GB"/>
        </w:rPr>
        <w:t>attested twice in the KT and nowhere else in the old anthologies, is, according to DEDR 1061 only "male jackal", according to the TL "hair of a male"; in KT 244.4 it seems to denote the crest of a peacock.</w:t>
      </w:r>
    </w:p>
  </w:footnote>
  <w:footnote w:id="122">
    <w:p w14:paraId="12D1968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ētu,</w:t>
      </w:r>
      <w:r w:rsidRPr="004D5A2F">
        <w:rPr>
          <w:rFonts w:ascii="Gandhari Unicode" w:hAnsi="Gandhari Unicode"/>
          <w:noProof/>
          <w:lang w:val="en-GB"/>
        </w:rPr>
        <w:t xml:space="preserve"> explained as Skt. </w:t>
      </w:r>
      <w:r w:rsidRPr="004D5A2F">
        <w:rPr>
          <w:rFonts w:ascii="Gandhari Unicode" w:hAnsi="Gandhari Unicode"/>
          <w:i/>
          <w:noProof/>
          <w:lang w:val="en-GB"/>
        </w:rPr>
        <w:t>hetu</w:t>
      </w:r>
      <w:r w:rsidRPr="004D5A2F">
        <w:rPr>
          <w:rFonts w:ascii="Gandhari Unicode" w:hAnsi="Gandhari Unicode"/>
          <w:noProof/>
          <w:lang w:val="en-GB"/>
        </w:rPr>
        <w:t xml:space="preserve">-, "reason", there is at least one clear parallel in NA 145.5, there too in combination with </w:t>
      </w:r>
      <w:r w:rsidRPr="004D5A2F">
        <w:rPr>
          <w:rFonts w:ascii="Gandhari Unicode" w:hAnsi="Gandhari Unicode"/>
          <w:i/>
          <w:noProof/>
          <w:lang w:val="en-GB"/>
        </w:rPr>
        <w:t>il</w:t>
      </w:r>
      <w:r w:rsidRPr="004D5A2F">
        <w:rPr>
          <w:rFonts w:ascii="Gandhari Unicode" w:hAnsi="Gandhari Unicode"/>
          <w:noProof/>
          <w:lang w:val="en-GB"/>
        </w:rPr>
        <w:t xml:space="preserve">: </w:t>
      </w:r>
      <w:r w:rsidRPr="004D5A2F">
        <w:rPr>
          <w:rFonts w:ascii="Gandhari Unicode" w:hAnsi="Gandhari Unicode"/>
          <w:i/>
          <w:noProof/>
          <w:lang w:val="en-GB"/>
        </w:rPr>
        <w:t>ētillā ūṅku</w:t>
      </w:r>
      <w:r w:rsidRPr="004D5A2F">
        <w:rPr>
          <w:rFonts w:ascii="Gandhari Unicode" w:hAnsi="Gandhari Unicode"/>
          <w:noProof/>
          <w:lang w:val="en-GB"/>
        </w:rPr>
        <w:t>, "[even] before there was a reason" the mother became attentive.</w:t>
      </w:r>
    </w:p>
  </w:footnote>
  <w:footnote w:id="123">
    <w:p w14:paraId="0D892C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sandhi</w:t>
      </w:r>
      <w:r w:rsidRPr="004D5A2F">
        <w:rPr>
          <w:rFonts w:ascii="Gandhari Unicode" w:hAnsi="Gandhari Unicode"/>
          <w:noProof/>
          <w:lang w:val="en-GB"/>
        </w:rPr>
        <w:t xml:space="preserve"> here actually would be resolved as </w:t>
      </w:r>
      <w:r w:rsidRPr="004D5A2F">
        <w:rPr>
          <w:rFonts w:ascii="Gandhari Unicode" w:hAnsi="Gandhari Unicode"/>
          <w:i/>
          <w:noProof/>
          <w:lang w:val="en-GB"/>
        </w:rPr>
        <w:t>maṉṟu</w:t>
      </w:r>
      <w:r w:rsidRPr="004D5A2F">
        <w:rPr>
          <w:rFonts w:ascii="Gandhari Unicode" w:hAnsi="Gandhari Unicode"/>
          <w:noProof/>
          <w:lang w:val="en-GB"/>
        </w:rPr>
        <w:t xml:space="preserve">, not </w:t>
      </w:r>
      <w:r w:rsidRPr="004D5A2F">
        <w:rPr>
          <w:rFonts w:ascii="Gandhari Unicode" w:hAnsi="Gandhari Unicode"/>
          <w:i/>
          <w:noProof/>
          <w:lang w:val="en-GB"/>
        </w:rPr>
        <w:t>maṉṟa</w:t>
      </w:r>
      <w:r w:rsidRPr="004D5A2F">
        <w:rPr>
          <w:rFonts w:ascii="Gandhari Unicode" w:hAnsi="Gandhari Unicode"/>
          <w:noProof/>
          <w:lang w:val="en-GB"/>
        </w:rPr>
        <w:t xml:space="preserve"> + </w:t>
      </w:r>
      <w:r w:rsidRPr="004D5A2F">
        <w:rPr>
          <w:rFonts w:ascii="Gandhari Unicode" w:hAnsi="Gandhari Unicode"/>
          <w:i/>
          <w:noProof/>
          <w:lang w:val="en-GB"/>
        </w:rPr>
        <w:t>amma</w:t>
      </w:r>
      <w:r w:rsidRPr="004D5A2F">
        <w:rPr>
          <w:rFonts w:ascii="Gandhari Unicode" w:hAnsi="Gandhari Unicode"/>
          <w:noProof/>
          <w:lang w:val="en-GB"/>
        </w:rPr>
        <w:t>. This is another special case (besides optative in -</w:t>
      </w:r>
      <w:r w:rsidRPr="004D5A2F">
        <w:rPr>
          <w:rFonts w:ascii="Gandhari Unicode" w:hAnsi="Gandhari Unicode"/>
          <w:i/>
          <w:noProof/>
          <w:lang w:val="en-GB"/>
        </w:rPr>
        <w:t>ka</w:t>
      </w:r>
      <w:r w:rsidRPr="004D5A2F">
        <w:rPr>
          <w:rFonts w:ascii="Gandhari Unicode" w:hAnsi="Gandhari Unicode"/>
          <w:noProof/>
          <w:lang w:val="en-GB"/>
        </w:rPr>
        <w:t xml:space="preserve"> + </w:t>
      </w:r>
      <w:r w:rsidRPr="004D5A2F">
        <w:rPr>
          <w:rFonts w:ascii="Gandhari Unicode" w:hAnsi="Gandhari Unicode"/>
          <w:i/>
          <w:noProof/>
          <w:lang w:val="en-GB"/>
        </w:rPr>
        <w:t>eṉ-tal</w:t>
      </w:r>
      <w:r w:rsidRPr="004D5A2F">
        <w:rPr>
          <w:rFonts w:ascii="Gandhari Unicode" w:hAnsi="Gandhari Unicode"/>
          <w:noProof/>
          <w:lang w:val="en-GB"/>
        </w:rPr>
        <w:t>) where ending -</w:t>
      </w:r>
      <w:r w:rsidRPr="004D5A2F">
        <w:rPr>
          <w:rFonts w:ascii="Gandhari Unicode" w:hAnsi="Gandhari Unicode"/>
          <w:i/>
          <w:noProof/>
          <w:lang w:val="en-GB"/>
        </w:rPr>
        <w:t>a</w:t>
      </w:r>
      <w:r w:rsidRPr="004D5A2F">
        <w:rPr>
          <w:rFonts w:ascii="Gandhari Unicode" w:hAnsi="Gandhari Unicode"/>
          <w:noProof/>
          <w:lang w:val="en-GB"/>
        </w:rPr>
        <w:t xml:space="preserve"> is treated like -</w:t>
      </w:r>
      <w:r w:rsidRPr="004D5A2F">
        <w:rPr>
          <w:rFonts w:ascii="Gandhari Unicode" w:hAnsi="Gandhari Unicode"/>
          <w:i/>
          <w:noProof/>
          <w:lang w:val="en-GB"/>
        </w:rPr>
        <w:t>u.</w:t>
      </w:r>
    </w:p>
  </w:footnote>
  <w:footnote w:id="124">
    <w:p w14:paraId="6276B0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aim pāl</w:t>
      </w:r>
      <w:r w:rsidRPr="004D5A2F">
        <w:rPr>
          <w:rFonts w:ascii="Gandhari Unicode" w:hAnsi="Gandhari Unicode"/>
          <w:noProof/>
          <w:lang w:val="en-GB"/>
        </w:rPr>
        <w:t>: Cām. glosses with "hair style"; in the commentary on Cīvak. 2437 written by Nacc. there is an extensive description of the ways to dress the hair in five different ways on one head.</w:t>
      </w:r>
    </w:p>
  </w:footnote>
  <w:footnote w:id="125">
    <w:p w14:paraId="7E6DDA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vāṅkunaḷ pariya</w:t>
      </w:r>
      <w:r w:rsidRPr="004D5A2F">
        <w:rPr>
          <w:rFonts w:ascii="Gandhari Unicode" w:hAnsi="Gandhari Unicode"/>
          <w:noProof/>
          <w:lang w:val="en-GB"/>
        </w:rPr>
        <w:t xml:space="preserve"> is literally "running as one who is pulling".</w:t>
      </w:r>
    </w:p>
  </w:footnote>
  <w:footnote w:id="126">
    <w:p w14:paraId="576049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three infinitives + -</w:t>
      </w:r>
      <w:r w:rsidRPr="004D5A2F">
        <w:rPr>
          <w:rFonts w:ascii="Gandhari Unicode" w:hAnsi="Gandhari Unicode"/>
          <w:i/>
          <w:noProof/>
          <w:lang w:val="en-GB"/>
        </w:rPr>
        <w:t>um</w:t>
      </w:r>
      <w:r w:rsidRPr="004D5A2F">
        <w:rPr>
          <w:rFonts w:ascii="Gandhari Unicode" w:hAnsi="Gandhari Unicode"/>
          <w:noProof/>
          <w:lang w:val="en-GB"/>
        </w:rPr>
        <w:t xml:space="preserve"> have to be taken in an optative sense: shall they do so – it will be but a little quarrel.</w:t>
      </w:r>
    </w:p>
  </w:footnote>
  <w:footnote w:id="127">
    <w:p w14:paraId="23E81AE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whole poem as it stands is best understood as irony: a wonderful pair indeed, or rather pair to be, are these two quarrelling children. T.V.G. however explains the first part as the memory of the spectators of the </w:t>
      </w:r>
      <w:r w:rsidRPr="004D5A2F">
        <w:rPr>
          <w:rFonts w:ascii="Gandhari Unicode" w:hAnsi="Gandhari Unicode"/>
          <w:i/>
          <w:noProof/>
          <w:lang w:val="en-GB"/>
        </w:rPr>
        <w:t>kiḷavi</w:t>
      </w:r>
      <w:r w:rsidRPr="004D5A2F">
        <w:rPr>
          <w:rFonts w:ascii="Gandhari Unicode" w:hAnsi="Gandhari Unicode"/>
          <w:noProof/>
          <w:lang w:val="en-GB"/>
        </w:rPr>
        <w:t xml:space="preserve">: such have they been, namely quarrelling children, but now that they are grown they have eloped together and are inseparable. There is, however, no specification as to the time to be found in the first four lines which would mark them as a memory from the past – T.V.G. asserts that </w:t>
      </w:r>
      <w:r w:rsidRPr="004D5A2F">
        <w:rPr>
          <w:rFonts w:ascii="Gandhari Unicode" w:hAnsi="Gandhari Unicode"/>
          <w:i/>
          <w:noProof/>
          <w:lang w:val="en-GB"/>
        </w:rPr>
        <w:t>maṉ</w:t>
      </w:r>
      <w:r w:rsidRPr="004D5A2F">
        <w:rPr>
          <w:rFonts w:ascii="Gandhari Unicode" w:hAnsi="Gandhari Unicode"/>
          <w:noProof/>
          <w:lang w:val="en-GB"/>
        </w:rPr>
        <w:t xml:space="preserve"> can have the function of marking a sentence as past tense. He also takes </w:t>
      </w:r>
      <w:r w:rsidRPr="004D5A2F">
        <w:rPr>
          <w:rFonts w:ascii="Gandhari Unicode" w:hAnsi="Gandhari Unicode"/>
          <w:i/>
          <w:noProof/>
          <w:lang w:val="en-GB"/>
        </w:rPr>
        <w:t>maṇam</w:t>
      </w:r>
      <w:r w:rsidRPr="004D5A2F">
        <w:rPr>
          <w:rFonts w:ascii="Gandhari Unicode" w:hAnsi="Gandhari Unicode"/>
          <w:noProof/>
          <w:lang w:val="en-GB"/>
        </w:rPr>
        <w:t xml:space="preserve"> in the stronger sense of "marriage".</w:t>
      </w:r>
    </w:p>
  </w:footnote>
  <w:footnote w:id="128">
    <w:p w14:paraId="1A5D28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tuṇi-tal</w:t>
      </w:r>
      <w:r w:rsidRPr="004D5A2F">
        <w:rPr>
          <w:rFonts w:ascii="Gandhari Unicode" w:hAnsi="Gandhari Unicode"/>
          <w:noProof/>
          <w:lang w:val="en-GB"/>
        </w:rPr>
        <w:t xml:space="preserve"> ("to resolve, determine" etc., DEDR 3305) might here also have the flavour of the second </w:t>
      </w:r>
      <w:r w:rsidRPr="004D5A2F">
        <w:rPr>
          <w:rFonts w:ascii="Gandhari Unicode" w:hAnsi="Gandhari Unicode"/>
          <w:i/>
          <w:noProof/>
          <w:lang w:val="en-GB"/>
        </w:rPr>
        <w:t>tuṇi-tal</w:t>
      </w:r>
      <w:r w:rsidRPr="004D5A2F">
        <w:rPr>
          <w:rFonts w:ascii="Gandhari Unicode" w:hAnsi="Gandhari Unicode"/>
          <w:noProof/>
          <w:lang w:val="en-GB"/>
        </w:rPr>
        <w:t xml:space="preserve"> ("to dare, venture"; DEDR 3306), i.e. a note of daring resolution, though here once again the question arises whether we really ought to accept two lemmas.</w:t>
      </w:r>
    </w:p>
  </w:footnote>
  <w:footnote w:id="129">
    <w:p w14:paraId="02EC3C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taku</w:t>
      </w:r>
      <w:r w:rsidRPr="004D5A2F">
        <w:rPr>
          <w:rFonts w:ascii="Gandhari Unicode" w:hAnsi="Gandhari Unicode"/>
          <w:noProof/>
          <w:lang w:val="en-GB"/>
        </w:rPr>
        <w:t xml:space="preserve"> is, with all its derivations, a semantically problematic item. This phrase </w:t>
      </w:r>
      <w:r w:rsidRPr="004D5A2F">
        <w:rPr>
          <w:rFonts w:ascii="Gandhari Unicode" w:hAnsi="Gandhari Unicode"/>
          <w:i/>
          <w:noProof/>
          <w:lang w:val="en-GB"/>
        </w:rPr>
        <w:t>perum takai keḻumi</w:t>
      </w:r>
      <w:r w:rsidRPr="004D5A2F">
        <w:rPr>
          <w:rFonts w:ascii="Gandhari Unicode" w:hAnsi="Gandhari Unicode"/>
          <w:noProof/>
          <w:lang w:val="en-GB"/>
        </w:rPr>
        <w:t xml:space="preserve"> can refer to their being exceptionally fit for one another. T.V.G. explains the phrase as "taking special rights", i.e. presumably "taking liberties [with him]" (see 3b).</w:t>
      </w:r>
    </w:p>
  </w:footnote>
  <w:footnote w:id="130">
    <w:p w14:paraId="3BDF5A7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syntax and the meaning of this whole line are dubious. For </w:t>
      </w:r>
      <w:r w:rsidRPr="004D5A2F">
        <w:rPr>
          <w:rFonts w:ascii="Gandhari Unicode" w:hAnsi="Gandhari Unicode"/>
          <w:i/>
          <w:noProof/>
          <w:lang w:val="en-GB"/>
        </w:rPr>
        <w:t>nō-taka</w:t>
      </w:r>
      <w:r w:rsidRPr="004D5A2F">
        <w:rPr>
          <w:rFonts w:ascii="Gandhari Unicode" w:hAnsi="Gandhari Unicode"/>
          <w:noProof/>
          <w:lang w:val="en-GB"/>
        </w:rPr>
        <w:t xml:space="preserve"> see note on KT 197.1. I wish to take it as an adverbial infinitive: "in a way that it is fit [to feel] pain". Then the whole might be taken literally: "Is with me (</w:t>
      </w:r>
      <w:r w:rsidRPr="004D5A2F">
        <w:rPr>
          <w:rFonts w:ascii="Gandhari Unicode" w:hAnsi="Gandhari Unicode"/>
          <w:i/>
          <w:noProof/>
          <w:lang w:val="en-GB"/>
        </w:rPr>
        <w:t>uṭaiyēṉ</w:t>
      </w:r>
      <w:r w:rsidRPr="004D5A2F">
        <w:rPr>
          <w:rFonts w:ascii="Gandhari Unicode" w:hAnsi="Gandhari Unicode"/>
          <w:noProof/>
          <w:lang w:val="en-GB"/>
        </w:rPr>
        <w:t>) something that has been done such that it was fit [to feel] pain [about]?"</w:t>
      </w:r>
    </w:p>
  </w:footnote>
  <w:footnote w:id="131">
    <w:p w14:paraId="029E36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varavu aṟiyāṉ</w:t>
      </w:r>
      <w:r w:rsidRPr="004D5A2F">
        <w:rPr>
          <w:rFonts w:ascii="Gandhari Unicode" w:hAnsi="Gandhari Unicode"/>
          <w:noProof/>
          <w:lang w:val="en-GB"/>
        </w:rPr>
        <w:t xml:space="preserve">: the meaning of </w:t>
      </w:r>
      <w:r w:rsidRPr="004D5A2F">
        <w:rPr>
          <w:rFonts w:ascii="Gandhari Unicode" w:hAnsi="Gandhari Unicode"/>
          <w:i/>
          <w:noProof/>
          <w:lang w:val="en-GB"/>
        </w:rPr>
        <w:t>aṟi-tal</w:t>
      </w:r>
      <w:r w:rsidRPr="004D5A2F">
        <w:rPr>
          <w:rFonts w:ascii="Gandhari Unicode" w:hAnsi="Gandhari Unicode"/>
          <w:noProof/>
          <w:lang w:val="en-GB"/>
        </w:rPr>
        <w:t xml:space="preserve"> in this kind of phrase is probably just a kind of emphasis on his not coming. T.V.G. explains it accordingly as being synonym to </w:t>
      </w:r>
      <w:r w:rsidRPr="004D5A2F">
        <w:rPr>
          <w:rFonts w:ascii="Gandhari Unicode" w:hAnsi="Gandhari Unicode"/>
          <w:i/>
          <w:noProof/>
          <w:lang w:val="en-GB"/>
        </w:rPr>
        <w:t>vārāṉ</w:t>
      </w:r>
      <w:r w:rsidRPr="004D5A2F">
        <w:rPr>
          <w:rFonts w:ascii="Gandhari Unicode" w:hAnsi="Gandhari Unicode"/>
          <w:noProof/>
          <w:lang w:val="en-GB"/>
        </w:rPr>
        <w:t xml:space="preserve"> "he didn't come". (See also KT 302.8; in KT 233.6, 242.6, however, it is still possibly to understand similar phrases literally.)</w:t>
      </w:r>
    </w:p>
  </w:footnote>
  <w:footnote w:id="132">
    <w:p w14:paraId="0A9E21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thinks that </w:t>
      </w:r>
      <w:r w:rsidRPr="004D5A2F">
        <w:rPr>
          <w:rFonts w:ascii="Gandhari Unicode" w:hAnsi="Gandhari Unicode"/>
          <w:i/>
          <w:noProof/>
          <w:lang w:val="en-GB"/>
        </w:rPr>
        <w:t>cēri</w:t>
      </w:r>
      <w:r w:rsidRPr="004D5A2F">
        <w:rPr>
          <w:rFonts w:ascii="Gandhari Unicode" w:hAnsi="Gandhari Unicode"/>
          <w:noProof/>
          <w:lang w:val="en-GB"/>
        </w:rPr>
        <w:t xml:space="preserve"> already means "quarter" rather than "street", as it doubtless does in later Tamil. Cām., however, glosses it with </w:t>
      </w:r>
      <w:r w:rsidRPr="004D5A2F">
        <w:rPr>
          <w:rFonts w:ascii="Gandhari Unicode" w:hAnsi="Gandhari Unicode"/>
          <w:i/>
          <w:noProof/>
          <w:lang w:val="en-GB"/>
        </w:rPr>
        <w:t>teruvu</w:t>
      </w:r>
      <w:r w:rsidRPr="004D5A2F">
        <w:rPr>
          <w:rFonts w:ascii="Gandhari Unicode" w:hAnsi="Gandhari Unicode"/>
          <w:noProof/>
          <w:lang w:val="en-GB"/>
        </w:rPr>
        <w:t xml:space="preserve"> "street", and actually neither of the KT passages provides any context which would help to decide this issue.</w:t>
      </w:r>
    </w:p>
  </w:footnote>
  <w:footnote w:id="133">
    <w:p w14:paraId="6F7E94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morphology gives reason to presuppose a plurality of lovers (and of women waiting for them), because </w:t>
      </w:r>
      <w:r w:rsidRPr="004D5A2F">
        <w:rPr>
          <w:rFonts w:ascii="Gandhari Unicode" w:hAnsi="Gandhari Unicode"/>
          <w:i/>
          <w:noProof/>
          <w:lang w:val="en-GB"/>
        </w:rPr>
        <w:t>kaḻipa</w:t>
      </w:r>
      <w:r w:rsidRPr="004D5A2F">
        <w:rPr>
          <w:rFonts w:ascii="Gandhari Unicode" w:hAnsi="Gandhari Unicode"/>
          <w:noProof/>
          <w:lang w:val="en-GB"/>
        </w:rPr>
        <w:t xml:space="preserve"> is supposed to be a plural form, and no honorific. (</w:t>
      </w:r>
      <w:r w:rsidRPr="004D5A2F">
        <w:rPr>
          <w:rFonts w:ascii="Gandhari Unicode" w:hAnsi="Gandhari Unicode"/>
          <w:i/>
          <w:noProof/>
          <w:lang w:val="en-GB"/>
        </w:rPr>
        <w:t>kaḻivōr</w:t>
      </w:r>
      <w:r w:rsidRPr="004D5A2F">
        <w:rPr>
          <w:rFonts w:ascii="Gandhari Unicode" w:hAnsi="Gandhari Unicode"/>
          <w:noProof/>
          <w:lang w:val="en-GB"/>
        </w:rPr>
        <w:t xml:space="preserve"> should not have been a problem, if it had been intended.) T.V.G., however, sees no problem in taking also the 3</w:t>
      </w:r>
      <w:r w:rsidRPr="004D5A2F">
        <w:rPr>
          <w:rFonts w:ascii="Gandhari Unicode" w:hAnsi="Gandhari Unicode"/>
          <w:noProof/>
          <w:vertAlign w:val="superscript"/>
          <w:lang w:val="en-GB"/>
        </w:rPr>
        <w:t>rd</w:t>
      </w:r>
      <w:r w:rsidRPr="004D5A2F">
        <w:rPr>
          <w:rFonts w:ascii="Gandhari Unicode" w:hAnsi="Gandhari Unicode"/>
          <w:noProof/>
          <w:lang w:val="en-GB"/>
        </w:rPr>
        <w:t xml:space="preserve"> pl. in -</w:t>
      </w:r>
      <w:r w:rsidRPr="004D5A2F">
        <w:rPr>
          <w:rFonts w:ascii="Gandhari Unicode" w:hAnsi="Gandhari Unicode"/>
          <w:i/>
          <w:noProof/>
          <w:lang w:val="en-GB"/>
        </w:rPr>
        <w:t>pa</w:t>
      </w:r>
      <w:r w:rsidRPr="004D5A2F">
        <w:rPr>
          <w:rFonts w:ascii="Gandhari Unicode" w:hAnsi="Gandhari Unicode"/>
          <w:noProof/>
          <w:lang w:val="en-GB"/>
        </w:rPr>
        <w:t xml:space="preserve"> as a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sidRPr="004D5A2F">
        <w:rPr>
          <w:rFonts w:ascii="Gandhari Unicode" w:hAnsi="Gandhari Unicode"/>
          <w:i/>
          <w:noProof/>
          <w:lang w:val="en-GB"/>
        </w:rPr>
        <w:t>parattai</w:t>
      </w:r>
      <w:r w:rsidRPr="004D5A2F">
        <w:rPr>
          <w:rFonts w:ascii="Gandhari Unicode" w:hAnsi="Gandhari Unicode"/>
          <w:noProof/>
          <w:lang w:val="en-GB"/>
        </w:rPr>
        <w:t>, to be sure).</w:t>
      </w:r>
    </w:p>
  </w:footnote>
  <w:footnote w:id="134">
    <w:p w14:paraId="661051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other way round: in the way that strangers pass a cremation ground.</w:t>
      </w:r>
    </w:p>
  </w:footnote>
  <w:footnote w:id="135">
    <w:p w14:paraId="1B083D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 aṟivu</w:t>
      </w:r>
      <w:r w:rsidRPr="004D5A2F">
        <w:rPr>
          <w:rFonts w:ascii="Gandhari Unicode" w:hAnsi="Gandhari Unicode"/>
          <w:noProof/>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6">
    <w:p w14:paraId="262BB9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"because he does not observe an opportunity", that is, in one case the blame is HIS, in the other bad luck. Moreover it is possible to split the text differently: </w:t>
      </w:r>
      <w:r w:rsidRPr="004D5A2F">
        <w:rPr>
          <w:rFonts w:ascii="Gandhari Unicode" w:hAnsi="Gandhari Unicode"/>
          <w:i/>
          <w:noProof/>
          <w:lang w:val="en-GB"/>
        </w:rPr>
        <w:t>vāy-puṇarvu</w:t>
      </w:r>
      <w:r w:rsidRPr="004D5A2F">
        <w:rPr>
          <w:rFonts w:ascii="Gandhari Unicode" w:hAnsi="Gandhari Unicode"/>
          <w:noProof/>
          <w:lang w:val="en-GB"/>
        </w:rPr>
        <w:t xml:space="preserve"> ("... he won't come, with the result that the union of mouths does not come to pass").</w:t>
      </w:r>
    </w:p>
  </w:footnote>
  <w:footnote w:id="137">
    <w:p w14:paraId="766817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w:t>
      </w:r>
      <w:r w:rsidRPr="004D5A2F">
        <w:rPr>
          <w:rFonts w:ascii="Gandhari Unicode" w:hAnsi="Gandhari Unicode"/>
          <w:noProof/>
          <w:lang w:val="en-GB"/>
        </w:rPr>
        <w:t xml:space="preserve"> and </w:t>
      </w:r>
      <w:r w:rsidRPr="004D5A2F">
        <w:rPr>
          <w:rFonts w:ascii="Gandhari Unicode" w:hAnsi="Gandhari Unicode"/>
          <w:i/>
          <w:noProof/>
          <w:lang w:val="en-GB"/>
        </w:rPr>
        <w:t>irum</w:t>
      </w:r>
      <w:r w:rsidRPr="004D5A2F">
        <w:rPr>
          <w:rFonts w:ascii="Gandhari Unicode" w:hAnsi="Gandhari Unicode"/>
          <w:noProof/>
          <w:lang w:val="en-GB"/>
        </w:rPr>
        <w:t xml:space="preserve"> both are adjectives meaning "big" as well as "black/dark". So the combination of them might be an intensifying(?) synonym compound ("huge"/"pitch-dark") or a combination or both together, which latter is actually what is conveyed by the "big dark woods" of the translation. T.V.G. explains this as a special combination (with a special </w:t>
      </w:r>
      <w:r w:rsidRPr="004D5A2F">
        <w:rPr>
          <w:rFonts w:ascii="Gandhari Unicode" w:hAnsi="Gandhari Unicode"/>
          <w:i/>
          <w:noProof/>
          <w:lang w:val="en-GB"/>
        </w:rPr>
        <w:t>sandhi</w:t>
      </w:r>
      <w:r w:rsidRPr="004D5A2F">
        <w:rPr>
          <w:rFonts w:ascii="Gandhari Unicode" w:hAnsi="Gandhari Unicode"/>
          <w:noProof/>
          <w:lang w:val="en-GB"/>
        </w:rPr>
        <w:t xml:space="preserve">: </w:t>
      </w:r>
      <w:r w:rsidRPr="004D5A2F">
        <w:rPr>
          <w:rFonts w:ascii="Gandhari Unicode" w:hAnsi="Gandhari Unicode"/>
          <w:i/>
          <w:noProof/>
          <w:lang w:val="en-GB"/>
        </w:rPr>
        <w:t>māyirum</w:t>
      </w:r>
      <w:r w:rsidRPr="004D5A2F">
        <w:rPr>
          <w:rFonts w:ascii="Gandhari Unicode" w:hAnsi="Gandhari Unicode"/>
          <w:noProof/>
          <w:lang w:val="en-GB"/>
        </w:rPr>
        <w:t xml:space="preserve"> instead of the regular </w:t>
      </w:r>
      <w:r w:rsidRPr="004D5A2F">
        <w:rPr>
          <w:rFonts w:ascii="Gandhari Unicode" w:hAnsi="Gandhari Unicode"/>
          <w:i/>
          <w:noProof/>
          <w:lang w:val="en-GB"/>
        </w:rPr>
        <w:t>māvirum</w:t>
      </w:r>
      <w:r w:rsidRPr="004D5A2F">
        <w:rPr>
          <w:rFonts w:ascii="Gandhari Unicode" w:hAnsi="Gandhari Unicode"/>
          <w:noProof/>
          <w:lang w:val="en-GB"/>
        </w:rPr>
        <w:t>) meaning "big [and] dark".</w:t>
      </w:r>
    </w:p>
  </w:footnote>
  <w:footnote w:id="138">
    <w:p w14:paraId="1267A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maral pukā v-aruntiya</w:t>
      </w:r>
      <w:r w:rsidRPr="004D5A2F">
        <w:rPr>
          <w:rFonts w:ascii="Gandhari Unicode" w:hAnsi="Gandhari Unicode"/>
          <w:noProof/>
          <w:lang w:val="en-GB"/>
        </w:rPr>
        <w:t xml:space="preserve">: this mode of expression seems unusually heavy. Possibly here the </w:t>
      </w:r>
      <w:r w:rsidRPr="004D5A2F">
        <w:rPr>
          <w:rFonts w:ascii="Gandhari Unicode" w:hAnsi="Gandhari Unicode"/>
          <w:i/>
          <w:noProof/>
          <w:lang w:val="en-GB"/>
        </w:rPr>
        <w:t>sandhi</w:t>
      </w:r>
      <w:r w:rsidRPr="004D5A2F">
        <w:rPr>
          <w:rFonts w:ascii="Gandhari Unicode" w:hAnsi="Gandhari Unicode"/>
          <w:noProof/>
          <w:lang w:val="en-GB"/>
        </w:rPr>
        <w:t xml:space="preserve"> has to be dissolved differently, namely not </w:t>
      </w:r>
      <w:r w:rsidRPr="004D5A2F">
        <w:rPr>
          <w:rFonts w:ascii="Gandhari Unicode" w:hAnsi="Gandhari Unicode"/>
          <w:i/>
          <w:noProof/>
          <w:lang w:val="en-GB"/>
        </w:rPr>
        <w:t xml:space="preserve">aruntiya </w:t>
      </w:r>
      <w:r w:rsidRPr="004D5A2F">
        <w:rPr>
          <w:rFonts w:ascii="Gandhari Unicode" w:hAnsi="Gandhari Unicode"/>
          <w:noProof/>
          <w:lang w:val="en-GB"/>
        </w:rPr>
        <w:t xml:space="preserve">"eaten", but </w:t>
      </w:r>
      <w:r w:rsidRPr="004D5A2F">
        <w:rPr>
          <w:rFonts w:ascii="Gandhari Unicode" w:hAnsi="Gandhari Unicode"/>
          <w:i/>
          <w:noProof/>
          <w:lang w:val="en-GB"/>
        </w:rPr>
        <w:t>varuntiya</w:t>
      </w:r>
      <w:r w:rsidRPr="004D5A2F">
        <w:rPr>
          <w:rFonts w:ascii="Gandhari Unicode" w:hAnsi="Gandhari Unicode"/>
          <w:noProof/>
          <w:lang w:val="en-GB"/>
        </w:rPr>
        <w:t xml:space="preserve"> "suffered", meaning that the deer have to be content with bowstring hemp, just as the elephant could find nothing to eat but Yām.</w:t>
      </w:r>
    </w:p>
  </w:footnote>
  <w:footnote w:id="139">
    <w:p w14:paraId="2CD854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shade of a row of Yām trees".</w:t>
      </w:r>
    </w:p>
  </w:footnote>
  <w:footnote w:id="140">
    <w:p w14:paraId="023C54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kuṟum toṭi</w:t>
      </w:r>
      <w:r w:rsidRPr="004D5A2F">
        <w:rPr>
          <w:rFonts w:ascii="Gandhari Unicode" w:hAnsi="Gandhari Unicode"/>
          <w:noProof/>
          <w:lang w:val="en-GB"/>
        </w:rPr>
        <w:t xml:space="preserve">: what may </w:t>
      </w:r>
      <w:r w:rsidRPr="004D5A2F">
        <w:rPr>
          <w:rFonts w:ascii="Gandhari Unicode" w:hAnsi="Gandhari Unicode"/>
          <w:i/>
          <w:noProof/>
          <w:lang w:val="en-GB"/>
        </w:rPr>
        <w:t>kuṟum</w:t>
      </w:r>
      <w:r w:rsidRPr="004D5A2F">
        <w:rPr>
          <w:rFonts w:ascii="Gandhari Unicode" w:hAnsi="Gandhari Unicode"/>
          <w:noProof/>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5F820D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kōl ... toṭi</w:t>
      </w:r>
      <w:r w:rsidRPr="004D5A2F">
        <w:rPr>
          <w:rFonts w:ascii="Gandhari Unicode" w:hAnsi="Gandhari Unicode"/>
          <w:noProof/>
          <w:lang w:val="en-GB"/>
        </w:rPr>
        <w:t xml:space="preserve">: the suggestion of taking </w:t>
      </w:r>
      <w:r w:rsidRPr="004D5A2F">
        <w:rPr>
          <w:rFonts w:ascii="Gandhari Unicode" w:hAnsi="Gandhari Unicode"/>
          <w:i/>
          <w:noProof/>
          <w:lang w:val="en-GB"/>
        </w:rPr>
        <w:t>kōl</w:t>
      </w:r>
      <w:r w:rsidRPr="004D5A2F">
        <w:rPr>
          <w:rFonts w:ascii="Gandhari Unicode" w:hAnsi="Gandhari Unicode"/>
          <w:noProof/>
          <w:lang w:val="en-GB"/>
        </w:rPr>
        <w:t xml:space="preserve"> (a fairly unclear standard epithet of bangles) as an expression similar to </w:t>
      </w:r>
      <w:r w:rsidRPr="004D5A2F">
        <w:rPr>
          <w:rFonts w:ascii="Gandhari Unicode" w:hAnsi="Gandhari Unicode"/>
          <w:i/>
          <w:noProof/>
          <w:lang w:val="en-GB"/>
        </w:rPr>
        <w:t>nirai</w:t>
      </w:r>
      <w:r w:rsidRPr="004D5A2F">
        <w:rPr>
          <w:rFonts w:ascii="Gandhari Unicode" w:hAnsi="Gandhari Unicode"/>
          <w:noProof/>
          <w:lang w:val="en-GB"/>
        </w:rPr>
        <w:t xml:space="preserve">, namely as "row" (cf. note on KT 267.5), is less convincing when both attributes appear in a row. Cām.’s gloss in this passage is </w:t>
      </w:r>
      <w:r w:rsidRPr="004D5A2F">
        <w:rPr>
          <w:rFonts w:ascii="Gandhari Unicode" w:hAnsi="Gandhari Unicode"/>
          <w:i/>
          <w:noProof/>
          <w:lang w:val="en-GB"/>
        </w:rPr>
        <w:t>tiraṭciyaiyuṭaiya</w:t>
      </w:r>
      <w:r w:rsidRPr="004D5A2F">
        <w:rPr>
          <w:rFonts w:ascii="Gandhari Unicode" w:hAnsi="Gandhari Unicode"/>
          <w:noProof/>
          <w:lang w:val="en-GB"/>
        </w:rPr>
        <w:t>, "round".</w:t>
      </w:r>
    </w:p>
  </w:footnote>
  <w:footnote w:id="142">
    <w:p w14:paraId="1B54D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nīroṭu corinta miccil</w:t>
      </w:r>
      <w:r w:rsidRPr="004D5A2F">
        <w:rPr>
          <w:rFonts w:ascii="Gandhari Unicode" w:hAnsi="Gandhari Unicode"/>
          <w:noProof/>
          <w:lang w:val="en-GB"/>
        </w:rPr>
        <w:t>: Cām. understands this as a rest (= an addition) to the gift given into the hand together with water.</w:t>
      </w:r>
    </w:p>
  </w:footnote>
  <w:footnote w:id="143">
    <w:p w14:paraId="200303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uyarntōrkku</w:t>
      </w:r>
      <w:r w:rsidRPr="004D5A2F">
        <w:rPr>
          <w:rFonts w:ascii="Gandhari Unicode" w:hAnsi="Gandhari Unicode"/>
          <w:noProof/>
          <w:lang w:val="en-GB"/>
        </w:rPr>
        <w:t xml:space="preserve">: Cām. understands "for the erudite ones", but possible is also "for the high-born ones" as it is in the poetological idiom. Yet another possibility is that the whole refers to a kind of </w:t>
      </w:r>
      <w:r w:rsidRPr="004D5A2F">
        <w:rPr>
          <w:rFonts w:ascii="Gandhari Unicode" w:hAnsi="Gandhari Unicode"/>
          <w:i/>
          <w:noProof/>
          <w:lang w:val="en-GB"/>
        </w:rPr>
        <w:t>śrāddha</w:t>
      </w:r>
      <w:r w:rsidRPr="004D5A2F">
        <w:rPr>
          <w:rFonts w:ascii="Gandhari Unicode" w:hAnsi="Gandhari Unicode"/>
          <w:noProof/>
          <w:lang w:val="en-GB"/>
        </w:rPr>
        <w:t xml:space="preserve"> ceremony, and that the </w:t>
      </w:r>
      <w:r w:rsidRPr="004D5A2F">
        <w:rPr>
          <w:rFonts w:ascii="Gandhari Unicode" w:hAnsi="Gandhari Unicode"/>
          <w:i/>
          <w:noProof/>
          <w:lang w:val="en-GB"/>
        </w:rPr>
        <w:t>uyarntōr</w:t>
      </w:r>
      <w:r w:rsidRPr="004D5A2F">
        <w:rPr>
          <w:rFonts w:ascii="Gandhari Unicode" w:hAnsi="Gandhari Unicode"/>
          <w:noProof/>
          <w:lang w:val="en-GB"/>
        </w:rPr>
        <w:t xml:space="preserve"> are the ancestors who receive the offering, while the rest is given as food to the guests.</w:t>
      </w:r>
    </w:p>
  </w:footnote>
  <w:footnote w:id="144">
    <w:p w14:paraId="2EBBF2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this means the Koṉṟai flowers have already fallen down = the rainy season is well in progress?</w:t>
      </w:r>
    </w:p>
  </w:footnote>
  <w:footnote w:id="145">
    <w:p w14:paraId="7B6319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"dug on crossroads".</w:t>
      </w:r>
    </w:p>
  </w:footnote>
  <w:footnote w:id="146">
    <w:p w14:paraId="23D843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eṉmaṉār</w:t>
      </w:r>
      <w:r w:rsidRPr="004D5A2F">
        <w:rPr>
          <w:rFonts w:ascii="Gandhari Unicode" w:hAnsi="Gandhari Unicode"/>
          <w:noProof/>
          <w:lang w:val="en-GB"/>
        </w:rPr>
        <w:t>: for this participle noun formation see Agesthialingom, p. 178, column 2.</w:t>
      </w:r>
    </w:p>
  </w:footnote>
  <w:footnote w:id="147">
    <w:p w14:paraId="3AB22E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pular</w:t>
      </w:r>
      <w:r w:rsidRPr="004D5A2F">
        <w:rPr>
          <w:rFonts w:ascii="Gandhari Unicode" w:hAnsi="Gandhari Unicode"/>
          <w:noProof/>
          <w:lang w:val="en-GB"/>
        </w:rPr>
        <w:t>, elsewhere (KT 150.3, 347.1, 372.6) used in the sense of drying, according to DEDR 4305 can also be "to dawn".</w:t>
      </w:r>
    </w:p>
  </w:footnote>
  <w:footnote w:id="148">
    <w:p w14:paraId="609E15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not clear whether </w:t>
      </w:r>
      <w:r w:rsidRPr="004D5A2F">
        <w:rPr>
          <w:rFonts w:ascii="Gandhari Unicode" w:hAnsi="Gandhari Unicode"/>
          <w:i/>
          <w:noProof/>
          <w:lang w:val="en-GB"/>
        </w:rPr>
        <w:t>nakar</w:t>
      </w:r>
      <w:r w:rsidRPr="004D5A2F">
        <w:rPr>
          <w:rFonts w:ascii="Gandhari Unicode" w:hAnsi="Gandhari Unicode"/>
          <w:noProof/>
          <w:lang w:val="en-GB"/>
        </w:rPr>
        <w:t xml:space="preserve"> denotes a house or a town. Probably the attribute </w:t>
      </w:r>
      <w:r w:rsidRPr="004D5A2F">
        <w:rPr>
          <w:rFonts w:ascii="Gandhari Unicode" w:hAnsi="Gandhari Unicode"/>
          <w:i/>
          <w:noProof/>
          <w:lang w:val="en-GB"/>
        </w:rPr>
        <w:t>neṭum</w:t>
      </w:r>
      <w:r w:rsidRPr="004D5A2F">
        <w:rPr>
          <w:rFonts w:ascii="Gandhari Unicode" w:hAnsi="Gandhari Unicode"/>
          <w:noProof/>
          <w:lang w:val="en-GB"/>
        </w:rPr>
        <w:t xml:space="preserve"> is better adjusted to a town, i.e. in the sense of spacious.</w:t>
      </w:r>
    </w:p>
  </w:footnote>
  <w:footnote w:id="149">
    <w:p w14:paraId="2BB142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kuṭumi</w:t>
      </w:r>
      <w:r w:rsidRPr="004D5A2F">
        <w:rPr>
          <w:rFonts w:ascii="Gandhari Unicode" w:hAnsi="Gandhari Unicode"/>
          <w:noProof/>
          <w:lang w:val="en-GB"/>
        </w:rPr>
        <w:t xml:space="preserve"> here probably just achieves the marking of the gender-neutral </w:t>
      </w:r>
      <w:r w:rsidRPr="004D5A2F">
        <w:rPr>
          <w:rFonts w:ascii="Gandhari Unicode" w:hAnsi="Gandhari Unicode"/>
          <w:i/>
          <w:noProof/>
          <w:lang w:val="en-GB"/>
        </w:rPr>
        <w:t>kōḻi</w:t>
      </w:r>
      <w:r w:rsidRPr="004D5A2F">
        <w:rPr>
          <w:rFonts w:ascii="Gandhari Unicode" w:hAnsi="Gandhari Unicode"/>
          <w:noProof/>
          <w:lang w:val="en-GB"/>
        </w:rPr>
        <w:t xml:space="preserve"> as a masculine, that is, a cock's crowing, not the cackle of chickens, and thus dawn.</w:t>
      </w:r>
    </w:p>
  </w:footnote>
  <w:footnote w:id="150">
    <w:p w14:paraId="4A4257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w:t>
      </w:r>
      <w:r w:rsidRPr="004D5A2F">
        <w:rPr>
          <w:rFonts w:ascii="Gandhari Unicode" w:hAnsi="Gandhari Unicode"/>
          <w:i/>
          <w:noProof/>
          <w:lang w:val="en-GB"/>
        </w:rPr>
        <w:t>perum</w:t>
      </w:r>
      <w:r w:rsidRPr="004D5A2F">
        <w:rPr>
          <w:rFonts w:ascii="Gandhari Unicode" w:hAnsi="Gandhari Unicode"/>
          <w:noProof/>
          <w:lang w:val="en-GB"/>
        </w:rPr>
        <w:t xml:space="preserve"> is better taken as an adverb modifying </w:t>
      </w:r>
      <w:r w:rsidRPr="004D5A2F">
        <w:rPr>
          <w:rFonts w:ascii="Gandhari Unicode" w:hAnsi="Gandhari Unicode"/>
          <w:i/>
          <w:noProof/>
          <w:lang w:val="en-GB"/>
        </w:rPr>
        <w:t>pular</w:t>
      </w:r>
      <w:r w:rsidRPr="004D5A2F">
        <w:rPr>
          <w:rFonts w:ascii="Gandhari Unicode" w:hAnsi="Gandhari Unicode"/>
          <w:noProof/>
          <w:lang w:val="en-GB"/>
        </w:rPr>
        <w:t xml:space="preserve"> here.</w:t>
      </w:r>
    </w:p>
  </w:footnote>
  <w:footnote w:id="151">
    <w:p w14:paraId="6E1C46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w:t>
      </w:r>
      <w:r w:rsidRPr="004D5A2F">
        <w:rPr>
          <w:rFonts w:ascii="Gandhari Unicode" w:hAnsi="Gandhari Unicode"/>
          <w:noProof/>
          <w:lang w:val="en-GB"/>
        </w:rPr>
        <w:t>, as so often, is problematic as an attribute here. Does it refer to her outer appearance, that is, "good" in the sense of "lovely" or something similar? Does it refer to her social status, that is, she is acceptable in spite of obviously being poor?</w:t>
      </w:r>
    </w:p>
  </w:footnote>
  <w:footnote w:id="152">
    <w:p w14:paraId="4DC747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second alternative is Cām.'s choice. Probably both possibilities are intended: there are clear parallels with </w:t>
      </w:r>
      <w:r w:rsidRPr="004D5A2F">
        <w:rPr>
          <w:rFonts w:ascii="Gandhari Unicode" w:hAnsi="Gandhari Unicode"/>
          <w:i/>
          <w:noProof/>
          <w:lang w:val="en-GB"/>
        </w:rPr>
        <w:t>ōmpu</w:t>
      </w:r>
      <w:r w:rsidRPr="004D5A2F">
        <w:rPr>
          <w:rFonts w:ascii="Gandhari Unicode" w:hAnsi="Gandhari Unicode"/>
          <w:noProof/>
          <w:lang w:val="en-GB"/>
        </w:rPr>
        <w:t xml:space="preserve"> in both senses (cf. KT 184, 206 </w:t>
      </w:r>
      <w:r w:rsidRPr="004D5A2F">
        <w:rPr>
          <w:rFonts w:ascii="Gandhari Unicode" w:hAnsi="Gandhari Unicode"/>
          <w:i/>
          <w:noProof/>
          <w:lang w:val="en-GB"/>
        </w:rPr>
        <w:t>–</w:t>
      </w:r>
      <w:r w:rsidRPr="004D5A2F">
        <w:rPr>
          <w:rFonts w:ascii="Gandhari Unicode" w:hAnsi="Gandhari Unicode"/>
          <w:noProof/>
          <w:lang w:val="en-GB"/>
        </w:rPr>
        <w:t xml:space="preserve"> KT 223), among them a formulaic parallel of </w:t>
      </w:r>
      <w:r w:rsidRPr="004D5A2F">
        <w:rPr>
          <w:rFonts w:ascii="Gandhari Unicode" w:hAnsi="Gandhari Unicode"/>
          <w:i/>
          <w:noProof/>
          <w:lang w:val="en-GB"/>
        </w:rPr>
        <w:t>ōmpumiṉ</w:t>
      </w:r>
      <w:r w:rsidRPr="004D5A2F">
        <w:rPr>
          <w:rFonts w:ascii="Gandhari Unicode" w:hAnsi="Gandhari Unicode"/>
          <w:noProof/>
          <w:lang w:val="en-GB"/>
        </w:rPr>
        <w:t xml:space="preserve"> in KT 184 which seems to justify the primary reading </w:t>
      </w:r>
      <w:r w:rsidRPr="004D5A2F">
        <w:rPr>
          <w:rFonts w:ascii="Gandhari Unicode" w:hAnsi="Gandhari Unicode"/>
          <w:i/>
          <w:noProof/>
          <w:lang w:val="en-GB"/>
        </w:rPr>
        <w:t>–</w:t>
      </w:r>
      <w:r w:rsidRPr="004D5A2F">
        <w:rPr>
          <w:rFonts w:ascii="Gandhari Unicode" w:hAnsi="Gandhari Unicode"/>
          <w:noProof/>
          <w:lang w:val="en-GB"/>
        </w:rPr>
        <w:t xml:space="preserve"> which is especially interesting because it represents an unusual topos, the reckless and disturbing woman.</w:t>
      </w:r>
    </w:p>
  </w:footnote>
  <w:footnote w:id="153">
    <w:p w14:paraId="71129DC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viṭṭeṉa</w:t>
      </w:r>
      <w:r w:rsidRPr="004D5A2F">
        <w:rPr>
          <w:rFonts w:ascii="Gandhari Unicode" w:hAnsi="Gandhari Unicode"/>
          <w:noProof/>
          <w:lang w:val="en-GB"/>
        </w:rPr>
        <w:t xml:space="preserve"> is probably here just an adverb for rhetorical emphasis. T.V.G. understands it as marking the finality of his letting go of her.</w:t>
      </w:r>
    </w:p>
  </w:footnote>
  <w:footnote w:id="154">
    <w:p w14:paraId="723CF7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tantaṉai</w:t>
      </w:r>
      <w:r w:rsidRPr="004D5A2F">
        <w:rPr>
          <w:rFonts w:ascii="Gandhari Unicode" w:hAnsi="Gandhari Unicode"/>
          <w:noProof/>
          <w:lang w:val="en-GB"/>
        </w:rPr>
        <w:t xml:space="preserve"> has to be understood as a </w:t>
      </w:r>
      <w:r w:rsidRPr="004D5A2F">
        <w:rPr>
          <w:rFonts w:ascii="Gandhari Unicode" w:hAnsi="Gandhari Unicode"/>
          <w:i/>
          <w:iCs/>
          <w:noProof/>
          <w:lang w:val="en-GB"/>
        </w:rPr>
        <w:t>muṟṟeccam</w:t>
      </w:r>
      <w:r w:rsidRPr="004D5A2F">
        <w:rPr>
          <w:rFonts w:ascii="Gandhari Unicode" w:hAnsi="Gandhari Unicode"/>
          <w:noProof/>
          <w:lang w:val="en-GB"/>
        </w:rPr>
        <w:t xml:space="preserve"> and is accordingly glossed, by Cām., with an absolutive (see also the parallel in KT 238). With the conditional preceding it can be understood either as past or hypothetical (see 1+2b).</w:t>
      </w:r>
    </w:p>
  </w:footnote>
  <w:footnote w:id="155">
    <w:p w14:paraId="27E61F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pirintaṉṟu āyiṉum</w:t>
      </w:r>
      <w:r w:rsidRPr="004D5A2F">
        <w:rPr>
          <w:rFonts w:ascii="Gandhari Unicode" w:hAnsi="Gandhari Unicode"/>
          <w:noProof/>
          <w:lang w:val="en-GB"/>
        </w:rPr>
        <w:t>: either the heart has actually made the way before HE himself can, or it is to be understood hypothetical: "even if the heart were to separate ...".</w:t>
      </w:r>
    </w:p>
  </w:footnote>
  <w:footnote w:id="156">
    <w:p w14:paraId="4247D6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has once again to be understood as an adverb, though it is puzzling here, because one would rather expect an adjective (cf. KT 29.4, 226.3, 327.3).</w:t>
      </w:r>
    </w:p>
  </w:footnote>
  <w:footnote w:id="157">
    <w:p w14:paraId="58F6E09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cēya</w:t>
      </w:r>
      <w:r w:rsidRPr="004D5A2F">
        <w:rPr>
          <w:rFonts w:ascii="Gandhari Unicode" w:hAnsi="Gandhari Unicode"/>
          <w:noProof/>
          <w:lang w:val="en-GB"/>
        </w:rPr>
        <w:t xml:space="preserve"> cannot but be read as the neuter pl. to </w:t>
      </w:r>
      <w:r w:rsidRPr="004D5A2F">
        <w:rPr>
          <w:rFonts w:ascii="Gandhari Unicode" w:hAnsi="Gandhari Unicode"/>
          <w:i/>
          <w:noProof/>
          <w:lang w:val="en-GB"/>
        </w:rPr>
        <w:t>cēy</w:t>
      </w:r>
      <w:r w:rsidRPr="004D5A2F">
        <w:rPr>
          <w:rFonts w:ascii="Gandhari Unicode" w:hAnsi="Gandhari Unicode"/>
          <w:noProof/>
          <w:lang w:val="en-GB"/>
        </w:rPr>
        <w:t xml:space="preserve"> "distance" – is this the predicate noun of an nominal sentence with </w:t>
      </w:r>
      <w:r w:rsidRPr="004D5A2F">
        <w:rPr>
          <w:rFonts w:ascii="Gandhari Unicode" w:hAnsi="Gandhari Unicode"/>
          <w:i/>
          <w:noProof/>
          <w:lang w:val="en-GB"/>
        </w:rPr>
        <w:t>iṭai</w:t>
      </w:r>
      <w:r w:rsidRPr="004D5A2F">
        <w:rPr>
          <w:rFonts w:ascii="Gandhari Unicode" w:hAnsi="Gandhari Unicode"/>
          <w:noProof/>
          <w:lang w:val="en-GB"/>
        </w:rPr>
        <w:t xml:space="preserve"> as a subject (thus also Cām.)?</w:t>
      </w:r>
    </w:p>
  </w:footnote>
  <w:footnote w:id="158">
    <w:p w14:paraId="121397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valaṉ</w:t>
      </w:r>
      <w:r w:rsidRPr="004D5A2F">
        <w:rPr>
          <w:rFonts w:ascii="Gandhari Unicode" w:hAnsi="Gandhari Unicode"/>
          <w:noProof/>
          <w:lang w:val="en-GB"/>
        </w:rPr>
        <w:t xml:space="preserve"> can be understood either adverbially or as a metonymic apposition: "a power rising [and] thundering ...".</w:t>
      </w:r>
    </w:p>
  </w:footnote>
  <w:footnote w:id="159">
    <w:p w14:paraId="14972B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vaṇṭal</w:t>
      </w:r>
      <w:r w:rsidRPr="004D5A2F">
        <w:rPr>
          <w:rFonts w:ascii="Gandhari Unicode" w:hAnsi="Gandhari Unicode"/>
          <w:noProof/>
          <w:lang w:val="en-GB"/>
        </w:rPr>
        <w:t xml:space="preserve"> is, according to the TL "girls' game of making toy-houses; sediment, mud ...". Only the latter meaning is to be found in the DEDR (5237). T.V.G. explains it, just as in the case of </w:t>
      </w:r>
      <w:r w:rsidRPr="004D5A2F">
        <w:rPr>
          <w:rFonts w:ascii="Gandhari Unicode" w:hAnsi="Gandhari Unicode"/>
          <w:i/>
          <w:noProof/>
          <w:lang w:val="en-GB"/>
        </w:rPr>
        <w:t>ōrai</w:t>
      </w:r>
      <w:r w:rsidRPr="004D5A2F">
        <w:rPr>
          <w:rFonts w:ascii="Gandhari Unicode" w:hAnsi="Gandhari Unicode"/>
          <w:noProof/>
          <w:lang w:val="en-GB"/>
        </w:rPr>
        <w:t xml:space="preserve"> (another women's game not included in the DEDR) simply as "play", which is the occupation by girls/women who are not working.  </w:t>
      </w:r>
    </w:p>
  </w:footnote>
  <w:footnote w:id="160">
    <w:p w14:paraId="06618D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(and impact) as well as the precise construction of the lines 1-3 are quite unclear. T.V.G.'s explanation is that the region of Toṇṭi is so fertile that the women do not need to work too much, but are able to rest and play when the work is done.</w:t>
      </w:r>
    </w:p>
  </w:footnote>
  <w:footnote w:id="161">
    <w:p w14:paraId="67882E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muntūḻ</w:t>
      </w:r>
      <w:r w:rsidRPr="004D5A2F">
        <w:rPr>
          <w:rFonts w:ascii="Gandhari Unicode" w:hAnsi="Gandhari Unicode"/>
          <w:noProof/>
          <w:lang w:val="en-GB"/>
        </w:rPr>
        <w:t>: the TL refers only to this passage; cf. moreover AN 78.8.</w:t>
      </w:r>
    </w:p>
  </w:footnote>
  <w:footnote w:id="162">
    <w:p w14:paraId="6E7975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gem in possession of a snake is a topos encountered occasionally − cf. NA 255, AN 192, 372.</w:t>
      </w:r>
    </w:p>
  </w:footnote>
  <w:footnote w:id="163">
    <w:p w14:paraId="44A42E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uṭaṉ kamaḻum</w:t>
      </w:r>
      <w:r w:rsidRPr="004D5A2F">
        <w:rPr>
          <w:rFonts w:ascii="Gandhari Unicode" w:hAnsi="Gandhari Unicode"/>
          <w:noProof/>
          <w:lang w:val="en-GB"/>
        </w:rPr>
        <w:t xml:space="preserve">: it seems best to take </w:t>
      </w:r>
      <w:r w:rsidRPr="004D5A2F">
        <w:rPr>
          <w:rFonts w:ascii="Gandhari Unicode" w:hAnsi="Gandhari Unicode"/>
          <w:i/>
          <w:noProof/>
          <w:lang w:val="en-GB"/>
        </w:rPr>
        <w:t>uṭaṉ</w:t>
      </w:r>
      <w:r w:rsidRPr="004D5A2F">
        <w:rPr>
          <w:rFonts w:ascii="Gandhari Unicode" w:hAnsi="Gandhari Unicode"/>
          <w:noProof/>
          <w:lang w:val="en-GB"/>
        </w:rPr>
        <w:t xml:space="preserve"> here not as a case marker for </w:t>
      </w:r>
      <w:r w:rsidRPr="004D5A2F">
        <w:rPr>
          <w:rFonts w:ascii="Gandhari Unicode" w:hAnsi="Gandhari Unicode"/>
          <w:i/>
          <w:noProof/>
          <w:lang w:val="en-GB"/>
        </w:rPr>
        <w:t>cilampu</w:t>
      </w:r>
      <w:r w:rsidRPr="004D5A2F">
        <w:rPr>
          <w:rFonts w:ascii="Gandhari Unicode" w:hAnsi="Gandhari Unicode"/>
          <w:noProof/>
          <w:lang w:val="en-GB"/>
        </w:rPr>
        <w:t xml:space="preserve">, but, with Cām. (thus also T.V.G.), for a modificator of </w:t>
      </w:r>
      <w:r w:rsidRPr="004D5A2F">
        <w:rPr>
          <w:rFonts w:ascii="Gandhari Unicode" w:hAnsi="Gandhari Unicode"/>
          <w:i/>
          <w:noProof/>
          <w:lang w:val="en-GB"/>
        </w:rPr>
        <w:t>kamaḻum</w:t>
      </w:r>
      <w:r w:rsidRPr="004D5A2F">
        <w:rPr>
          <w:rFonts w:ascii="Gandhari Unicode" w:hAnsi="Gandhari Unicode"/>
          <w:noProof/>
          <w:lang w:val="en-GB"/>
        </w:rPr>
        <w:t>, that is, literally: "smelling together".</w:t>
      </w:r>
    </w:p>
  </w:footnote>
  <w:footnote w:id="164">
    <w:p w14:paraId="699C07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vantataṉṟalaiyum</w:t>
      </w:r>
      <w:r w:rsidRPr="004D5A2F">
        <w:rPr>
          <w:rFonts w:ascii="Gandhari Unicode" w:hAnsi="Gandhari Unicode"/>
          <w:noProof/>
          <w:lang w:val="en-GB"/>
        </w:rPr>
        <w:t xml:space="preserve">: this form presents morphological difficulties. It might either be analysed as absolutive </w:t>
      </w:r>
      <w:r w:rsidRPr="004D5A2F">
        <w:rPr>
          <w:rFonts w:ascii="Gandhari Unicode" w:hAnsi="Gandhari Unicode"/>
          <w:i/>
          <w:noProof/>
          <w:lang w:val="en-GB"/>
        </w:rPr>
        <w:t>vantu</w:t>
      </w:r>
      <w:r w:rsidRPr="004D5A2F">
        <w:rPr>
          <w:rFonts w:ascii="Gandhari Unicode" w:hAnsi="Gandhari Unicode"/>
          <w:noProof/>
          <w:lang w:val="en-GB"/>
        </w:rPr>
        <w:t xml:space="preserve"> plus the usual "conjunction" </w:t>
      </w:r>
      <w:r w:rsidRPr="004D5A2F">
        <w:rPr>
          <w:rFonts w:ascii="Gandhari Unicode" w:hAnsi="Gandhari Unicode"/>
          <w:i/>
          <w:noProof/>
          <w:lang w:val="en-GB"/>
        </w:rPr>
        <w:t>ataṉṟalaiyum</w:t>
      </w:r>
      <w:r w:rsidRPr="004D5A2F">
        <w:rPr>
          <w:rFonts w:ascii="Gandhari Unicode" w:hAnsi="Gandhari Unicode"/>
          <w:noProof/>
          <w:lang w:val="en-GB"/>
        </w:rPr>
        <w:t xml:space="preserve"> "and on top of that, moreover" (which literally is a pointed locative of the demonstrative pronoun </w:t>
      </w:r>
      <w:r w:rsidRPr="004D5A2F">
        <w:rPr>
          <w:rFonts w:ascii="Gandhari Unicode" w:hAnsi="Gandhari Unicode"/>
          <w:i/>
          <w:noProof/>
          <w:lang w:val="en-GB"/>
        </w:rPr>
        <w:t>atu</w:t>
      </w:r>
      <w:r w:rsidRPr="004D5A2F">
        <w:rPr>
          <w:rFonts w:ascii="Gandhari Unicode" w:hAnsi="Gandhari Unicode"/>
          <w:noProof/>
          <w:lang w:val="en-GB"/>
        </w:rPr>
        <w:t xml:space="preserve"> plus -</w:t>
      </w:r>
      <w:r w:rsidRPr="004D5A2F">
        <w:rPr>
          <w:rFonts w:ascii="Gandhari Unicode" w:hAnsi="Gandhari Unicode"/>
          <w:i/>
          <w:noProof/>
          <w:lang w:val="en-GB"/>
        </w:rPr>
        <w:t>um</w:t>
      </w:r>
      <w:r w:rsidRPr="004D5A2F">
        <w:rPr>
          <w:rFonts w:ascii="Gandhari Unicode" w:hAnsi="Gandhari Unicode"/>
          <w:noProof/>
          <w:lang w:val="en-GB"/>
        </w:rPr>
        <w:t xml:space="preserve">), but in this case one would rather expect a finite n.sg. than an absolutive, or as </w:t>
      </w:r>
      <w:r w:rsidRPr="004D5A2F">
        <w:rPr>
          <w:rFonts w:ascii="Gandhari Unicode" w:hAnsi="Gandhari Unicode"/>
          <w:i/>
          <w:noProof/>
          <w:lang w:val="en-GB"/>
        </w:rPr>
        <w:t>vantat'-aṉ-talai-y-um</w:t>
      </w:r>
      <w:r w:rsidRPr="004D5A2F">
        <w:rPr>
          <w:rFonts w:ascii="Gandhari Unicode" w:hAnsi="Gandhari Unicode"/>
          <w:noProof/>
          <w:lang w:val="en-GB"/>
        </w:rPr>
        <w:t>, the neuter verbal noun in the locative plus -</w:t>
      </w:r>
      <w:r w:rsidRPr="004D5A2F">
        <w:rPr>
          <w:rFonts w:ascii="Gandhari Unicode" w:hAnsi="Gandhari Unicode"/>
          <w:i/>
          <w:noProof/>
          <w:lang w:val="en-GB"/>
        </w:rPr>
        <w:t>um</w:t>
      </w:r>
      <w:r w:rsidRPr="004D5A2F">
        <w:rPr>
          <w:rFonts w:ascii="Gandhari Unicode" w:hAnsi="Gandhari Unicode"/>
          <w:noProof/>
          <w:lang w:val="en-GB"/>
        </w:rPr>
        <w:t xml:space="preserve">,  (cf. KT 377.2 </w:t>
      </w:r>
      <w:r w:rsidRPr="004D5A2F">
        <w:rPr>
          <w:rFonts w:ascii="Gandhari Unicode" w:hAnsi="Gandhari Unicode"/>
          <w:i/>
          <w:noProof/>
          <w:lang w:val="en-GB"/>
        </w:rPr>
        <w:t>ñekiḻntataṉṟalaiyum</w:t>
      </w:r>
      <w:r w:rsidRPr="004D5A2F">
        <w:rPr>
          <w:rFonts w:ascii="Gandhari Unicode" w:hAnsi="Gandhari Unicode"/>
          <w:noProof/>
          <w:lang w:val="en-GB"/>
        </w:rPr>
        <w:t>).</w:t>
      </w:r>
    </w:p>
  </w:footnote>
  <w:footnote w:id="165">
    <w:p w14:paraId="21E93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oḷi viṭu</w:t>
      </w:r>
      <w:r w:rsidRPr="004D5A2F">
        <w:rPr>
          <w:rFonts w:ascii="Gandhari Unicode" w:hAnsi="Gandhari Unicode"/>
          <w:noProof/>
          <w:lang w:val="en-GB"/>
        </w:rPr>
        <w:t>: do the blossoms let the light come through, or do they emit light, as a slightly circumferential way of expressing that they are bright?</w:t>
      </w:r>
    </w:p>
  </w:footnote>
  <w:footnote w:id="166">
    <w:p w14:paraId="0A972E1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putal</w:t>
      </w:r>
      <w:r w:rsidRPr="004D5A2F">
        <w:rPr>
          <w:rFonts w:ascii="Gandhari Unicode" w:hAnsi="Gandhari Unicode"/>
          <w:noProof/>
          <w:lang w:val="en-GB"/>
        </w:rPr>
        <w:t xml:space="preserve"> refer to the jasmine shrubs?</w:t>
      </w:r>
    </w:p>
  </w:footnote>
  <w:footnote w:id="167">
    <w:p w14:paraId="64D0D0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maṇi</w:t>
      </w:r>
      <w:r w:rsidRPr="004D5A2F">
        <w:rPr>
          <w:rFonts w:ascii="Gandhari Unicode" w:hAnsi="Gandhari Unicode"/>
          <w:noProof/>
          <w:lang w:val="en-GB"/>
        </w:rPr>
        <w:t xml:space="preserve"> as an attribute to </w:t>
      </w:r>
      <w:r w:rsidRPr="004D5A2F">
        <w:rPr>
          <w:rFonts w:ascii="Gandhari Unicode" w:hAnsi="Gandhari Unicode"/>
          <w:i/>
          <w:noProof/>
          <w:lang w:val="en-GB"/>
        </w:rPr>
        <w:t>kuṉṟu</w:t>
      </w:r>
      <w:r w:rsidRPr="004D5A2F">
        <w:rPr>
          <w:rFonts w:ascii="Gandhari Unicode" w:hAnsi="Gandhari Unicode"/>
          <w:noProof/>
          <w:lang w:val="en-GB"/>
        </w:rPr>
        <w:t xml:space="preserve"> (a hill yielding sapphires), but the image is more convincing if it is taken as an apposition (for a parallel attesting such a notion see NA 173.6f.: </w:t>
      </w:r>
      <w:r w:rsidRPr="004D5A2F">
        <w:rPr>
          <w:rFonts w:ascii="Gandhari Unicode" w:hAnsi="Gandhari Unicode"/>
          <w:i/>
          <w:noProof/>
          <w:lang w:val="en-GB"/>
        </w:rPr>
        <w:t>maṇiyiṉ tōṉṟum | ammalai kiḻavōṉ</w:t>
      </w:r>
      <w:r w:rsidRPr="004D5A2F">
        <w:rPr>
          <w:rFonts w:ascii="Gandhari Unicode" w:hAnsi="Gandhari Unicode"/>
          <w:noProof/>
          <w:lang w:val="en-GB"/>
        </w:rPr>
        <w:t>).</w:t>
      </w:r>
    </w:p>
  </w:footnote>
  <w:footnote w:id="168">
    <w:p w14:paraId="39E605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"see, oh friend, his long hill, a sapphire vanishing in the evening ... ".</w:t>
      </w:r>
    </w:p>
  </w:footnote>
  <w:footnote w:id="169">
    <w:p w14:paraId="48659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keḻutakaimai</w:t>
      </w:r>
      <w:r w:rsidRPr="004D5A2F">
        <w:rPr>
          <w:rFonts w:ascii="Gandhari Unicode" w:hAnsi="Gandhari Unicode"/>
          <w:noProof/>
          <w:lang w:val="en-GB"/>
        </w:rPr>
        <w:t xml:space="preserve"> is, according to L./M., attested only here in Caṅkam literature (once </w:t>
      </w:r>
      <w:r w:rsidRPr="004D5A2F">
        <w:rPr>
          <w:rFonts w:ascii="Gandhari Unicode" w:hAnsi="Gandhari Unicode"/>
          <w:i/>
          <w:noProof/>
          <w:lang w:val="en-GB"/>
        </w:rPr>
        <w:t>keḻutakai</w:t>
      </w:r>
      <w:r w:rsidRPr="004D5A2F">
        <w:rPr>
          <w:rFonts w:ascii="Gandhari Unicode" w:hAnsi="Gandhari Unicode"/>
          <w:noProof/>
          <w:lang w:val="en-GB"/>
        </w:rPr>
        <w:t xml:space="preserve"> in AiN 245.4; comparable is also KT 230.3 </w:t>
      </w:r>
      <w:r w:rsidRPr="004D5A2F">
        <w:rPr>
          <w:rFonts w:ascii="Gandhari Unicode" w:hAnsi="Gandhari Unicode"/>
          <w:i/>
          <w:noProof/>
          <w:lang w:val="en-GB"/>
        </w:rPr>
        <w:t>peruntakai keḻumi</w:t>
      </w:r>
      <w:r w:rsidRPr="004D5A2F">
        <w:rPr>
          <w:rFonts w:ascii="Gandhari Unicode" w:hAnsi="Gandhari Unicode"/>
          <w:noProof/>
          <w:lang w:val="en-GB"/>
        </w:rPr>
        <w:t xml:space="preserve">). This seems to be the only formation where </w:t>
      </w:r>
      <w:r w:rsidRPr="004D5A2F">
        <w:rPr>
          <w:rFonts w:ascii="Gandhari Unicode" w:hAnsi="Gandhari Unicode"/>
          <w:i/>
          <w:noProof/>
          <w:lang w:val="en-GB"/>
        </w:rPr>
        <w:t>keḻu</w:t>
      </w:r>
      <w:r w:rsidRPr="004D5A2F">
        <w:rPr>
          <w:rFonts w:ascii="Gandhari Unicode" w:hAnsi="Gandhari Unicode"/>
          <w:noProof/>
          <w:lang w:val="en-GB"/>
        </w:rPr>
        <w:t>, otherwise used more or less similar to -</w:t>
      </w:r>
      <w:r w:rsidRPr="004D5A2F">
        <w:rPr>
          <w:rFonts w:ascii="Gandhari Unicode" w:hAnsi="Gandhari Unicode"/>
          <w:i/>
          <w:noProof/>
          <w:lang w:val="en-GB"/>
        </w:rPr>
        <w:t>uṭai</w:t>
      </w:r>
      <w:r w:rsidRPr="004D5A2F">
        <w:rPr>
          <w:rFonts w:ascii="Gandhari Unicode" w:hAnsi="Gandhari Unicode"/>
          <w:noProof/>
          <w:lang w:val="en-GB"/>
        </w:rPr>
        <w:t xml:space="preserve"> and thus following its word of reference, is placed in front. But literally this combination should mean something like: "existing suitability (for each other)". Or "suitability in embracing" (</w:t>
      </w:r>
      <w:r w:rsidRPr="004D5A2F">
        <w:rPr>
          <w:rFonts w:ascii="Gandhari Unicode" w:hAnsi="Gandhari Unicode"/>
          <w:i/>
          <w:noProof/>
          <w:lang w:val="en-GB"/>
        </w:rPr>
        <w:t>keḻuvu-tal</w:t>
      </w:r>
      <w:r w:rsidRPr="004D5A2F">
        <w:rPr>
          <w:rFonts w:ascii="Gandhari Unicode" w:hAnsi="Gandhari Unicode"/>
          <w:noProof/>
          <w:lang w:val="en-GB"/>
        </w:rPr>
        <w:t xml:space="preserve"> "to embrace)?</w:t>
      </w:r>
    </w:p>
  </w:footnote>
  <w:footnote w:id="170">
    <w:p w14:paraId="7C0615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iṭṭa</w:t>
      </w:r>
      <w:r w:rsidRPr="004D5A2F">
        <w:rPr>
          <w:rFonts w:ascii="Gandhari Unicode" w:hAnsi="Gandhari Unicode"/>
          <w:noProof/>
          <w:lang w:val="en-GB"/>
        </w:rPr>
        <w:t xml:space="preserve"> be construed this way with </w:t>
      </w:r>
      <w:r w:rsidRPr="004D5A2F">
        <w:rPr>
          <w:rFonts w:ascii="Gandhari Unicode" w:hAnsi="Gandhari Unicode"/>
          <w:i/>
          <w:noProof/>
          <w:lang w:val="en-GB"/>
        </w:rPr>
        <w:t>ciṟāar</w:t>
      </w:r>
      <w:r w:rsidRPr="004D5A2F">
        <w:rPr>
          <w:rFonts w:ascii="Gandhari Unicode" w:hAnsi="Gandhari Unicode"/>
          <w:noProof/>
          <w:lang w:val="en-GB"/>
        </w:rPr>
        <w:t xml:space="preserve"> as subject?</w:t>
      </w:r>
    </w:p>
  </w:footnote>
  <w:footnote w:id="171">
    <w:p w14:paraId="1077A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puṉ-talai</w:t>
      </w:r>
      <w:r w:rsidRPr="004D5A2F">
        <w:rPr>
          <w:rFonts w:ascii="Gandhari Unicode" w:hAnsi="Gandhari Unicode"/>
          <w:noProof/>
          <w:lang w:val="en-GB"/>
        </w:rPr>
        <w:t xml:space="preserve"> in the case of children might refer either to small height or to scanty hair growth. The latter is clearly the case in KT 229.2, where </w:t>
      </w:r>
      <w:r w:rsidRPr="004D5A2F">
        <w:rPr>
          <w:rFonts w:ascii="Gandhari Unicode" w:hAnsi="Gandhari Unicode"/>
          <w:i/>
          <w:noProof/>
          <w:lang w:val="en-GB"/>
        </w:rPr>
        <w:t>puṉṟalai</w:t>
      </w:r>
      <w:r w:rsidRPr="004D5A2F">
        <w:rPr>
          <w:rFonts w:ascii="Gandhari Unicode" w:hAnsi="Gandhari Unicode"/>
          <w:noProof/>
          <w:lang w:val="en-GB"/>
        </w:rPr>
        <w:t xml:space="preserve"> is followed by </w:t>
      </w:r>
      <w:r w:rsidRPr="004D5A2F">
        <w:rPr>
          <w:rFonts w:ascii="Gandhari Unicode" w:hAnsi="Gandhari Unicode"/>
          <w:i/>
          <w:noProof/>
          <w:lang w:val="en-GB"/>
        </w:rPr>
        <w:t>ōri</w:t>
      </w:r>
      <w:r w:rsidRPr="004D5A2F">
        <w:rPr>
          <w:rFonts w:ascii="Gandhari Unicode" w:hAnsi="Gandhari Unicode"/>
          <w:noProof/>
          <w:lang w:val="en-GB"/>
        </w:rPr>
        <w:t xml:space="preserve"> "male's hair". T.V.G., however, takes </w:t>
      </w:r>
      <w:r w:rsidRPr="004D5A2F">
        <w:rPr>
          <w:rFonts w:ascii="Gandhari Unicode" w:hAnsi="Gandhari Unicode"/>
          <w:i/>
          <w:noProof/>
          <w:lang w:val="en-GB"/>
        </w:rPr>
        <w:t>puṉ</w:t>
      </w:r>
      <w:r w:rsidRPr="004D5A2F">
        <w:rPr>
          <w:rFonts w:ascii="Gandhari Unicode" w:hAnsi="Gandhari Unicode"/>
          <w:noProof/>
          <w:lang w:val="en-GB"/>
        </w:rPr>
        <w:t xml:space="preserve"> as a word denoting reddish colour, in connection with hair as well as with </w:t>
      </w:r>
      <w:r w:rsidRPr="004D5A2F">
        <w:rPr>
          <w:rFonts w:ascii="Gandhari Unicode" w:hAnsi="Gandhari Unicode"/>
          <w:i/>
          <w:noProof/>
          <w:lang w:val="en-GB"/>
        </w:rPr>
        <w:t>puṟam</w:t>
      </w:r>
      <w:r w:rsidRPr="004D5A2F">
        <w:rPr>
          <w:rFonts w:ascii="Gandhari Unicode" w:hAnsi="Gandhari Unicode"/>
          <w:noProof/>
          <w:lang w:val="en-GB"/>
        </w:rPr>
        <w:t xml:space="preserve"> "back" (cf. KT 274.1, 285.5).</w:t>
      </w:r>
    </w:p>
  </w:footnote>
  <w:footnote w:id="172">
    <w:p w14:paraId="58D54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of this? The noise of children playing (and working) in the village is to be heard up in the mountains? What is the significance of the Vēṅkai line? Does </w:t>
      </w:r>
      <w:r w:rsidRPr="004D5A2F">
        <w:rPr>
          <w:rFonts w:ascii="Gandhari Unicode" w:hAnsi="Gandhari Unicode"/>
          <w:i/>
          <w:noProof/>
          <w:lang w:val="en-GB"/>
        </w:rPr>
        <w:t>patam</w:t>
      </w:r>
      <w:r w:rsidRPr="004D5A2F">
        <w:rPr>
          <w:rFonts w:ascii="Gandhari Unicode" w:hAnsi="Gandhari Unicode"/>
          <w:noProof/>
          <w:lang w:val="en-GB"/>
        </w:rPr>
        <w:t xml:space="preserve"> mean something edible'? T.V.G. explains that the children want the flowers on the tree, but do not climb it in order to get them, but just cry '</w:t>
      </w:r>
      <w:r w:rsidRPr="004D5A2F">
        <w:rPr>
          <w:rFonts w:ascii="Gandhari Unicode" w:hAnsi="Gandhari Unicode"/>
          <w:i/>
          <w:noProof/>
          <w:lang w:val="en-GB"/>
        </w:rPr>
        <w:t>puli, puli</w:t>
      </w:r>
      <w:r w:rsidRPr="004D5A2F">
        <w:rPr>
          <w:rFonts w:ascii="Gandhari Unicode" w:hAnsi="Gandhari Unicode"/>
          <w:noProof/>
          <w:lang w:val="en-GB"/>
        </w:rPr>
        <w:t>!' ("tiger, tiger!"), upon which the tree would yield its flowers.</w:t>
      </w:r>
    </w:p>
  </w:footnote>
  <w:footnote w:id="173">
    <w:p w14:paraId="085F48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particle marking is different from what would be expected. </w:t>
      </w:r>
      <w:r w:rsidRPr="004D5A2F">
        <w:rPr>
          <w:rFonts w:ascii="Gandhari Unicode" w:hAnsi="Gandhari Unicode"/>
          <w:i/>
          <w:noProof/>
          <w:lang w:val="en-GB"/>
        </w:rPr>
        <w:t>maṭantai</w:t>
      </w:r>
      <w:r w:rsidRPr="004D5A2F">
        <w:rPr>
          <w:rFonts w:ascii="Gandhari Unicode" w:hAnsi="Gandhari Unicode"/>
          <w:noProof/>
          <w:lang w:val="en-GB"/>
        </w:rPr>
        <w:t xml:space="preserve"> is placed after the sentence-final -</w:t>
      </w:r>
      <w:r w:rsidRPr="004D5A2F">
        <w:rPr>
          <w:rFonts w:ascii="Gandhari Unicode" w:hAnsi="Gandhari Unicode"/>
          <w:i/>
          <w:noProof/>
          <w:lang w:val="en-GB"/>
        </w:rPr>
        <w:t>ē</w:t>
      </w:r>
      <w:r w:rsidRPr="004D5A2F">
        <w:rPr>
          <w:rFonts w:ascii="Gandhari Unicode" w:hAnsi="Gandhari Unicode"/>
          <w:noProof/>
          <w:lang w:val="en-GB"/>
        </w:rPr>
        <w:t xml:space="preserve"> without being part also of the next sentence. Or should this special position be taken seriously and </w:t>
      </w:r>
      <w:r w:rsidRPr="004D5A2F">
        <w:rPr>
          <w:rFonts w:ascii="Gandhari Unicode" w:hAnsi="Gandhari Unicode"/>
          <w:i/>
          <w:noProof/>
          <w:lang w:val="en-GB"/>
        </w:rPr>
        <w:t>maṭantai</w:t>
      </w:r>
      <w:r w:rsidRPr="004D5A2F">
        <w:rPr>
          <w:rFonts w:ascii="Gandhari Unicode" w:hAnsi="Gandhari Unicode"/>
          <w:noProof/>
          <w:lang w:val="en-GB"/>
        </w:rPr>
        <w:t xml:space="preserve"> read also as the aim of </w:t>
      </w:r>
      <w:r w:rsidRPr="004D5A2F">
        <w:rPr>
          <w:rFonts w:ascii="Gandhari Unicode" w:hAnsi="Gandhari Unicode"/>
          <w:i/>
          <w:noProof/>
          <w:lang w:val="en-GB"/>
        </w:rPr>
        <w:t>varal</w:t>
      </w:r>
      <w:r w:rsidRPr="004D5A2F">
        <w:rPr>
          <w:rFonts w:ascii="Gandhari Unicode" w:hAnsi="Gandhari Unicode"/>
          <w:noProof/>
          <w:lang w:val="en-GB"/>
        </w:rPr>
        <w:t xml:space="preserve"> (as is certainly implied in any case)?</w:t>
      </w:r>
    </w:p>
  </w:footnote>
  <w:footnote w:id="174">
    <w:p w14:paraId="4A7F16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cēntu varal</w:t>
      </w:r>
      <w:r w:rsidRPr="004D5A2F">
        <w:rPr>
          <w:rFonts w:ascii="Gandhari Unicode" w:hAnsi="Gandhari Unicode"/>
          <w:noProof/>
          <w:lang w:val="en-GB"/>
        </w:rPr>
        <w:t xml:space="preserve"> is literally "coming after having stayed [there]".</w:t>
      </w:r>
    </w:p>
  </w:footnote>
  <w:footnote w:id="175">
    <w:p w14:paraId="088F2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tārmaṇi</w:t>
      </w:r>
      <w:r w:rsidRPr="004D5A2F">
        <w:rPr>
          <w:rFonts w:ascii="Gandhari Unicode" w:hAnsi="Gandhari Unicode"/>
          <w:noProof/>
          <w:lang w:val="en-GB"/>
        </w:rPr>
        <w:t>: these might either refer to blue flowers for a garland, or, as T.V.G. takes it, flowers resembling "bells on a string" (cf. KT 182).</w:t>
      </w:r>
    </w:p>
  </w:footnote>
  <w:footnote w:id="176">
    <w:p w14:paraId="76C431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paṭīiyar</w:t>
      </w:r>
      <w:r w:rsidRPr="004D5A2F">
        <w:rPr>
          <w:rFonts w:ascii="Gandhari Unicode" w:hAnsi="Gandhari Unicode"/>
          <w:noProof/>
          <w:lang w:val="en-GB"/>
        </w:rPr>
        <w:t xml:space="preserve"> can also be read as an infinitive and thus as a clause, not an independent sentence. Possibly the many nuances of the root </w:t>
      </w:r>
      <w:r w:rsidRPr="004D5A2F">
        <w:rPr>
          <w:rFonts w:ascii="Gandhari Unicode" w:hAnsi="Gandhari Unicode"/>
          <w:i/>
          <w:noProof/>
          <w:lang w:val="en-GB"/>
        </w:rPr>
        <w:t>paṭu-tal</w:t>
      </w:r>
      <w:r w:rsidRPr="004D5A2F">
        <w:rPr>
          <w:rFonts w:ascii="Gandhari Unicode" w:hAnsi="Gandhari Unicode"/>
          <w:noProof/>
          <w:lang w:val="en-GB"/>
        </w:rPr>
        <w:t xml:space="preserve"> are exploited here to have a kind of </w:t>
      </w:r>
      <w:r w:rsidRPr="004D5A2F">
        <w:rPr>
          <w:rFonts w:ascii="Gandhari Unicode" w:hAnsi="Gandhari Unicode"/>
          <w:i/>
          <w:noProof/>
          <w:lang w:val="en-GB"/>
        </w:rPr>
        <w:t>double entendre</w:t>
      </w:r>
      <w:r w:rsidRPr="004D5A2F">
        <w:rPr>
          <w:rFonts w:ascii="Gandhari Unicode" w:hAnsi="Gandhari Unicode"/>
          <w:noProof/>
          <w:lang w:val="en-GB"/>
        </w:rPr>
        <w:t>: SHE has decided not to remember HIM any more, but it is uncertain whether her eyes will not betray her.</w:t>
      </w:r>
    </w:p>
  </w:footnote>
  <w:footnote w:id="177">
    <w:p w14:paraId="5FB735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ōri</w:t>
      </w:r>
      <w:r w:rsidRPr="004D5A2F">
        <w:rPr>
          <w:rFonts w:ascii="Gandhari Unicode" w:hAnsi="Gandhari Unicode"/>
          <w:noProof/>
          <w:lang w:val="en-GB"/>
        </w:rPr>
        <w:t xml:space="preserve"> cf. note on KT 229.2; Cām. glosses here </w:t>
      </w:r>
      <w:r w:rsidRPr="004D5A2F">
        <w:rPr>
          <w:rFonts w:ascii="Gandhari Unicode" w:hAnsi="Gandhari Unicode"/>
          <w:i/>
          <w:noProof/>
          <w:lang w:val="en-GB"/>
        </w:rPr>
        <w:t>talaik koṇṭai</w:t>
      </w:r>
      <w:r w:rsidRPr="004D5A2F">
        <w:rPr>
          <w:rFonts w:ascii="Gandhari Unicode" w:hAnsi="Gandhari Unicode"/>
          <w:noProof/>
          <w:lang w:val="en-GB"/>
        </w:rPr>
        <w:t xml:space="preserve"> "head tuft" (thus also T.V.G.).</w:t>
      </w:r>
    </w:p>
  </w:footnote>
  <w:footnote w:id="178">
    <w:p w14:paraId="1283BA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here the temporal impact of the verb forms? Either </w:t>
      </w:r>
      <w:r w:rsidRPr="004D5A2F">
        <w:rPr>
          <w:rFonts w:ascii="Gandhari Unicode" w:hAnsi="Gandhari Unicode"/>
          <w:i/>
          <w:noProof/>
          <w:lang w:val="en-GB"/>
        </w:rPr>
        <w:t>kēṭṭaṉam</w:t>
      </w:r>
      <w:r w:rsidRPr="004D5A2F">
        <w:rPr>
          <w:rFonts w:ascii="Gandhari Unicode" w:hAnsi="Gandhari Unicode"/>
          <w:noProof/>
          <w:lang w:val="en-GB"/>
        </w:rPr>
        <w:t xml:space="preserve"> with perfective aspect is used as an aorist, i.e. direct past, and thus the poem would be spoken still that night. Or it is actually past tense, and </w:t>
      </w:r>
      <w:r w:rsidRPr="004D5A2F">
        <w:rPr>
          <w:rFonts w:ascii="Gandhari Unicode" w:hAnsi="Gandhari Unicode"/>
          <w:i/>
          <w:noProof/>
          <w:lang w:val="en-GB"/>
        </w:rPr>
        <w:t>muyaṅkum</w:t>
      </w:r>
      <w:r w:rsidRPr="004D5A2F">
        <w:rPr>
          <w:rFonts w:ascii="Gandhari Unicode" w:hAnsi="Gandhari Unicode"/>
          <w:noProof/>
          <w:lang w:val="en-GB"/>
        </w:rPr>
        <w:t xml:space="preserve"> in the last line is durative: mother kept embracing us.</w:t>
      </w:r>
    </w:p>
  </w:footnote>
  <w:footnote w:id="179">
    <w:p w14:paraId="629425C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aṟaṉ-il</w:t>
      </w:r>
      <w:r w:rsidRPr="004D5A2F">
        <w:rPr>
          <w:rFonts w:ascii="Gandhari Unicode" w:hAnsi="Gandhari Unicode"/>
          <w:noProof/>
          <w:lang w:val="en-GB"/>
        </w:rPr>
        <w:t xml:space="preserve"> can also be "derelict of duty", namely viewed from the perspective of the lovers.</w:t>
      </w:r>
    </w:p>
  </w:footnote>
  <w:footnote w:id="180">
    <w:p w14:paraId="6879AA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karaiyatu</w:t>
      </w:r>
      <w:r w:rsidRPr="004D5A2F">
        <w:rPr>
          <w:rFonts w:ascii="Gandhari Unicode" w:hAnsi="Gandhari Unicode"/>
          <w:noProof/>
          <w:lang w:val="en-GB"/>
        </w:rPr>
        <w:t xml:space="preserve"> might here for once actually be interpreted as a genitive, unlike </w:t>
      </w:r>
      <w:r w:rsidRPr="004D5A2F">
        <w:rPr>
          <w:rFonts w:ascii="Gandhari Unicode" w:hAnsi="Gandhari Unicode"/>
          <w:i/>
          <w:noProof/>
          <w:lang w:val="en-GB"/>
        </w:rPr>
        <w:t>micaiyatu</w:t>
      </w:r>
      <w:r w:rsidRPr="004D5A2F">
        <w:rPr>
          <w:rFonts w:ascii="Gandhari Unicode" w:hAnsi="Gandhari Unicode"/>
          <w:noProof/>
          <w:lang w:val="en-GB"/>
        </w:rPr>
        <w:t xml:space="preserve"> of KT 78.1 and </w:t>
      </w:r>
      <w:r w:rsidRPr="004D5A2F">
        <w:rPr>
          <w:rFonts w:ascii="Gandhari Unicode" w:hAnsi="Gandhari Unicode"/>
          <w:i/>
          <w:noProof/>
          <w:lang w:val="en-GB"/>
        </w:rPr>
        <w:t>tiraiyatu</w:t>
      </w:r>
      <w:r w:rsidRPr="004D5A2F">
        <w:rPr>
          <w:rFonts w:ascii="Gandhari Unicode" w:hAnsi="Gandhari Unicode"/>
          <w:noProof/>
          <w:lang w:val="en-GB"/>
        </w:rPr>
        <w:t xml:space="preserve"> of KT 128.1, though it remains unclear why it should be marked as such. Just for metrical reasons, i.e. in order to complete the foot?</w:t>
      </w:r>
    </w:p>
  </w:footnote>
  <w:footnote w:id="181">
    <w:p w14:paraId="1E82F9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veṇ kākkai</w:t>
      </w:r>
      <w:r w:rsidRPr="004D5A2F">
        <w:rPr>
          <w:rFonts w:ascii="Gandhari Unicode" w:hAnsi="Gandhari Unicode"/>
          <w:noProof/>
          <w:lang w:val="en-GB"/>
        </w:rPr>
        <w:t>: is this a standing phrase to denote a seagull, which is a white bird of the seashore, by size, voice and behaviour comparable to the crow? T.V.G. explains it as a particular kind of crow to be found on the seaside, which has a white spot on its neck.</w:t>
      </w:r>
    </w:p>
  </w:footnote>
  <w:footnote w:id="182">
    <w:p w14:paraId="21A702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piṉṉu viṭu</w:t>
      </w:r>
      <w:r w:rsidRPr="004D5A2F">
        <w:rPr>
          <w:rFonts w:ascii="Gandhari Unicode" w:hAnsi="Gandhari Unicode"/>
          <w:noProof/>
          <w:lang w:val="en-GB"/>
        </w:rPr>
        <w:t xml:space="preserve">: what is achieved here by </w:t>
      </w:r>
      <w:r w:rsidRPr="004D5A2F">
        <w:rPr>
          <w:rFonts w:ascii="Gandhari Unicode" w:hAnsi="Gandhari Unicode"/>
          <w:i/>
          <w:noProof/>
          <w:lang w:val="en-GB"/>
        </w:rPr>
        <w:t>viṭu-tal</w:t>
      </w:r>
      <w:r w:rsidRPr="004D5A2F">
        <w:rPr>
          <w:rFonts w:ascii="Gandhari Unicode" w:hAnsi="Gandhari Unicode"/>
          <w:noProof/>
          <w:lang w:val="en-GB"/>
        </w:rPr>
        <w:t>? T.V.G. takes it just as "well-decorated".</w:t>
      </w:r>
    </w:p>
  </w:footnote>
  <w:footnote w:id="183">
    <w:p w14:paraId="1F0FC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the syntax of these four lines? Probably it is best to explain it as a change of word order for reasons of emphasis. </w:t>
      </w:r>
      <w:r w:rsidRPr="004D5A2F">
        <w:rPr>
          <w:rFonts w:ascii="Gandhari Unicode" w:hAnsi="Gandhari Unicode"/>
          <w:i/>
          <w:noProof/>
          <w:lang w:val="en-GB"/>
        </w:rPr>
        <w:t>miṉṉiḻai makaḷir</w:t>
      </w:r>
      <w:r w:rsidRPr="004D5A2F">
        <w:rPr>
          <w:rFonts w:ascii="Gandhari Unicode" w:hAnsi="Gandhari Unicode"/>
          <w:noProof/>
          <w:lang w:val="en-GB"/>
        </w:rPr>
        <w:t xml:space="preserve"> and </w:t>
      </w:r>
      <w:r w:rsidRPr="004D5A2F">
        <w:rPr>
          <w:rFonts w:ascii="Gandhari Unicode" w:hAnsi="Gandhari Unicode"/>
          <w:i/>
          <w:noProof/>
          <w:lang w:val="en-GB"/>
        </w:rPr>
        <w:t>piṟar</w:t>
      </w:r>
      <w:r w:rsidRPr="004D5A2F">
        <w:rPr>
          <w:rFonts w:ascii="Gandhari Unicode" w:hAnsi="Gandhari Unicode"/>
          <w:noProof/>
          <w:lang w:val="en-GB"/>
        </w:rPr>
        <w:t xml:space="preserve"> are to be read as the coordinate subjects of </w:t>
      </w:r>
      <w:r w:rsidRPr="004D5A2F">
        <w:rPr>
          <w:rFonts w:ascii="Gandhari Unicode" w:hAnsi="Gandhari Unicode"/>
          <w:i/>
          <w:noProof/>
          <w:lang w:val="en-GB"/>
        </w:rPr>
        <w:t>uḷarē</w:t>
      </w:r>
      <w:r w:rsidRPr="004D5A2F">
        <w:rPr>
          <w:rFonts w:ascii="Gandhari Unicode" w:hAnsi="Gandhari Unicode"/>
          <w:noProof/>
          <w:lang w:val="en-GB"/>
        </w:rPr>
        <w:t xml:space="preserve">, and </w:t>
      </w:r>
      <w:r w:rsidRPr="004D5A2F">
        <w:rPr>
          <w:rFonts w:ascii="Gandhari Unicode" w:hAnsi="Gandhari Unicode"/>
          <w:i/>
          <w:noProof/>
          <w:lang w:val="en-GB"/>
        </w:rPr>
        <w:t>iḷaiyar</w:t>
      </w:r>
      <w:r w:rsidRPr="004D5A2F">
        <w:rPr>
          <w:rFonts w:ascii="Gandhari Unicode" w:hAnsi="Gandhari Unicode"/>
          <w:noProof/>
          <w:lang w:val="en-GB"/>
        </w:rPr>
        <w:t xml:space="preserve"> and </w:t>
      </w:r>
      <w:r w:rsidRPr="004D5A2F">
        <w:rPr>
          <w:rFonts w:ascii="Gandhari Unicode" w:hAnsi="Gandhari Unicode"/>
          <w:i/>
          <w:noProof/>
          <w:lang w:val="en-GB"/>
        </w:rPr>
        <w:t>maṭavar</w:t>
      </w:r>
      <w:r w:rsidRPr="004D5A2F">
        <w:rPr>
          <w:rFonts w:ascii="Gandhari Unicode" w:hAnsi="Gandhari Unicode"/>
          <w:noProof/>
          <w:lang w:val="en-GB"/>
        </w:rPr>
        <w:t xml:space="preserve"> are subject appositions just to </w:t>
      </w:r>
      <w:r w:rsidRPr="004D5A2F">
        <w:rPr>
          <w:rFonts w:ascii="Gandhari Unicode" w:hAnsi="Gandhari Unicode"/>
          <w:i/>
          <w:noProof/>
          <w:lang w:val="en-GB"/>
        </w:rPr>
        <w:t>makaḷir</w:t>
      </w:r>
      <w:r w:rsidRPr="004D5A2F">
        <w:rPr>
          <w:rFonts w:ascii="Gandhari Unicode" w:hAnsi="Gandhari Unicode"/>
          <w:noProof/>
          <w:lang w:val="en-GB"/>
        </w:rPr>
        <w:t xml:space="preserve">. The last line has to be read as an independent sentence which comments on the </w:t>
      </w:r>
      <w:r w:rsidRPr="004D5A2F">
        <w:rPr>
          <w:rFonts w:ascii="Gandhari Unicode" w:hAnsi="Gandhari Unicode"/>
          <w:i/>
          <w:noProof/>
          <w:lang w:val="en-GB"/>
        </w:rPr>
        <w:t>makaḷir</w:t>
      </w:r>
      <w:r w:rsidRPr="004D5A2F">
        <w:rPr>
          <w:rFonts w:ascii="Gandhari Unicode" w:hAnsi="Gandhari Unicode"/>
          <w:noProof/>
          <w:lang w:val="en-GB"/>
        </w:rPr>
        <w:t xml:space="preserve">. So the </w:t>
      </w:r>
      <w:r w:rsidRPr="004D5A2F">
        <w:rPr>
          <w:rFonts w:ascii="Gandhari Unicode" w:hAnsi="Gandhari Unicode"/>
          <w:i/>
          <w:noProof/>
          <w:lang w:val="en-GB"/>
        </w:rPr>
        <w:t>piṟar,</w:t>
      </w:r>
      <w:r w:rsidRPr="004D5A2F">
        <w:rPr>
          <w:rFonts w:ascii="Gandhari Unicode" w:hAnsi="Gandhari Unicode"/>
          <w:noProof/>
          <w:lang w:val="en-GB"/>
        </w:rPr>
        <w:t xml:space="preserve"> who logically come second, are put in front so as not to interrupt the climactic three-lines description of the </w:t>
      </w:r>
      <w:r w:rsidRPr="004D5A2F">
        <w:rPr>
          <w:rFonts w:ascii="Gandhari Unicode" w:hAnsi="Gandhari Unicode"/>
          <w:i/>
          <w:noProof/>
          <w:lang w:val="en-GB"/>
        </w:rPr>
        <w:t>makaḷir</w:t>
      </w:r>
      <w:r w:rsidRPr="004D5A2F">
        <w:rPr>
          <w:rFonts w:ascii="Gandhari Unicode" w:hAnsi="Gandhari Unicode"/>
          <w:noProof/>
          <w:lang w:val="en-GB"/>
        </w:rPr>
        <w:t>.</w:t>
      </w:r>
    </w:p>
  </w:footnote>
  <w:footnote w:id="184">
    <w:p w14:paraId="3B343D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aṇip paṭuum</w:t>
      </w:r>
      <w:r w:rsidRPr="004D5A2F">
        <w:rPr>
          <w:rFonts w:ascii="Gandhari Unicode" w:hAnsi="Gandhari Unicode"/>
          <w:noProof/>
          <w:lang w:val="en-GB"/>
        </w:rPr>
        <w:t xml:space="preserve">: how to understand the morphology and the syntax? </w:t>
      </w:r>
      <w:r w:rsidRPr="004D5A2F">
        <w:rPr>
          <w:rFonts w:ascii="Gandhari Unicode" w:hAnsi="Gandhari Unicode"/>
          <w:i/>
          <w:noProof/>
          <w:lang w:val="en-GB"/>
        </w:rPr>
        <w:t>aṇi</w:t>
      </w:r>
      <w:r w:rsidRPr="004D5A2F">
        <w:rPr>
          <w:rFonts w:ascii="Gandhari Unicode" w:hAnsi="Gandhari Unicode"/>
          <w:noProof/>
          <w:lang w:val="en-GB"/>
        </w:rPr>
        <w:t xml:space="preserve"> presumably should be understood as DEDR 120, verbal root "to join with" or adv. "near". T.V.G. reads the first line as two sentences, one about the friendship possessing beauty, the other about marriage: "[marriage] is coming near for us".</w:t>
      </w:r>
    </w:p>
  </w:footnote>
  <w:footnote w:id="185">
    <w:p w14:paraId="5E24FB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the inset to be understood symbolically: HE goes away from HER to do his work, but that does not shatter the friendship, just as the trumpeting of the elephant costs the Vēṅkai some of its flowers, but does not bring it to ruin?</w:t>
      </w:r>
    </w:p>
  </w:footnote>
  <w:footnote w:id="186">
    <w:p w14:paraId="4BBE13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syntax? And what is the relation to the rest of the poem? SHE is content that HE has gone abroad because this is his duty?</w:t>
      </w:r>
    </w:p>
  </w:footnote>
  <w:footnote w:id="187">
    <w:p w14:paraId="5603DF2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first sentence is: "As for the not being thus of the coming of that, it [is] difficult", i.e. -</w:t>
      </w:r>
      <w:r w:rsidRPr="004D5A2F">
        <w:rPr>
          <w:rFonts w:ascii="Gandhari Unicode" w:hAnsi="Gandhari Unicode"/>
          <w:i/>
          <w:noProof/>
          <w:lang w:val="en-GB"/>
        </w:rPr>
        <w:t>ō</w:t>
      </w:r>
      <w:r w:rsidRPr="004D5A2F">
        <w:rPr>
          <w:rFonts w:ascii="Gandhari Unicode" w:hAnsi="Gandhari Unicode"/>
          <w:noProof/>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6D94C8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point of the inset is that the long, long number of days SHE had to spend waiting has become short, just as the trunks of the Palmyras are ever growing shorter as they are buried by the sands (see also KT 372).</w:t>
      </w:r>
    </w:p>
  </w:footnote>
  <w:footnote w:id="189">
    <w:p w14:paraId="7FED7C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"where in the forest dense with trees peacocks call out in groups."</w:t>
      </w:r>
    </w:p>
  </w:footnote>
  <w:footnote w:id="190">
    <w:p w14:paraId="54E12C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Thus T.V.G. who thinks the point is that seeing his hill is a restorative for her beauty, nearly as much as seeing himself.</w:t>
      </w:r>
    </w:p>
  </w:footnote>
  <w:footnote w:id="191">
    <w:p w14:paraId="5D6FAA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vārā avaḷai</w:t>
      </w:r>
      <w:r w:rsidRPr="004D5A2F">
        <w:rPr>
          <w:rFonts w:ascii="Gandhari Unicode" w:hAnsi="Gandhari Unicode"/>
          <w:noProof/>
          <w:lang w:val="en-GB"/>
        </w:rPr>
        <w:t>: "to a measure that not ...", i.e. "before ... comes".</w:t>
      </w:r>
    </w:p>
  </w:footnote>
  <w:footnote w:id="192">
    <w:p w14:paraId="1FF28B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neṟi-mutal</w:t>
      </w:r>
      <w:r w:rsidRPr="004D5A2F">
        <w:rPr>
          <w:rFonts w:ascii="Gandhari Unicode" w:hAnsi="Gandhari Unicode"/>
          <w:noProof/>
          <w:lang w:val="en-GB"/>
        </w:rPr>
        <w:t xml:space="preserve">: </w:t>
      </w:r>
      <w:r w:rsidRPr="004D5A2F">
        <w:rPr>
          <w:rFonts w:ascii="Gandhari Unicode" w:hAnsi="Gandhari Unicode"/>
          <w:i/>
          <w:noProof/>
          <w:lang w:val="en-GB"/>
        </w:rPr>
        <w:t>mutal</w:t>
      </w:r>
      <w:r w:rsidRPr="004D5A2F">
        <w:rPr>
          <w:rFonts w:ascii="Gandhari Unicode" w:hAnsi="Gandhari Unicode"/>
          <w:noProof/>
          <w:lang w:val="en-GB"/>
        </w:rPr>
        <w:t xml:space="preserve"> might be taken as a loc. suff., thus Cām., but the possibility should be considered whether this combination might be a transposition of Skt. </w:t>
      </w:r>
      <w:r w:rsidRPr="004D5A2F">
        <w:rPr>
          <w:rFonts w:ascii="Gandhari Unicode" w:hAnsi="Gandhari Unicode"/>
          <w:i/>
          <w:noProof/>
          <w:lang w:val="en-GB"/>
        </w:rPr>
        <w:t>adhyadhva</w:t>
      </w:r>
      <w:r w:rsidRPr="004D5A2F">
        <w:rPr>
          <w:rFonts w:ascii="Gandhari Unicode" w:hAnsi="Gandhari Unicode"/>
          <w:noProof/>
          <w:lang w:val="en-GB"/>
        </w:rPr>
        <w:t>, "everywhere", which would make probable a plurality of deer: "good Iralai stags bouncing about everywhere ...".</w:t>
      </w:r>
    </w:p>
  </w:footnote>
  <w:footnote w:id="193">
    <w:p w14:paraId="36D8EE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 tīṅ kiḷavi</w:t>
      </w:r>
      <w:r w:rsidRPr="004D5A2F">
        <w:rPr>
          <w:rFonts w:ascii="Gandhari Unicode" w:hAnsi="Gandhari Unicode"/>
          <w:noProof/>
          <w:lang w:val="en-GB"/>
        </w:rPr>
        <w:t xml:space="preserve">: it is also possible to understand this as a metonymy, i.e. "[she of] words sweet in understanding". Thus T.V.G. who takes </w:t>
      </w:r>
      <w:r w:rsidRPr="004D5A2F">
        <w:rPr>
          <w:rFonts w:ascii="Gandhari Unicode" w:hAnsi="Gandhari Unicode"/>
          <w:i/>
          <w:noProof/>
          <w:lang w:val="en-GB"/>
        </w:rPr>
        <w:t>teri</w:t>
      </w:r>
      <w:r w:rsidRPr="004D5A2F">
        <w:rPr>
          <w:rFonts w:ascii="Gandhari Unicode" w:hAnsi="Gandhari Unicode"/>
          <w:noProof/>
          <w:lang w:val="en-GB"/>
        </w:rPr>
        <w:t xml:space="preserve"> to refer to the scarcity of her words ("choice, sweet words").</w:t>
      </w:r>
    </w:p>
  </w:footnote>
  <w:footnote w:id="194">
    <w:p w14:paraId="3B50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uṇkaṇ</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might actually be here a particle of comparison (cf. note on KT 101).</w:t>
      </w:r>
    </w:p>
  </w:footnote>
  <w:footnote w:id="195">
    <w:p w14:paraId="12E929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neṭu nīr poru kayal</w:t>
      </w:r>
      <w:r w:rsidRPr="004D5A2F">
        <w:rPr>
          <w:rFonts w:ascii="Gandhari Unicode" w:hAnsi="Gandhari Unicode"/>
          <w:noProof/>
          <w:lang w:val="en-GB"/>
        </w:rPr>
        <w:t xml:space="preserve">: here we probably have a pun. The </w:t>
      </w:r>
      <w:r w:rsidRPr="004D5A2F">
        <w:rPr>
          <w:rFonts w:ascii="Gandhari Unicode" w:hAnsi="Gandhari Unicode"/>
          <w:i/>
          <w:noProof/>
          <w:lang w:val="en-GB"/>
        </w:rPr>
        <w:t>neṭu nīr poru</w:t>
      </w:r>
      <w:r w:rsidRPr="004D5A2F">
        <w:rPr>
          <w:rFonts w:ascii="Gandhari Unicode" w:hAnsi="Gandhari Unicode"/>
          <w:noProof/>
          <w:lang w:val="en-GB"/>
        </w:rPr>
        <w:t xml:space="preserve"> can either be read as an attribute to </w:t>
      </w:r>
      <w:r w:rsidRPr="004D5A2F">
        <w:rPr>
          <w:rFonts w:ascii="Gandhari Unicode" w:hAnsi="Gandhari Unicode"/>
          <w:i/>
          <w:noProof/>
          <w:lang w:val="en-GB"/>
        </w:rPr>
        <w:t>kayal</w:t>
      </w:r>
      <w:r w:rsidRPr="004D5A2F">
        <w:rPr>
          <w:rFonts w:ascii="Gandhari Unicode" w:hAnsi="Gandhari Unicode"/>
          <w:noProof/>
          <w:lang w:val="en-GB"/>
        </w:rPr>
        <w:t xml:space="preserve">, the fish, in which case </w:t>
      </w:r>
      <w:r w:rsidRPr="004D5A2F">
        <w:rPr>
          <w:rFonts w:ascii="Gandhari Unicode" w:hAnsi="Gandhari Unicode"/>
          <w:i/>
          <w:noProof/>
          <w:lang w:val="en-GB"/>
        </w:rPr>
        <w:t>poru</w:t>
      </w:r>
      <w:r w:rsidRPr="004D5A2F">
        <w:rPr>
          <w:rFonts w:ascii="Gandhari Unicode" w:hAnsi="Gandhari Unicode"/>
          <w:noProof/>
          <w:lang w:val="en-GB"/>
        </w:rPr>
        <w:t xml:space="preserve"> should be analysed as DEDR 4541 "to join together, to unite" (two fish </w:t>
      </w:r>
      <w:r w:rsidRPr="004D5A2F">
        <w:rPr>
          <w:rFonts w:ascii="Gandhari Unicode" w:hAnsi="Gandhari Unicode"/>
          <w:i/>
          <w:noProof/>
          <w:lang w:val="en-GB"/>
        </w:rPr>
        <w:t>–</w:t>
      </w:r>
      <w:r w:rsidRPr="004D5A2F">
        <w:rPr>
          <w:rFonts w:ascii="Gandhari Unicode" w:hAnsi="Gandhari Unicode"/>
          <w:noProof/>
          <w:lang w:val="en-GB"/>
        </w:rPr>
        <w:t xml:space="preserve"> two eyes). Or it can be read as another attribute to </w:t>
      </w:r>
      <w:r w:rsidRPr="004D5A2F">
        <w:rPr>
          <w:rFonts w:ascii="Gandhari Unicode" w:hAnsi="Gandhari Unicode"/>
          <w:i/>
          <w:noProof/>
          <w:lang w:val="en-GB"/>
        </w:rPr>
        <w:t>kaṇ</w:t>
      </w:r>
      <w:r w:rsidRPr="004D5A2F">
        <w:rPr>
          <w:rFonts w:ascii="Gandhari Unicode" w:hAnsi="Gandhari Unicode"/>
          <w:noProof/>
          <w:lang w:val="en-GB"/>
        </w:rPr>
        <w:t>, and in this case it would be eyes fighting against tears.</w:t>
      </w:r>
    </w:p>
  </w:footnote>
  <w:footnote w:id="196">
    <w:p w14:paraId="15E95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w:t>
      </w:r>
      <w:r w:rsidRPr="004D5A2F">
        <w:rPr>
          <w:rFonts w:ascii="Gandhari Unicode" w:hAnsi="Gandhari Unicode"/>
          <w:noProof/>
          <w:lang w:val="en-GB"/>
        </w:rPr>
        <w:t xml:space="preserve"> may either be read as the prelude to a vocative not actually in the text, that is, as a kind of address, and then it probably has to be completed by </w:t>
      </w:r>
      <w:r w:rsidRPr="004D5A2F">
        <w:rPr>
          <w:rFonts w:ascii="Gandhari Unicode" w:hAnsi="Gandhari Unicode"/>
          <w:i/>
          <w:noProof/>
          <w:lang w:val="en-GB"/>
        </w:rPr>
        <w:t>tōḻi</w:t>
      </w:r>
      <w:r w:rsidRPr="004D5A2F">
        <w:rPr>
          <w:rFonts w:ascii="Gandhari Unicode" w:hAnsi="Gandhari Unicode"/>
          <w:noProof/>
          <w:lang w:val="en-GB"/>
        </w:rPr>
        <w:t>. Or it can be taken literally as a benediction of the foolish peacocks ("may you live"), but this would not make much sense in the context.</w:t>
      </w:r>
    </w:p>
  </w:footnote>
  <w:footnote w:id="197">
    <w:p w14:paraId="33411D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peyteṉa ataṉetir</w:t>
      </w:r>
      <w:r w:rsidRPr="004D5A2F">
        <w:rPr>
          <w:rFonts w:ascii="Gandhari Unicode" w:hAnsi="Gandhari Unicode"/>
          <w:noProof/>
          <w:lang w:val="en-GB"/>
        </w:rPr>
        <w:t xml:space="preserve">: this is syntactically tricky. It might be explained as a transitional passage in the formation of the causal </w:t>
      </w:r>
      <w:r w:rsidRPr="004D5A2F">
        <w:rPr>
          <w:rFonts w:ascii="Gandhari Unicode" w:hAnsi="Gandhari Unicode"/>
          <w:i/>
          <w:noProof/>
          <w:lang w:val="en-GB"/>
        </w:rPr>
        <w:t>viṉaiyeccam</w:t>
      </w:r>
      <w:r w:rsidRPr="004D5A2F">
        <w:rPr>
          <w:rFonts w:ascii="Gandhari Unicode" w:hAnsi="Gandhari Unicode"/>
          <w:noProof/>
          <w:lang w:val="en-GB"/>
        </w:rPr>
        <w:t xml:space="preserve"> (absolutive + </w:t>
      </w:r>
      <w:r w:rsidRPr="004D5A2F">
        <w:rPr>
          <w:rFonts w:ascii="Gandhari Unicode" w:hAnsi="Gandhari Unicode"/>
          <w:i/>
          <w:noProof/>
          <w:lang w:val="en-GB"/>
        </w:rPr>
        <w:t>eṉa</w:t>
      </w:r>
      <w:r w:rsidRPr="004D5A2F">
        <w:rPr>
          <w:rFonts w:ascii="Gandhari Unicode" w:hAnsi="Gandhari Unicode"/>
          <w:noProof/>
          <w:lang w:val="en-GB"/>
        </w:rPr>
        <w:t xml:space="preserve"> = "because"). Taken in this way the sentence here would be slightly redundant: "in the face of that, because showers have rained". Taken, however, as an embedded direct speech the </w:t>
      </w:r>
      <w:r w:rsidRPr="004D5A2F">
        <w:rPr>
          <w:rFonts w:ascii="Gandhari Unicode" w:hAnsi="Gandhari Unicode"/>
          <w:i/>
          <w:noProof/>
          <w:lang w:val="en-GB"/>
        </w:rPr>
        <w:t>peytu</w:t>
      </w:r>
      <w:r w:rsidRPr="004D5A2F">
        <w:rPr>
          <w:rFonts w:ascii="Gandhari Unicode" w:hAnsi="Gandhari Unicode"/>
          <w:noProof/>
          <w:lang w:val="en-GB"/>
        </w:rPr>
        <w:t xml:space="preserve"> would have to be taken not as an absolutive, but as a n.sg. p.a.: At [the thought] that: 'a timely shower has rained' (For a parallel cf. KT 207.7: </w:t>
      </w:r>
      <w:r w:rsidRPr="004D5A2F">
        <w:rPr>
          <w:rFonts w:ascii="Gandhari Unicode" w:hAnsi="Gandhari Unicode"/>
          <w:i/>
          <w:noProof/>
          <w:lang w:val="en-GB"/>
        </w:rPr>
        <w:t>ceṉṟu eṉa kēṭṭa</w:t>
      </w:r>
      <w:r w:rsidRPr="004D5A2F">
        <w:rPr>
          <w:rFonts w:ascii="Gandhari Unicode" w:hAnsi="Gandhari Unicode"/>
          <w:noProof/>
          <w:lang w:val="en-GB"/>
        </w:rPr>
        <w:t xml:space="preserve">). This solution has the advantage that it can explain </w:t>
      </w:r>
      <w:r w:rsidRPr="004D5A2F">
        <w:rPr>
          <w:rFonts w:ascii="Gandhari Unicode" w:hAnsi="Gandhari Unicode"/>
          <w:i/>
          <w:noProof/>
          <w:lang w:val="en-GB"/>
        </w:rPr>
        <w:t>ataṉetir</w:t>
      </w:r>
      <w:r w:rsidRPr="004D5A2F">
        <w:rPr>
          <w:rFonts w:ascii="Gandhari Unicode" w:hAnsi="Gandhari Unicode"/>
          <w:noProof/>
          <w:lang w:val="en-GB"/>
        </w:rPr>
        <w:t xml:space="preserve"> as a conjunction used by the speaker to distance herself from the contents of the </w:t>
      </w:r>
      <w:r w:rsidRPr="004D5A2F">
        <w:rPr>
          <w:rFonts w:ascii="Gandhari Unicode" w:hAnsi="Gandhari Unicode"/>
          <w:i/>
          <w:noProof/>
          <w:lang w:val="en-GB"/>
        </w:rPr>
        <w:t>eṉa</w:t>
      </w:r>
      <w:r w:rsidRPr="004D5A2F">
        <w:rPr>
          <w:rFonts w:ascii="Gandhari Unicode" w:hAnsi="Gandhari Unicode"/>
          <w:noProof/>
          <w:lang w:val="en-GB"/>
        </w:rPr>
        <w:t xml:space="preserve"> clause, since she wants to ascertain that in fact the rain has not come in time.</w:t>
      </w:r>
    </w:p>
  </w:footnote>
  <w:footnote w:id="198">
    <w:p w14:paraId="640C97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a possible parallel of </w:t>
      </w:r>
      <w:r w:rsidRPr="004D5A2F">
        <w:rPr>
          <w:rFonts w:ascii="Gandhari Unicode" w:hAnsi="Gandhari Unicode"/>
          <w:i/>
          <w:noProof/>
          <w:lang w:val="en-GB"/>
        </w:rPr>
        <w:t>koḷ</w:t>
      </w:r>
      <w:r w:rsidRPr="004D5A2F">
        <w:rPr>
          <w:rFonts w:ascii="Gandhari Unicode" w:hAnsi="Gandhari Unicode"/>
          <w:noProof/>
          <w:lang w:val="en-GB"/>
        </w:rPr>
        <w:t xml:space="preserve"> in the sense of "to take for" (= "to mistake for") cf. KT 127.1.</w:t>
      </w:r>
    </w:p>
  </w:footnote>
  <w:footnote w:id="199">
    <w:p w14:paraId="5211E6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infinitive </w:t>
      </w:r>
      <w:r w:rsidRPr="004D5A2F">
        <w:rPr>
          <w:rFonts w:ascii="Gandhari Unicode" w:hAnsi="Gandhari Unicode"/>
          <w:i/>
          <w:iCs/>
          <w:noProof/>
          <w:lang w:val="en-GB"/>
        </w:rPr>
        <w:t>nekiḻa</w:t>
      </w:r>
      <w:r w:rsidRPr="004D5A2F">
        <w:rPr>
          <w:rFonts w:ascii="Gandhari Unicode" w:hAnsi="Gandhari Unicode"/>
          <w:noProof/>
          <w:lang w:val="en-GB"/>
        </w:rPr>
        <w:t xml:space="preserve"> in fact is the smoother reading, since with </w:t>
      </w:r>
      <w:r w:rsidRPr="004D5A2F">
        <w:rPr>
          <w:rFonts w:ascii="Gandhari Unicode" w:hAnsi="Gandhari Unicode"/>
          <w:i/>
          <w:iCs/>
          <w:noProof/>
          <w:lang w:val="en-GB"/>
        </w:rPr>
        <w:t>ākiya</w:t>
      </w:r>
      <w:r w:rsidRPr="004D5A2F">
        <w:rPr>
          <w:rFonts w:ascii="Gandhari Unicode" w:hAnsi="Gandhari Unicode"/>
          <w:noProof/>
          <w:lang w:val="en-GB"/>
        </w:rPr>
        <w:t xml:space="preserve"> there already is a </w:t>
      </w:r>
      <w:r w:rsidRPr="004D5A2F">
        <w:rPr>
          <w:rFonts w:ascii="Gandhari Unicode" w:hAnsi="Gandhari Unicode"/>
          <w:i/>
          <w:iCs/>
          <w:noProof/>
          <w:lang w:val="en-GB"/>
        </w:rPr>
        <w:t>peyareccam</w:t>
      </w:r>
      <w:r w:rsidRPr="004D5A2F">
        <w:rPr>
          <w:rFonts w:ascii="Gandhari Unicode" w:hAnsi="Gandhari Unicode"/>
          <w:noProof/>
          <w:lang w:val="en-GB"/>
        </w:rPr>
        <w:t xml:space="preserve"> dependent on </w:t>
      </w:r>
      <w:r w:rsidRPr="004D5A2F">
        <w:rPr>
          <w:rFonts w:ascii="Gandhari Unicode" w:hAnsi="Gandhari Unicode"/>
          <w:i/>
          <w:iCs/>
          <w:noProof/>
          <w:lang w:val="en-GB"/>
        </w:rPr>
        <w:t>nāṭaṉ</w:t>
      </w:r>
      <w:r w:rsidRPr="004D5A2F">
        <w:rPr>
          <w:rFonts w:ascii="Gandhari Unicode" w:hAnsi="Gandhari Unicode"/>
          <w:noProof/>
          <w:lang w:val="en-GB"/>
        </w:rPr>
        <w:t>.</w:t>
      </w:r>
    </w:p>
  </w:footnote>
  <w:footnote w:id="200">
    <w:p w14:paraId="13D148A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varuvatōr</w:t>
      </w:r>
      <w:r w:rsidRPr="004D5A2F">
        <w:rPr>
          <w:rFonts w:ascii="Gandhari Unicode" w:hAnsi="Gandhari Unicode"/>
          <w:noProof/>
          <w:lang w:val="en-GB"/>
        </w:rPr>
        <w:t xml:space="preserve"> can be analysed as an pronominal noun to the verbal noun </w:t>
      </w:r>
      <w:r w:rsidRPr="004D5A2F">
        <w:rPr>
          <w:rFonts w:ascii="Gandhari Unicode" w:hAnsi="Gandhari Unicode"/>
          <w:i/>
          <w:noProof/>
          <w:lang w:val="en-GB"/>
        </w:rPr>
        <w:t>varuvatu</w:t>
      </w:r>
      <w:r w:rsidRPr="004D5A2F">
        <w:rPr>
          <w:rFonts w:ascii="Gandhari Unicode" w:hAnsi="Gandhari Unicode"/>
          <w:noProof/>
          <w:lang w:val="en-GB"/>
        </w:rPr>
        <w:t>, which might imply the nuance "who constantly comes [back]".</w:t>
      </w:r>
    </w:p>
  </w:footnote>
  <w:footnote w:id="201">
    <w:p w14:paraId="5EDD0F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kaṟpiṉ</w:t>
      </w:r>
      <w:r w:rsidRPr="004D5A2F">
        <w:rPr>
          <w:rFonts w:ascii="Gandhari Unicode" w:hAnsi="Gandhari Unicode"/>
          <w:noProof/>
          <w:lang w:val="en-GB"/>
        </w:rPr>
        <w:t>: the connotations of this phrase are not at all clear. It could either be 1. "in divine fidelity", 2. "like the fidelity towards a god", 3. "as [according to] the teachings of god".</w:t>
      </w:r>
    </w:p>
  </w:footnote>
  <w:footnote w:id="202">
    <w:p w14:paraId="619EE9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with T.V.G., "[your] kind face unchanged in the morning, when he is coming".</w:t>
      </w:r>
    </w:p>
  </w:footnote>
  <w:footnote w:id="203">
    <w:p w14:paraId="28676F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literally "as such that are in front of [someone]".</w:t>
      </w:r>
    </w:p>
  </w:footnote>
  <w:footnote w:id="204">
    <w:p w14:paraId="231E2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kāṇum kālai</w:t>
      </w:r>
      <w:r w:rsidRPr="004D5A2F">
        <w:rPr>
          <w:rFonts w:ascii="Gandhari Unicode" w:hAnsi="Gandhari Unicode"/>
          <w:noProof/>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70046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iCs/>
          <w:noProof/>
          <w:lang w:val="en-GB"/>
        </w:rPr>
        <w:t>cāṉṟōr</w:t>
      </w:r>
      <w:r w:rsidRPr="004D5A2F">
        <w:rPr>
          <w:rFonts w:ascii="Gandhari Unicode" w:hAnsi="Gandhari Unicode"/>
          <w:noProof/>
          <w:lang w:val="en-GB"/>
        </w:rPr>
        <w:t xml:space="preserve"> sentence one might also consider an application to the personal situation, which would mean taking </w:t>
      </w:r>
      <w:r w:rsidRPr="004D5A2F">
        <w:rPr>
          <w:rFonts w:ascii="Gandhari Unicode" w:hAnsi="Gandhari Unicode"/>
          <w:i/>
          <w:noProof/>
          <w:lang w:val="en-GB"/>
        </w:rPr>
        <w:t>nāṇupa</w:t>
      </w:r>
      <w:r w:rsidRPr="004D5A2F">
        <w:rPr>
          <w:rFonts w:ascii="Gandhari Unicode" w:hAnsi="Gandhari Unicode"/>
          <w:noProof/>
          <w:lang w:val="en-GB"/>
        </w:rPr>
        <w:t xml:space="preserve"> and </w:t>
      </w:r>
      <w:r w:rsidRPr="004D5A2F">
        <w:rPr>
          <w:rFonts w:ascii="Gandhari Unicode" w:hAnsi="Gandhari Unicode"/>
          <w:i/>
          <w:noProof/>
          <w:lang w:val="en-GB"/>
        </w:rPr>
        <w:t>kolpa</w:t>
      </w:r>
      <w:r w:rsidRPr="004D5A2F">
        <w:rPr>
          <w:rFonts w:ascii="Gandhari Unicode" w:hAnsi="Gandhari Unicode"/>
          <w:noProof/>
          <w:lang w:val="en-GB"/>
        </w:rPr>
        <w:t xml:space="preserve"> as honorific plurals along with </w:t>
      </w:r>
      <w:r w:rsidRPr="004D5A2F">
        <w:rPr>
          <w:rFonts w:ascii="Gandhari Unicode" w:hAnsi="Gandhari Unicode"/>
          <w:i/>
          <w:noProof/>
          <w:lang w:val="en-GB"/>
        </w:rPr>
        <w:t>varuvatōr</w:t>
      </w:r>
      <w:r w:rsidRPr="004D5A2F">
        <w:rPr>
          <w:rFonts w:ascii="Gandhari Unicode" w:hAnsi="Gandhari Unicode"/>
          <w:noProof/>
          <w:lang w:val="en-GB"/>
        </w:rPr>
        <w:t>: "Being in front [of me] he is ashamed when he is praised as noble; how could he bear blame while he is seen?" Srin. suggests a totally different alternative: "The noble ones who were praised by the ancients (</w:t>
      </w:r>
      <w:r w:rsidRPr="004D5A2F">
        <w:rPr>
          <w:rFonts w:ascii="Gandhari Unicode" w:hAnsi="Gandhari Unicode"/>
          <w:i/>
          <w:noProof/>
          <w:lang w:val="en-GB"/>
        </w:rPr>
        <w:t>muṉṉar</w:t>
      </w:r>
      <w:r w:rsidRPr="004D5A2F">
        <w:rPr>
          <w:rFonts w:ascii="Gandhari Unicode" w:hAnsi="Gandhari Unicode"/>
          <w:noProof/>
          <w:lang w:val="en-GB"/>
        </w:rPr>
        <w:t xml:space="preserve"> in the temporal sense) would be ashamed (to act like that). How would blame be possible to them, if one considers it?"</w:t>
      </w:r>
    </w:p>
  </w:footnote>
  <w:footnote w:id="206">
    <w:p w14:paraId="408BD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rare variant </w:t>
      </w:r>
      <w:r w:rsidRPr="004D5A2F">
        <w:rPr>
          <w:rFonts w:ascii="Gandhari Unicode" w:hAnsi="Gandhari Unicode"/>
          <w:i/>
          <w:iCs/>
          <w:noProof/>
          <w:lang w:val="en-GB"/>
        </w:rPr>
        <w:t>keṭa piṉ</w:t>
      </w:r>
      <w:r w:rsidRPr="004D5A2F">
        <w:rPr>
          <w:rFonts w:ascii="Gandhari Unicode" w:hAnsi="Gandhari Unicode"/>
          <w:noProof/>
          <w:lang w:val="en-GB"/>
        </w:rPr>
        <w:t xml:space="preserve"> seems more attractive indeed than a mere repetition of </w:t>
      </w:r>
      <w:r w:rsidRPr="004D5A2F">
        <w:rPr>
          <w:rFonts w:ascii="Gandhari Unicode" w:hAnsi="Gandhari Unicode"/>
          <w:i/>
          <w:iCs/>
          <w:noProof/>
          <w:lang w:val="en-GB"/>
        </w:rPr>
        <w:t>kēṭpiṉ</w:t>
      </w:r>
      <w:r w:rsidRPr="004D5A2F">
        <w:rPr>
          <w:rFonts w:ascii="Gandhari Unicode" w:hAnsi="Gandhari Unicode"/>
          <w:noProof/>
          <w:lang w:val="en-GB"/>
        </w:rPr>
        <w:t>, but the transmissional situation is clearly in favour of the latter.</w:t>
      </w:r>
    </w:p>
  </w:footnote>
  <w:footnote w:id="207">
    <w:p w14:paraId="4F280A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proposes to read </w:t>
      </w:r>
      <w:r w:rsidRPr="004D5A2F">
        <w:rPr>
          <w:rFonts w:ascii="Gandhari Unicode" w:hAnsi="Gandhari Unicode"/>
          <w:i/>
          <w:noProof/>
          <w:lang w:val="en-GB"/>
        </w:rPr>
        <w:t>ākuvar</w:t>
      </w:r>
      <w:r w:rsidRPr="004D5A2F">
        <w:rPr>
          <w:rFonts w:ascii="Gandhari Unicode" w:hAnsi="Gandhari Unicode"/>
          <w:noProof/>
          <w:lang w:val="en-GB"/>
        </w:rPr>
        <w:t xml:space="preserve"> here as a presumptive future: "he will not hear it/have heard it" (thus also T.V.G.).</w:t>
      </w:r>
    </w:p>
  </w:footnote>
  <w:footnote w:id="208">
    <w:p w14:paraId="4E34C9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aṇaiyiṉ</w:t>
      </w:r>
      <w:r w:rsidRPr="004D5A2F">
        <w:rPr>
          <w:rFonts w:ascii="Gandhari Unicode" w:hAnsi="Gandhari Unicode"/>
          <w:noProof/>
          <w:lang w:val="en-GB"/>
        </w:rPr>
        <w:t xml:space="preserve"> might be the bed where the lovers used to join, and then the </w:t>
      </w:r>
      <w:r w:rsidRPr="004D5A2F">
        <w:rPr>
          <w:rFonts w:ascii="Gandhari Unicode" w:hAnsi="Gandhari Unicode"/>
          <w:i/>
          <w:noProof/>
          <w:lang w:val="en-GB"/>
        </w:rPr>
        <w:t>nekiḻ nūl pū</w:t>
      </w:r>
      <w:r w:rsidRPr="004D5A2F">
        <w:rPr>
          <w:rFonts w:ascii="Gandhari Unicode" w:hAnsi="Gandhari Unicode"/>
          <w:noProof/>
          <w:lang w:val="en-GB"/>
        </w:rPr>
        <w:t xml:space="preserve"> could be read as a metonymic apposition for her. Otherwise </w:t>
      </w:r>
      <w:r w:rsidRPr="004D5A2F">
        <w:rPr>
          <w:rFonts w:ascii="Gandhari Unicode" w:hAnsi="Gandhari Unicode"/>
          <w:i/>
          <w:iCs/>
          <w:noProof/>
          <w:lang w:val="en-GB"/>
        </w:rPr>
        <w:t>cēr</w:t>
      </w:r>
      <w:r w:rsidRPr="004D5A2F">
        <w:rPr>
          <w:rFonts w:ascii="Gandhari Unicode" w:hAnsi="Gandhari Unicode"/>
          <w:noProof/>
          <w:lang w:val="en-GB"/>
        </w:rPr>
        <w:t xml:space="preserve"> can simply be read a the link between </w:t>
      </w:r>
      <w:r w:rsidRPr="004D5A2F">
        <w:rPr>
          <w:rFonts w:ascii="Gandhari Unicode" w:hAnsi="Gandhari Unicode"/>
          <w:i/>
          <w:iCs/>
          <w:noProof/>
          <w:lang w:val="en-GB"/>
        </w:rPr>
        <w:t>pū</w:t>
      </w:r>
      <w:r w:rsidRPr="004D5A2F">
        <w:rPr>
          <w:rFonts w:ascii="Gandhari Unicode" w:hAnsi="Gandhari Unicode"/>
          <w:noProof/>
          <w:lang w:val="en-GB"/>
        </w:rPr>
        <w:t xml:space="preserve"> and </w:t>
      </w:r>
      <w:r w:rsidRPr="004D5A2F">
        <w:rPr>
          <w:rFonts w:ascii="Gandhari Unicode" w:hAnsi="Gandhari Unicode"/>
          <w:i/>
          <w:iCs/>
          <w:noProof/>
          <w:lang w:val="en-GB"/>
        </w:rPr>
        <w:t>aṇai</w:t>
      </w:r>
      <w:r w:rsidRPr="004D5A2F">
        <w:rPr>
          <w:rFonts w:ascii="Gandhari Unicode" w:hAnsi="Gandhari Unicode"/>
          <w:noProof/>
          <w:lang w:val="en-GB"/>
        </w:rPr>
        <w:t>, a bed joined with flowers, although one would think a flower decoration on the bed would presuppose HIS presence.</w:t>
      </w:r>
    </w:p>
  </w:footnote>
  <w:footnote w:id="209">
    <w:p w14:paraId="5A159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nekiḻ nūl pū</w:t>
      </w:r>
      <w:r w:rsidRPr="004D5A2F">
        <w:rPr>
          <w:rFonts w:ascii="Gandhari Unicode" w:hAnsi="Gandhari Unicode"/>
          <w:noProof/>
          <w:lang w:val="en-GB"/>
        </w:rPr>
        <w:t xml:space="preserve">: meaning and relation of that phrase are not clear. It can be taken as a metaphor for her solitary wasting away (cf. KT 9). It can also be connected with </w:t>
      </w:r>
      <w:r w:rsidRPr="004D5A2F">
        <w:rPr>
          <w:rFonts w:ascii="Gandhari Unicode" w:hAnsi="Gandhari Unicode"/>
          <w:i/>
          <w:noProof/>
          <w:lang w:val="en-GB"/>
        </w:rPr>
        <w:t>cēr</w:t>
      </w:r>
      <w:r w:rsidRPr="004D5A2F">
        <w:rPr>
          <w:rFonts w:ascii="Gandhari Unicode" w:hAnsi="Gandhari Unicode"/>
          <w:noProof/>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09748E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basically the palm-leaf notation is ambiguous. It does not distinguish  </w:t>
      </w:r>
      <w:r w:rsidRPr="004D5A2F">
        <w:rPr>
          <w:rFonts w:ascii="Gandhari Unicode" w:hAnsi="Gandhari Unicode"/>
          <w:i/>
          <w:iCs/>
          <w:noProof/>
          <w:lang w:val="en-GB"/>
        </w:rPr>
        <w:t>iṉavaṇṭu</w:t>
      </w:r>
      <w:r w:rsidRPr="004D5A2F">
        <w:rPr>
          <w:rFonts w:ascii="Gandhari Unicode" w:hAnsi="Gandhari Unicode"/>
          <w:noProof/>
          <w:lang w:val="en-GB"/>
        </w:rPr>
        <w:t xml:space="preserve"> and </w:t>
      </w:r>
      <w:r w:rsidRPr="004D5A2F">
        <w:rPr>
          <w:rFonts w:ascii="Gandhari Unicode" w:hAnsi="Gandhari Unicode"/>
          <w:i/>
          <w:iCs/>
          <w:noProof/>
          <w:lang w:val="en-GB"/>
        </w:rPr>
        <w:t>iṉvaṇṭu</w:t>
      </w:r>
      <w:r w:rsidRPr="004D5A2F">
        <w:rPr>
          <w:rFonts w:ascii="Gandhari Unicode" w:hAnsi="Gandhari Unicode"/>
          <w:noProof/>
          <w:lang w:val="en-GB"/>
        </w:rPr>
        <w:t xml:space="preserve">. The same is true for </w:t>
      </w:r>
      <w:r w:rsidRPr="004D5A2F">
        <w:rPr>
          <w:rFonts w:ascii="Gandhari Unicode" w:hAnsi="Gandhari Unicode"/>
          <w:i/>
          <w:iCs/>
          <w:noProof/>
          <w:lang w:val="en-GB"/>
        </w:rPr>
        <w:t>tuyil avar/tuyil vara</w:t>
      </w:r>
      <w:r w:rsidRPr="004D5A2F">
        <w:rPr>
          <w:rFonts w:ascii="Gandhari Unicode" w:hAnsi="Gandhari Unicode"/>
          <w:noProof/>
          <w:lang w:val="en-GB"/>
        </w:rPr>
        <w:t xml:space="preserve"> in line 4.</w:t>
      </w:r>
    </w:p>
  </w:footnote>
  <w:footnote w:id="211">
    <w:p w14:paraId="579C78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predicate </w:t>
      </w:r>
      <w:r w:rsidRPr="004D5A2F">
        <w:rPr>
          <w:rFonts w:ascii="Gandhari Unicode" w:hAnsi="Gandhari Unicode"/>
          <w:i/>
          <w:noProof/>
          <w:lang w:val="en-GB"/>
        </w:rPr>
        <w:t>vārā</w:t>
      </w:r>
      <w:r w:rsidRPr="004D5A2F">
        <w:rPr>
          <w:rFonts w:ascii="Gandhari Unicode" w:hAnsi="Gandhari Unicode"/>
          <w:noProof/>
          <w:lang w:val="en-GB"/>
        </w:rPr>
        <w:t xml:space="preserve">, neg. n.sg., suggests an understanding of its subject </w:t>
      </w:r>
      <w:r w:rsidRPr="004D5A2F">
        <w:rPr>
          <w:rFonts w:ascii="Gandhari Unicode" w:hAnsi="Gandhari Unicode"/>
          <w:i/>
          <w:noProof/>
          <w:lang w:val="en-GB"/>
        </w:rPr>
        <w:t>tūtu</w:t>
      </w:r>
      <w:r w:rsidRPr="004D5A2F">
        <w:rPr>
          <w:rFonts w:ascii="Gandhari Unicode" w:hAnsi="Gandhari Unicode"/>
          <w:noProof/>
          <w:lang w:val="en-GB"/>
        </w:rPr>
        <w:t xml:space="preserve"> not as a "messenger" (as it frequently is) but as the inanimate "message", which is equally possible. The variant </w:t>
      </w:r>
      <w:r w:rsidRPr="004D5A2F">
        <w:rPr>
          <w:rFonts w:ascii="Gandhari Unicode" w:hAnsi="Gandhari Unicode"/>
          <w:i/>
          <w:noProof/>
          <w:lang w:val="en-GB"/>
        </w:rPr>
        <w:t>vārār</w:t>
      </w:r>
      <w:r w:rsidRPr="004D5A2F">
        <w:rPr>
          <w:rFonts w:ascii="Gandhari Unicode" w:hAnsi="Gandhari Unicode"/>
          <w:noProof/>
          <w:lang w:val="en-GB"/>
        </w:rPr>
        <w:t xml:space="preserve"> reflects uneasiness with that construction: in the given context </w:t>
      </w:r>
      <w:r w:rsidRPr="004D5A2F">
        <w:rPr>
          <w:rFonts w:ascii="Gandhari Unicode" w:hAnsi="Gandhari Unicode"/>
          <w:i/>
          <w:noProof/>
          <w:lang w:val="en-GB"/>
        </w:rPr>
        <w:t>tūtu</w:t>
      </w:r>
      <w:r w:rsidRPr="004D5A2F">
        <w:rPr>
          <w:rFonts w:ascii="Gandhari Unicode" w:hAnsi="Gandhari Unicode"/>
          <w:noProof/>
          <w:lang w:val="en-GB"/>
        </w:rPr>
        <w:t xml:space="preserve"> is expected to be a person, and </w:t>
      </w:r>
      <w:r w:rsidRPr="004D5A2F">
        <w:rPr>
          <w:rFonts w:ascii="Gandhari Unicode" w:hAnsi="Gandhari Unicode"/>
          <w:i/>
          <w:noProof/>
          <w:lang w:val="en-GB"/>
        </w:rPr>
        <w:t>vārā</w:t>
      </w:r>
      <w:r w:rsidRPr="004D5A2F">
        <w:rPr>
          <w:rFonts w:ascii="Gandhari Unicode" w:hAnsi="Gandhari Unicode"/>
          <w:noProof/>
          <w:lang w:val="en-GB"/>
        </w:rPr>
        <w:t xml:space="preserve"> has been changed into </w:t>
      </w:r>
      <w:r w:rsidRPr="004D5A2F">
        <w:rPr>
          <w:rFonts w:ascii="Gandhari Unicode" w:hAnsi="Gandhari Unicode"/>
          <w:i/>
          <w:noProof/>
          <w:lang w:val="en-GB"/>
        </w:rPr>
        <w:t>vārār</w:t>
      </w:r>
      <w:r w:rsidRPr="004D5A2F">
        <w:rPr>
          <w:rFonts w:ascii="Gandhari Unicode" w:hAnsi="Gandhari Unicode"/>
          <w:noProof/>
          <w:lang w:val="en-GB"/>
        </w:rPr>
        <w:t xml:space="preserve">. T.V.G., for his part, takes </w:t>
      </w:r>
      <w:r w:rsidRPr="004D5A2F">
        <w:rPr>
          <w:rFonts w:ascii="Gandhari Unicode" w:hAnsi="Gandhari Unicode"/>
          <w:i/>
          <w:noProof/>
          <w:lang w:val="en-GB"/>
        </w:rPr>
        <w:t>tūtu</w:t>
      </w:r>
      <w:r w:rsidRPr="004D5A2F">
        <w:rPr>
          <w:rFonts w:ascii="Gandhari Unicode" w:hAnsi="Gandhari Unicode"/>
          <w:noProof/>
          <w:lang w:val="en-GB"/>
        </w:rPr>
        <w:t xml:space="preserve"> to be an </w:t>
      </w:r>
      <w:r w:rsidRPr="004D5A2F">
        <w:rPr>
          <w:rFonts w:ascii="Gandhari Unicode" w:hAnsi="Gandhari Unicode"/>
          <w:i/>
          <w:noProof/>
          <w:lang w:val="en-GB"/>
        </w:rPr>
        <w:t>aḵtiṇai</w:t>
      </w:r>
      <w:r w:rsidRPr="004D5A2F">
        <w:rPr>
          <w:rFonts w:ascii="Gandhari Unicode" w:hAnsi="Gandhari Unicode"/>
          <w:noProof/>
          <w:lang w:val="en-GB"/>
        </w:rPr>
        <w:t xml:space="preserve"> (low-class) noun with an </w:t>
      </w:r>
      <w:r w:rsidRPr="004D5A2F">
        <w:rPr>
          <w:rFonts w:ascii="Gandhari Unicode" w:hAnsi="Gandhari Unicode"/>
          <w:i/>
          <w:noProof/>
          <w:lang w:val="en-GB"/>
        </w:rPr>
        <w:t>uyartiṇai</w:t>
      </w:r>
      <w:r w:rsidRPr="004D5A2F">
        <w:rPr>
          <w:rFonts w:ascii="Gandhari Unicode" w:hAnsi="Gandhari Unicode"/>
          <w:noProof/>
          <w:lang w:val="en-GB"/>
        </w:rPr>
        <w:t xml:space="preserve"> (high-class) meaning. Incidentally the validity of such an interpretation is hard to verify. In most passages in the old anthologies where </w:t>
      </w:r>
      <w:r w:rsidRPr="004D5A2F">
        <w:rPr>
          <w:rFonts w:ascii="Gandhari Unicode" w:hAnsi="Gandhari Unicode"/>
          <w:i/>
          <w:noProof/>
          <w:lang w:val="en-GB"/>
        </w:rPr>
        <w:t>tūtu</w:t>
      </w:r>
      <w:r w:rsidRPr="004D5A2F">
        <w:rPr>
          <w:rFonts w:ascii="Gandhari Unicode" w:hAnsi="Gandhari Unicode"/>
          <w:noProof/>
          <w:lang w:val="en-GB"/>
        </w:rPr>
        <w:t xml:space="preserve"> is used as subject of a n.pl. verb it clearly refers to insentient beings like flowers becoming messengers. There is just one passage (AN 244.11 </w:t>
      </w:r>
      <w:r w:rsidRPr="004D5A2F">
        <w:rPr>
          <w:rFonts w:ascii="Gandhari Unicode" w:hAnsi="Gandhari Unicode"/>
          <w:i/>
          <w:noProof/>
          <w:lang w:val="en-GB"/>
        </w:rPr>
        <w:t>pāṇaṉ vantaṉaṉ tūtē</w:t>
      </w:r>
      <w:r w:rsidRPr="004D5A2F">
        <w:rPr>
          <w:rFonts w:ascii="Gandhari Unicode" w:hAnsi="Gandhari Unicode"/>
          <w:noProof/>
          <w:lang w:val="en-GB"/>
        </w:rPr>
        <w:t xml:space="preserve">) where the verb is m. sg., but here one could argue that this is because of the masculine noun </w:t>
      </w:r>
      <w:r w:rsidRPr="004D5A2F">
        <w:rPr>
          <w:rFonts w:ascii="Gandhari Unicode" w:hAnsi="Gandhari Unicode"/>
          <w:i/>
          <w:noProof/>
          <w:lang w:val="en-GB"/>
        </w:rPr>
        <w:t>pāṇaṉ</w:t>
      </w:r>
      <w:r w:rsidRPr="004D5A2F">
        <w:rPr>
          <w:rFonts w:ascii="Gandhari Unicode" w:hAnsi="Gandhari Unicode"/>
          <w:noProof/>
          <w:lang w:val="en-GB"/>
        </w:rPr>
        <w:t>.</w:t>
      </w:r>
    </w:p>
  </w:footnote>
  <w:footnote w:id="212">
    <w:p w14:paraId="28CFAA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eytiṉar</w:t>
      </w:r>
      <w:r w:rsidRPr="004D5A2F">
        <w:rPr>
          <w:rFonts w:ascii="Gandhari Unicode" w:hAnsi="Gandhari Unicode"/>
          <w:noProof/>
          <w:lang w:val="en-GB"/>
        </w:rPr>
        <w:t>: the p.a. can be explained here as the use of the p.a. for something lying immediately ahead, as taught in Tol. Col. 241.</w:t>
      </w:r>
    </w:p>
  </w:footnote>
  <w:footnote w:id="213">
    <w:p w14:paraId="41D43A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together he did not think of sleeping.</w:t>
      </w:r>
    </w:p>
  </w:footnote>
  <w:footnote w:id="214">
    <w:p w14:paraId="05D7A6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there is reason to suppose that </w:t>
      </w:r>
      <w:r w:rsidRPr="004D5A2F">
        <w:rPr>
          <w:rFonts w:ascii="Gandhari Unicode" w:hAnsi="Gandhari Unicode"/>
          <w:i/>
          <w:iCs/>
          <w:noProof/>
          <w:lang w:val="en-GB"/>
        </w:rPr>
        <w:t>kaṇṭaṉar</w:t>
      </w:r>
      <w:r w:rsidRPr="004D5A2F">
        <w:rPr>
          <w:rFonts w:ascii="Gandhari Unicode" w:hAnsi="Gandhari Unicode"/>
          <w:noProof/>
          <w:lang w:val="en-GB"/>
        </w:rPr>
        <w:t>, only attested as a correction in C2, is a emendation common to EA and Cām., in accordance with the topos: the question is whether HE on his way sees the animals full of care for each other and is thus induced to return home, and not whether they see him (</w:t>
      </w:r>
      <w:r w:rsidRPr="004D5A2F">
        <w:rPr>
          <w:rFonts w:ascii="Gandhari Unicode" w:hAnsi="Gandhari Unicode"/>
          <w:i/>
          <w:iCs/>
          <w:noProof/>
          <w:lang w:val="en-GB"/>
        </w:rPr>
        <w:t>kaṇṭaṉa</w:t>
      </w:r>
      <w:r w:rsidRPr="004D5A2F">
        <w:rPr>
          <w:rFonts w:ascii="Gandhari Unicode" w:hAnsi="Gandhari Unicode"/>
          <w:noProof/>
          <w:lang w:val="en-GB"/>
        </w:rPr>
        <w:t>).</w:t>
      </w:r>
    </w:p>
  </w:footnote>
  <w:footnote w:id="215">
    <w:p w14:paraId="3D1EC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preferable to read a </w:t>
      </w:r>
      <w:r w:rsidRPr="004D5A2F">
        <w:rPr>
          <w:rFonts w:ascii="Gandhari Unicode" w:hAnsi="Gandhari Unicode"/>
          <w:i/>
          <w:iCs/>
          <w:noProof/>
          <w:lang w:val="en-GB"/>
        </w:rPr>
        <w:t>peyareccam</w:t>
      </w:r>
      <w:r w:rsidRPr="004D5A2F">
        <w:rPr>
          <w:rFonts w:ascii="Gandhari Unicode" w:hAnsi="Gandhari Unicode"/>
          <w:noProof/>
          <w:lang w:val="en-GB"/>
        </w:rPr>
        <w:t xml:space="preserve"> </w:t>
      </w:r>
      <w:r w:rsidRPr="004D5A2F">
        <w:rPr>
          <w:rFonts w:ascii="Gandhari Unicode" w:hAnsi="Gandhari Unicode"/>
          <w:i/>
          <w:iCs/>
          <w:noProof/>
          <w:lang w:val="en-GB"/>
        </w:rPr>
        <w:t>vēm</w:t>
      </w:r>
      <w:r w:rsidRPr="004D5A2F">
        <w:rPr>
          <w:rFonts w:ascii="Gandhari Unicode" w:hAnsi="Gandhari Unicode"/>
          <w:noProof/>
          <w:lang w:val="en-GB"/>
        </w:rPr>
        <w:t xml:space="preserve"> instead of a mere adjective </w:t>
      </w:r>
      <w:r w:rsidRPr="004D5A2F">
        <w:rPr>
          <w:rFonts w:ascii="Gandhari Unicode" w:hAnsi="Gandhari Unicode"/>
          <w:i/>
          <w:iCs/>
          <w:noProof/>
          <w:lang w:val="en-GB"/>
        </w:rPr>
        <w:t>vem</w:t>
      </w:r>
      <w:r w:rsidRPr="004D5A2F">
        <w:rPr>
          <w:rFonts w:ascii="Gandhari Unicode" w:hAnsi="Gandhari Unicode"/>
          <w:noProof/>
          <w:lang w:val="en-GB"/>
        </w:rPr>
        <w:t xml:space="preserve">, because </w:t>
      </w:r>
      <w:r w:rsidRPr="004D5A2F">
        <w:rPr>
          <w:rFonts w:ascii="Gandhari Unicode" w:hAnsi="Gandhari Unicode"/>
          <w:i/>
          <w:iCs/>
          <w:noProof/>
          <w:lang w:val="en-GB"/>
        </w:rPr>
        <w:t>nām</w:t>
      </w:r>
      <w:r w:rsidRPr="004D5A2F">
        <w:rPr>
          <w:rFonts w:ascii="Gandhari Unicode" w:hAnsi="Gandhari Unicode"/>
          <w:noProof/>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60D828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kaṇṭaṉar</w:t>
      </w:r>
      <w:r w:rsidRPr="004D5A2F">
        <w:rPr>
          <w:rFonts w:ascii="Gandhari Unicode" w:hAnsi="Gandhari Unicode"/>
          <w:noProof/>
          <w:lang w:val="en-GB"/>
        </w:rPr>
        <w:t>: for this special use of the p.a. Srin. proposes the designation fictive preterite.</w:t>
      </w:r>
    </w:p>
  </w:footnote>
  <w:footnote w:id="217">
    <w:p w14:paraId="5F92EC6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exact syntax is hard to explain as it is once more totally unmarked. The point seems to be that the tree is still strong and healthy (not hollow), but that the elephant out of care for his family uses all its strength to bend it.</w:t>
      </w:r>
    </w:p>
  </w:footnote>
  <w:footnote w:id="218">
    <w:p w14:paraId="2283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iṟīiya</w:t>
      </w:r>
      <w:r w:rsidRPr="004D5A2F">
        <w:rPr>
          <w:rFonts w:ascii="Gandhari Unicode" w:hAnsi="Gandhari Unicode"/>
          <w:noProof/>
          <w:lang w:val="en-GB"/>
        </w:rPr>
        <w:t xml:space="preserve"> can be both inf. to DEDR 520 </w:t>
      </w:r>
      <w:r w:rsidRPr="004D5A2F">
        <w:rPr>
          <w:rFonts w:ascii="Gandhari Unicode" w:hAnsi="Gandhari Unicode"/>
          <w:i/>
          <w:noProof/>
          <w:lang w:val="en-GB"/>
        </w:rPr>
        <w:t>iṟu-tal</w:t>
      </w:r>
      <w:r w:rsidRPr="004D5A2F">
        <w:rPr>
          <w:rFonts w:ascii="Gandhari Unicode" w:hAnsi="Gandhari Unicode"/>
          <w:noProof/>
          <w:lang w:val="en-GB"/>
        </w:rPr>
        <w:t xml:space="preserve"> "to break" or to DEDR 521 </w:t>
      </w:r>
      <w:r w:rsidRPr="004D5A2F">
        <w:rPr>
          <w:rFonts w:ascii="Gandhari Unicode" w:hAnsi="Gandhari Unicode"/>
          <w:i/>
          <w:noProof/>
          <w:lang w:val="en-GB"/>
        </w:rPr>
        <w:t>iṟu-tal</w:t>
      </w:r>
      <w:r w:rsidRPr="004D5A2F">
        <w:rPr>
          <w:rFonts w:ascii="Gandhari Unicode" w:hAnsi="Gandhari Unicode"/>
          <w:noProof/>
          <w:lang w:val="en-GB"/>
        </w:rPr>
        <w:t xml:space="preserve"> "to pay", one probably the "official version", the other her private opinion on the matter.</w:t>
      </w:r>
    </w:p>
  </w:footnote>
  <w:footnote w:id="219">
    <w:p w14:paraId="1E685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reading </w:t>
      </w:r>
      <w:r w:rsidRPr="004D5A2F">
        <w:rPr>
          <w:rFonts w:ascii="Gandhari Unicode" w:hAnsi="Gandhari Unicode"/>
          <w:i/>
          <w:iCs/>
          <w:noProof/>
          <w:lang w:val="en-GB"/>
        </w:rPr>
        <w:t>aḻutal</w:t>
      </w:r>
      <w:r w:rsidRPr="004D5A2F">
        <w:rPr>
          <w:rFonts w:ascii="Gandhari Unicode" w:hAnsi="Gandhari Unicode"/>
          <w:noProof/>
          <w:lang w:val="en-GB"/>
        </w:rPr>
        <w:t xml:space="preserve"> seems a more direct way of expression, in connection with </w:t>
      </w:r>
      <w:r w:rsidRPr="004D5A2F">
        <w:rPr>
          <w:rFonts w:ascii="Gandhari Unicode" w:hAnsi="Gandhari Unicode"/>
          <w:i/>
          <w:iCs/>
          <w:noProof/>
          <w:lang w:val="en-GB"/>
        </w:rPr>
        <w:t>nīr</w:t>
      </w:r>
      <w:r w:rsidRPr="004D5A2F">
        <w:rPr>
          <w:rFonts w:ascii="Gandhari Unicode" w:hAnsi="Gandhari Unicode"/>
          <w:noProof/>
          <w:lang w:val="en-GB"/>
        </w:rPr>
        <w:t xml:space="preserve"> referring to tears, but the variant transmitted by all three manuscript strands is by no means incomprehensible; </w:t>
      </w:r>
      <w:r w:rsidRPr="004D5A2F">
        <w:rPr>
          <w:rFonts w:ascii="Gandhari Unicode" w:hAnsi="Gandhari Unicode"/>
          <w:i/>
          <w:iCs/>
          <w:noProof/>
          <w:lang w:val="en-GB"/>
        </w:rPr>
        <w:t>aḻital</w:t>
      </w:r>
      <w:r w:rsidRPr="004D5A2F">
        <w:rPr>
          <w:rFonts w:ascii="Gandhari Unicode" w:hAnsi="Gandhari Unicode"/>
          <w:noProof/>
          <w:lang w:val="en-GB"/>
        </w:rPr>
        <w:t xml:space="preserve"> as an emotional state is certainly associated with crying too.</w:t>
      </w:r>
    </w:p>
  </w:footnote>
  <w:footnote w:id="220">
    <w:p w14:paraId="22D64B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terivai</w:t>
      </w:r>
      <w:r w:rsidRPr="004D5A2F">
        <w:rPr>
          <w:rFonts w:ascii="Gandhari Unicode" w:hAnsi="Gandhari Unicode"/>
          <w:noProof/>
          <w:lang w:val="en-GB"/>
        </w:rPr>
        <w:t xml:space="preserve"> is, according to the TL a woman between 25 and 32, which presumably must mean a married woman. T.V.G., however, denies the age implication and takes it just as "woman".</w:t>
      </w:r>
    </w:p>
  </w:footnote>
  <w:footnote w:id="221">
    <w:p w14:paraId="12133F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piṉ-paṭa</w:t>
      </w:r>
      <w:r w:rsidRPr="004D5A2F">
        <w:rPr>
          <w:rFonts w:ascii="Gandhari Unicode" w:hAnsi="Gandhari Unicode"/>
          <w:noProof/>
          <w:lang w:val="en-GB"/>
        </w:rPr>
        <w:t xml:space="preserve"> can be understood as a variant spelling of </w:t>
      </w:r>
      <w:r w:rsidRPr="004D5A2F">
        <w:rPr>
          <w:rFonts w:ascii="Gandhari Unicode" w:hAnsi="Gandhari Unicode"/>
          <w:i/>
          <w:iCs/>
          <w:noProof/>
          <w:lang w:val="en-GB"/>
        </w:rPr>
        <w:t>piṟpaṭu</w:t>
      </w:r>
      <w:r w:rsidRPr="004D5A2F">
        <w:rPr>
          <w:rFonts w:ascii="Gandhari Unicode" w:hAnsi="Gandhari Unicode"/>
          <w:noProof/>
          <w:lang w:val="en-GB"/>
        </w:rPr>
        <w:t>, which is rendered in the TL as “to be behind, in time or place”. The infinitive, then, can be taken as an adverbial form.</w:t>
      </w:r>
    </w:p>
  </w:footnote>
  <w:footnote w:id="222">
    <w:p w14:paraId="076AC3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w:t>
      </w:r>
      <w:r w:rsidRPr="004D5A2F">
        <w:rPr>
          <w:rFonts w:ascii="Gandhari Unicode" w:hAnsi="Gandhari Unicode"/>
          <w:i/>
          <w:noProof/>
          <w:lang w:val="en-GB"/>
        </w:rPr>
        <w:t>māṉ-ēṟu</w:t>
      </w:r>
      <w:r w:rsidRPr="004D5A2F">
        <w:rPr>
          <w:rFonts w:ascii="Gandhari Unicode" w:hAnsi="Gandhari Unicode"/>
          <w:noProof/>
          <w:lang w:val="en-GB"/>
        </w:rPr>
        <w:t>, a double-designation of the male animal?</w:t>
      </w:r>
    </w:p>
  </w:footnote>
  <w:footnote w:id="223">
    <w:p w14:paraId="25D0CF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kāl meṉ kompu</w:t>
      </w:r>
      <w:r w:rsidRPr="004D5A2F">
        <w:rPr>
          <w:rFonts w:ascii="Gandhari Unicode" w:hAnsi="Gandhari Unicode"/>
          <w:noProof/>
          <w:lang w:val="en-GB"/>
        </w:rPr>
        <w:t>? This description of the Aṟukai is difficult. Is it a creeper (</w:t>
      </w:r>
      <w:r w:rsidRPr="004D5A2F">
        <w:rPr>
          <w:rFonts w:ascii="Gandhari Unicode" w:hAnsi="Gandhari Unicode"/>
          <w:i/>
          <w:noProof/>
          <w:lang w:val="en-GB"/>
        </w:rPr>
        <w:t>koṭi</w:t>
      </w:r>
      <w:r w:rsidRPr="004D5A2F">
        <w:rPr>
          <w:rFonts w:ascii="Gandhari Unicode" w:hAnsi="Gandhari Unicode"/>
          <w:noProof/>
          <w:lang w:val="en-GB"/>
        </w:rPr>
        <w:t xml:space="preserve">), a grass (TL; </w:t>
      </w:r>
      <w:r w:rsidRPr="004D5A2F">
        <w:rPr>
          <w:rFonts w:ascii="Gandhari Unicode" w:hAnsi="Gandhari Unicode"/>
          <w:i/>
          <w:noProof/>
          <w:lang w:val="en-GB"/>
        </w:rPr>
        <w:t>kāl</w:t>
      </w:r>
      <w:r w:rsidRPr="004D5A2F">
        <w:rPr>
          <w:rFonts w:ascii="Gandhari Unicode" w:hAnsi="Gandhari Unicode"/>
          <w:noProof/>
          <w:lang w:val="en-GB"/>
        </w:rPr>
        <w:t>) or a shrub with twigs (</w:t>
      </w:r>
      <w:r w:rsidRPr="004D5A2F">
        <w:rPr>
          <w:rFonts w:ascii="Gandhari Unicode" w:hAnsi="Gandhari Unicode"/>
          <w:i/>
          <w:noProof/>
          <w:lang w:val="en-GB"/>
        </w:rPr>
        <w:t>kompu</w:t>
      </w:r>
      <w:r w:rsidRPr="004D5A2F">
        <w:rPr>
          <w:rFonts w:ascii="Gandhari Unicode" w:hAnsi="Gandhari Unicode"/>
          <w:noProof/>
          <w:lang w:val="en-GB"/>
        </w:rPr>
        <w:t>)? T.V.G. explains that it has soft twigs, but that its stems are firmly rooted in the ground so that it is hard to pluck.</w:t>
      </w:r>
    </w:p>
  </w:footnote>
  <w:footnote w:id="224">
    <w:p w14:paraId="56B93B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5">
    <w:p w14:paraId="1B3F01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vilaṅku</w:t>
      </w:r>
      <w:r w:rsidRPr="004D5A2F">
        <w:rPr>
          <w:rFonts w:ascii="Gandhari Unicode" w:hAnsi="Gandhari Unicode"/>
          <w:noProof/>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B32D6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pakai</w:t>
      </w:r>
      <w:r w:rsidRPr="004D5A2F">
        <w:rPr>
          <w:rFonts w:ascii="Gandhari Unicode" w:hAnsi="Gandhari Unicode"/>
          <w:noProof/>
          <w:lang w:val="en-GB"/>
        </w:rPr>
        <w:t xml:space="preserve">: here "enemy" is apt, not "enmity"; cf. </w:t>
      </w:r>
      <w:r w:rsidRPr="004D5A2F">
        <w:rPr>
          <w:rFonts w:ascii="Gandhari Unicode" w:hAnsi="Gandhari Unicode"/>
          <w:i/>
          <w:noProof/>
          <w:lang w:val="en-GB"/>
        </w:rPr>
        <w:t>tūtu,</w:t>
      </w:r>
      <w:r w:rsidRPr="004D5A2F">
        <w:rPr>
          <w:rFonts w:ascii="Gandhari Unicode" w:hAnsi="Gandhari Unicode"/>
          <w:noProof/>
          <w:lang w:val="en-GB"/>
        </w:rPr>
        <w:t xml:space="preserve"> which may mean "messenger" or "message".</w:t>
      </w:r>
    </w:p>
  </w:footnote>
  <w:footnote w:id="227">
    <w:p w14:paraId="4848A1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 kali</w:t>
      </w:r>
      <w:r w:rsidRPr="004D5A2F">
        <w:rPr>
          <w:rFonts w:ascii="Gandhari Unicode" w:hAnsi="Gandhari Unicode"/>
          <w:noProof/>
          <w:lang w:val="en-GB"/>
        </w:rPr>
        <w:t xml:space="preserve">: here the formulaic epithet is problematic (cf. note on KT 155.1). How can a mountain be noisy? Bustling with life, in a figurative sense, might be conceivable. Or is it the </w:t>
      </w:r>
      <w:r w:rsidRPr="004D5A2F">
        <w:rPr>
          <w:rFonts w:ascii="Gandhari Unicode" w:hAnsi="Gandhari Unicode"/>
          <w:i/>
          <w:noProof/>
          <w:lang w:val="en-GB"/>
        </w:rPr>
        <w:t>veṟpaṉ</w:t>
      </w:r>
      <w:r w:rsidRPr="004D5A2F">
        <w:rPr>
          <w:rFonts w:ascii="Gandhari Unicode" w:hAnsi="Gandhari Unicode"/>
          <w:noProof/>
          <w:lang w:val="en-GB"/>
        </w:rPr>
        <w:t xml:space="preserve"> himself who is very busy?</w:t>
      </w:r>
    </w:p>
  </w:footnote>
  <w:footnote w:id="228">
    <w:p w14:paraId="255A54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kōḷ</w:t>
      </w:r>
      <w:r w:rsidRPr="004D5A2F">
        <w:rPr>
          <w:rFonts w:ascii="Gandhari Unicode" w:hAnsi="Gandhari Unicode"/>
          <w:noProof/>
          <w:lang w:val="en-GB"/>
        </w:rPr>
        <w:t xml:space="preserve"> here refer to? Bundles of fruit? But what, then, is the nuance of </w:t>
      </w:r>
      <w:r w:rsidRPr="004D5A2F">
        <w:rPr>
          <w:rFonts w:ascii="Gandhari Unicode" w:hAnsi="Gandhari Unicode"/>
          <w:i/>
          <w:noProof/>
          <w:lang w:val="en-GB"/>
        </w:rPr>
        <w:t>vīḻ</w:t>
      </w:r>
      <w:r w:rsidRPr="004D5A2F">
        <w:rPr>
          <w:rFonts w:ascii="Gandhari Unicode" w:hAnsi="Gandhari Unicode"/>
          <w:noProof/>
          <w:lang w:val="en-GB"/>
        </w:rPr>
        <w:t>? The weight of the many fruit hanging so low? T.V.G. explains it as "bundles of fruit desired by all".</w:t>
      </w:r>
    </w:p>
  </w:footnote>
  <w:footnote w:id="229">
    <w:p w14:paraId="1571CA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kīḻ tāḻ</w:t>
      </w:r>
      <w:r w:rsidRPr="004D5A2F">
        <w:rPr>
          <w:rFonts w:ascii="Gandhari Unicode" w:hAnsi="Gandhari Unicode"/>
          <w:noProof/>
          <w:lang w:val="en-GB"/>
        </w:rPr>
        <w:t xml:space="preserve"> here? T.V.G. thinks the fruit seem almost to fall down to the ground.</w:t>
      </w:r>
    </w:p>
  </w:footnote>
  <w:footnote w:id="230">
    <w:p w14:paraId="496403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message of the first three lines are far from clear. Some kind of word-play, however, is implied: there is a triad of words of comparison (</w:t>
      </w:r>
      <w:r w:rsidRPr="004D5A2F">
        <w:rPr>
          <w:rFonts w:ascii="Gandhari Unicode" w:hAnsi="Gandhari Unicode"/>
          <w:i/>
          <w:noProof/>
          <w:lang w:val="en-GB"/>
        </w:rPr>
        <w:t>āṅku –</w:t>
      </w:r>
      <w:r w:rsidRPr="004D5A2F">
        <w:rPr>
          <w:rFonts w:ascii="Gandhari Unicode" w:hAnsi="Gandhari Unicode"/>
          <w:noProof/>
          <w:lang w:val="en-GB"/>
        </w:rPr>
        <w:t xml:space="preserve"> </w:t>
      </w:r>
      <w:r w:rsidRPr="004D5A2F">
        <w:rPr>
          <w:rFonts w:ascii="Gandhari Unicode" w:hAnsi="Gandhari Unicode"/>
          <w:i/>
          <w:noProof/>
          <w:lang w:val="en-GB"/>
        </w:rPr>
        <w:t>pōla –</w:t>
      </w:r>
      <w:r w:rsidRPr="004D5A2F">
        <w:rPr>
          <w:rFonts w:ascii="Gandhari Unicode" w:hAnsi="Gandhari Unicode"/>
          <w:noProof/>
          <w:lang w:val="en-GB"/>
        </w:rPr>
        <w:t xml:space="preserve"> </w:t>
      </w:r>
      <w:r w:rsidRPr="004D5A2F">
        <w:rPr>
          <w:rFonts w:ascii="Gandhari Unicode" w:hAnsi="Gandhari Unicode"/>
          <w:i/>
          <w:noProof/>
          <w:lang w:val="en-GB"/>
        </w:rPr>
        <w:t>aṉṉa</w:t>
      </w:r>
      <w:r w:rsidRPr="004D5A2F">
        <w:rPr>
          <w:rFonts w:ascii="Gandhari Unicode" w:hAnsi="Gandhari Unicode"/>
          <w:noProof/>
          <w:lang w:val="en-GB"/>
        </w:rPr>
        <w:t>) and of verbs for a descending movement (</w:t>
      </w:r>
      <w:r w:rsidRPr="004D5A2F">
        <w:rPr>
          <w:rFonts w:ascii="Gandhari Unicode" w:hAnsi="Gandhari Unicode"/>
          <w:i/>
          <w:noProof/>
          <w:lang w:val="en-GB"/>
        </w:rPr>
        <w:t>tūṅkupu –</w:t>
      </w:r>
      <w:r w:rsidRPr="004D5A2F">
        <w:rPr>
          <w:rFonts w:ascii="Gandhari Unicode" w:hAnsi="Gandhari Unicode"/>
          <w:noProof/>
          <w:lang w:val="en-GB"/>
        </w:rPr>
        <w:t xml:space="preserve"> </w:t>
      </w:r>
      <w:r w:rsidRPr="004D5A2F">
        <w:rPr>
          <w:rFonts w:ascii="Gandhari Unicode" w:hAnsi="Gandhari Unicode"/>
          <w:i/>
          <w:noProof/>
          <w:lang w:val="en-GB"/>
        </w:rPr>
        <w:t>kīḻ tāḻ –</w:t>
      </w:r>
      <w:r w:rsidRPr="004D5A2F">
        <w:rPr>
          <w:rFonts w:ascii="Gandhari Unicode" w:hAnsi="Gandhari Unicode"/>
          <w:noProof/>
          <w:lang w:val="en-GB"/>
        </w:rPr>
        <w:t xml:space="preserve"> </w:t>
      </w:r>
      <w:r w:rsidRPr="004D5A2F">
        <w:rPr>
          <w:rFonts w:ascii="Gandhari Unicode" w:hAnsi="Gandhari Unicode"/>
          <w:i/>
          <w:noProof/>
          <w:lang w:val="en-GB"/>
        </w:rPr>
        <w:t>vīḻ</w:t>
      </w:r>
      <w:r w:rsidRPr="004D5A2F">
        <w:rPr>
          <w:rFonts w:ascii="Gandhari Unicode" w:hAnsi="Gandhari Unicode"/>
          <w:noProof/>
          <w:lang w:val="en-GB"/>
        </w:rPr>
        <w:t>).</w:t>
      </w:r>
    </w:p>
  </w:footnote>
  <w:footnote w:id="231">
    <w:p w14:paraId="1CF81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kāmattu</w:t>
      </w:r>
      <w:r w:rsidRPr="004D5A2F">
        <w:rPr>
          <w:rFonts w:ascii="Gandhari Unicode" w:hAnsi="Gandhari Unicode"/>
          <w:noProof/>
          <w:lang w:val="en-GB"/>
        </w:rPr>
        <w:t xml:space="preserve">: the oblique can be understood here as a </w:t>
      </w:r>
      <w:r w:rsidRPr="004D5A2F">
        <w:rPr>
          <w:rFonts w:ascii="Gandhari Unicode" w:hAnsi="Gandhari Unicode"/>
          <w:i/>
          <w:noProof/>
          <w:lang w:val="en-GB"/>
        </w:rPr>
        <w:t>genitivus explicativus</w:t>
      </w:r>
      <w:r w:rsidRPr="004D5A2F">
        <w:rPr>
          <w:rFonts w:ascii="Gandhari Unicode" w:hAnsi="Gandhari Unicode"/>
          <w:noProof/>
          <w:lang w:val="en-GB"/>
        </w:rPr>
        <w:t>.</w:t>
      </w:r>
    </w:p>
  </w:footnote>
  <w:footnote w:id="232">
    <w:p w14:paraId="74BCD3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decides to go against the bulk of the transmission perhaps on the basis of a close parallel in NA 190, where we also have a description of Aḻici's Ārkāṭu, and Aḻici is attributed as </w:t>
      </w:r>
      <w:r w:rsidRPr="004D5A2F">
        <w:rPr>
          <w:rFonts w:ascii="Gandhari Unicode" w:hAnsi="Gandhari Unicode"/>
          <w:i/>
          <w:iCs/>
          <w:noProof/>
          <w:lang w:val="en-GB"/>
        </w:rPr>
        <w:t>cēntaṉ tantai</w:t>
      </w:r>
      <w:r w:rsidRPr="004D5A2F">
        <w:rPr>
          <w:rFonts w:ascii="Gandhari Unicode" w:hAnsi="Gandhari Unicode"/>
          <w:noProof/>
          <w:lang w:val="en-GB"/>
        </w:rPr>
        <w:t>. And since Ārkāṭu is there, it would be difficult indeed to make sense of a second town Uṟantai.</w:t>
      </w:r>
    </w:p>
  </w:footnote>
  <w:footnote w:id="233">
    <w:p w14:paraId="0B089F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well-attested version is a further description of </w:t>
      </w:r>
      <w:r w:rsidRPr="004D5A2F">
        <w:rPr>
          <w:rFonts w:ascii="Gandhari Unicode" w:hAnsi="Gandhari Unicode"/>
          <w:i/>
          <w:iCs/>
          <w:noProof/>
          <w:lang w:val="en-GB"/>
        </w:rPr>
        <w:t xml:space="preserve">vēṭṭai, </w:t>
      </w:r>
      <w:r w:rsidRPr="004D5A2F">
        <w:rPr>
          <w:rFonts w:ascii="Gandhari Unicode" w:hAnsi="Gandhari Unicode"/>
          <w:noProof/>
          <w:lang w:val="en-GB"/>
        </w:rPr>
        <w:t>though some details are slightly strange, such as the "young peaks". Cām.'s version, however, is far from being satisfactory either, and attested only in an addition to C2.</w:t>
      </w:r>
    </w:p>
  </w:footnote>
  <w:footnote w:id="234">
    <w:p w14:paraId="64D7BD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 different sentence structure, and a message equally conceivable is found in two strands, giving an explanation why gossip did arise: "eyes worshipped her faultless precious beauty [which is now lost]."</w:t>
      </w:r>
    </w:p>
  </w:footnote>
  <w:footnote w:id="235">
    <w:p w14:paraId="4390D9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niraiya</w:t>
      </w:r>
      <w:r w:rsidRPr="004D5A2F">
        <w:rPr>
          <w:rFonts w:ascii="Gandhari Unicode" w:hAnsi="Gandhari Unicode"/>
          <w:noProof/>
          <w:lang w:val="en-GB"/>
        </w:rPr>
        <w:t xml:space="preserve">: instead of reading here a problematic derivation of Skt. </w:t>
      </w:r>
      <w:r w:rsidRPr="004D5A2F">
        <w:rPr>
          <w:rFonts w:ascii="Gandhari Unicode" w:hAnsi="Gandhari Unicode"/>
          <w:i/>
          <w:noProof/>
          <w:lang w:val="en-GB"/>
        </w:rPr>
        <w:t>naraka</w:t>
      </w:r>
      <w:r w:rsidRPr="004D5A2F">
        <w:rPr>
          <w:rFonts w:ascii="Gandhari Unicode" w:hAnsi="Gandhari Unicode"/>
          <w:noProof/>
          <w:lang w:val="en-GB"/>
        </w:rPr>
        <w:t xml:space="preserve">- via Prākrit </w:t>
      </w:r>
      <w:r w:rsidRPr="004D5A2F">
        <w:rPr>
          <w:rFonts w:ascii="Gandhari Unicode" w:hAnsi="Gandhari Unicode"/>
          <w:i/>
          <w:noProof/>
          <w:lang w:val="en-GB"/>
        </w:rPr>
        <w:t>niraiya</w:t>
      </w:r>
      <w:r w:rsidRPr="004D5A2F">
        <w:rPr>
          <w:rFonts w:ascii="Gandhari Unicode" w:hAnsi="Gandhari Unicode"/>
          <w:noProof/>
          <w:lang w:val="en-GB"/>
        </w:rPr>
        <w:t xml:space="preserve">- it might be reasonable to take it as an infinitive of DEDR 3673 </w:t>
      </w:r>
      <w:r w:rsidRPr="004D5A2F">
        <w:rPr>
          <w:rFonts w:ascii="Gandhari Unicode" w:hAnsi="Gandhari Unicode"/>
          <w:i/>
          <w:noProof/>
          <w:lang w:val="en-GB"/>
        </w:rPr>
        <w:t>nirai-tal,</w:t>
      </w:r>
      <w:r w:rsidRPr="004D5A2F">
        <w:rPr>
          <w:rFonts w:ascii="Gandhari Unicode" w:hAnsi="Gandhari Unicode"/>
          <w:noProof/>
          <w:lang w:val="en-GB"/>
        </w:rPr>
        <w:t xml:space="preserve"> "to place in a row", in adverbial function. T.V.G. reads: "young men with bright swords like [the guards of] hell".</w:t>
      </w:r>
    </w:p>
  </w:footnote>
  <w:footnote w:id="236">
    <w:p w14:paraId="26F295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comparison with the town might either be for beauty (glory) or because it has suffered a similar defeat.</w:t>
      </w:r>
    </w:p>
  </w:footnote>
  <w:footnote w:id="237">
    <w:p w14:paraId="435E1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w:t>
      </w:r>
      <w:r w:rsidRPr="004D5A2F">
        <w:rPr>
          <w:rFonts w:ascii="Gandhari Unicode" w:hAnsi="Gandhari Unicode"/>
          <w:noProof/>
          <w:lang w:val="en-GB"/>
        </w:rPr>
        <w:t xml:space="preserve"> </w:t>
      </w:r>
      <w:r w:rsidRPr="004D5A2F">
        <w:rPr>
          <w:rFonts w:ascii="Gandhari Unicode" w:hAnsi="Gandhari Unicode"/>
          <w:i/>
          <w:noProof/>
          <w:lang w:val="en-GB"/>
        </w:rPr>
        <w:t>makaṉ</w:t>
      </w:r>
      <w:r w:rsidRPr="004D5A2F">
        <w:rPr>
          <w:rFonts w:ascii="Gandhari Unicode" w:hAnsi="Gandhari Unicode"/>
          <w:noProof/>
          <w:lang w:val="en-GB"/>
        </w:rPr>
        <w:t>: why this designation for someone who is described as the father of somebody? Does it just mean "great man" here?</w:t>
      </w:r>
    </w:p>
  </w:footnote>
  <w:footnote w:id="238">
    <w:p w14:paraId="0B3185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iḷaiyar</w:t>
      </w:r>
      <w:r w:rsidRPr="004D5A2F">
        <w:rPr>
          <w:rFonts w:ascii="Gandhari Unicode" w:hAnsi="Gandhari Unicode"/>
          <w:noProof/>
          <w:lang w:val="en-GB"/>
        </w:rPr>
        <w:t xml:space="preserve"> in a military context refers to the entourage of a warrior, most often to be found as the attendants of HIM coming back on his chariot (for the KT cf. only KT 275.6).</w:t>
      </w:r>
    </w:p>
  </w:footnote>
  <w:footnote w:id="239">
    <w:p w14:paraId="05CD5A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inner syntax of the whole comparison is unmarked, but especially with this line one would welcome some help for the combination of the details.</w:t>
      </w:r>
    </w:p>
  </w:footnote>
  <w:footnote w:id="240">
    <w:p w14:paraId="320FB8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fettering of elephants to particular trees seems to be a topos in Sanskrit Kāvya literature, as is pointed out by D.G., to be found, for example, 4 times alone in Raghuvaṃśa 4 (4.48, 4.57, 4.69, 4.76).</w:t>
      </w:r>
    </w:p>
  </w:footnote>
  <w:footnote w:id="241">
    <w:p w14:paraId="20264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pallitaḻ</w:t>
      </w:r>
      <w:r w:rsidRPr="004D5A2F">
        <w:rPr>
          <w:rFonts w:ascii="Gandhari Unicode" w:hAnsi="Gandhari Unicode"/>
          <w:noProof/>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782DA2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olvai āyiṉum kolvai āyiṉum</w:t>
      </w:r>
      <w:r w:rsidRPr="004D5A2F">
        <w:rPr>
          <w:rFonts w:ascii="Gandhari Unicode" w:hAnsi="Gandhari Unicode"/>
          <w:noProof/>
          <w:lang w:val="en-GB"/>
        </w:rPr>
        <w:t>: this is literally "if it is possible to you or if you kill", but the point is the alliterative combination of a pair of verbs of consent and dissent, in other words the dark one is requested to take a decision.</w:t>
      </w:r>
    </w:p>
  </w:footnote>
  <w:footnote w:id="243">
    <w:p w14:paraId="09B4D5B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theme of this poem? Cām. reads with the </w:t>
      </w:r>
      <w:r w:rsidRPr="004D5A2F">
        <w:rPr>
          <w:rFonts w:ascii="Gandhari Unicode" w:hAnsi="Gandhari Unicode"/>
          <w:i/>
          <w:noProof/>
          <w:lang w:val="en-GB"/>
        </w:rPr>
        <w:t>kiḷavi</w:t>
      </w:r>
      <w:r w:rsidRPr="004D5A2F">
        <w:rPr>
          <w:rFonts w:ascii="Gandhari Unicode" w:hAnsi="Gandhari Unicode"/>
          <w:noProof/>
          <w:lang w:val="en-GB"/>
        </w:rPr>
        <w:t xml:space="preserve">: the confidante seeks HER permission officially to tell the truth. In this case, the last sentence has to be read as a reassurance as to HIS intentions, which seems possible in the light of the parallel in KT 265.6 (see T.V.G. rendering 8b). Note the lack of particle marking in line 6, after </w:t>
      </w:r>
      <w:r w:rsidRPr="004D5A2F">
        <w:rPr>
          <w:rFonts w:ascii="Gandhari Unicode" w:hAnsi="Gandhari Unicode"/>
          <w:i/>
          <w:noProof/>
          <w:lang w:val="en-GB"/>
        </w:rPr>
        <w:t>puraimai</w:t>
      </w:r>
      <w:r w:rsidRPr="004D5A2F">
        <w:rPr>
          <w:rFonts w:ascii="Gandhari Unicode" w:hAnsi="Gandhari Unicode"/>
          <w:noProof/>
          <w:lang w:val="en-GB"/>
        </w:rPr>
        <w:t>.</w:t>
      </w:r>
    </w:p>
  </w:footnote>
  <w:footnote w:id="244">
    <w:p w14:paraId="7977E7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double marking </w:t>
      </w:r>
      <w:r w:rsidRPr="004D5A2F">
        <w:rPr>
          <w:rFonts w:ascii="Gandhari Unicode" w:hAnsi="Gandhari Unicode"/>
          <w:i/>
          <w:noProof/>
          <w:lang w:val="en-GB"/>
        </w:rPr>
        <w:t>kuruk'um –</w:t>
      </w:r>
      <w:r w:rsidRPr="004D5A2F">
        <w:rPr>
          <w:rFonts w:ascii="Gandhari Unicode" w:hAnsi="Gandhari Unicode"/>
          <w:noProof/>
          <w:lang w:val="en-GB"/>
        </w:rPr>
        <w:t xml:space="preserve"> </w:t>
      </w:r>
      <w:r w:rsidRPr="004D5A2F">
        <w:rPr>
          <w:rFonts w:ascii="Gandhari Unicode" w:hAnsi="Gandhari Unicode"/>
          <w:i/>
          <w:noProof/>
          <w:lang w:val="en-GB"/>
        </w:rPr>
        <w:t>putal-um</w:t>
      </w:r>
      <w:r w:rsidRPr="004D5A2F">
        <w:rPr>
          <w:rFonts w:ascii="Gandhari Unicode" w:hAnsi="Gandhari Unicode"/>
          <w:noProof/>
          <w:lang w:val="en-GB"/>
        </w:rPr>
        <w:t xml:space="preserve"> makes clear that both sentences have to be read as coordinate, in spite of the strangely incompatible verb forms </w:t>
      </w:r>
      <w:r w:rsidRPr="004D5A2F">
        <w:rPr>
          <w:rFonts w:ascii="Gandhari Unicode" w:hAnsi="Gandhari Unicode"/>
          <w:i/>
          <w:noProof/>
          <w:lang w:val="en-GB"/>
        </w:rPr>
        <w:t>ivarum</w:t>
      </w:r>
      <w:r w:rsidRPr="004D5A2F">
        <w:rPr>
          <w:rFonts w:ascii="Gandhari Unicode" w:hAnsi="Gandhari Unicode"/>
          <w:noProof/>
          <w:lang w:val="en-GB"/>
        </w:rPr>
        <w:t xml:space="preserve"> and </w:t>
      </w:r>
      <w:r w:rsidRPr="004D5A2F">
        <w:rPr>
          <w:rFonts w:ascii="Gandhari Unicode" w:hAnsi="Gandhari Unicode"/>
          <w:i/>
          <w:noProof/>
          <w:lang w:val="en-GB"/>
        </w:rPr>
        <w:t>nekiḻtaṉavē</w:t>
      </w:r>
      <w:r w:rsidRPr="004D5A2F">
        <w:rPr>
          <w:rFonts w:ascii="Gandhari Unicode" w:hAnsi="Gandhari Unicode"/>
          <w:noProof/>
          <w:lang w:val="en-GB"/>
        </w:rPr>
        <w:t xml:space="preserve">. This is a passage to argue for the advantages of an aspectual system: </w:t>
      </w:r>
      <w:r w:rsidRPr="004D5A2F">
        <w:rPr>
          <w:rFonts w:ascii="Gandhari Unicode" w:hAnsi="Gandhari Unicode"/>
          <w:i/>
          <w:noProof/>
          <w:lang w:val="en-GB"/>
        </w:rPr>
        <w:t>ivarum</w:t>
      </w:r>
      <w:r w:rsidRPr="004D5A2F">
        <w:rPr>
          <w:rFonts w:ascii="Gandhari Unicode" w:hAnsi="Gandhari Unicode"/>
          <w:noProof/>
          <w:lang w:val="en-GB"/>
        </w:rPr>
        <w:t xml:space="preserve"> expresses the continuous event (ever more herons, or, every now and then another heron), while </w:t>
      </w:r>
      <w:r w:rsidRPr="004D5A2F">
        <w:rPr>
          <w:rFonts w:ascii="Gandhari Unicode" w:hAnsi="Gandhari Unicode"/>
          <w:i/>
          <w:noProof/>
          <w:lang w:val="en-GB"/>
        </w:rPr>
        <w:t>nekiḻtaṉa</w:t>
      </w:r>
      <w:r w:rsidRPr="004D5A2F">
        <w:rPr>
          <w:rFonts w:ascii="Gandhari Unicode" w:hAnsi="Gandhari Unicode"/>
          <w:noProof/>
          <w:lang w:val="en-GB"/>
        </w:rPr>
        <w:t xml:space="preserve"> is not past tense, but either a perfective or a kind of aorist: they have opened, and now they are open.</w:t>
      </w:r>
    </w:p>
  </w:footnote>
  <w:footnote w:id="245">
    <w:p w14:paraId="07F757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ūta</w:t>
      </w:r>
      <w:r w:rsidRPr="004D5A2F">
        <w:rPr>
          <w:rFonts w:ascii="Gandhari Unicode" w:hAnsi="Gandhari Unicode"/>
          <w:noProof/>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sidRPr="004D5A2F">
        <w:rPr>
          <w:rFonts w:ascii="Gandhari Unicode" w:hAnsi="Gandhari Unicode"/>
          <w:i/>
          <w:noProof/>
          <w:lang w:val="en-GB"/>
        </w:rPr>
        <w:t>ūta</w:t>
      </w:r>
      <w:r w:rsidRPr="004D5A2F">
        <w:rPr>
          <w:rFonts w:ascii="Gandhari Unicode" w:hAnsi="Gandhari Unicode"/>
          <w:noProof/>
          <w:lang w:val="en-GB"/>
        </w:rPr>
        <w:t xml:space="preserve"> might also refer to their humming.</w:t>
      </w:r>
    </w:p>
  </w:footnote>
  <w:footnote w:id="246">
    <w:p w14:paraId="36EE8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also line 3 as an independent sentence ("Also [your] upper arms, glittering with curved bangles, are resisting.") and takes the first three lines as good omens for HIS imminent arrival (the </w:t>
      </w:r>
      <w:r w:rsidRPr="004D5A2F">
        <w:rPr>
          <w:rFonts w:ascii="Gandhari Unicode" w:hAnsi="Gandhari Unicode"/>
          <w:i/>
          <w:noProof/>
          <w:lang w:val="en-GB"/>
        </w:rPr>
        <w:t>nimittam,</w:t>
      </w:r>
      <w:r w:rsidRPr="004D5A2F">
        <w:rPr>
          <w:rFonts w:ascii="Gandhari Unicode" w:hAnsi="Gandhari Unicode"/>
          <w:noProof/>
          <w:lang w:val="en-GB"/>
        </w:rPr>
        <w:t xml:space="preserve"> "signs", the confidante of the </w:t>
      </w:r>
      <w:r w:rsidRPr="004D5A2F">
        <w:rPr>
          <w:rFonts w:ascii="Gandhari Unicode" w:hAnsi="Gandhari Unicode"/>
          <w:i/>
          <w:noProof/>
          <w:lang w:val="en-GB"/>
        </w:rPr>
        <w:t>kiḷavi</w:t>
      </w:r>
      <w:r w:rsidRPr="004D5A2F">
        <w:rPr>
          <w:rFonts w:ascii="Gandhari Unicode" w:hAnsi="Gandhari Unicode"/>
          <w:noProof/>
          <w:lang w:val="en-GB"/>
        </w:rPr>
        <w:t xml:space="preserve"> sees). Therefore he has to explain the </w:t>
      </w:r>
      <w:r w:rsidRPr="004D5A2F">
        <w:rPr>
          <w:rFonts w:ascii="Gandhari Unicode" w:hAnsi="Gandhari Unicode"/>
          <w:i/>
          <w:noProof/>
          <w:lang w:val="en-GB"/>
        </w:rPr>
        <w:t>kol</w:t>
      </w:r>
      <w:r w:rsidRPr="004D5A2F">
        <w:rPr>
          <w:rFonts w:ascii="Gandhari Unicode" w:hAnsi="Gandhari Unicode"/>
          <w:noProof/>
          <w:lang w:val="en-GB"/>
        </w:rPr>
        <w:t xml:space="preserve"> of </w:t>
      </w:r>
      <w:r w:rsidRPr="004D5A2F">
        <w:rPr>
          <w:rFonts w:ascii="Gandhari Unicode" w:hAnsi="Gandhari Unicode"/>
          <w:i/>
          <w:noProof/>
          <w:lang w:val="en-GB"/>
        </w:rPr>
        <w:t>varuvar-kol</w:t>
      </w:r>
      <w:r w:rsidRPr="004D5A2F">
        <w:rPr>
          <w:rFonts w:ascii="Gandhari Unicode" w:hAnsi="Gandhari Unicode"/>
          <w:noProof/>
          <w:lang w:val="en-GB"/>
        </w:rPr>
        <w:t xml:space="preserve"> as an expletive and read an assurance on the part of the confidante that HE will come now.</w:t>
      </w:r>
    </w:p>
  </w:footnote>
  <w:footnote w:id="247">
    <w:p w14:paraId="78037D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poruvār maṇ eṭuttu uṇṇum</w:t>
      </w:r>
      <w:r w:rsidRPr="004D5A2F">
        <w:rPr>
          <w:rFonts w:ascii="Gandhari Unicode" w:hAnsi="Gandhari Unicode"/>
          <w:noProof/>
          <w:lang w:val="en-GB"/>
        </w:rPr>
        <w:t xml:space="preserve">: Srin. analyses this strange expression as a Sanskritism, namely as a transliteration of </w:t>
      </w:r>
      <w:r w:rsidRPr="004D5A2F">
        <w:rPr>
          <w:rFonts w:ascii="Gandhari Unicode" w:hAnsi="Gandhari Unicode"/>
          <w:i/>
          <w:noProof/>
          <w:lang w:val="en-GB"/>
        </w:rPr>
        <w:t>bhū-bhuj</w:t>
      </w:r>
      <w:r w:rsidRPr="004D5A2F">
        <w:rPr>
          <w:rFonts w:ascii="Gandhari Unicode" w:hAnsi="Gandhari Unicode"/>
          <w:noProof/>
          <w:lang w:val="en-GB"/>
        </w:rPr>
        <w:t>, taking enemies' land, apparently in accordance with Cam’s gloss. This would free us from having to assume that elephants eat earth, or even worse, buried warriors.</w:t>
      </w:r>
    </w:p>
  </w:footnote>
  <w:footnote w:id="248">
    <w:p w14:paraId="38F2DE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vilaṅkiya</w:t>
      </w:r>
      <w:r w:rsidRPr="004D5A2F">
        <w:rPr>
          <w:rFonts w:ascii="Gandhari Unicode" w:hAnsi="Gandhari Unicode"/>
          <w:noProof/>
          <w:lang w:val="en-GB"/>
        </w:rPr>
        <w:t xml:space="preserve"> is difficult here. Is the point that the trees are so small the cow has to lie along several of them in order to get some shade? T.V.G. prefers to take it as a metaphor: the Ōmai trees, which give at least a little shade, stopped the cow on her way.</w:t>
      </w:r>
    </w:p>
  </w:footnote>
  <w:footnote w:id="249">
    <w:p w14:paraId="58466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paṭumaḻai</w:t>
      </w:r>
      <w:r w:rsidRPr="004D5A2F">
        <w:rPr>
          <w:rFonts w:ascii="Gandhari Unicode" w:hAnsi="Gandhari Unicode"/>
          <w:noProof/>
          <w:lang w:val="en-GB"/>
        </w:rPr>
        <w:t xml:space="preserve">, "falling rain" is clearly an attempt to get rid of the unsatisfactory </w:t>
      </w:r>
      <w:r w:rsidRPr="004D5A2F">
        <w:rPr>
          <w:rFonts w:ascii="Gandhari Unicode" w:hAnsi="Gandhari Unicode"/>
          <w:i/>
          <w:noProof/>
          <w:lang w:val="en-GB"/>
        </w:rPr>
        <w:t>paḻamaḻai</w:t>
      </w:r>
      <w:r w:rsidRPr="004D5A2F">
        <w:rPr>
          <w:rFonts w:ascii="Gandhari Unicode" w:hAnsi="Gandhari Unicode"/>
          <w:noProof/>
          <w:lang w:val="en-GB"/>
        </w:rPr>
        <w:t xml:space="preserve">, which in either interpretation is a little awkward. If taken in T.V.G.'s sense as "old rain" (see 1+2b), the poem would start with a phrase indicating a wrong topos, namely the false rainy season (the time when the clouds release the old rain in order to have room for the new one), which is not what the poem is dealing with. If taken as "fruit", we have to assume that it once more refers to the fruit termed </w:t>
      </w:r>
      <w:r w:rsidRPr="004D5A2F">
        <w:rPr>
          <w:rFonts w:ascii="Gandhari Unicode" w:hAnsi="Gandhari Unicode"/>
          <w:i/>
          <w:noProof/>
          <w:lang w:val="en-GB"/>
        </w:rPr>
        <w:t>kāy</w:t>
      </w:r>
      <w:r w:rsidRPr="004D5A2F">
        <w:rPr>
          <w:rFonts w:ascii="Gandhari Unicode" w:hAnsi="Gandhari Unicode"/>
          <w:noProof/>
          <w:lang w:val="en-GB"/>
        </w:rPr>
        <w:t xml:space="preserve">, "unripe fruit", in the line 2, which would be slightly odd since </w:t>
      </w:r>
      <w:r w:rsidRPr="004D5A2F">
        <w:rPr>
          <w:rFonts w:ascii="Gandhari Unicode" w:hAnsi="Gandhari Unicode"/>
          <w:i/>
          <w:noProof/>
          <w:lang w:val="en-GB"/>
        </w:rPr>
        <w:t>paḻam</w:t>
      </w:r>
      <w:r w:rsidRPr="004D5A2F">
        <w:rPr>
          <w:rFonts w:ascii="Gandhari Unicode" w:hAnsi="Gandhari Unicode"/>
          <w:noProof/>
          <w:lang w:val="en-GB"/>
        </w:rPr>
        <w:t>, at least in modern Tamil, rather refers to ripe fruit.</w:t>
      </w:r>
    </w:p>
  </w:footnote>
  <w:footnote w:id="250">
    <w:p w14:paraId="20B612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the formula against the better attested variant, which indeed seems to make more sense. However, </w:t>
      </w:r>
      <w:r w:rsidRPr="004D5A2F">
        <w:rPr>
          <w:rFonts w:ascii="Gandhari Unicode" w:hAnsi="Gandhari Unicode"/>
          <w:i/>
          <w:iCs/>
          <w:noProof/>
          <w:lang w:val="en-GB"/>
        </w:rPr>
        <w:t>vil</w:t>
      </w:r>
      <w:r w:rsidRPr="004D5A2F">
        <w:rPr>
          <w:rFonts w:ascii="Gandhari Unicode" w:hAnsi="Gandhari Unicode"/>
          <w:noProof/>
          <w:lang w:val="en-GB"/>
        </w:rPr>
        <w:t xml:space="preserve"> as "rainbow" likewise is not inconceivable; if the rain is about to stop (</w:t>
      </w:r>
      <w:r w:rsidRPr="004D5A2F">
        <w:rPr>
          <w:rFonts w:ascii="Gandhari Unicode" w:hAnsi="Gandhari Unicode"/>
          <w:i/>
          <w:iCs/>
          <w:noProof/>
          <w:lang w:val="en-GB"/>
        </w:rPr>
        <w:t>kaṭai nāḷ</w:t>
      </w:r>
      <w:r w:rsidRPr="004D5A2F">
        <w:rPr>
          <w:rFonts w:ascii="Gandhari Unicode" w:hAnsi="Gandhari Unicode"/>
          <w:noProof/>
          <w:lang w:val="en-GB"/>
        </w:rPr>
        <w:t>) it might be interspersed with sunshine already, hence a rainbow is to be seen.</w:t>
      </w:r>
    </w:p>
  </w:footnote>
  <w:footnote w:id="251">
    <w:p w14:paraId="03E05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viḻumam</w:t>
      </w:r>
      <w:r w:rsidRPr="004D5A2F">
        <w:rPr>
          <w:rFonts w:ascii="Gandhari Unicode" w:hAnsi="Gandhari Unicode"/>
          <w:noProof/>
          <w:lang w:val="en-GB"/>
        </w:rPr>
        <w:t xml:space="preserve"> is a problematic word. Derivations of </w:t>
      </w:r>
      <w:r w:rsidRPr="004D5A2F">
        <w:rPr>
          <w:rFonts w:ascii="Gandhari Unicode" w:hAnsi="Gandhari Unicode"/>
          <w:i/>
          <w:noProof/>
          <w:lang w:val="en-GB"/>
        </w:rPr>
        <w:t>viḻu</w:t>
      </w:r>
      <w:r w:rsidRPr="004D5A2F">
        <w:rPr>
          <w:rFonts w:ascii="Gandhari Unicode" w:hAnsi="Gandhari Unicode"/>
          <w:noProof/>
          <w:lang w:val="en-GB"/>
        </w:rPr>
        <w:t xml:space="preserve"> are not accounted for by the DEDR. While </w:t>
      </w:r>
      <w:r w:rsidRPr="004D5A2F">
        <w:rPr>
          <w:rFonts w:ascii="Gandhari Unicode" w:hAnsi="Gandhari Unicode"/>
          <w:i/>
          <w:noProof/>
          <w:lang w:val="en-GB"/>
        </w:rPr>
        <w:t>viḻu</w:t>
      </w:r>
      <w:r w:rsidRPr="004D5A2F">
        <w:rPr>
          <w:rFonts w:ascii="Gandhari Unicode" w:hAnsi="Gandhari Unicode"/>
          <w:noProof/>
          <w:lang w:val="en-GB"/>
        </w:rPr>
        <w:t>(</w:t>
      </w:r>
      <w:r w:rsidRPr="004D5A2F">
        <w:rPr>
          <w:rFonts w:ascii="Gandhari Unicode" w:hAnsi="Gandhari Unicode"/>
          <w:i/>
          <w:noProof/>
          <w:lang w:val="en-GB"/>
        </w:rPr>
        <w:t>itu</w:t>
      </w:r>
      <w:r w:rsidRPr="004D5A2F">
        <w:rPr>
          <w:rFonts w:ascii="Gandhari Unicode" w:hAnsi="Gandhari Unicode"/>
          <w:noProof/>
          <w:lang w:val="en-GB"/>
        </w:rPr>
        <w:t xml:space="preserve">) is supposed to mean something like "excellent" (KT 182.1, 216.1, 253.2) the noun occurs in two places in the KT (261.8, 397.8) where Cām. glosses it with </w:t>
      </w:r>
      <w:r w:rsidRPr="004D5A2F">
        <w:rPr>
          <w:rFonts w:ascii="Gandhari Unicode" w:hAnsi="Gandhari Unicode"/>
          <w:i/>
          <w:noProof/>
          <w:lang w:val="en-GB"/>
        </w:rPr>
        <w:t>tuṉpam,</w:t>
      </w:r>
      <w:r w:rsidRPr="004D5A2F">
        <w:rPr>
          <w:rFonts w:ascii="Gandhari Unicode" w:hAnsi="Gandhari Unicode"/>
          <w:noProof/>
          <w:lang w:val="en-GB"/>
        </w:rPr>
        <w:t xml:space="preserve"> which seems to fit the context.</w:t>
      </w:r>
    </w:p>
  </w:footnote>
  <w:footnote w:id="252">
    <w:p w14:paraId="511062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w:t>
      </w:r>
      <w:r w:rsidRPr="004D5A2F">
        <w:rPr>
          <w:rFonts w:ascii="Gandhari Unicode" w:hAnsi="Gandhari Unicode"/>
          <w:i/>
          <w:noProof/>
          <w:lang w:val="en-GB"/>
        </w:rPr>
        <w:t>ticiṉ</w:t>
      </w:r>
      <w:r w:rsidRPr="004D5A2F">
        <w:rPr>
          <w:rFonts w:ascii="Gandhari Unicode" w:hAnsi="Gandhari Unicode"/>
          <w:noProof/>
          <w:lang w:val="en-GB"/>
        </w:rPr>
        <w:t xml:space="preserve"> as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with antepositioned </w:t>
      </w:r>
      <w:r w:rsidRPr="004D5A2F">
        <w:rPr>
          <w:rFonts w:ascii="Gandhari Unicode" w:hAnsi="Gandhari Unicode"/>
          <w:i/>
          <w:noProof/>
          <w:lang w:val="en-GB"/>
        </w:rPr>
        <w:t>yāṉē</w:t>
      </w:r>
      <w:r w:rsidRPr="004D5A2F">
        <w:rPr>
          <w:rFonts w:ascii="Gandhari Unicode" w:hAnsi="Gandhari Unicode"/>
          <w:noProof/>
          <w:lang w:val="en-GB"/>
        </w:rPr>
        <w:t xml:space="preserve"> see KT 216.4, 217.7.</w:t>
      </w:r>
    </w:p>
  </w:footnote>
  <w:footnote w:id="253">
    <w:p w14:paraId="7C9D9F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aṟanil</w:t>
      </w:r>
      <w:r w:rsidRPr="004D5A2F">
        <w:rPr>
          <w:rFonts w:ascii="Gandhari Unicode" w:hAnsi="Gandhari Unicode"/>
          <w:noProof/>
          <w:lang w:val="en-GB"/>
        </w:rPr>
        <w:t>: or "derelict in duty", cf. KT 244.6.</w:t>
      </w:r>
    </w:p>
  </w:footnote>
  <w:footnote w:id="254">
    <w:p w14:paraId="460B6D3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aṭi-vaḻi</w:t>
      </w:r>
      <w:r w:rsidRPr="004D5A2F">
        <w:rPr>
          <w:rFonts w:ascii="Gandhari Unicode" w:hAnsi="Gandhari Unicode"/>
          <w:noProof/>
          <w:lang w:val="en-GB"/>
        </w:rPr>
        <w:t>: is this a single footprint or is it a downtrodden path? And what does it suggest? The danger of a path also used by elephants?</w:t>
      </w:r>
    </w:p>
  </w:footnote>
  <w:footnote w:id="255">
    <w:p w14:paraId="3F6A38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construction of this comparison? Does it refer to the size of the footprints?</w:t>
      </w:r>
    </w:p>
  </w:footnote>
  <w:footnote w:id="256">
    <w:p w14:paraId="69154F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maṟi</w:t>
      </w:r>
      <w:r w:rsidRPr="004D5A2F">
        <w:rPr>
          <w:rFonts w:ascii="Gandhari Unicode" w:hAnsi="Gandhari Unicode"/>
          <w:noProof/>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718895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I.e. to this, pain is the proper reaction on her part? Or as a punishment for someone else, namely, HIM, who has let this happen instead of marrying her in time?</w:t>
      </w:r>
    </w:p>
  </w:footnote>
  <w:footnote w:id="258">
    <w:p w14:paraId="1FD0A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my view the construction is as follows: the v. n. </w:t>
      </w:r>
      <w:r w:rsidRPr="004D5A2F">
        <w:rPr>
          <w:rFonts w:ascii="Gandhari Unicode" w:hAnsi="Gandhari Unicode"/>
          <w:i/>
          <w:noProof/>
          <w:lang w:val="en-GB"/>
        </w:rPr>
        <w:t>paṭutal</w:t>
      </w:r>
      <w:r w:rsidRPr="004D5A2F">
        <w:rPr>
          <w:rFonts w:ascii="Gandhari Unicode" w:hAnsi="Gandhari Unicode"/>
          <w:noProof/>
          <w:lang w:val="en-GB"/>
        </w:rPr>
        <w:t xml:space="preserve"> (in appositional relation to the inf. </w:t>
      </w:r>
      <w:r w:rsidRPr="004D5A2F">
        <w:rPr>
          <w:rFonts w:ascii="Gandhari Unicode" w:hAnsi="Gandhari Unicode"/>
          <w:i/>
          <w:noProof/>
          <w:lang w:val="en-GB"/>
        </w:rPr>
        <w:t>paṭa</w:t>
      </w:r>
      <w:r w:rsidRPr="004D5A2F">
        <w:rPr>
          <w:rFonts w:ascii="Gandhari Unicode" w:hAnsi="Gandhari Unicode"/>
          <w:noProof/>
          <w:lang w:val="en-GB"/>
        </w:rPr>
        <w:t xml:space="preserve"> at the end) as indirect object to </w:t>
      </w:r>
      <w:r w:rsidRPr="004D5A2F">
        <w:rPr>
          <w:rFonts w:ascii="Gandhari Unicode" w:hAnsi="Gandhari Unicode"/>
          <w:i/>
          <w:noProof/>
          <w:lang w:val="en-GB"/>
        </w:rPr>
        <w:t>takkaṉṟu</w:t>
      </w:r>
      <w:r w:rsidRPr="004D5A2F">
        <w:rPr>
          <w:rFonts w:ascii="Gandhari Unicode" w:hAnsi="Gandhari Unicode"/>
          <w:noProof/>
          <w:lang w:val="en-GB"/>
        </w:rPr>
        <w:t>, on which depend three absolutives (</w:t>
      </w:r>
      <w:r w:rsidRPr="004D5A2F">
        <w:rPr>
          <w:rFonts w:ascii="Gandhari Unicode" w:hAnsi="Gandhari Unicode"/>
          <w:i/>
          <w:noProof/>
          <w:lang w:val="en-GB"/>
        </w:rPr>
        <w:t>uṟuttu, iṟīi</w:t>
      </w:r>
      <w:r w:rsidRPr="004D5A2F">
        <w:rPr>
          <w:rFonts w:ascii="Gandhari Unicode" w:hAnsi="Gandhari Unicode"/>
          <w:noProof/>
          <w:lang w:val="en-GB"/>
        </w:rPr>
        <w:t xml:space="preserve"> and </w:t>
      </w:r>
      <w:r w:rsidRPr="004D5A2F">
        <w:rPr>
          <w:rFonts w:ascii="Gandhari Unicode" w:hAnsi="Gandhari Unicode"/>
          <w:i/>
          <w:noProof/>
          <w:lang w:val="en-GB"/>
        </w:rPr>
        <w:t>vāḻtti</w:t>
      </w:r>
      <w:r w:rsidRPr="004D5A2F">
        <w:rPr>
          <w:rFonts w:ascii="Gandhari Unicode" w:hAnsi="Gandhari Unicode"/>
          <w:noProof/>
          <w:lang w:val="en-GB"/>
        </w:rPr>
        <w:t xml:space="preserve">), while the third abs. </w:t>
      </w:r>
      <w:r w:rsidRPr="004D5A2F">
        <w:rPr>
          <w:rFonts w:ascii="Gandhari Unicode" w:hAnsi="Gandhari Unicode"/>
          <w:i/>
          <w:noProof/>
          <w:lang w:val="en-GB"/>
        </w:rPr>
        <w:t>vāḻtti</w:t>
      </w:r>
      <w:r w:rsidRPr="004D5A2F">
        <w:rPr>
          <w:rFonts w:ascii="Gandhari Unicode" w:hAnsi="Gandhari Unicode"/>
          <w:noProof/>
          <w:lang w:val="en-GB"/>
        </w:rPr>
        <w:t xml:space="preserve"> governs the negative abs. </w:t>
      </w:r>
      <w:r w:rsidRPr="004D5A2F">
        <w:rPr>
          <w:rFonts w:ascii="Gandhari Unicode" w:hAnsi="Gandhari Unicode"/>
          <w:i/>
          <w:noProof/>
          <w:lang w:val="en-GB"/>
        </w:rPr>
        <w:t>ākā</w:t>
      </w:r>
      <w:r w:rsidRPr="004D5A2F">
        <w:rPr>
          <w:rFonts w:ascii="Gandhari Unicode" w:hAnsi="Gandhari Unicode"/>
          <w:noProof/>
          <w:lang w:val="en-GB"/>
        </w:rPr>
        <w:t xml:space="preserve">, to which, in turn, the inf. </w:t>
      </w:r>
      <w:r w:rsidRPr="004D5A2F">
        <w:rPr>
          <w:rFonts w:ascii="Gandhari Unicode" w:hAnsi="Gandhari Unicode"/>
          <w:i/>
          <w:noProof/>
          <w:lang w:val="en-GB"/>
        </w:rPr>
        <w:t>kaṟaṅka</w:t>
      </w:r>
      <w:r w:rsidRPr="004D5A2F">
        <w:rPr>
          <w:rFonts w:ascii="Gandhari Unicode" w:hAnsi="Gandhari Unicode"/>
          <w:noProof/>
          <w:lang w:val="en-GB"/>
        </w:rPr>
        <w:t xml:space="preserve"> is subordinate.</w:t>
      </w:r>
    </w:p>
  </w:footnote>
  <w:footnote w:id="259">
    <w:p w14:paraId="23F9EE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tōṟṟam</w:t>
      </w:r>
      <w:r w:rsidRPr="004D5A2F">
        <w:rPr>
          <w:rFonts w:ascii="Gandhari Unicode" w:hAnsi="Gandhari Unicode"/>
          <w:noProof/>
          <w:lang w:val="en-GB"/>
        </w:rPr>
        <w:t xml:space="preserve"> denote here something that looks as it actually is not, that is, translated freely, a good spectacle? T.V.G. explains it as the appearance of the god who takes possession of the entranced priest.</w:t>
      </w:r>
    </w:p>
  </w:footnote>
  <w:footnote w:id="260">
    <w:p w14:paraId="46357D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impact of </w:t>
      </w:r>
      <w:r w:rsidRPr="004D5A2F">
        <w:rPr>
          <w:rFonts w:ascii="Gandhari Unicode" w:hAnsi="Gandhari Unicode"/>
          <w:i/>
          <w:noProof/>
          <w:lang w:val="en-GB"/>
        </w:rPr>
        <w:t>piḻaiyēm</w:t>
      </w:r>
      <w:r w:rsidRPr="004D5A2F">
        <w:rPr>
          <w:rFonts w:ascii="Gandhari Unicode" w:hAnsi="Gandhari Unicode"/>
          <w:noProof/>
          <w:lang w:val="en-GB"/>
        </w:rPr>
        <w:t xml:space="preserve"> here? There is no point in saying that SHE has stood by HIM, because it is her relatives who have started the exorcism rite. The question might be whether she has done something wrong </w:t>
      </w:r>
      <w:r w:rsidRPr="004D5A2F">
        <w:rPr>
          <w:rFonts w:ascii="Gandhari Unicode" w:hAnsi="Gandhari Unicode"/>
          <w:i/>
          <w:noProof/>
          <w:lang w:val="en-GB"/>
        </w:rPr>
        <w:t>with</w:t>
      </w:r>
      <w:r w:rsidRPr="004D5A2F">
        <w:rPr>
          <w:rFonts w:ascii="Gandhari Unicode" w:hAnsi="Gandhari Unicode"/>
          <w:noProof/>
          <w:lang w:val="en-GB"/>
        </w:rPr>
        <w:t xml:space="preserve"> the man from the land. But </w:t>
      </w:r>
      <w:r w:rsidRPr="004D5A2F">
        <w:rPr>
          <w:rFonts w:ascii="Gandhari Unicode" w:hAnsi="Gandhari Unicode"/>
          <w:i/>
          <w:noProof/>
          <w:lang w:val="en-GB"/>
        </w:rPr>
        <w:t>nāṭaṉai</w:t>
      </w:r>
      <w:r w:rsidRPr="004D5A2F">
        <w:rPr>
          <w:rFonts w:ascii="Gandhari Unicode" w:hAnsi="Gandhari Unicode"/>
          <w:noProof/>
          <w:lang w:val="en-GB"/>
        </w:rPr>
        <w:t xml:space="preserve"> is a marked accusative, and consequently a direct object.</w:t>
      </w:r>
    </w:p>
  </w:footnote>
  <w:footnote w:id="261">
    <w:p w14:paraId="0D1D0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maḻai viḷaiyāṭu</w:t>
      </w:r>
      <w:r w:rsidRPr="004D5A2F">
        <w:rPr>
          <w:rFonts w:ascii="Gandhari Unicode" w:hAnsi="Gandhari Unicode"/>
          <w:noProof/>
          <w:lang w:val="en-GB"/>
        </w:rPr>
        <w:t>: or "where clouds are playing".</w:t>
      </w:r>
    </w:p>
  </w:footnote>
  <w:footnote w:id="262">
    <w:p w14:paraId="2D5F28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given context one could ask whether </w:t>
      </w:r>
      <w:r w:rsidRPr="004D5A2F">
        <w:rPr>
          <w:rFonts w:ascii="Gandhari Unicode" w:hAnsi="Gandhari Unicode"/>
          <w:i/>
          <w:noProof/>
          <w:lang w:val="en-GB"/>
        </w:rPr>
        <w:t>nayantaṉaṉ</w:t>
      </w:r>
      <w:r w:rsidRPr="004D5A2F">
        <w:rPr>
          <w:rFonts w:ascii="Gandhari Unicode" w:hAnsi="Gandhari Unicode"/>
          <w:noProof/>
          <w:lang w:val="en-GB"/>
        </w:rPr>
        <w:t xml:space="preserve"> makes sense in its usual meaning "to long for". He obviously has already got the </w:t>
      </w:r>
      <w:r w:rsidRPr="004D5A2F">
        <w:rPr>
          <w:rFonts w:ascii="Gandhari Unicode" w:hAnsi="Gandhari Unicode"/>
          <w:i/>
          <w:noProof/>
          <w:lang w:val="en-GB"/>
        </w:rPr>
        <w:t>kēṇmai</w:t>
      </w:r>
      <w:r w:rsidRPr="004D5A2F">
        <w:rPr>
          <w:rFonts w:ascii="Gandhari Unicode" w:hAnsi="Gandhari Unicode"/>
          <w:noProof/>
          <w:lang w:val="en-GB"/>
        </w:rPr>
        <w:t xml:space="preserve">. The perfective aspect too is slightly strange, or at least it cannot mean a past tense. So perhaps the shade is: he has established respect/esteem for the </w:t>
      </w:r>
      <w:r w:rsidRPr="004D5A2F">
        <w:rPr>
          <w:rFonts w:ascii="Gandhari Unicode" w:hAnsi="Gandhari Unicode"/>
          <w:i/>
          <w:noProof/>
          <w:lang w:val="en-GB"/>
        </w:rPr>
        <w:t>kēṇmai</w:t>
      </w:r>
      <w:r w:rsidRPr="004D5A2F">
        <w:rPr>
          <w:rFonts w:ascii="Gandhari Unicode" w:hAnsi="Gandhari Unicode"/>
          <w:noProof/>
          <w:lang w:val="en-GB"/>
        </w:rPr>
        <w:t xml:space="preserve"> he has taken.</w:t>
      </w:r>
    </w:p>
  </w:footnote>
  <w:footnote w:id="263">
    <w:p w14:paraId="36B449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line is not concluded by -</w:t>
      </w:r>
      <w:r w:rsidRPr="004D5A2F">
        <w:rPr>
          <w:rFonts w:ascii="Gandhari Unicode" w:hAnsi="Gandhari Unicode"/>
          <w:i/>
          <w:noProof/>
          <w:lang w:val="en-GB"/>
        </w:rPr>
        <w:t>ē</w:t>
      </w:r>
      <w:r w:rsidRPr="004D5A2F">
        <w:rPr>
          <w:rFonts w:ascii="Gandhari Unicode" w:hAnsi="Gandhari Unicode"/>
          <w:noProof/>
          <w:lang w:val="en-GB"/>
        </w:rPr>
        <w:t xml:space="preserve"> the construction is ambiguous. Perhaps it is necessary to take, in spite of the </w:t>
      </w:r>
      <w:r w:rsidRPr="004D5A2F">
        <w:rPr>
          <w:rFonts w:ascii="Gandhari Unicode" w:hAnsi="Gandhari Unicode"/>
          <w:i/>
          <w:noProof/>
          <w:lang w:val="en-GB"/>
        </w:rPr>
        <w:t>aṉ</w:t>
      </w:r>
      <w:r w:rsidRPr="004D5A2F">
        <w:rPr>
          <w:rFonts w:ascii="Gandhari Unicode" w:hAnsi="Gandhari Unicode"/>
          <w:noProof/>
          <w:lang w:val="en-GB"/>
        </w:rPr>
        <w:t xml:space="preserve">-infix, </w:t>
      </w:r>
      <w:r w:rsidRPr="004D5A2F">
        <w:rPr>
          <w:rFonts w:ascii="Gandhari Unicode" w:hAnsi="Gandhari Unicode"/>
          <w:i/>
          <w:noProof/>
          <w:lang w:val="en-GB"/>
        </w:rPr>
        <w:t>nayantaṉaṉ</w:t>
      </w:r>
      <w:r w:rsidRPr="004D5A2F">
        <w:rPr>
          <w:rFonts w:ascii="Gandhari Unicode" w:hAnsi="Gandhari Unicode"/>
          <w:noProof/>
          <w:lang w:val="en-GB"/>
        </w:rPr>
        <w:t xml:space="preserve"> as a participial noun and read </w:t>
      </w:r>
      <w:r w:rsidRPr="004D5A2F">
        <w:rPr>
          <w:rFonts w:ascii="Gandhari Unicode" w:hAnsi="Gandhari Unicode"/>
          <w:i/>
          <w:noProof/>
          <w:lang w:val="en-GB"/>
        </w:rPr>
        <w:t>kēṇmai</w:t>
      </w:r>
      <w:r w:rsidRPr="004D5A2F">
        <w:rPr>
          <w:rFonts w:ascii="Gandhari Unicode" w:hAnsi="Gandhari Unicode"/>
          <w:noProof/>
          <w:lang w:val="en-GB"/>
        </w:rPr>
        <w:t xml:space="preserve"> as a subject to the last line, thus 3-5b. In any case word order is strange. It is tempting to connect </w:t>
      </w:r>
      <w:r w:rsidRPr="004D5A2F">
        <w:rPr>
          <w:rFonts w:ascii="Gandhari Unicode" w:hAnsi="Gandhari Unicode"/>
          <w:i/>
          <w:noProof/>
          <w:lang w:val="en-GB"/>
        </w:rPr>
        <w:t>nammoṭu</w:t>
      </w:r>
      <w:r w:rsidRPr="004D5A2F">
        <w:rPr>
          <w:rFonts w:ascii="Gandhari Unicode" w:hAnsi="Gandhari Unicode"/>
          <w:noProof/>
          <w:lang w:val="en-GB"/>
        </w:rPr>
        <w:t xml:space="preserve"> with </w:t>
      </w:r>
      <w:r w:rsidRPr="004D5A2F">
        <w:rPr>
          <w:rFonts w:ascii="Gandhari Unicode" w:hAnsi="Gandhari Unicode"/>
          <w:i/>
          <w:noProof/>
          <w:lang w:val="en-GB"/>
        </w:rPr>
        <w:t>koṇṭa kēṇmai</w:t>
      </w:r>
      <w:r w:rsidRPr="004D5A2F">
        <w:rPr>
          <w:rFonts w:ascii="Gandhari Unicode" w:hAnsi="Gandhari Unicode"/>
          <w:noProof/>
          <w:lang w:val="en-GB"/>
        </w:rPr>
        <w:t xml:space="preserve"> ("the intimacy he has with us"), which however seems to be forbidden by position, unless we understand </w:t>
      </w:r>
      <w:r w:rsidRPr="004D5A2F">
        <w:rPr>
          <w:rFonts w:ascii="Gandhari Unicode" w:hAnsi="Gandhari Unicode"/>
          <w:i/>
          <w:noProof/>
          <w:lang w:val="en-GB"/>
        </w:rPr>
        <w:t>koṇṭa kēṇmai</w:t>
      </w:r>
      <w:r w:rsidRPr="004D5A2F">
        <w:rPr>
          <w:rFonts w:ascii="Gandhari Unicode" w:hAnsi="Gandhari Unicode"/>
          <w:noProof/>
          <w:lang w:val="en-GB"/>
        </w:rPr>
        <w:t xml:space="preserve"> as an open-ended postposition.</w:t>
      </w:r>
    </w:p>
  </w:footnote>
  <w:footnote w:id="264">
    <w:p w14:paraId="3D6EDA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impact of this poem? Considering the depth of HIS feelings it is very improbable that he will not be back with the rains, and thus SHE has no reason to be upset?</w:t>
      </w:r>
    </w:p>
  </w:footnote>
  <w:footnote w:id="265">
    <w:p w14:paraId="60C38A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ēkal</w:t>
      </w:r>
      <w:r w:rsidRPr="004D5A2F">
        <w:rPr>
          <w:rFonts w:ascii="Gandhari Unicode" w:hAnsi="Gandhari Unicode"/>
          <w:noProof/>
          <w:lang w:val="en-GB"/>
        </w:rPr>
        <w:t xml:space="preserve"> is, according to Cām., a noun meaning "height." (Cām. glosses </w:t>
      </w:r>
      <w:r w:rsidRPr="004D5A2F">
        <w:rPr>
          <w:rFonts w:ascii="Gandhari Unicode" w:hAnsi="Gandhari Unicode"/>
          <w:i/>
          <w:noProof/>
          <w:lang w:val="en-GB"/>
        </w:rPr>
        <w:t>uyarcciyaiyuṭaiya</w:t>
      </w:r>
      <w:r w:rsidRPr="004D5A2F">
        <w:rPr>
          <w:rFonts w:ascii="Gandhari Unicode" w:hAnsi="Gandhari Unicode"/>
          <w:noProof/>
          <w:lang w:val="en-GB"/>
        </w:rPr>
        <w:t xml:space="preserve">). But TL/DEDR know only </w:t>
      </w:r>
      <w:r w:rsidRPr="004D5A2F">
        <w:rPr>
          <w:rFonts w:ascii="Gandhari Unicode" w:hAnsi="Gandhari Unicode"/>
          <w:i/>
          <w:noProof/>
          <w:lang w:val="en-GB"/>
        </w:rPr>
        <w:t>ēku-tal</w:t>
      </w:r>
      <w:r w:rsidRPr="004D5A2F">
        <w:rPr>
          <w:rFonts w:ascii="Gandhari Unicode" w:hAnsi="Gandhari Unicode"/>
          <w:noProof/>
          <w:lang w:val="en-GB"/>
        </w:rPr>
        <w:t xml:space="preserve"> "to go", and thus </w:t>
      </w:r>
      <w:r w:rsidRPr="004D5A2F">
        <w:rPr>
          <w:rFonts w:ascii="Gandhari Unicode" w:hAnsi="Gandhari Unicode"/>
          <w:i/>
          <w:noProof/>
          <w:lang w:val="en-GB"/>
        </w:rPr>
        <w:t>ēkal</w:t>
      </w:r>
      <w:r w:rsidRPr="004D5A2F">
        <w:rPr>
          <w:rFonts w:ascii="Gandhari Unicode" w:hAnsi="Gandhari Unicode"/>
          <w:noProof/>
          <w:lang w:val="en-GB"/>
        </w:rPr>
        <w:t xml:space="preserve"> should be a verbal noun "going" (which is incomprehensible in the context). T.V.G., however, splits it as </w:t>
      </w:r>
      <w:r w:rsidRPr="004D5A2F">
        <w:rPr>
          <w:rFonts w:ascii="Gandhari Unicode" w:hAnsi="Gandhari Unicode"/>
          <w:i/>
          <w:noProof/>
          <w:lang w:val="en-GB"/>
        </w:rPr>
        <w:t>ē kal</w:t>
      </w:r>
      <w:r w:rsidRPr="004D5A2F">
        <w:rPr>
          <w:rFonts w:ascii="Gandhari Unicode" w:hAnsi="Gandhari Unicode"/>
          <w:noProof/>
          <w:lang w:val="en-GB"/>
        </w:rPr>
        <w:t xml:space="preserve"> "abundant stones" (see DEDR 870 </w:t>
      </w:r>
      <w:r w:rsidRPr="004D5A2F">
        <w:rPr>
          <w:rFonts w:ascii="Gandhari Unicode" w:hAnsi="Gandhari Unicode"/>
          <w:i/>
          <w:noProof/>
          <w:lang w:val="en-GB"/>
        </w:rPr>
        <w:t>ē</w:t>
      </w:r>
      <w:r w:rsidRPr="004D5A2F">
        <w:rPr>
          <w:rFonts w:ascii="Gandhari Unicode" w:hAnsi="Gandhari Unicode"/>
          <w:noProof/>
          <w:lang w:val="en-GB"/>
        </w:rPr>
        <w:t xml:space="preserve"> "abundance").</w:t>
      </w:r>
    </w:p>
  </w:footnote>
  <w:footnote w:id="266">
    <w:p w14:paraId="4896AF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iṭaṉ viṭṭu</w:t>
      </w:r>
      <w:r w:rsidRPr="004D5A2F">
        <w:rPr>
          <w:rFonts w:ascii="Gandhari Unicode" w:hAnsi="Gandhari Unicode"/>
          <w:noProof/>
          <w:lang w:val="en-GB"/>
        </w:rPr>
        <w:t>: literally "having let go of the place" = not having resisted?</w:t>
      </w:r>
    </w:p>
  </w:footnote>
  <w:footnote w:id="267">
    <w:p w14:paraId="57E57A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exact construction? What is the meaning of this comparison, which has to be connected with the petals?</w:t>
      </w:r>
    </w:p>
  </w:footnote>
  <w:footnote w:id="268">
    <w:p w14:paraId="199EB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of verbal noun + </w:t>
      </w:r>
      <w:r w:rsidRPr="004D5A2F">
        <w:rPr>
          <w:rFonts w:ascii="Gandhari Unicode" w:hAnsi="Gandhari Unicode"/>
          <w:i/>
          <w:noProof/>
          <w:lang w:val="en-GB"/>
        </w:rPr>
        <w:t>cellā</w:t>
      </w:r>
      <w:r w:rsidRPr="004D5A2F">
        <w:rPr>
          <w:rFonts w:ascii="Gandhari Unicode" w:hAnsi="Gandhari Unicode"/>
          <w:noProof/>
          <w:lang w:val="en-GB"/>
        </w:rPr>
        <w:t>(</w:t>
      </w:r>
      <w:r w:rsidRPr="004D5A2F">
        <w:rPr>
          <w:rFonts w:ascii="Gandhari Unicode" w:hAnsi="Gandhari Unicode"/>
          <w:i/>
          <w:noProof/>
          <w:lang w:val="en-GB"/>
        </w:rPr>
        <w:t>tu</w:t>
      </w:r>
      <w:r w:rsidRPr="004D5A2F">
        <w:rPr>
          <w:rFonts w:ascii="Gandhari Unicode" w:hAnsi="Gandhari Unicode"/>
          <w:noProof/>
          <w:lang w:val="en-GB"/>
        </w:rPr>
        <w:t>) see KT 159.1, 287.4, 340.3.</w:t>
      </w:r>
    </w:p>
  </w:footnote>
  <w:footnote w:id="269">
    <w:p w14:paraId="792269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Probably here his good heart refers to his having proper intentions (namely of marrying her), for which KT 259.8 is perhaps a parallel.</w:t>
      </w:r>
    </w:p>
  </w:footnote>
  <w:footnote w:id="270">
    <w:p w14:paraId="3825069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it is not really clear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1">
    <w:p w14:paraId="7F7BAE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and in the following line Cām./T.V.G. explain </w:t>
      </w:r>
      <w:r w:rsidRPr="004D5A2F">
        <w:rPr>
          <w:rFonts w:ascii="Gandhari Unicode" w:hAnsi="Gandhari Unicode"/>
          <w:i/>
          <w:noProof/>
          <w:lang w:val="en-GB"/>
        </w:rPr>
        <w:t>oṉṟu</w:t>
      </w:r>
      <w:r w:rsidRPr="004D5A2F">
        <w:rPr>
          <w:rFonts w:ascii="Gandhari Unicode" w:hAnsi="Gandhari Unicode"/>
          <w:noProof/>
          <w:lang w:val="en-GB"/>
        </w:rPr>
        <w:t xml:space="preserve"> as the verbal root "to be one", that is, the message suitable to us/to the Vēṅkai tree.</w:t>
      </w:r>
    </w:p>
  </w:footnote>
  <w:footnote w:id="272">
    <w:p w14:paraId="46E7C2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as often, the circular construction means that the confusing word order is explained at the very end: the last line contains subject and direct object.</w:t>
      </w:r>
    </w:p>
  </w:footnote>
  <w:footnote w:id="273">
    <w:p w14:paraId="44127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marapu</w:t>
      </w:r>
      <w:r w:rsidRPr="004D5A2F">
        <w:rPr>
          <w:rFonts w:ascii="Gandhari Unicode" w:hAnsi="Gandhari Unicode"/>
          <w:noProof/>
          <w:lang w:val="en-GB"/>
        </w:rPr>
        <w:t xml:space="preserve"> here mean something like law in the sense of moral evaluation?</w:t>
      </w:r>
    </w:p>
  </w:footnote>
  <w:footnote w:id="274">
    <w:p w14:paraId="14409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uṟal muṟai</w:t>
      </w:r>
      <w:r w:rsidRPr="004D5A2F">
        <w:rPr>
          <w:rFonts w:ascii="Gandhari Unicode" w:hAnsi="Gandhari Unicode"/>
          <w:noProof/>
          <w:lang w:val="en-GB"/>
        </w:rPr>
        <w:t xml:space="preserve"> is an awkward phrase. T.V.G. here takes </w:t>
      </w:r>
      <w:r w:rsidRPr="004D5A2F">
        <w:rPr>
          <w:rFonts w:ascii="Gandhari Unicode" w:hAnsi="Gandhari Unicode"/>
          <w:i/>
          <w:noProof/>
          <w:lang w:val="en-GB"/>
        </w:rPr>
        <w:t>muṟai</w:t>
      </w:r>
      <w:r w:rsidRPr="004D5A2F">
        <w:rPr>
          <w:rFonts w:ascii="Gandhari Unicode" w:hAnsi="Gandhari Unicode"/>
          <w:noProof/>
          <w:lang w:val="en-GB"/>
        </w:rPr>
        <w:t xml:space="preserve"> not as "kind, turn", but as "fate". It might also be possible to understand something like "when it is [their] turn".</w:t>
      </w:r>
    </w:p>
  </w:footnote>
  <w:footnote w:id="275">
    <w:p w14:paraId="0DA19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kōl</w:t>
      </w:r>
      <w:r w:rsidRPr="004D5A2F">
        <w:rPr>
          <w:rFonts w:ascii="Gandhari Unicode" w:hAnsi="Gandhari Unicode"/>
          <w:noProof/>
          <w:lang w:val="en-GB"/>
        </w:rPr>
        <w:t xml:space="preserve">, "stem", and often used for smaller sticks and parts of plants, is one of the Caṅkam standard epithets in connection with </w:t>
      </w:r>
      <w:r w:rsidRPr="004D5A2F">
        <w:rPr>
          <w:rFonts w:ascii="Gandhari Unicode" w:hAnsi="Gandhari Unicode"/>
          <w:i/>
          <w:noProof/>
          <w:lang w:val="en-GB"/>
        </w:rPr>
        <w:t>toṭi</w:t>
      </w:r>
      <w:r w:rsidRPr="004D5A2F">
        <w:rPr>
          <w:rFonts w:ascii="Gandhari Unicode" w:hAnsi="Gandhari Unicode"/>
          <w:noProof/>
          <w:lang w:val="en-GB"/>
        </w:rPr>
        <w:t xml:space="preserve"> (for the KT cf. 356.8, 364.3). T.V.G. explains it as meaning "broad", but how to account for morphology and semantics? I wonder whether bangles giving the impression of being a "stem" might not be bangles in an row, something that is still ubiquitous in Indian dress habits, referred to otherwise as </w:t>
      </w:r>
      <w:r w:rsidRPr="004D5A2F">
        <w:rPr>
          <w:rFonts w:ascii="Gandhari Unicode" w:hAnsi="Gandhari Unicode"/>
          <w:i/>
          <w:noProof/>
          <w:lang w:val="en-GB"/>
        </w:rPr>
        <w:t>nirai vaḷai</w:t>
      </w:r>
      <w:r w:rsidRPr="004D5A2F">
        <w:rPr>
          <w:rFonts w:ascii="Gandhari Unicode" w:hAnsi="Gandhari Unicode"/>
          <w:noProof/>
          <w:lang w:val="en-GB"/>
        </w:rPr>
        <w:t xml:space="preserve"> (KT 335.1).</w:t>
      </w:r>
    </w:p>
  </w:footnote>
  <w:footnote w:id="276">
    <w:p w14:paraId="0BE32B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reads </w:t>
      </w:r>
      <w:r w:rsidRPr="004D5A2F">
        <w:rPr>
          <w:rFonts w:ascii="Gandhari Unicode" w:hAnsi="Gandhari Unicode"/>
          <w:i/>
          <w:noProof/>
          <w:lang w:val="en-GB"/>
        </w:rPr>
        <w:t>īṇṭu</w:t>
      </w:r>
      <w:r w:rsidRPr="004D5A2F">
        <w:rPr>
          <w:rFonts w:ascii="Gandhari Unicode" w:hAnsi="Gandhari Unicode"/>
          <w:noProof/>
          <w:lang w:val="en-GB"/>
        </w:rPr>
        <w:t xml:space="preserve"> together with </w:t>
      </w:r>
      <w:r w:rsidRPr="004D5A2F">
        <w:rPr>
          <w:rFonts w:ascii="Gandhari Unicode" w:hAnsi="Gandhari Unicode"/>
          <w:i/>
          <w:noProof/>
          <w:lang w:val="en-GB"/>
        </w:rPr>
        <w:t>ñālattu</w:t>
      </w:r>
      <w:r w:rsidRPr="004D5A2F">
        <w:rPr>
          <w:rFonts w:ascii="Gandhari Unicode" w:hAnsi="Gandhari Unicode"/>
          <w:noProof/>
          <w:lang w:val="en-GB"/>
        </w:rPr>
        <w:t xml:space="preserve"> "the whole world", while T.V.G. here explains it as a verbal root "to gather" (DEDR 538), which would be "together with great wealth, the gathered gain of the wide world".</w:t>
      </w:r>
    </w:p>
  </w:footnote>
  <w:footnote w:id="277">
    <w:p w14:paraId="24F9EC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iruṅkaṇ ñālam</w:t>
      </w:r>
      <w:r w:rsidRPr="004D5A2F">
        <w:rPr>
          <w:rFonts w:ascii="Gandhari Unicode" w:hAnsi="Gandhari Unicode"/>
          <w:noProof/>
          <w:lang w:val="en-GB"/>
        </w:rPr>
        <w:t>: "the world which [is] a big place"?</w:t>
      </w:r>
    </w:p>
  </w:footnote>
  <w:footnote w:id="278">
    <w:p w14:paraId="22ECF2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takes </w:t>
      </w:r>
      <w:r w:rsidRPr="004D5A2F">
        <w:rPr>
          <w:rFonts w:ascii="Gandhari Unicode" w:hAnsi="Gandhari Unicode"/>
          <w:i/>
          <w:noProof/>
          <w:lang w:val="en-GB"/>
        </w:rPr>
        <w:t>aṟanil kōḷ</w:t>
      </w:r>
      <w:r w:rsidRPr="004D5A2F">
        <w:rPr>
          <w:rFonts w:ascii="Gandhari Unicode" w:hAnsi="Gandhari Unicode"/>
          <w:noProof/>
          <w:lang w:val="en-GB"/>
        </w:rPr>
        <w:t xml:space="preserve"> as referring to the way the god of death takes away old people as well as young ones, and thus deserves to be termed "virtueless", which supposedly means here "without moral consideration".</w:t>
      </w:r>
    </w:p>
  </w:footnote>
  <w:footnote w:id="279">
    <w:p w14:paraId="7732B9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most probably EA along with Cām. felt the need to correct the transmitted text by changing to oblique stem before sociative suffix. For simple </w:t>
      </w:r>
      <w:r w:rsidRPr="004D5A2F">
        <w:rPr>
          <w:rFonts w:ascii="Gandhari Unicode" w:hAnsi="Gandhari Unicode"/>
          <w:i/>
          <w:iCs/>
          <w:noProof/>
          <w:lang w:val="en-GB"/>
        </w:rPr>
        <w:t>ēṟoṭu</w:t>
      </w:r>
      <w:r w:rsidRPr="004D5A2F">
        <w:rPr>
          <w:rFonts w:ascii="Gandhari Unicode" w:hAnsi="Gandhari Unicode"/>
          <w:noProof/>
          <w:lang w:val="en-GB"/>
        </w:rPr>
        <w:t>, however, there are no less than three parallels in the NA (7.5 51.4 261.2 ).</w:t>
      </w:r>
    </w:p>
  </w:footnote>
  <w:footnote w:id="280">
    <w:p w14:paraId="70121B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viṉaval viṉa</w:t>
      </w:r>
      <w:r w:rsidRPr="004D5A2F">
        <w:rPr>
          <w:rFonts w:ascii="Gandhari Unicode" w:hAnsi="Gandhari Unicode"/>
          <w:noProof/>
          <w:lang w:val="en-GB"/>
        </w:rPr>
        <w:t xml:space="preserve">: is this a </w:t>
      </w:r>
      <w:r w:rsidRPr="004D5A2F">
        <w:rPr>
          <w:rFonts w:ascii="Gandhari Unicode" w:hAnsi="Gandhari Unicode"/>
          <w:i/>
          <w:noProof/>
          <w:lang w:val="en-GB"/>
        </w:rPr>
        <w:t>figura etymologica</w:t>
      </w:r>
      <w:r w:rsidRPr="004D5A2F">
        <w:rPr>
          <w:rFonts w:ascii="Gandhari Unicode" w:hAnsi="Gandhari Unicode"/>
          <w:noProof/>
          <w:lang w:val="en-GB"/>
        </w:rPr>
        <w:t xml:space="preserve"> of intensification: "to ask urgently"?</w:t>
      </w:r>
    </w:p>
  </w:footnote>
  <w:footnote w:id="281">
    <w:p w14:paraId="01B4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last line can be read as an independent sentence implying a change of perspective, from a report to the confidante over to direct memory.</w:t>
      </w:r>
    </w:p>
  </w:footnote>
  <w:footnote w:id="282">
    <w:p w14:paraId="0D7361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elsewhere there there are descriptions of salt merchants, who are on their way with carts in order to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1E6792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uppu viḷai kaḻaṉi</w:t>
      </w:r>
      <w:r w:rsidRPr="004D5A2F">
        <w:rPr>
          <w:rFonts w:ascii="Gandhari Unicode" w:hAnsi="Gandhari Unicode"/>
          <w:noProof/>
          <w:lang w:val="en-GB"/>
        </w:rPr>
        <w:t>: literally "the fields where salt is ripening", i.e. probably extracted by evaporation, just as nowadays.</w:t>
      </w:r>
    </w:p>
  </w:footnote>
  <w:footnote w:id="284">
    <w:p w14:paraId="065CA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By position the penultimate line is bivalent. On the one hand the </w:t>
      </w:r>
      <w:r w:rsidRPr="004D5A2F">
        <w:rPr>
          <w:rFonts w:ascii="Gandhari Unicode" w:hAnsi="Gandhari Unicode"/>
          <w:i/>
          <w:noProof/>
          <w:lang w:val="en-GB"/>
        </w:rPr>
        <w:t>cērppaṉ</w:t>
      </w:r>
      <w:r w:rsidRPr="004D5A2F">
        <w:rPr>
          <w:rFonts w:ascii="Gandhari Unicode" w:hAnsi="Gandhari Unicode"/>
          <w:noProof/>
          <w:lang w:val="en-GB"/>
        </w:rPr>
        <w:t xml:space="preserve"> is the addressee of the message, i.e. indirect object of the main sentence of line 2, on the other hand he is the one for whom she would be weak (indirect object to </w:t>
      </w:r>
      <w:r w:rsidRPr="004D5A2F">
        <w:rPr>
          <w:rFonts w:ascii="Gandhari Unicode" w:hAnsi="Gandhari Unicode"/>
          <w:i/>
          <w:noProof/>
          <w:lang w:val="en-GB"/>
        </w:rPr>
        <w:t>eḷiyaḷ</w:t>
      </w:r>
      <w:r w:rsidRPr="004D5A2F">
        <w:rPr>
          <w:rFonts w:ascii="Gandhari Unicode" w:hAnsi="Gandhari Unicode"/>
          <w:noProof/>
          <w:lang w:val="en-GB"/>
        </w:rPr>
        <w:t>).</w:t>
      </w:r>
    </w:p>
  </w:footnote>
  <w:footnote w:id="285">
    <w:p w14:paraId="2B9261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fail to see the reason why Cām. felt inclined to follow the less well attested variant; </w:t>
      </w:r>
      <w:r w:rsidRPr="004D5A2F">
        <w:rPr>
          <w:rFonts w:ascii="Gandhari Unicode" w:hAnsi="Gandhari Unicode"/>
          <w:i/>
          <w:iCs/>
          <w:noProof/>
          <w:lang w:val="en-GB"/>
        </w:rPr>
        <w:t>ūḻ</w:t>
      </w:r>
      <w:r w:rsidRPr="004D5A2F">
        <w:rPr>
          <w:rFonts w:ascii="Gandhari Unicode" w:hAnsi="Gandhari Unicode"/>
          <w:noProof/>
          <w:lang w:val="en-GB"/>
        </w:rPr>
        <w:t xml:space="preserve"> and </w:t>
      </w:r>
      <w:r w:rsidRPr="004D5A2F">
        <w:rPr>
          <w:rFonts w:ascii="Gandhari Unicode" w:hAnsi="Gandhari Unicode"/>
          <w:i/>
          <w:iCs/>
          <w:noProof/>
          <w:lang w:val="en-GB"/>
        </w:rPr>
        <w:t>ūḻi</w:t>
      </w:r>
      <w:r w:rsidRPr="004D5A2F">
        <w:rPr>
          <w:rFonts w:ascii="Gandhari Unicode" w:hAnsi="Gandhari Unicode"/>
          <w:noProof/>
          <w:lang w:val="en-GB"/>
        </w:rPr>
        <w:t xml:space="preserve"> seem semantically quite close.</w:t>
      </w:r>
    </w:p>
  </w:footnote>
  <w:footnote w:id="286">
    <w:p w14:paraId="29B3EF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muḻaṅki iṭittu iṭittu</w:t>
      </w:r>
      <w:r w:rsidRPr="004D5A2F">
        <w:rPr>
          <w:rFonts w:ascii="Gandhari Unicode" w:hAnsi="Gandhari Unicode"/>
          <w:noProof/>
          <w:lang w:val="en-GB"/>
        </w:rPr>
        <w:t>: is this a synonym compound plus repetition, achieving an intensification?</w:t>
      </w:r>
    </w:p>
  </w:footnote>
  <w:footnote w:id="287">
    <w:p w14:paraId="76F7E6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kūntal mel aṇaiyēm</w:t>
      </w:r>
      <w:r w:rsidRPr="004D5A2F">
        <w:rPr>
          <w:rFonts w:ascii="Gandhari Unicode" w:hAnsi="Gandhari Unicode"/>
          <w:noProof/>
          <w:lang w:val="en-GB"/>
        </w:rPr>
        <w:t xml:space="preserve"> might also mean "we [are] on the soft bed of [her] tresses" (thus the explanation of T.V.G.).</w:t>
      </w:r>
    </w:p>
  </w:footnote>
  <w:footnote w:id="288">
    <w:p w14:paraId="1F5596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uṟṟatu maṉṉum</w:t>
      </w:r>
      <w:r w:rsidRPr="004D5A2F">
        <w:rPr>
          <w:rFonts w:ascii="Gandhari Unicode" w:hAnsi="Gandhari Unicode"/>
          <w:noProof/>
          <w:lang w:val="en-GB"/>
        </w:rPr>
        <w:t>: What can be the function of -</w:t>
      </w:r>
      <w:r w:rsidRPr="004D5A2F">
        <w:rPr>
          <w:rFonts w:ascii="Gandhari Unicode" w:hAnsi="Gandhari Unicode"/>
          <w:i/>
          <w:noProof/>
          <w:lang w:val="en-GB"/>
        </w:rPr>
        <w:t>um</w:t>
      </w:r>
      <w:r w:rsidRPr="004D5A2F">
        <w:rPr>
          <w:rFonts w:ascii="Gandhari Unicode" w:hAnsi="Gandhari Unicode"/>
          <w:noProof/>
          <w:lang w:val="en-GB"/>
        </w:rPr>
        <w:t xml:space="preserve"> here? Adding an additional reason (while the first one has not been uttered): "it indeed happened also ..."?</w:t>
      </w:r>
    </w:p>
  </w:footnote>
  <w:footnote w:id="289">
    <w:p w14:paraId="318A0A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passage where </w:t>
      </w:r>
      <w:r w:rsidRPr="004D5A2F">
        <w:rPr>
          <w:rFonts w:ascii="Gandhari Unicode" w:hAnsi="Gandhari Unicode"/>
          <w:i/>
          <w:noProof/>
          <w:lang w:val="en-GB"/>
        </w:rPr>
        <w:t>tōḷ</w:t>
      </w:r>
      <w:r w:rsidRPr="004D5A2F">
        <w:rPr>
          <w:rFonts w:ascii="Gandhari Unicode" w:hAnsi="Gandhari Unicode"/>
          <w:noProof/>
          <w:lang w:val="en-GB"/>
        </w:rPr>
        <w:t xml:space="preserve"> is obviously used in a metonymic-metaphorical way to denote HER body as having been touched by a man.</w:t>
      </w:r>
    </w:p>
  </w:footnote>
  <w:footnote w:id="290">
    <w:p w14:paraId="17CC7A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vauvum paṇpiṉ</w:t>
      </w:r>
      <w:r w:rsidRPr="004D5A2F">
        <w:rPr>
          <w:rFonts w:ascii="Gandhari Unicode" w:hAnsi="Gandhari Unicode"/>
          <w:noProof/>
          <w:lang w:val="en-GB"/>
        </w:rPr>
        <w:t xml:space="preserve"> can either be read as a qualification of an elliptical subject or as an attribute to </w:t>
      </w:r>
      <w:r w:rsidRPr="004D5A2F">
        <w:rPr>
          <w:rFonts w:ascii="Gandhari Unicode" w:hAnsi="Gandhari Unicode"/>
          <w:i/>
          <w:noProof/>
          <w:lang w:val="en-GB"/>
        </w:rPr>
        <w:t>nōy</w:t>
      </w:r>
      <w:r w:rsidRPr="004D5A2F">
        <w:rPr>
          <w:rFonts w:ascii="Gandhari Unicode" w:hAnsi="Gandhari Unicode"/>
          <w:noProof/>
          <w:lang w:val="en-GB"/>
        </w:rPr>
        <w:t xml:space="preserve"> (see 5b).</w:t>
      </w:r>
    </w:p>
  </w:footnote>
  <w:footnote w:id="291">
    <w:p w14:paraId="1A8C93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sentence splitting by Cām./T.V.G. </w:t>
      </w:r>
      <w:r w:rsidRPr="004D5A2F">
        <w:rPr>
          <w:rFonts w:ascii="Gandhari Unicode" w:hAnsi="Gandhari Unicode"/>
          <w:i/>
          <w:noProof/>
          <w:lang w:val="en-GB"/>
        </w:rPr>
        <w:t>–</w:t>
      </w:r>
      <w:r w:rsidRPr="004D5A2F">
        <w:rPr>
          <w:rFonts w:ascii="Gandhari Unicode" w:hAnsi="Gandhari Unicode"/>
          <w:noProof/>
          <w:lang w:val="en-GB"/>
        </w:rPr>
        <w:t xml:space="preserve"> in order to be able to decide between the two it would be necessary to study in full the usage of the particle </w:t>
      </w:r>
      <w:r w:rsidRPr="004D5A2F">
        <w:rPr>
          <w:rFonts w:ascii="Gandhari Unicode" w:hAnsi="Gandhari Unicode"/>
          <w:i/>
          <w:noProof/>
          <w:lang w:val="en-GB"/>
        </w:rPr>
        <w:t>maṟṟu</w:t>
      </w:r>
      <w:r w:rsidRPr="004D5A2F">
        <w:rPr>
          <w:rFonts w:ascii="Gandhari Unicode" w:hAnsi="Gandhari Unicode"/>
          <w:noProof/>
          <w:lang w:val="en-GB"/>
        </w:rPr>
        <w:t>.</w:t>
      </w:r>
    </w:p>
  </w:footnote>
  <w:footnote w:id="292">
    <w:p w14:paraId="1DF31C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an implication that HE has already had connection with HER, taking the </w:t>
      </w:r>
      <w:r w:rsidRPr="004D5A2F">
        <w:rPr>
          <w:rFonts w:ascii="Gandhari Unicode" w:hAnsi="Gandhari Unicode"/>
          <w:i/>
          <w:noProof/>
          <w:lang w:val="en-GB"/>
        </w:rPr>
        <w:t>tīṇṭalum iyaivatu</w:t>
      </w:r>
      <w:r w:rsidRPr="004D5A2F">
        <w:rPr>
          <w:rFonts w:ascii="Gandhari Unicode" w:hAnsi="Gandhari Unicode"/>
          <w:noProof/>
          <w:lang w:val="en-GB"/>
        </w:rPr>
        <w:t xml:space="preserve"> to mean "will there be an opportunity to touch again" the shoulder.</w:t>
      </w:r>
    </w:p>
  </w:footnote>
  <w:footnote w:id="293">
    <w:p w14:paraId="1299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understands that the eyes are opposed to each other like arrows (or something like this), but would that fit to the further image? T.V.G. explains the eyes to be sharp as arrows, which would weaken the connection even more.</w:t>
      </w:r>
    </w:p>
  </w:footnote>
  <w:footnote w:id="294">
    <w:p w14:paraId="2EA457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 vicai</w:t>
      </w:r>
      <w:r w:rsidRPr="004D5A2F">
        <w:rPr>
          <w:rFonts w:ascii="Gandhari Unicode" w:hAnsi="Gandhari Unicode"/>
          <w:noProof/>
          <w:lang w:val="en-GB"/>
        </w:rPr>
        <w:t>: is this an intensifying synonym compound?</w:t>
      </w:r>
    </w:p>
  </w:footnote>
  <w:footnote w:id="295">
    <w:p w14:paraId="71AAC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Cām./T.V.G. take here the </w:t>
      </w:r>
      <w:r w:rsidRPr="004D5A2F">
        <w:rPr>
          <w:rFonts w:ascii="Gandhari Unicode" w:hAnsi="Gandhari Unicode"/>
          <w:i/>
          <w:noProof/>
          <w:lang w:val="en-GB"/>
        </w:rPr>
        <w:t>kalai</w:t>
      </w:r>
      <w:r w:rsidRPr="004D5A2F">
        <w:rPr>
          <w:rFonts w:ascii="Gandhari Unicode" w:hAnsi="Gandhari Unicode"/>
          <w:noProof/>
          <w:lang w:val="en-GB"/>
        </w:rPr>
        <w:t xml:space="preserve"> to be the male of the deer and the </w:t>
      </w:r>
      <w:r w:rsidRPr="004D5A2F">
        <w:rPr>
          <w:rFonts w:ascii="Gandhari Unicode" w:hAnsi="Gandhari Unicode"/>
          <w:i/>
          <w:noProof/>
          <w:lang w:val="en-GB"/>
        </w:rPr>
        <w:t>māṉ</w:t>
      </w:r>
      <w:r w:rsidRPr="004D5A2F">
        <w:rPr>
          <w:rFonts w:ascii="Gandhari Unicode" w:hAnsi="Gandhari Unicode"/>
          <w:noProof/>
          <w:lang w:val="en-GB"/>
        </w:rPr>
        <w:t xml:space="preserve"> of line 4 as its female, thus deriving one of the common images of separated couples. But </w:t>
      </w:r>
      <w:r w:rsidRPr="004D5A2F">
        <w:rPr>
          <w:rFonts w:ascii="Gandhari Unicode" w:hAnsi="Gandhari Unicode"/>
          <w:i/>
          <w:noProof/>
          <w:lang w:val="en-GB"/>
        </w:rPr>
        <w:t>kalai</w:t>
      </w:r>
      <w:r w:rsidRPr="004D5A2F">
        <w:rPr>
          <w:rFonts w:ascii="Gandhari Unicode" w:hAnsi="Gandhari Unicode"/>
          <w:noProof/>
          <w:lang w:val="en-GB"/>
        </w:rPr>
        <w:t xml:space="preserve"> usually denotes a male monkey and </w:t>
      </w:r>
      <w:r w:rsidRPr="004D5A2F">
        <w:rPr>
          <w:rFonts w:ascii="Gandhari Unicode" w:hAnsi="Gandhari Unicode"/>
          <w:i/>
          <w:noProof/>
          <w:lang w:val="en-GB"/>
        </w:rPr>
        <w:t xml:space="preserve">māṉ </w:t>
      </w:r>
      <w:r w:rsidRPr="004D5A2F">
        <w:rPr>
          <w:rFonts w:ascii="Gandhari Unicode" w:hAnsi="Gandhari Unicode"/>
          <w:noProof/>
          <w:lang w:val="en-GB"/>
        </w:rPr>
        <w:t xml:space="preserve">usually denotes a male deer (although one might argue that the attribute </w:t>
      </w:r>
      <w:r w:rsidRPr="004D5A2F">
        <w:rPr>
          <w:rFonts w:ascii="Gandhari Unicode" w:hAnsi="Gandhari Unicode"/>
          <w:i/>
          <w:noProof/>
          <w:lang w:val="en-GB"/>
        </w:rPr>
        <w:t>maṭam</w:t>
      </w:r>
      <w:r w:rsidRPr="004D5A2F">
        <w:rPr>
          <w:rFonts w:ascii="Gandhari Unicode" w:hAnsi="Gandhari Unicode"/>
          <w:noProof/>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actually after deer would make sense.</w:t>
      </w:r>
    </w:p>
  </w:footnote>
  <w:footnote w:id="296">
    <w:p w14:paraId="3F26E5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niṟattu aḻutti</w:t>
      </w:r>
      <w:r w:rsidRPr="004D5A2F">
        <w:rPr>
          <w:rFonts w:ascii="Gandhari Unicode" w:hAnsi="Gandhari Unicode"/>
          <w:noProof/>
          <w:lang w:val="en-GB"/>
        </w:rPr>
        <w:t xml:space="preserve"> most probably refers to the hunter hitting the "vital spot" of the animal (cf. NA 165.1).</w:t>
      </w:r>
    </w:p>
  </w:footnote>
  <w:footnote w:id="297">
    <w:p w14:paraId="523DF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seems to make more sense to connect </w:t>
      </w:r>
      <w:r w:rsidRPr="004D5A2F">
        <w:rPr>
          <w:rFonts w:ascii="Gandhari Unicode" w:hAnsi="Gandhari Unicode"/>
          <w:i/>
          <w:noProof/>
          <w:lang w:val="en-GB"/>
        </w:rPr>
        <w:t>cilai māṇ</w:t>
      </w:r>
      <w:r w:rsidRPr="004D5A2F">
        <w:rPr>
          <w:rFonts w:ascii="Gandhari Unicode" w:hAnsi="Gandhari Unicode"/>
          <w:noProof/>
          <w:lang w:val="en-GB"/>
        </w:rPr>
        <w:t xml:space="preserve"> with </w:t>
      </w:r>
      <w:r w:rsidRPr="004D5A2F">
        <w:rPr>
          <w:rFonts w:ascii="Gandhari Unicode" w:hAnsi="Gandhari Unicode"/>
          <w:i/>
          <w:noProof/>
          <w:lang w:val="en-GB"/>
        </w:rPr>
        <w:t>vāḷi</w:t>
      </w:r>
      <w:r w:rsidRPr="004D5A2F">
        <w:rPr>
          <w:rFonts w:ascii="Gandhari Unicode" w:hAnsi="Gandhari Unicode"/>
          <w:noProof/>
          <w:lang w:val="en-GB"/>
        </w:rPr>
        <w:t xml:space="preserve">, although they are quite far apart, but of course it could also be a further attribute of the </w:t>
      </w:r>
      <w:r w:rsidRPr="004D5A2F">
        <w:rPr>
          <w:rFonts w:ascii="Gandhari Unicode" w:hAnsi="Gandhari Unicode"/>
          <w:i/>
          <w:noProof/>
          <w:lang w:val="en-GB"/>
        </w:rPr>
        <w:t>kalai</w:t>
      </w:r>
      <w:r w:rsidRPr="004D5A2F">
        <w:rPr>
          <w:rFonts w:ascii="Gandhari Unicode" w:hAnsi="Gandhari Unicode"/>
          <w:noProof/>
          <w:lang w:val="en-GB"/>
        </w:rPr>
        <w:t>, or a qualification of its quickness.</w:t>
      </w:r>
    </w:p>
  </w:footnote>
  <w:footnote w:id="298">
    <w:p w14:paraId="2F30B1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impact of this complicated image is presumably that SHE is well protected and HE ponders his chances. But how to understand the syntax? I take </w:t>
      </w:r>
      <w:r w:rsidRPr="004D5A2F">
        <w:rPr>
          <w:rFonts w:ascii="Gandhari Unicode" w:hAnsi="Gandhari Unicode"/>
          <w:i/>
          <w:noProof/>
          <w:lang w:val="en-GB"/>
        </w:rPr>
        <w:t>aiyar</w:t>
      </w:r>
      <w:r w:rsidRPr="004D5A2F">
        <w:rPr>
          <w:rFonts w:ascii="Gandhari Unicode" w:hAnsi="Gandhari Unicode"/>
          <w:noProof/>
          <w:lang w:val="en-GB"/>
        </w:rPr>
        <w:t xml:space="preserve"> as a possessive genitive to </w:t>
      </w:r>
      <w:r w:rsidRPr="004D5A2F">
        <w:rPr>
          <w:rFonts w:ascii="Gandhari Unicode" w:hAnsi="Gandhari Unicode"/>
          <w:i/>
          <w:noProof/>
          <w:lang w:val="en-GB"/>
        </w:rPr>
        <w:t>vāḷi</w:t>
      </w:r>
      <w:r w:rsidRPr="004D5A2F">
        <w:rPr>
          <w:rFonts w:ascii="Gandhari Unicode" w:hAnsi="Gandhari Unicode"/>
          <w:noProof/>
          <w:lang w:val="en-GB"/>
        </w:rPr>
        <w:t xml:space="preserve">, and accordingly as the subject of lines 2-4, and </w:t>
      </w:r>
      <w:r w:rsidRPr="004D5A2F">
        <w:rPr>
          <w:rFonts w:ascii="Gandhari Unicode" w:hAnsi="Gandhari Unicode"/>
          <w:i/>
          <w:noProof/>
          <w:lang w:val="en-GB"/>
        </w:rPr>
        <w:t>vīḷaiyar</w:t>
      </w:r>
      <w:r w:rsidRPr="004D5A2F">
        <w:rPr>
          <w:rFonts w:ascii="Gandhari Unicode" w:hAnsi="Gandhari Unicode"/>
          <w:noProof/>
          <w:lang w:val="en-GB"/>
        </w:rPr>
        <w:t xml:space="preserve"> as an apposition to </w:t>
      </w:r>
      <w:r w:rsidRPr="004D5A2F">
        <w:rPr>
          <w:rFonts w:ascii="Gandhari Unicode" w:hAnsi="Gandhari Unicode"/>
          <w:i/>
          <w:noProof/>
          <w:lang w:val="en-GB"/>
        </w:rPr>
        <w:t>aiyar</w:t>
      </w:r>
      <w:r w:rsidRPr="004D5A2F">
        <w:rPr>
          <w:rFonts w:ascii="Gandhari Unicode" w:hAnsi="Gandhari Unicode"/>
          <w:noProof/>
          <w:lang w:val="en-GB"/>
        </w:rPr>
        <w:t>.</w:t>
      </w:r>
    </w:p>
  </w:footnote>
  <w:footnote w:id="299">
    <w:p w14:paraId="7A16EA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of the places where Cām. decided in favour on an oblique form rather (as a minimal mark of the locative). The </w:t>
      </w:r>
      <w:r w:rsidRPr="004D5A2F">
        <w:rPr>
          <w:rFonts w:ascii="Gandhari Unicode" w:hAnsi="Gandhari Unicode"/>
          <w:i/>
          <w:iCs/>
          <w:noProof/>
          <w:lang w:val="en-GB"/>
        </w:rPr>
        <w:t>peyareccam uḷarum</w:t>
      </w:r>
      <w:r w:rsidRPr="004D5A2F">
        <w:rPr>
          <w:rFonts w:ascii="Gandhari Unicode" w:hAnsi="Gandhari Unicode"/>
          <w:noProof/>
          <w:lang w:val="en-GB"/>
        </w:rPr>
        <w:t xml:space="preserve"> most probably represents his emendation of the transmitted form </w:t>
      </w:r>
      <w:r w:rsidRPr="004D5A2F">
        <w:rPr>
          <w:rFonts w:ascii="Gandhari Unicode" w:hAnsi="Gandhari Unicode"/>
          <w:i/>
          <w:iCs/>
          <w:noProof/>
          <w:lang w:val="en-GB"/>
        </w:rPr>
        <w:t>uḷḷum</w:t>
      </w:r>
      <w:r w:rsidRPr="004D5A2F">
        <w:rPr>
          <w:rFonts w:ascii="Gandhari Unicode" w:hAnsi="Gandhari Unicode"/>
          <w:noProof/>
          <w:lang w:val="en-GB"/>
        </w:rPr>
        <w:t xml:space="preserve">, "remembering", which looks like a metaphor with wind as a subject, an interpretation supported, however, by the other transmitted variant </w:t>
      </w:r>
      <w:r w:rsidRPr="004D5A2F">
        <w:rPr>
          <w:rFonts w:ascii="Gandhari Unicode" w:hAnsi="Gandhari Unicode"/>
          <w:i/>
          <w:iCs/>
          <w:noProof/>
          <w:lang w:val="en-GB"/>
        </w:rPr>
        <w:t>uḷ-uṟu</w:t>
      </w:r>
      <w:r w:rsidRPr="004D5A2F">
        <w:rPr>
          <w:rFonts w:ascii="Gandhari Unicode" w:hAnsi="Gandhari Unicode"/>
          <w:noProof/>
          <w:lang w:val="en-GB"/>
        </w:rPr>
        <w:t xml:space="preserve">, "to have something in oneself", i.e. wind bringing some faint scent from elsewhere. For a parallel variant of the same metaphorical usage see KT 278.1 </w:t>
      </w:r>
      <w:r w:rsidRPr="004D5A2F">
        <w:rPr>
          <w:rFonts w:ascii="Gandhari Unicode" w:hAnsi="Gandhari Unicode"/>
          <w:i/>
          <w:iCs/>
          <w:noProof/>
          <w:lang w:val="en-GB"/>
        </w:rPr>
        <w:t>uṟu vaḷi uḷḷiya am taḷir māattu</w:t>
      </w:r>
      <w:r w:rsidRPr="004D5A2F">
        <w:rPr>
          <w:rFonts w:ascii="Gandhari Unicode" w:hAnsi="Gandhari Unicode"/>
          <w:noProof/>
          <w:lang w:val="en-GB"/>
        </w:rPr>
        <w:t>.</w:t>
      </w:r>
    </w:p>
  </w:footnote>
  <w:footnote w:id="300">
    <w:p w14:paraId="5C217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goes against the unequivocally transmitted text, possibly in order to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1">
    <w:p w14:paraId="0B8944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kaṇpaṭu</w:t>
      </w:r>
      <w:r w:rsidRPr="004D5A2F">
        <w:rPr>
          <w:rFonts w:ascii="Gandhari Unicode" w:hAnsi="Gandhari Unicode"/>
          <w:noProof/>
          <w:lang w:val="en-GB"/>
        </w:rPr>
        <w:t xml:space="preserve"> is simply a lexeme "to be situated" (thus T.V.G.); but the image is nicer when the aspect of the honeycomb's being visible is also expressed.</w:t>
      </w:r>
    </w:p>
  </w:footnote>
  <w:footnote w:id="302">
    <w:p w14:paraId="2C0410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ēmā</w:t>
      </w:r>
      <w:r w:rsidRPr="004D5A2F">
        <w:rPr>
          <w:rFonts w:ascii="Gandhari Unicode" w:hAnsi="Gandhari Unicode"/>
          <w:noProof/>
          <w:lang w:val="en-GB"/>
        </w:rPr>
        <w:t>, 12</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is according to the TL "to be protected", according to the Index "to be disappointed"; it is not included in the DEDR, but see DEDR 898 </w:t>
      </w:r>
      <w:r w:rsidRPr="004D5A2F">
        <w:rPr>
          <w:rFonts w:ascii="Gandhari Unicode" w:hAnsi="Gandhari Unicode"/>
          <w:i/>
          <w:noProof/>
          <w:lang w:val="en-GB"/>
        </w:rPr>
        <w:t>ēmāṟu</w:t>
      </w:r>
      <w:r w:rsidRPr="004D5A2F">
        <w:rPr>
          <w:rFonts w:ascii="Gandhari Unicode" w:hAnsi="Gandhari Unicode"/>
          <w:noProof/>
          <w:lang w:val="en-GB"/>
        </w:rPr>
        <w:t xml:space="preserve"> (according to the TL the origin of </w:t>
      </w:r>
      <w:r w:rsidRPr="004D5A2F">
        <w:rPr>
          <w:rFonts w:ascii="Gandhari Unicode" w:hAnsi="Gandhari Unicode"/>
          <w:i/>
          <w:noProof/>
          <w:lang w:val="en-GB"/>
        </w:rPr>
        <w:t>ēmā</w:t>
      </w:r>
      <w:r w:rsidRPr="004D5A2F">
        <w:rPr>
          <w:rFonts w:ascii="Gandhari Unicode" w:hAnsi="Gandhari Unicode"/>
          <w:noProof/>
          <w:lang w:val="en-GB"/>
        </w:rPr>
        <w:t>) "to be confused, bewildered".</w:t>
      </w:r>
    </w:p>
  </w:footnote>
  <w:footnote w:id="303">
    <w:p w14:paraId="330CC6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teḷimē</w:t>
      </w:r>
      <w:r w:rsidRPr="004D5A2F">
        <w:rPr>
          <w:rFonts w:ascii="Gandhari Unicode" w:hAnsi="Gandhari Unicode"/>
          <w:noProof/>
          <w:lang w:val="en-GB"/>
        </w:rPr>
        <w:t xml:space="preserve">: the form can be explained as an imperative </w:t>
      </w:r>
      <w:r w:rsidRPr="004D5A2F">
        <w:rPr>
          <w:rFonts w:ascii="Gandhari Unicode" w:hAnsi="Gandhari Unicode"/>
          <w:i/>
          <w:noProof/>
          <w:lang w:val="en-GB"/>
        </w:rPr>
        <w:t>teḷimō</w:t>
      </w:r>
      <w:r w:rsidRPr="004D5A2F">
        <w:rPr>
          <w:rFonts w:ascii="Gandhari Unicode" w:hAnsi="Gandhari Unicode"/>
          <w:noProof/>
          <w:lang w:val="en-GB"/>
        </w:rPr>
        <w:t xml:space="preserve"> which takes the particle –</w:t>
      </w:r>
      <w:r w:rsidRPr="004D5A2F">
        <w:rPr>
          <w:rFonts w:ascii="Gandhari Unicode" w:hAnsi="Gandhari Unicode"/>
          <w:i/>
          <w:noProof/>
          <w:lang w:val="en-GB"/>
        </w:rPr>
        <w:t xml:space="preserve">ē </w:t>
      </w:r>
      <w:r w:rsidRPr="004D5A2F">
        <w:rPr>
          <w:rFonts w:ascii="Gandhari Unicode" w:hAnsi="Gandhari Unicode"/>
          <w:noProof/>
          <w:lang w:val="en-GB"/>
        </w:rPr>
        <w:t>instead, because it is the end of the poem (cf. NA 233.9, 300.12 for similar occasions).</w:t>
      </w:r>
    </w:p>
  </w:footnote>
  <w:footnote w:id="304">
    <w:p w14:paraId="0C29E6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has to be taken as an adverb, since </w:t>
      </w:r>
      <w:r w:rsidRPr="004D5A2F">
        <w:rPr>
          <w:rFonts w:ascii="Gandhari Unicode" w:hAnsi="Gandhari Unicode"/>
          <w:i/>
          <w:noProof/>
          <w:lang w:val="en-GB"/>
        </w:rPr>
        <w:t>nutal</w:t>
      </w:r>
      <w:r w:rsidRPr="004D5A2F">
        <w:rPr>
          <w:rFonts w:ascii="Gandhari Unicode" w:hAnsi="Gandhari Unicode"/>
          <w:noProof/>
          <w:lang w:val="en-GB"/>
        </w:rPr>
        <w:t xml:space="preserve"> "forehead" cannot be construed with a n.pl. Or is this meant as an elliptical metaphor for her hair?</w:t>
      </w:r>
    </w:p>
  </w:footnote>
  <w:footnote w:id="305">
    <w:p w14:paraId="3E85C0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variant transmitted unequivocally by all three strands is perfectly comprehensible, an apposition to </w:t>
      </w:r>
      <w:r w:rsidRPr="004D5A2F">
        <w:rPr>
          <w:rFonts w:ascii="Gandhari Unicode" w:hAnsi="Gandhari Unicode"/>
          <w:i/>
          <w:iCs/>
          <w:noProof/>
          <w:lang w:val="en-GB"/>
        </w:rPr>
        <w:t>āṭavar</w:t>
      </w:r>
      <w:r w:rsidRPr="004D5A2F">
        <w:rPr>
          <w:rFonts w:ascii="Gandhari Unicode" w:hAnsi="Gandhari Unicode"/>
          <w:noProof/>
          <w:lang w:val="en-GB"/>
        </w:rPr>
        <w:t xml:space="preserve"> and well known as such: the desert people are cruel.</w:t>
      </w:r>
    </w:p>
  </w:footnote>
  <w:footnote w:id="306">
    <w:p w14:paraId="2C3687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kāciṉai</w:t>
      </w:r>
      <w:r w:rsidRPr="004D5A2F">
        <w:rPr>
          <w:rFonts w:ascii="Gandhari Unicode" w:hAnsi="Gandhari Unicode"/>
          <w:noProof/>
          <w:lang w:val="en-GB"/>
        </w:rPr>
        <w:t xml:space="preserve">: even if the comparison sometimes takes the oblique </w:t>
      </w:r>
      <w:r w:rsidRPr="004D5A2F">
        <w:rPr>
          <w:rFonts w:ascii="Gandhari Unicode" w:hAnsi="Gandhari Unicode"/>
          <w:i/>
          <w:noProof/>
          <w:lang w:val="en-GB"/>
        </w:rPr>
        <w:t>–</w:t>
      </w:r>
      <w:r w:rsidRPr="004D5A2F">
        <w:rPr>
          <w:rFonts w:ascii="Gandhari Unicode" w:hAnsi="Gandhari Unicode"/>
          <w:noProof/>
          <w:lang w:val="en-GB"/>
        </w:rPr>
        <w:t xml:space="preserve"> why here a marked accusative?</w:t>
      </w:r>
    </w:p>
  </w:footnote>
  <w:footnote w:id="307">
    <w:p w14:paraId="430592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reads a noun </w:t>
      </w:r>
      <w:r w:rsidRPr="004D5A2F">
        <w:rPr>
          <w:rFonts w:ascii="Gandhari Unicode" w:hAnsi="Gandhari Unicode"/>
          <w:i/>
          <w:noProof/>
          <w:lang w:val="en-GB"/>
        </w:rPr>
        <w:t>vaṉkaṇ</w:t>
      </w:r>
      <w:r w:rsidRPr="004D5A2F">
        <w:rPr>
          <w:rFonts w:ascii="Gandhari Unicode" w:hAnsi="Gandhari Unicode"/>
          <w:noProof/>
          <w:lang w:val="en-GB"/>
        </w:rPr>
        <w:t xml:space="preserve"> "strength", but does it not make more sense in the context to read </w:t>
      </w:r>
      <w:r w:rsidRPr="004D5A2F">
        <w:rPr>
          <w:rFonts w:ascii="Gandhari Unicode" w:hAnsi="Gandhari Unicode"/>
          <w:i/>
          <w:noProof/>
          <w:lang w:val="en-GB"/>
        </w:rPr>
        <w:t>vaṉ kaṇ</w:t>
      </w:r>
      <w:r w:rsidRPr="004D5A2F">
        <w:rPr>
          <w:rFonts w:ascii="Gandhari Unicode" w:hAnsi="Gandhari Unicode"/>
          <w:noProof/>
          <w:lang w:val="en-GB"/>
        </w:rPr>
        <w:t>? (Both are fitting in KT 73.5).</w:t>
      </w:r>
    </w:p>
  </w:footnote>
  <w:footnote w:id="308">
    <w:p w14:paraId="47D6F0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iṉiya</w:t>
      </w:r>
      <w:r w:rsidRPr="004D5A2F">
        <w:rPr>
          <w:rFonts w:ascii="Gandhari Unicode" w:hAnsi="Gandhari Unicode"/>
          <w:noProof/>
          <w:lang w:val="en-GB"/>
        </w:rPr>
        <w:t xml:space="preserve"> to be read as an attribute to </w:t>
      </w:r>
      <w:r w:rsidRPr="004D5A2F">
        <w:rPr>
          <w:rFonts w:ascii="Gandhari Unicode" w:hAnsi="Gandhari Unicode"/>
          <w:i/>
          <w:noProof/>
          <w:lang w:val="en-GB"/>
        </w:rPr>
        <w:t>maṇi</w:t>
      </w:r>
      <w:r w:rsidRPr="004D5A2F">
        <w:rPr>
          <w:rFonts w:ascii="Gandhari Unicode" w:hAnsi="Gandhari Unicode"/>
          <w:noProof/>
          <w:lang w:val="en-GB"/>
        </w:rPr>
        <w:t xml:space="preserve"> or to </w:t>
      </w:r>
      <w:r w:rsidRPr="004D5A2F">
        <w:rPr>
          <w:rFonts w:ascii="Gandhari Unicode" w:hAnsi="Gandhari Unicode"/>
          <w:i/>
          <w:noProof/>
          <w:lang w:val="en-GB"/>
        </w:rPr>
        <w:t>alkul,</w:t>
      </w:r>
      <w:r w:rsidRPr="004D5A2F">
        <w:rPr>
          <w:rFonts w:ascii="Gandhari Unicode" w:hAnsi="Gandhari Unicode"/>
          <w:noProof/>
          <w:lang w:val="en-GB"/>
        </w:rPr>
        <w:t xml:space="preserve"> or is it a kind of summary of all the things remembered? Or it is to be taken as the predicate of a second main sentence, probably coordinated by -</w:t>
      </w:r>
      <w:r w:rsidRPr="004D5A2F">
        <w:rPr>
          <w:rFonts w:ascii="Gandhari Unicode" w:hAnsi="Gandhari Unicode"/>
          <w:i/>
          <w:noProof/>
          <w:lang w:val="en-GB"/>
        </w:rPr>
        <w:t>um</w:t>
      </w:r>
      <w:r w:rsidRPr="004D5A2F">
        <w:rPr>
          <w:rFonts w:ascii="Gandhari Unicode" w:hAnsi="Gandhari Unicode"/>
          <w:noProof/>
          <w:lang w:val="en-GB"/>
        </w:rPr>
        <w:t xml:space="preserve"> (see 6+8b)?</w:t>
      </w:r>
    </w:p>
  </w:footnote>
  <w:footnote w:id="309">
    <w:p w14:paraId="1BCE5E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abstract noun reading transmitted by all three ms. strands is definitely superior to Cām.'s mere verbal root followed by an absolutive.</w:t>
      </w:r>
    </w:p>
  </w:footnote>
  <w:footnote w:id="310">
    <w:p w14:paraId="571486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line twice Cām. goes in favour of the corrections in C2 against the text transmitted otherwise, but here one can only admit that his choice makes more sense. </w:t>
      </w:r>
      <w:r w:rsidRPr="004D5A2F">
        <w:rPr>
          <w:rFonts w:ascii="Gandhari Unicode" w:hAnsi="Gandhari Unicode"/>
          <w:i/>
          <w:iCs/>
          <w:noProof/>
          <w:lang w:val="en-GB"/>
        </w:rPr>
        <w:t>pū-maṇi</w:t>
      </w:r>
      <w:r w:rsidRPr="004D5A2F">
        <w:rPr>
          <w:rFonts w:ascii="Gandhari Unicode" w:hAnsi="Gandhari Unicode"/>
          <w:noProof/>
          <w:lang w:val="en-GB"/>
        </w:rPr>
        <w:t>, however, might be possible if we do not think of a bell made of flowers but of a bell shaped like some kind of flower.</w:t>
      </w:r>
    </w:p>
  </w:footnote>
  <w:footnote w:id="311">
    <w:p w14:paraId="49664B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ceṉmō</w:t>
      </w:r>
      <w:r w:rsidRPr="004D5A2F">
        <w:rPr>
          <w:rFonts w:ascii="Gandhari Unicode" w:hAnsi="Gandhari Unicode"/>
          <w:noProof/>
          <w:lang w:val="en-GB"/>
        </w:rPr>
        <w:t xml:space="preserve">: here the imperative rather has the flavour of a particle of invitation (similar to Skt. </w:t>
      </w:r>
      <w:r w:rsidRPr="004D5A2F">
        <w:rPr>
          <w:rFonts w:ascii="Gandhari Unicode" w:hAnsi="Gandhari Unicode"/>
          <w:i/>
          <w:noProof/>
          <w:lang w:val="en-GB"/>
        </w:rPr>
        <w:t>hanta</w:t>
      </w:r>
      <w:r w:rsidRPr="004D5A2F">
        <w:rPr>
          <w:rFonts w:ascii="Gandhari Unicode" w:hAnsi="Gandhari Unicode"/>
          <w:noProof/>
          <w:lang w:val="en-GB"/>
        </w:rPr>
        <w:t>).</w:t>
      </w:r>
    </w:p>
  </w:footnote>
  <w:footnote w:id="312">
    <w:p w14:paraId="745C03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tarum</w:t>
      </w:r>
      <w:r w:rsidRPr="004D5A2F">
        <w:rPr>
          <w:rFonts w:ascii="Gandhari Unicode" w:hAnsi="Gandhari Unicode"/>
          <w:noProof/>
          <w:lang w:val="en-GB"/>
        </w:rPr>
        <w:t xml:space="preserve">: here </w:t>
      </w:r>
      <w:r w:rsidRPr="004D5A2F">
        <w:rPr>
          <w:rFonts w:ascii="Gandhari Unicode" w:hAnsi="Gandhari Unicode"/>
          <w:i/>
          <w:noProof/>
          <w:lang w:val="en-GB"/>
        </w:rPr>
        <w:t>taru</w:t>
      </w:r>
      <w:r w:rsidRPr="004D5A2F">
        <w:rPr>
          <w:rFonts w:ascii="Gandhari Unicode" w:hAnsi="Gandhari Unicode"/>
          <w:noProof/>
          <w:lang w:val="en-GB"/>
        </w:rPr>
        <w:t xml:space="preserve"> presumably in its auxiliary verb function of a process set in motion and continuing.</w:t>
      </w:r>
    </w:p>
  </w:footnote>
  <w:footnote w:id="313">
    <w:p w14:paraId="0908D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bright village", i.e. the village where the lamps/fires have been kindled (which might not be very bright, but brighter than the forest certainly).</w:t>
      </w:r>
    </w:p>
  </w:footnote>
  <w:footnote w:id="314">
    <w:p w14:paraId="34564B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kāṭṭu āṟu</w:t>
      </w:r>
      <w:r w:rsidRPr="004D5A2F">
        <w:rPr>
          <w:rFonts w:ascii="Gandhari Unicode" w:hAnsi="Gandhari Unicode"/>
          <w:noProof/>
          <w:lang w:val="en-GB"/>
        </w:rPr>
        <w:t xml:space="preserve"> might rather refer to a "forest river", which has a sand bank, for otherwise one has to explain why there are wet sands in the wilderness.</w:t>
      </w:r>
    </w:p>
  </w:footnote>
  <w:footnote w:id="315">
    <w:p w14:paraId="6D92F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 vil iḷaiyar</w:t>
      </w:r>
      <w:r w:rsidRPr="004D5A2F">
        <w:rPr>
          <w:rFonts w:ascii="Gandhari Unicode" w:hAnsi="Gandhari Unicode"/>
          <w:noProof/>
          <w:lang w:val="en-GB"/>
        </w:rPr>
        <w:t xml:space="preserve">: T.V.G. takes this as the usual reference to HIS entourage. Slightly problematic in this case is only the fact that there is no other noun which might refer to HIM, so one would have to take </w:t>
      </w:r>
      <w:r w:rsidRPr="004D5A2F">
        <w:rPr>
          <w:rFonts w:ascii="Gandhari Unicode" w:hAnsi="Gandhari Unicode"/>
          <w:i/>
          <w:noProof/>
          <w:lang w:val="en-GB"/>
        </w:rPr>
        <w:t>cemmal uḷḷam</w:t>
      </w:r>
      <w:r w:rsidRPr="004D5A2F">
        <w:rPr>
          <w:rFonts w:ascii="Gandhari Unicode" w:hAnsi="Gandhari Unicode"/>
          <w:noProof/>
          <w:lang w:val="en-GB"/>
        </w:rPr>
        <w:t xml:space="preserve"> as a metonymy.</w:t>
      </w:r>
    </w:p>
  </w:footnote>
  <w:footnote w:id="316">
    <w:p w14:paraId="3A821B2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aṟital aṟiyār</w:t>
      </w:r>
      <w:r w:rsidRPr="004D5A2F">
        <w:rPr>
          <w:rFonts w:ascii="Gandhari Unicode" w:hAnsi="Gandhari Unicode"/>
          <w:noProof/>
          <w:lang w:val="en-GB"/>
        </w:rPr>
        <w:t xml:space="preserve">: the nuance of the </w:t>
      </w:r>
      <w:r w:rsidRPr="004D5A2F">
        <w:rPr>
          <w:rFonts w:ascii="Gandhari Unicode" w:hAnsi="Gandhari Unicode"/>
          <w:i/>
          <w:noProof/>
          <w:lang w:val="en-GB"/>
        </w:rPr>
        <w:t>figura etymologica</w:t>
      </w:r>
      <w:r w:rsidRPr="004D5A2F">
        <w:rPr>
          <w:rFonts w:ascii="Gandhari Unicode" w:hAnsi="Gandhari Unicode"/>
          <w:noProof/>
          <w:lang w:val="en-GB"/>
        </w:rPr>
        <w:t xml:space="preserve"> is presumably emphasis/intensification? For a parallel see NA 106.1.</w:t>
      </w:r>
    </w:p>
  </w:footnote>
  <w:footnote w:id="317">
    <w:p w14:paraId="2C575F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construction with </w:t>
      </w:r>
      <w:r w:rsidRPr="004D5A2F">
        <w:rPr>
          <w:rFonts w:ascii="Gandhari Unicode" w:hAnsi="Gandhari Unicode"/>
          <w:i/>
          <w:noProof/>
          <w:lang w:val="en-GB"/>
        </w:rPr>
        <w:t>maṟṟu</w:t>
      </w:r>
      <w:r w:rsidRPr="004D5A2F">
        <w:rPr>
          <w:rFonts w:ascii="Gandhari Unicode" w:hAnsi="Gandhari Unicode"/>
          <w:noProof/>
          <w:lang w:val="en-GB"/>
        </w:rPr>
        <w:t xml:space="preserve"> here? For another possibility see 2-4c.</w:t>
      </w:r>
    </w:p>
  </w:footnote>
  <w:footnote w:id="318">
    <w:p w14:paraId="2EE5AF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cūḻ-tal</w:t>
      </w:r>
      <w:r w:rsidRPr="004D5A2F">
        <w:rPr>
          <w:rFonts w:ascii="Gandhari Unicode" w:hAnsi="Gandhari Unicode"/>
          <w:noProof/>
          <w:lang w:val="en-GB"/>
        </w:rPr>
        <w:t xml:space="preserve"> DEDR 2735 "to deliberate, consider, select ...": "that the Pañcāy grass ditch has been selected [as a meeting point]". The point about the ditch must be in any case that the lovers have met there.</w:t>
      </w:r>
    </w:p>
  </w:footnote>
  <w:footnote w:id="319">
    <w:p w14:paraId="3C998C9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These four lines definitely look as if three unknown facts have been coordinated with -</w:t>
      </w:r>
      <w:r w:rsidRPr="004D5A2F">
        <w:rPr>
          <w:rFonts w:ascii="Gandhari Unicode" w:hAnsi="Gandhari Unicode"/>
          <w:i/>
          <w:noProof/>
          <w:lang w:val="en-GB"/>
        </w:rPr>
        <w:t>um</w:t>
      </w:r>
      <w:r w:rsidRPr="004D5A2F">
        <w:rPr>
          <w:rFonts w:ascii="Gandhari Unicode" w:hAnsi="Gandhari Unicode"/>
          <w:noProof/>
          <w:lang w:val="en-GB"/>
        </w:rPr>
        <w:t>, though the construction seems anacolouthic.</w:t>
      </w:r>
    </w:p>
  </w:footnote>
  <w:footnote w:id="320">
    <w:p w14:paraId="69B2D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topos of the image which is made by the girl is strange and attested several times. Does this allude to an unknown social symbolism? (Cf. KT 48.1, 89.6, 100.6, 114.1, 279.3, 292.4).</w:t>
      </w:r>
    </w:p>
  </w:footnote>
  <w:footnote w:id="321">
    <w:p w14:paraId="0E45A9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up to line 6 inclusively this is one sentence, and “those who keep watch on her, but do not know”, are the direct object to </w:t>
      </w:r>
      <w:r w:rsidRPr="004D5A2F">
        <w:rPr>
          <w:rFonts w:ascii="Gandhari Unicode" w:hAnsi="Gandhari Unicode"/>
          <w:i/>
          <w:noProof/>
          <w:lang w:val="en-GB"/>
        </w:rPr>
        <w:t>kaṭaviṉ</w:t>
      </w:r>
      <w:r w:rsidRPr="004D5A2F">
        <w:rPr>
          <w:rFonts w:ascii="Gandhari Unicode" w:hAnsi="Gandhari Unicode"/>
          <w:noProof/>
          <w:lang w:val="en-GB"/>
        </w:rPr>
        <w:t xml:space="preserve"> ("If I urged those, who ...).</w:t>
      </w:r>
    </w:p>
  </w:footnote>
  <w:footnote w:id="322">
    <w:p w14:paraId="217D6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muṟaiyuṭai</w:t>
      </w:r>
      <w:r w:rsidRPr="004D5A2F">
        <w:rPr>
          <w:rFonts w:ascii="Gandhari Unicode" w:hAnsi="Gandhari Unicode"/>
          <w:noProof/>
          <w:lang w:val="en-GB"/>
        </w:rPr>
        <w:t xml:space="preserve"> is glossed by Cām. as </w:t>
      </w:r>
      <w:r w:rsidRPr="004D5A2F">
        <w:rPr>
          <w:rFonts w:ascii="Gandhari Unicode" w:hAnsi="Gandhari Unicode"/>
          <w:i/>
          <w:noProof/>
          <w:lang w:val="en-GB"/>
        </w:rPr>
        <w:t>nītiyaiyuṭaiya</w:t>
      </w:r>
      <w:r w:rsidRPr="004D5A2F">
        <w:rPr>
          <w:rFonts w:ascii="Gandhari Unicode" w:hAnsi="Gandhari Unicode"/>
          <w:noProof/>
          <w:lang w:val="en-GB"/>
        </w:rPr>
        <w:t>, "just".</w:t>
      </w:r>
    </w:p>
  </w:footnote>
  <w:footnote w:id="323">
    <w:p w14:paraId="63A26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again the problem is the nuance conveyed by -</w:t>
      </w:r>
      <w:r w:rsidRPr="004D5A2F">
        <w:rPr>
          <w:rFonts w:ascii="Gandhari Unicode" w:hAnsi="Gandhari Unicode"/>
          <w:i/>
          <w:noProof/>
          <w:lang w:val="en-GB"/>
        </w:rPr>
        <w:t>ō</w:t>
      </w:r>
      <w:r w:rsidRPr="004D5A2F">
        <w:rPr>
          <w:rFonts w:ascii="Gandhari Unicode" w:hAnsi="Gandhari Unicode"/>
          <w:noProof/>
          <w:lang w:val="en-GB"/>
        </w:rPr>
        <w:t>. Even if -</w:t>
      </w:r>
      <w:r w:rsidRPr="004D5A2F">
        <w:rPr>
          <w:rFonts w:ascii="Gandhari Unicode" w:hAnsi="Gandhari Unicode"/>
          <w:i/>
          <w:noProof/>
          <w:lang w:val="en-GB"/>
        </w:rPr>
        <w:t>ō</w:t>
      </w:r>
      <w:r w:rsidRPr="004D5A2F">
        <w:rPr>
          <w:rFonts w:ascii="Gandhari Unicode" w:hAnsi="Gandhari Unicode"/>
          <w:noProof/>
          <w:lang w:val="en-GB"/>
        </w:rPr>
        <w:t xml:space="preserve"> in a certain number of formula has originally been one of mourning, if seems likely that in some cases it is just transmitted with the formula. Of course one might argue here, that it is used in an ironical sense.</w:t>
      </w:r>
    </w:p>
  </w:footnote>
  <w:footnote w:id="324">
    <w:p w14:paraId="690A442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who asserts that HE uses the grass to fashion a doll for HER, and moreover he is the one who paints her breasts. If, however, attention is paid to the "expletive" </w:t>
      </w:r>
      <w:r w:rsidRPr="004D5A2F">
        <w:rPr>
          <w:rFonts w:ascii="Gandhari Unicode" w:hAnsi="Gandhari Unicode"/>
          <w:i/>
          <w:noProof/>
          <w:lang w:val="en-GB"/>
        </w:rPr>
        <w:t>maṟṟu</w:t>
      </w:r>
      <w:r w:rsidRPr="004D5A2F">
        <w:rPr>
          <w:rFonts w:ascii="Gandhari Unicode" w:hAnsi="Gandhari Unicode"/>
          <w:noProof/>
          <w:lang w:val="en-GB"/>
        </w:rPr>
        <w:t xml:space="preserve">, followed by </w:t>
      </w:r>
      <w:r w:rsidRPr="004D5A2F">
        <w:rPr>
          <w:rFonts w:ascii="Gandhari Unicode" w:hAnsi="Gandhari Unicode"/>
          <w:i/>
          <w:noProof/>
          <w:lang w:val="en-GB"/>
        </w:rPr>
        <w:t>ivaḷ</w:t>
      </w:r>
      <w:r w:rsidRPr="004D5A2F">
        <w:rPr>
          <w:rFonts w:ascii="Gandhari Unicode" w:hAnsi="Gandhari Unicode"/>
          <w:noProof/>
          <w:lang w:val="en-GB"/>
        </w:rPr>
        <w:t>, which presumably marks a change of subject, yet another rendering is more likely (i.e. 2+3c).</w:t>
      </w:r>
    </w:p>
  </w:footnote>
  <w:footnote w:id="325">
    <w:p w14:paraId="49E5B1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the clue to this seemingly strange piece of information lies in </w:t>
      </w:r>
      <w:r w:rsidRPr="004D5A2F">
        <w:rPr>
          <w:rFonts w:ascii="Gandhari Unicode" w:hAnsi="Gandhari Unicode"/>
          <w:i/>
          <w:noProof/>
          <w:lang w:val="en-GB"/>
        </w:rPr>
        <w:t>toyyil</w:t>
      </w:r>
      <w:r w:rsidRPr="004D5A2F">
        <w:rPr>
          <w:rFonts w:ascii="Gandhari Unicode" w:hAnsi="Gandhari Unicode"/>
          <w:noProof/>
          <w:lang w:val="en-GB"/>
        </w:rPr>
        <w:t>, the sandal paste. Usually it is HIS chest which is said to be smeared with sandal paste. So the point might be that in their embrace SHE has got her share also of his sandal paste.</w:t>
      </w:r>
    </w:p>
  </w:footnote>
  <w:footnote w:id="326">
    <w:p w14:paraId="0BC76A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is whether the well-transmitted </w:t>
      </w:r>
      <w:r w:rsidRPr="004D5A2F">
        <w:rPr>
          <w:rFonts w:ascii="Gandhari Unicode" w:hAnsi="Gandhari Unicode"/>
          <w:i/>
          <w:iCs/>
          <w:noProof/>
          <w:lang w:val="en-GB"/>
        </w:rPr>
        <w:t>aṟcirai</w:t>
      </w:r>
      <w:r w:rsidRPr="004D5A2F">
        <w:rPr>
          <w:rFonts w:ascii="Gandhari Unicode" w:hAnsi="Gandhari Unicode"/>
          <w:noProof/>
          <w:lang w:val="en-GB"/>
        </w:rPr>
        <w:t xml:space="preserve"> might be just another (dialectal?) variant of </w:t>
      </w:r>
      <w:r w:rsidRPr="004D5A2F">
        <w:rPr>
          <w:rFonts w:ascii="Gandhari Unicode" w:hAnsi="Gandhari Unicode"/>
          <w:i/>
          <w:iCs/>
          <w:noProof/>
          <w:lang w:val="en-GB"/>
        </w:rPr>
        <w:t>aṟciram</w:t>
      </w:r>
      <w:r w:rsidRPr="004D5A2F">
        <w:rPr>
          <w:rFonts w:ascii="Gandhari Unicode" w:hAnsi="Gandhari Unicode"/>
          <w:noProof/>
          <w:lang w:val="en-GB"/>
        </w:rPr>
        <w:t xml:space="preserve">, just as the frequent </w:t>
      </w:r>
      <w:r w:rsidRPr="004D5A2F">
        <w:rPr>
          <w:rFonts w:ascii="Gandhari Unicode" w:hAnsi="Gandhari Unicode"/>
          <w:i/>
          <w:iCs/>
          <w:noProof/>
          <w:lang w:val="en-GB"/>
        </w:rPr>
        <w:t>acciram</w:t>
      </w:r>
      <w:r w:rsidRPr="004D5A2F">
        <w:rPr>
          <w:rFonts w:ascii="Gandhari Unicode" w:hAnsi="Gandhari Unicode"/>
          <w:noProof/>
          <w:lang w:val="en-GB"/>
        </w:rPr>
        <w:t>. It seems to be attested only in this passage, but that might be dew to the standardising tendency among the editors.</w:t>
      </w:r>
    </w:p>
  </w:footnote>
  <w:footnote w:id="327">
    <w:p w14:paraId="7C5994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veṇmai veḷ</w:t>
      </w:r>
      <w:r w:rsidRPr="004D5A2F">
        <w:rPr>
          <w:rFonts w:ascii="Gandhari Unicode" w:hAnsi="Gandhari Unicode"/>
          <w:noProof/>
          <w:lang w:val="en-GB"/>
        </w:rPr>
        <w:t xml:space="preserve"> and, in line 4, </w:t>
      </w:r>
      <w:r w:rsidRPr="004D5A2F">
        <w:rPr>
          <w:rFonts w:ascii="Gandhari Unicode" w:hAnsi="Gandhari Unicode"/>
          <w:i/>
          <w:noProof/>
          <w:lang w:val="en-GB"/>
        </w:rPr>
        <w:t>veyya veppam</w:t>
      </w:r>
      <w:r w:rsidRPr="004D5A2F">
        <w:rPr>
          <w:rFonts w:ascii="Gandhari Unicode" w:hAnsi="Gandhari Unicode"/>
          <w:noProof/>
          <w:lang w:val="en-GB"/>
        </w:rPr>
        <w:t xml:space="preserve">: are these intensifying repetitions? There is, however, also a lexeme </w:t>
      </w:r>
      <w:r w:rsidRPr="004D5A2F">
        <w:rPr>
          <w:rFonts w:ascii="Gandhari Unicode" w:hAnsi="Gandhari Unicode"/>
          <w:i/>
          <w:noProof/>
          <w:lang w:val="en-GB"/>
        </w:rPr>
        <w:t>veḷḷiḻutu</w:t>
      </w:r>
      <w:r w:rsidRPr="004D5A2F">
        <w:rPr>
          <w:rFonts w:ascii="Gandhari Unicode" w:hAnsi="Gandhari Unicode"/>
          <w:noProof/>
          <w:lang w:val="en-GB"/>
        </w:rPr>
        <w:t xml:space="preserve"> "butter" in the TL. As for </w:t>
      </w:r>
      <w:r w:rsidRPr="004D5A2F">
        <w:rPr>
          <w:rFonts w:ascii="Gandhari Unicode" w:hAnsi="Gandhari Unicode"/>
          <w:i/>
          <w:noProof/>
          <w:lang w:val="en-GB"/>
        </w:rPr>
        <w:t>veyya</w:t>
      </w:r>
      <w:r w:rsidRPr="004D5A2F">
        <w:rPr>
          <w:rFonts w:ascii="Gandhari Unicode" w:hAnsi="Gandhari Unicode"/>
          <w:noProof/>
          <w:lang w:val="en-GB"/>
        </w:rPr>
        <w:t>, n.pl., this probably means "hot draughts of water" (cf. KT 196.4,5).</w:t>
      </w:r>
    </w:p>
  </w:footnote>
  <w:footnote w:id="328">
    <w:p w14:paraId="13B1B4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taṇṇīr</w:t>
      </w:r>
      <w:r w:rsidRPr="004D5A2F">
        <w:rPr>
          <w:rFonts w:ascii="Gandhari Unicode" w:hAnsi="Gandhari Unicode"/>
          <w:noProof/>
          <w:lang w:val="en-GB"/>
        </w:rPr>
        <w:t xml:space="preserve"> here already looks like a lexeme for "water" generally or perhaps "fresh water". T.V.G., however, explains the line differently, namely water which has been boiled and then left to become cool again </w:t>
      </w:r>
      <w:r w:rsidRPr="004D5A2F">
        <w:rPr>
          <w:rFonts w:ascii="Gandhari Unicode" w:hAnsi="Gandhari Unicode"/>
          <w:i/>
          <w:noProof/>
          <w:lang w:val="en-GB"/>
        </w:rPr>
        <w:t>–</w:t>
      </w:r>
      <w:r w:rsidRPr="004D5A2F">
        <w:rPr>
          <w:rFonts w:ascii="Gandhari Unicode" w:hAnsi="Gandhari Unicode"/>
          <w:noProof/>
          <w:lang w:val="en-GB"/>
        </w:rPr>
        <w:t xml:space="preserve"> which somehow seems to have a taste of modern hygienic provisions.</w:t>
      </w:r>
    </w:p>
  </w:footnote>
  <w:footnote w:id="329">
    <w:p w14:paraId="23725C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cēma</w:t>
      </w:r>
      <w:r w:rsidRPr="004D5A2F">
        <w:rPr>
          <w:rFonts w:ascii="Gandhari Unicode" w:hAnsi="Gandhari Unicode"/>
          <w:noProof/>
          <w:lang w:val="en-GB"/>
        </w:rPr>
        <w:t xml:space="preserve"> is believed to be a derivation from Skt. </w:t>
      </w:r>
      <w:r w:rsidRPr="004D5A2F">
        <w:rPr>
          <w:rFonts w:ascii="Gandhari Unicode" w:hAnsi="Gandhari Unicode"/>
          <w:i/>
          <w:noProof/>
          <w:lang w:val="en-GB"/>
        </w:rPr>
        <w:t>kṣema</w:t>
      </w:r>
      <w:r w:rsidRPr="004D5A2F">
        <w:rPr>
          <w:rFonts w:ascii="Gandhari Unicode" w:hAnsi="Gandhari Unicode"/>
          <w:noProof/>
          <w:lang w:val="en-GB"/>
        </w:rPr>
        <w:t>-. Its precise meaning in this context is unclear, and there are only three further occurrences in Caṅkam literature (Pari. 10.34, 36; PN 102.5).</w:t>
      </w:r>
    </w:p>
  </w:footnote>
  <w:footnote w:id="330">
    <w:p w14:paraId="75487C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Streets without rubbish or dogs are explained by T.V.G. to be brahmins' streets, which is possible, of course, but this is one of the innumerable cultural details neither denied nor actively confirmed by the text.</w:t>
      </w:r>
    </w:p>
  </w:footnote>
  <w:footnote w:id="331">
    <w:p w14:paraId="78EA8C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kaṭaippeyal</w:t>
      </w:r>
      <w:r w:rsidRPr="004D5A2F">
        <w:rPr>
          <w:rFonts w:ascii="Gandhari Unicode" w:hAnsi="Gandhari Unicode"/>
          <w:noProof/>
          <w:lang w:val="en-GB"/>
        </w:rPr>
        <w:t xml:space="preserve">? The north wind is supposed to be the start of the second rainy season, i.e. the winter monsoon, but why </w:t>
      </w:r>
      <w:r w:rsidRPr="004D5A2F">
        <w:rPr>
          <w:rFonts w:ascii="Gandhari Unicode" w:hAnsi="Gandhari Unicode"/>
          <w:i/>
          <w:noProof/>
          <w:lang w:val="en-GB"/>
        </w:rPr>
        <w:t>kaṭai</w:t>
      </w:r>
      <w:r w:rsidRPr="004D5A2F">
        <w:rPr>
          <w:rFonts w:ascii="Gandhari Unicode" w:hAnsi="Gandhari Unicode"/>
          <w:noProof/>
          <w:lang w:val="en-GB"/>
        </w:rPr>
        <w:t>?</w:t>
      </w:r>
    </w:p>
  </w:footnote>
  <w:footnote w:id="332">
    <w:p w14:paraId="592F9F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miṉṉiṭai</w:t>
      </w:r>
      <w:r w:rsidRPr="004D5A2F">
        <w:rPr>
          <w:rFonts w:ascii="Gandhari Unicode" w:hAnsi="Gandhari Unicode"/>
          <w:noProof/>
          <w:lang w:val="en-GB"/>
        </w:rPr>
        <w:t xml:space="preserve">: Cām./T.V.G. explain this as a metonymy for "her of a waist [as narrow as] lightning". (This strange phrase is to be found only here in Caṅkam literature, but there are a few further passages in the Cilappatikāram.) In this case the speaker would have to be the confidante as the </w:t>
      </w:r>
      <w:r w:rsidRPr="004D5A2F">
        <w:rPr>
          <w:rFonts w:ascii="Gandhari Unicode" w:hAnsi="Gandhari Unicode"/>
          <w:i/>
          <w:noProof/>
          <w:lang w:val="en-GB"/>
        </w:rPr>
        <w:t>kiḷavi</w:t>
      </w:r>
      <w:r w:rsidRPr="004D5A2F">
        <w:rPr>
          <w:rFonts w:ascii="Gandhari Unicode" w:hAnsi="Gandhari Unicode"/>
          <w:noProof/>
          <w:lang w:val="en-GB"/>
        </w:rPr>
        <w:t xml:space="preserve"> says, since "the one with a lightning-narrow waist" would be the one who is said to be shivering.</w:t>
      </w:r>
    </w:p>
  </w:footnote>
  <w:footnote w:id="333">
    <w:p w14:paraId="12F39B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just one more of the strange passages connected with </w:t>
      </w:r>
      <w:r w:rsidRPr="004D5A2F">
        <w:rPr>
          <w:rFonts w:ascii="Gandhari Unicode" w:hAnsi="Gandhari Unicode"/>
          <w:i/>
          <w:noProof/>
          <w:lang w:val="en-GB"/>
        </w:rPr>
        <w:t>pāvai</w:t>
      </w:r>
      <w:r w:rsidRPr="004D5A2F">
        <w:rPr>
          <w:rFonts w:ascii="Gandhari Unicode" w:hAnsi="Gandhari Unicode"/>
          <w:noProof/>
          <w:lang w:val="en-GB"/>
        </w:rPr>
        <w:t xml:space="preserve"> "image/doll". Here, however, T.V.G. has to make an interesting suggestion. He sees </w:t>
      </w:r>
      <w:r w:rsidRPr="004D5A2F">
        <w:rPr>
          <w:rFonts w:ascii="Gandhari Unicode" w:hAnsi="Gandhari Unicode"/>
          <w:i/>
          <w:noProof/>
          <w:lang w:val="en-GB"/>
        </w:rPr>
        <w:t>pāvai</w:t>
      </w:r>
      <w:r w:rsidRPr="004D5A2F">
        <w:rPr>
          <w:rFonts w:ascii="Gandhari Unicode" w:hAnsi="Gandhari Unicode"/>
          <w:noProof/>
          <w:lang w:val="en-GB"/>
        </w:rPr>
        <w:t xml:space="preserve"> as a metaphoric reference to HIS and HER female child, which would be a rare occurrence indeed, but would make sense also with respect to the further description ("the little fresh doll ..."). So he would not only forget HER, but also the child.</w:t>
      </w:r>
    </w:p>
  </w:footnote>
  <w:footnote w:id="334">
    <w:p w14:paraId="26AC77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uṟu</w:t>
      </w:r>
      <w:r w:rsidRPr="004D5A2F">
        <w:rPr>
          <w:rFonts w:ascii="Gandhari Unicode" w:hAnsi="Gandhari Unicode"/>
          <w:noProof/>
          <w:lang w:val="en-GB"/>
        </w:rPr>
        <w:t>? Is it a sudden gust of wind or, on the contrary, a constantly moving wind?</w:t>
      </w:r>
    </w:p>
  </w:footnote>
  <w:footnote w:id="335">
    <w:p w14:paraId="4174A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these the fruits of the mango tree in line 1? How to explain the connection </w:t>
      </w:r>
      <w:r w:rsidRPr="004D5A2F">
        <w:rPr>
          <w:rFonts w:ascii="Gandhari Unicode" w:hAnsi="Gandhari Unicode"/>
          <w:i/>
          <w:noProof/>
          <w:lang w:val="en-GB"/>
        </w:rPr>
        <w:t>–</w:t>
      </w:r>
      <w:r w:rsidRPr="004D5A2F">
        <w:rPr>
          <w:rFonts w:ascii="Gandhari Unicode" w:hAnsi="Gandhari Unicode"/>
          <w:noProof/>
          <w:lang w:val="en-GB"/>
        </w:rPr>
        <w:t xml:space="preserve"> is this just free association?</w:t>
      </w:r>
    </w:p>
  </w:footnote>
  <w:footnote w:id="336">
    <w:p w14:paraId="327FE0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 follows a pencil correction in C2 against the whole tradition. His reason probably was the difficulty of having </w:t>
      </w:r>
      <w:r w:rsidRPr="004D5A2F">
        <w:rPr>
          <w:rFonts w:ascii="Gandhari Unicode" w:hAnsi="Gandhari Unicode"/>
          <w:i/>
          <w:iCs/>
          <w:noProof/>
          <w:lang w:val="en-GB"/>
        </w:rPr>
        <w:t>keḻu</w:t>
      </w:r>
      <w:r w:rsidRPr="004D5A2F">
        <w:rPr>
          <w:rFonts w:ascii="Gandhari Unicode" w:hAnsi="Gandhari Unicode"/>
          <w:noProof/>
          <w:lang w:val="en-GB"/>
        </w:rPr>
        <w:t xml:space="preserve"> followed not by a noun but by a </w:t>
      </w:r>
      <w:r w:rsidRPr="004D5A2F">
        <w:rPr>
          <w:rFonts w:ascii="Gandhari Unicode" w:hAnsi="Gandhari Unicode"/>
          <w:i/>
          <w:iCs/>
          <w:noProof/>
          <w:lang w:val="en-GB"/>
        </w:rPr>
        <w:t>peyareccam.</w:t>
      </w:r>
      <w:r w:rsidRPr="004D5A2F">
        <w:rPr>
          <w:rFonts w:ascii="Gandhari Unicode" w:hAnsi="Gandhari Unicode"/>
          <w:noProof/>
          <w:lang w:val="en-GB"/>
        </w:rPr>
        <w:t xml:space="preserve"> However, if we consider </w:t>
      </w:r>
      <w:r w:rsidRPr="004D5A2F">
        <w:rPr>
          <w:rFonts w:ascii="Gandhari Unicode" w:hAnsi="Gandhari Unicode"/>
          <w:i/>
          <w:iCs/>
          <w:noProof/>
          <w:lang w:val="en-GB"/>
        </w:rPr>
        <w:t>keḻu</w:t>
      </w:r>
      <w:r w:rsidRPr="004D5A2F">
        <w:rPr>
          <w:rFonts w:ascii="Gandhari Unicode" w:hAnsi="Gandhari Unicode"/>
          <w:noProof/>
          <w:lang w:val="en-GB"/>
        </w:rPr>
        <w:t xml:space="preserve"> as a short form of </w:t>
      </w:r>
      <w:r w:rsidRPr="004D5A2F">
        <w:rPr>
          <w:rFonts w:ascii="Gandhari Unicode" w:hAnsi="Gandhari Unicode"/>
          <w:i/>
          <w:iCs/>
          <w:noProof/>
          <w:lang w:val="en-GB"/>
        </w:rPr>
        <w:t>keḻumu</w:t>
      </w:r>
      <w:r w:rsidRPr="004D5A2F">
        <w:rPr>
          <w:rFonts w:ascii="Gandhari Unicode" w:hAnsi="Gandhari Unicode"/>
          <w:noProof/>
          <w:lang w:val="en-GB"/>
        </w:rPr>
        <w:t xml:space="preserve"> in a semantically strong sense (and not as an equivalent of </w:t>
      </w:r>
      <w:r w:rsidRPr="004D5A2F">
        <w:rPr>
          <w:rFonts w:ascii="Gandhari Unicode" w:hAnsi="Gandhari Unicode"/>
          <w:i/>
          <w:iCs/>
          <w:noProof/>
          <w:lang w:val="en-GB"/>
        </w:rPr>
        <w:t>uṭai</w:t>
      </w:r>
      <w:r w:rsidRPr="004D5A2F">
        <w:rPr>
          <w:rFonts w:ascii="Gandhari Unicode" w:hAnsi="Gandhari Unicode"/>
          <w:noProof/>
          <w:lang w:val="en-GB"/>
        </w:rPr>
        <w:t xml:space="preserve">) it can be read, just as Cām.'s </w:t>
      </w:r>
      <w:r w:rsidRPr="004D5A2F">
        <w:rPr>
          <w:rFonts w:ascii="Gandhari Unicode" w:hAnsi="Gandhari Unicode"/>
          <w:i/>
          <w:iCs/>
          <w:noProof/>
          <w:lang w:val="en-GB"/>
        </w:rPr>
        <w:t>kaḻuu</w:t>
      </w:r>
      <w:r w:rsidRPr="004D5A2F">
        <w:rPr>
          <w:rFonts w:ascii="Gandhari Unicode" w:hAnsi="Gandhari Unicode"/>
          <w:noProof/>
          <w:lang w:val="en-GB"/>
        </w:rPr>
        <w:t>, as a verbal root for infinitive.</w:t>
      </w:r>
    </w:p>
  </w:footnote>
  <w:footnote w:id="337">
    <w:p w14:paraId="6EE614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 yāmattu</w:t>
      </w:r>
      <w:r w:rsidRPr="004D5A2F">
        <w:rPr>
          <w:rFonts w:ascii="Gandhari Unicode" w:hAnsi="Gandhari Unicode"/>
          <w:noProof/>
          <w:lang w:val="en-GB"/>
        </w:rPr>
        <w:t xml:space="preserve">: cf. note on KT 207.3. Cām.'s gloss </w:t>
      </w:r>
      <w:r w:rsidRPr="004D5A2F">
        <w:rPr>
          <w:rFonts w:ascii="Gandhari Unicode" w:hAnsi="Gandhari Unicode"/>
          <w:i/>
          <w:noProof/>
          <w:lang w:val="en-GB"/>
        </w:rPr>
        <w:t>vaḷarkiṉṟa</w:t>
      </w:r>
      <w:r w:rsidRPr="004D5A2F">
        <w:rPr>
          <w:rFonts w:ascii="Gandhari Unicode" w:hAnsi="Gandhari Unicode"/>
          <w:noProof/>
          <w:lang w:val="en-GB"/>
        </w:rPr>
        <w:t xml:space="preserve"> "long" is probably just a conjecture.</w:t>
      </w:r>
    </w:p>
  </w:footnote>
  <w:footnote w:id="338">
    <w:p w14:paraId="0B9C63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varu miṭaṟu</w:t>
      </w:r>
      <w:r w:rsidRPr="004D5A2F">
        <w:rPr>
          <w:rFonts w:ascii="Gandhari Unicode" w:hAnsi="Gandhari Unicode"/>
          <w:noProof/>
          <w:lang w:val="en-GB"/>
        </w:rPr>
        <w:t>?</w:t>
      </w:r>
    </w:p>
  </w:footnote>
  <w:footnote w:id="339">
    <w:p w14:paraId="099C8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t>
      </w:r>
      <w:r w:rsidRPr="004D5A2F">
        <w:rPr>
          <w:rFonts w:ascii="Gandhari Unicode" w:hAnsi="Gandhari Unicode"/>
          <w:i/>
          <w:noProof/>
          <w:lang w:val="en-GB"/>
        </w:rPr>
        <w:t>erumai</w:t>
      </w:r>
      <w:r w:rsidRPr="004D5A2F">
        <w:rPr>
          <w:rFonts w:ascii="Gandhari Unicode" w:hAnsi="Gandhari Unicode"/>
          <w:noProof/>
          <w:lang w:val="en-GB"/>
        </w:rPr>
        <w:t xml:space="preserve"> and </w:t>
      </w:r>
      <w:r w:rsidRPr="004D5A2F">
        <w:rPr>
          <w:rFonts w:ascii="Gandhari Unicode" w:hAnsi="Gandhari Unicode"/>
          <w:i/>
          <w:noProof/>
          <w:lang w:val="en-GB"/>
        </w:rPr>
        <w:t>maiyāṉ</w:t>
      </w:r>
      <w:r w:rsidRPr="004D5A2F">
        <w:rPr>
          <w:rFonts w:ascii="Gandhari Unicode" w:hAnsi="Gandhari Unicode"/>
          <w:noProof/>
          <w:lang w:val="en-GB"/>
        </w:rPr>
        <w:t xml:space="preserve"> refer to the same animal? T.V.G. takes the latter to be the cow of the former, which would again give a nice male-female pair. Actually the ending -</w:t>
      </w:r>
      <w:r w:rsidRPr="004D5A2F">
        <w:rPr>
          <w:rFonts w:ascii="Gandhari Unicode" w:hAnsi="Gandhari Unicode"/>
          <w:i/>
          <w:noProof/>
          <w:lang w:val="en-GB"/>
        </w:rPr>
        <w:t>āṉ</w:t>
      </w:r>
      <w:r w:rsidRPr="004D5A2F">
        <w:rPr>
          <w:rFonts w:ascii="Gandhari Unicode" w:hAnsi="Gandhari Unicode"/>
          <w:noProof/>
          <w:lang w:val="en-GB"/>
        </w:rPr>
        <w:t xml:space="preserve"> would suggest another male animal, but since in the case of </w:t>
      </w:r>
      <w:r w:rsidRPr="004D5A2F">
        <w:rPr>
          <w:rFonts w:ascii="Gandhari Unicode" w:hAnsi="Gandhari Unicode"/>
          <w:i/>
          <w:noProof/>
          <w:lang w:val="en-GB"/>
        </w:rPr>
        <w:t>ā/āṉ</w:t>
      </w:r>
      <w:r w:rsidRPr="004D5A2F">
        <w:rPr>
          <w:rFonts w:ascii="Gandhari Unicode" w:hAnsi="Gandhari Unicode"/>
          <w:noProof/>
          <w:lang w:val="en-GB"/>
        </w:rPr>
        <w:t xml:space="preserve"> "cow" both terms can refer to the female animal, the same might be conceivable for </w:t>
      </w:r>
      <w:r w:rsidRPr="004D5A2F">
        <w:rPr>
          <w:rFonts w:ascii="Gandhari Unicode" w:hAnsi="Gandhari Unicode"/>
          <w:i/>
          <w:noProof/>
          <w:lang w:val="en-GB"/>
        </w:rPr>
        <w:t>maiyāṉ</w:t>
      </w:r>
      <w:r w:rsidRPr="004D5A2F">
        <w:rPr>
          <w:rFonts w:ascii="Gandhari Unicode" w:hAnsi="Gandhari Unicode"/>
          <w:noProof/>
          <w:lang w:val="en-GB"/>
        </w:rPr>
        <w:t>.</w:t>
      </w:r>
    </w:p>
  </w:footnote>
  <w:footnote w:id="340">
    <w:p w14:paraId="54F6EF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vēṇṭaleṉ</w:t>
      </w:r>
      <w:r w:rsidRPr="004D5A2F">
        <w:rPr>
          <w:rFonts w:ascii="Gandhari Unicode" w:hAnsi="Gandhari Unicode"/>
          <w:noProof/>
          <w:lang w:val="en-GB"/>
        </w:rPr>
        <w:t xml:space="preserve"> as read by Cām. is only supported by the IV (where it might be T.V.G.'s correction), the rational of the choice probably being due to the traditional belief that the first singular in -</w:t>
      </w:r>
      <w:r w:rsidRPr="004D5A2F">
        <w:rPr>
          <w:rFonts w:ascii="Gandhari Unicode" w:hAnsi="Gandhari Unicode"/>
          <w:i/>
          <w:iCs/>
          <w:noProof/>
          <w:lang w:val="en-GB"/>
        </w:rPr>
        <w:t>aṉ</w:t>
      </w:r>
      <w:r w:rsidRPr="004D5A2F">
        <w:rPr>
          <w:rFonts w:ascii="Gandhari Unicode" w:hAnsi="Gandhari Unicode"/>
          <w:noProof/>
          <w:lang w:val="en-GB"/>
        </w:rPr>
        <w:t xml:space="preserve"> is not found before the Tirukkuṟaḷ, a claim in manifest disagreement with the transmitted texts. There are no less than 20 instances in the NA and 20 in the KT, only 5 of which entered Cām.'s main text.</w:t>
      </w:r>
    </w:p>
  </w:footnote>
  <w:footnote w:id="341">
    <w:p w14:paraId="20403E7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puṇara puṇariṉ</w:t>
      </w:r>
      <w:r w:rsidRPr="004D5A2F">
        <w:rPr>
          <w:rFonts w:ascii="Gandhari Unicode" w:hAnsi="Gandhari Unicode"/>
          <w:noProof/>
          <w:lang w:val="en-GB"/>
        </w:rPr>
        <w:t xml:space="preserve">: is this a play on the double connotation of </w:t>
      </w:r>
      <w:r w:rsidRPr="004D5A2F">
        <w:rPr>
          <w:rFonts w:ascii="Gandhari Unicode" w:hAnsi="Gandhari Unicode"/>
          <w:i/>
          <w:noProof/>
          <w:lang w:val="en-GB"/>
        </w:rPr>
        <w:t>puṇar-tal,</w:t>
      </w:r>
      <w:r w:rsidRPr="004D5A2F">
        <w:rPr>
          <w:rFonts w:ascii="Gandhari Unicode" w:hAnsi="Gandhari Unicode"/>
          <w:noProof/>
          <w:lang w:val="en-GB"/>
        </w:rPr>
        <w:t xml:space="preserve"> bringing out the erotic connotation (to come together to copulate)? Or is it just a </w:t>
      </w:r>
      <w:r w:rsidRPr="004D5A2F">
        <w:rPr>
          <w:rFonts w:ascii="Gandhari Unicode" w:hAnsi="Gandhari Unicode"/>
          <w:i/>
          <w:noProof/>
          <w:lang w:val="en-GB"/>
        </w:rPr>
        <w:t>figura etymologica</w:t>
      </w:r>
      <w:r w:rsidRPr="004D5A2F">
        <w:rPr>
          <w:rFonts w:ascii="Gandhari Unicode" w:hAnsi="Gandhari Unicode"/>
          <w:noProof/>
          <w:lang w:val="en-GB"/>
        </w:rPr>
        <w:t>?</w:t>
      </w:r>
    </w:p>
  </w:footnote>
  <w:footnote w:id="342">
    <w:p w14:paraId="5BA96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ākam</w:t>
      </w:r>
      <w:r w:rsidRPr="004D5A2F">
        <w:rPr>
          <w:rFonts w:ascii="Gandhari Unicode" w:hAnsi="Gandhari Unicode"/>
          <w:noProof/>
          <w:lang w:val="en-GB"/>
        </w:rPr>
        <w:t xml:space="preserve"> is taken in this case by Cām. as "body", but why not literally "bosom" as a </w:t>
      </w:r>
      <w:r w:rsidRPr="004D5A2F">
        <w:rPr>
          <w:rFonts w:ascii="Gandhari Unicode" w:hAnsi="Gandhari Unicode"/>
          <w:i/>
          <w:noProof/>
          <w:lang w:val="en-GB"/>
        </w:rPr>
        <w:t>pars pro toto</w:t>
      </w:r>
      <w:r w:rsidRPr="004D5A2F">
        <w:rPr>
          <w:rFonts w:ascii="Gandhari Unicode" w:hAnsi="Gandhari Unicode"/>
          <w:noProof/>
          <w:lang w:val="en-GB"/>
        </w:rPr>
        <w:t>?</w:t>
      </w:r>
    </w:p>
  </w:footnote>
  <w:footnote w:id="343">
    <w:p w14:paraId="0C47D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take </w:t>
      </w:r>
      <w:r w:rsidRPr="004D5A2F">
        <w:rPr>
          <w:rFonts w:ascii="Gandhari Unicode" w:hAnsi="Gandhari Unicode"/>
          <w:i/>
          <w:noProof/>
          <w:lang w:val="en-GB"/>
        </w:rPr>
        <w:t>cēyiḻai</w:t>
      </w:r>
      <w:r w:rsidRPr="004D5A2F">
        <w:rPr>
          <w:rFonts w:ascii="Gandhari Unicode" w:hAnsi="Gandhari Unicode"/>
          <w:noProof/>
          <w:lang w:val="en-GB"/>
        </w:rPr>
        <w:t xml:space="preserve"> with Cām. as a vocative means reading it as a totally unmarked metonymy. There are few examples of this kind. So it might also be possible to take it as an attribute for HIM, "who has a red decoration" (which makes even better sense in the close parallel of KT 348.6 with </w:t>
      </w:r>
      <w:r w:rsidRPr="004D5A2F">
        <w:rPr>
          <w:rFonts w:ascii="Gandhari Unicode" w:hAnsi="Gandhari Unicode"/>
          <w:i/>
          <w:noProof/>
          <w:lang w:val="en-GB"/>
        </w:rPr>
        <w:t>māṇiḻai</w:t>
      </w:r>
      <w:r w:rsidRPr="004D5A2F">
        <w:rPr>
          <w:rFonts w:ascii="Gandhari Unicode" w:hAnsi="Gandhari Unicode"/>
          <w:noProof/>
          <w:lang w:val="en-GB"/>
        </w:rPr>
        <w:t xml:space="preserve"> which might be "who has glory for his decoration"). But on the other hand </w:t>
      </w:r>
      <w:r w:rsidRPr="004D5A2F">
        <w:rPr>
          <w:rFonts w:ascii="Gandhari Unicode" w:hAnsi="Gandhari Unicode"/>
          <w:i/>
          <w:noProof/>
          <w:lang w:val="en-GB"/>
        </w:rPr>
        <w:t>iḻai</w:t>
      </w:r>
      <w:r w:rsidRPr="004D5A2F">
        <w:rPr>
          <w:rFonts w:ascii="Gandhari Unicode" w:hAnsi="Gandhari Unicode"/>
          <w:noProof/>
          <w:lang w:val="en-GB"/>
        </w:rPr>
        <w:t xml:space="preserve"> is normally used for the decoration of women (except for a chariot in KT 345.1), so it seems safer to stick to a vocative.</w:t>
      </w:r>
    </w:p>
  </w:footnote>
  <w:footnote w:id="344">
    <w:p w14:paraId="3AE710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w:t>
      </w:r>
      <w:r w:rsidRPr="004D5A2F">
        <w:rPr>
          <w:rFonts w:ascii="Gandhari Unicode" w:hAnsi="Gandhari Unicode"/>
          <w:noProof/>
          <w:lang w:val="en-GB"/>
        </w:rPr>
        <w:t xml:space="preserve"> on </w:t>
      </w:r>
      <w:r w:rsidRPr="004D5A2F">
        <w:rPr>
          <w:rFonts w:ascii="Gandhari Unicode" w:hAnsi="Gandhari Unicode"/>
          <w:i/>
          <w:noProof/>
          <w:lang w:val="en-GB"/>
        </w:rPr>
        <w:t>kuṉṟu talai</w:t>
      </w:r>
      <w:r w:rsidRPr="004D5A2F">
        <w:rPr>
          <w:rFonts w:ascii="Gandhari Unicode" w:hAnsi="Gandhari Unicode"/>
          <w:noProof/>
          <w:lang w:val="en-GB"/>
        </w:rPr>
        <w:t xml:space="preserve"> has been taken as a locative suffix, though it might have been chosen intentionally here: the heads of the hills.</w:t>
      </w:r>
    </w:p>
  </w:footnote>
  <w:footnote w:id="345">
    <w:p w14:paraId="4D8361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to me the picture seems to be that the heads of the hills have for their full and curly hair the fronds of the Palmyra, adorned with Neem flowers.</w:t>
      </w:r>
    </w:p>
  </w:footnote>
  <w:footnote w:id="346">
    <w:p w14:paraId="443695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here the accumulation of light: </w:t>
      </w:r>
      <w:r w:rsidRPr="004D5A2F">
        <w:rPr>
          <w:rFonts w:ascii="Gandhari Unicode" w:hAnsi="Gandhari Unicode"/>
          <w:i/>
          <w:noProof/>
          <w:lang w:val="en-GB"/>
        </w:rPr>
        <w:t xml:space="preserve">poliya ... vāṉpū ... veṇṭōṭṭu ... paiṅkāl ... veṇmaṇal </w:t>
      </w:r>
      <w:r w:rsidRPr="004D5A2F">
        <w:rPr>
          <w:rFonts w:ascii="Gandhari Unicode" w:hAnsi="Gandhari Unicode"/>
          <w:noProof/>
          <w:lang w:val="en-GB"/>
        </w:rPr>
        <w:t xml:space="preserve">(contrasting moreover with </w:t>
      </w:r>
      <w:r w:rsidRPr="004D5A2F">
        <w:rPr>
          <w:rFonts w:ascii="Gandhari Unicode" w:hAnsi="Gandhari Unicode"/>
          <w:i/>
          <w:noProof/>
          <w:lang w:val="en-GB"/>
        </w:rPr>
        <w:t>cēyiḻai</w:t>
      </w:r>
      <w:r w:rsidRPr="004D5A2F">
        <w:rPr>
          <w:rFonts w:ascii="Gandhari Unicode" w:hAnsi="Gandhari Unicode"/>
          <w:noProof/>
          <w:lang w:val="en-GB"/>
        </w:rPr>
        <w:t xml:space="preserve"> of the last line). Is the focus a peculiar illumination, perhaps at the moment of sunset? Palm leaves at least are usually not white.</w:t>
      </w:r>
    </w:p>
  </w:footnote>
  <w:footnote w:id="347">
    <w:p w14:paraId="7D1584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w:t>
      </w:r>
      <w:r w:rsidRPr="004D5A2F">
        <w:rPr>
          <w:rFonts w:ascii="Gandhari Unicode" w:hAnsi="Gandhari Unicode"/>
          <w:i/>
          <w:noProof/>
          <w:lang w:val="en-GB"/>
        </w:rPr>
        <w:t>paiṅkāṟ karukkiṉ</w:t>
      </w:r>
      <w:r w:rsidRPr="004D5A2F">
        <w:rPr>
          <w:rFonts w:ascii="Gandhari Unicode" w:hAnsi="Gandhari Unicode"/>
          <w:noProof/>
          <w:lang w:val="en-GB"/>
        </w:rPr>
        <w:t xml:space="preserve"> attributes of the tree or of the leaves?</w:t>
      </w:r>
    </w:p>
  </w:footnote>
  <w:footnote w:id="348">
    <w:p w14:paraId="3D81F5B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is also the amalgamation of regions. There is </w:t>
      </w:r>
      <w:r w:rsidRPr="004D5A2F">
        <w:rPr>
          <w:rFonts w:ascii="Gandhari Unicode" w:hAnsi="Gandhari Unicode"/>
          <w:i/>
          <w:noProof/>
          <w:lang w:val="en-GB"/>
        </w:rPr>
        <w:t>kāṉam</w:t>
      </w:r>
      <w:r w:rsidRPr="004D5A2F">
        <w:rPr>
          <w:rFonts w:ascii="Gandhari Unicode" w:hAnsi="Gandhari Unicode"/>
          <w:noProof/>
          <w:lang w:val="en-GB"/>
        </w:rPr>
        <w:t xml:space="preserve"> in line 5 combined with </w:t>
      </w:r>
      <w:r w:rsidRPr="004D5A2F">
        <w:rPr>
          <w:rFonts w:ascii="Gandhari Unicode" w:hAnsi="Gandhari Unicode"/>
          <w:i/>
          <w:noProof/>
          <w:lang w:val="en-GB"/>
        </w:rPr>
        <w:t>kuṉṟu</w:t>
      </w:r>
      <w:r w:rsidRPr="004D5A2F">
        <w:rPr>
          <w:rFonts w:ascii="Gandhari Unicode" w:hAnsi="Gandhari Unicode"/>
          <w:noProof/>
          <w:lang w:val="en-GB"/>
        </w:rPr>
        <w:t xml:space="preserve">. This might be read as a climax of distance and the direction of HER look: she in the village, then the forest, behind it the hills. But what of </w:t>
      </w:r>
      <w:r w:rsidRPr="004D5A2F">
        <w:rPr>
          <w:rFonts w:ascii="Gandhari Unicode" w:hAnsi="Gandhari Unicode"/>
          <w:i/>
          <w:noProof/>
          <w:lang w:val="en-GB"/>
        </w:rPr>
        <w:t>veṇ maṇal</w:t>
      </w:r>
      <w:r w:rsidRPr="004D5A2F">
        <w:rPr>
          <w:rFonts w:ascii="Gandhari Unicode" w:hAnsi="Gandhari Unicode"/>
          <w:noProof/>
          <w:lang w:val="en-GB"/>
        </w:rPr>
        <w:t>, a typical attribute of the seaside region?</w:t>
      </w:r>
    </w:p>
  </w:footnote>
  <w:footnote w:id="349">
    <w:p w14:paraId="3DBB27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poem is an especially fine example of 5 lines of unmarked syntax. It can be construed in several ways, and none of them is much more satisfactory than the other as far as content is concerned. Here is the traditional interpretation.</w:t>
      </w:r>
    </w:p>
  </w:footnote>
  <w:footnote w:id="350">
    <w:p w14:paraId="4FF65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ignores the </w:t>
      </w:r>
      <w:r w:rsidRPr="004D5A2F">
        <w:rPr>
          <w:rFonts w:ascii="Gandhari Unicode" w:hAnsi="Gandhari Unicode"/>
          <w:i/>
          <w:noProof/>
          <w:lang w:val="en-GB"/>
        </w:rPr>
        <w:t>talai</w:t>
      </w:r>
      <w:r w:rsidRPr="004D5A2F">
        <w:rPr>
          <w:rFonts w:ascii="Gandhari Unicode" w:hAnsi="Gandhari Unicode"/>
          <w:noProof/>
          <w:lang w:val="en-GB"/>
        </w:rPr>
        <w:t xml:space="preserve"> of this line.</w:t>
      </w:r>
    </w:p>
  </w:footnote>
  <w:footnote w:id="351">
    <w:p w14:paraId="386361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connection of the Neem with the Pāṇṭiyas really enough to justify the conjecture of His wearing a flower garland and going to war for them? Certainly men too are occasionally said to wear flowers (when mounting the Palmyra horse in KT 17 or the shepherd wearing jasmine buds in KT 122), but what is the point here? A.D. thinks that the confidante reassures HER by reminding her that he has left the village well protected </w:t>
      </w:r>
      <w:r w:rsidRPr="004D5A2F">
        <w:rPr>
          <w:rFonts w:ascii="Gandhari Unicode" w:hAnsi="Gandhari Unicode"/>
          <w:i/>
          <w:noProof/>
          <w:lang w:val="en-GB"/>
        </w:rPr>
        <w:t>–</w:t>
      </w:r>
      <w:r w:rsidRPr="004D5A2F">
        <w:rPr>
          <w:rFonts w:ascii="Gandhari Unicode" w:hAnsi="Gandhari Unicode"/>
          <w:noProof/>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2">
    <w:p w14:paraId="57A6E6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Actually the Palmyras of line 1 and 2 can either be part of the head dress, or they can be understood as attributes of </w:t>
      </w:r>
      <w:r w:rsidRPr="004D5A2F">
        <w:rPr>
          <w:rFonts w:ascii="Gandhari Unicode" w:hAnsi="Gandhari Unicode"/>
          <w:i/>
          <w:noProof/>
          <w:lang w:val="en-GB"/>
        </w:rPr>
        <w:t>attam</w:t>
      </w:r>
      <w:r w:rsidRPr="004D5A2F">
        <w:rPr>
          <w:rFonts w:ascii="Gandhari Unicode" w:hAnsi="Gandhari Unicode"/>
          <w:noProof/>
          <w:lang w:val="en-GB"/>
        </w:rPr>
        <w:t>, the road he travels.</w:t>
      </w:r>
    </w:p>
  </w:footnote>
  <w:footnote w:id="353">
    <w:p w14:paraId="38E15B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maṟi</w:t>
      </w:r>
      <w:r w:rsidRPr="004D5A2F">
        <w:rPr>
          <w:rFonts w:ascii="Gandhari Unicode" w:hAnsi="Gandhari Unicode"/>
          <w:noProof/>
          <w:lang w:val="en-GB"/>
        </w:rPr>
        <w:t xml:space="preserve">: what can this mean? A calf of one day will not feed on millet. Can </w:t>
      </w:r>
      <w:r w:rsidRPr="004D5A2F">
        <w:rPr>
          <w:rFonts w:ascii="Gandhari Unicode" w:hAnsi="Gandhari Unicode"/>
          <w:i/>
          <w:noProof/>
          <w:lang w:val="en-GB"/>
        </w:rPr>
        <w:t>navvi</w:t>
      </w:r>
      <w:r w:rsidRPr="004D5A2F">
        <w:rPr>
          <w:rFonts w:ascii="Gandhari Unicode" w:hAnsi="Gandhari Unicode"/>
          <w:noProof/>
          <w:lang w:val="en-GB"/>
        </w:rPr>
        <w:t xml:space="preserve"> be the subject of the clause? By position it should be genitive ("the calf of the doe"), eventually a coordination can be considered: "the doe [and] the calf".</w:t>
      </w:r>
    </w:p>
  </w:footnote>
  <w:footnote w:id="354">
    <w:p w14:paraId="3873A6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kaṭaṉ kaḻikkum</w:t>
      </w:r>
      <w:r w:rsidRPr="004D5A2F">
        <w:rPr>
          <w:rFonts w:ascii="Gandhari Unicode" w:hAnsi="Gandhari Unicode"/>
          <w:noProof/>
          <w:lang w:val="en-GB"/>
        </w:rPr>
        <w:t>: does this mean the animals are acting immorally when they eat millet not planted for them?</w:t>
      </w:r>
    </w:p>
  </w:footnote>
  <w:footnote w:id="355">
    <w:p w14:paraId="47D34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w:t>
      </w:r>
      <w:r w:rsidRPr="004D5A2F">
        <w:rPr>
          <w:rFonts w:ascii="Gandhari Unicode" w:hAnsi="Gandhari Unicode"/>
          <w:noProof/>
          <w:lang w:val="en-GB"/>
        </w:rPr>
        <w:t xml:space="preserve"> is glossed here by Cām. with </w:t>
      </w:r>
      <w:r w:rsidRPr="004D5A2F">
        <w:rPr>
          <w:rFonts w:ascii="Gandhari Unicode" w:hAnsi="Gandhari Unicode"/>
          <w:i/>
          <w:noProof/>
          <w:lang w:val="en-GB"/>
        </w:rPr>
        <w:t>kāmpu</w:t>
      </w:r>
      <w:r w:rsidRPr="004D5A2F">
        <w:rPr>
          <w:rFonts w:ascii="Gandhari Unicode" w:hAnsi="Gandhari Unicode"/>
          <w:noProof/>
          <w:lang w:val="en-GB"/>
        </w:rPr>
        <w:t xml:space="preserve"> "flower/leaf-stalk)",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6">
    <w:p w14:paraId="108130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Being a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colliya</w:t>
      </w:r>
      <w:r w:rsidRPr="004D5A2F">
        <w:rPr>
          <w:rFonts w:ascii="Gandhari Unicode" w:hAnsi="Gandhari Unicode"/>
          <w:noProof/>
          <w:lang w:val="en-GB"/>
        </w:rPr>
        <w:t xml:space="preserve"> presumably must have </w:t>
      </w:r>
      <w:r w:rsidRPr="004D5A2F">
        <w:rPr>
          <w:rFonts w:ascii="Gandhari Unicode" w:hAnsi="Gandhari Unicode"/>
          <w:i/>
          <w:noProof/>
          <w:lang w:val="en-GB"/>
        </w:rPr>
        <w:t>vaṇmai</w:t>
      </w:r>
      <w:r w:rsidRPr="004D5A2F">
        <w:rPr>
          <w:rFonts w:ascii="Gandhari Unicode" w:hAnsi="Gandhari Unicode"/>
          <w:noProof/>
          <w:lang w:val="en-GB"/>
        </w:rPr>
        <w:t xml:space="preserve"> as subject: it is strength speaking out of him.</w:t>
      </w:r>
    </w:p>
  </w:footnote>
  <w:footnote w:id="357">
    <w:p w14:paraId="471F6E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illōr</w:t>
      </w:r>
      <w:r w:rsidRPr="004D5A2F">
        <w:rPr>
          <w:rFonts w:ascii="Gandhari Unicode" w:hAnsi="Gandhari Unicode"/>
          <w:noProof/>
          <w:lang w:val="en-GB"/>
        </w:rPr>
        <w:t xml:space="preserve"> must refer to men who stay in the house = at home instead of going out to make wealth, and </w:t>
      </w:r>
      <w:r w:rsidRPr="004D5A2F">
        <w:rPr>
          <w:rFonts w:ascii="Gandhari Unicode" w:hAnsi="Gandhari Unicode"/>
          <w:i/>
          <w:noProof/>
          <w:lang w:val="en-GB"/>
        </w:rPr>
        <w:t>paṭāar</w:t>
      </w:r>
      <w:r w:rsidRPr="004D5A2F">
        <w:rPr>
          <w:rFonts w:ascii="Gandhari Unicode" w:hAnsi="Gandhari Unicode"/>
          <w:noProof/>
          <w:lang w:val="en-GB"/>
        </w:rPr>
        <w:t xml:space="preserve"> an apposition to </w:t>
      </w:r>
      <w:r w:rsidRPr="004D5A2F">
        <w:rPr>
          <w:rFonts w:ascii="Gandhari Unicode" w:hAnsi="Gandhari Unicode"/>
          <w:i/>
          <w:noProof/>
          <w:lang w:val="en-GB"/>
        </w:rPr>
        <w:t>illōṟ</w:t>
      </w:r>
      <w:r w:rsidRPr="004D5A2F">
        <w:rPr>
          <w:rFonts w:ascii="Gandhari Unicode" w:hAnsi="Gandhari Unicode"/>
          <w:noProof/>
          <w:lang w:val="en-GB"/>
        </w:rPr>
        <w:t>.</w:t>
      </w:r>
    </w:p>
  </w:footnote>
  <w:footnote w:id="358">
    <w:p w14:paraId="1BDFE8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is a second sentence of direct speech embedded into the first. Presumably this is the attitude towards the matter of work generally expressed by people and shared by HIM.</w:t>
      </w:r>
    </w:p>
  </w:footnote>
  <w:footnote w:id="359">
    <w:p w14:paraId="77D5ADE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iṭaiya</w:t>
      </w:r>
      <w:r w:rsidRPr="004D5A2F">
        <w:rPr>
          <w:rFonts w:ascii="Gandhari Unicode" w:hAnsi="Gandhari Unicode"/>
          <w:noProof/>
          <w:lang w:val="en-GB"/>
        </w:rPr>
        <w:t xml:space="preserve">? Since it is marked as a n.pl., it must be construed as an pronominal noun referring to </w:t>
      </w:r>
      <w:r w:rsidRPr="004D5A2F">
        <w:rPr>
          <w:rFonts w:ascii="Gandhari Unicode" w:hAnsi="Gandhari Unicode"/>
          <w:i/>
          <w:noProof/>
          <w:lang w:val="en-GB"/>
        </w:rPr>
        <w:t>āṟu</w:t>
      </w:r>
      <w:r w:rsidRPr="004D5A2F">
        <w:rPr>
          <w:rFonts w:ascii="Gandhari Unicode" w:hAnsi="Gandhari Unicode"/>
          <w:noProof/>
          <w:lang w:val="en-GB"/>
        </w:rPr>
        <w:t xml:space="preserve">. Perhaps it is the head noun of </w:t>
      </w:r>
      <w:r w:rsidRPr="004D5A2F">
        <w:rPr>
          <w:rFonts w:ascii="Gandhari Unicode" w:hAnsi="Gandhari Unicode"/>
          <w:i/>
          <w:noProof/>
          <w:lang w:val="en-GB"/>
        </w:rPr>
        <w:t>irukkum</w:t>
      </w:r>
      <w:r w:rsidRPr="004D5A2F">
        <w:rPr>
          <w:rFonts w:ascii="Gandhari Unicode" w:hAnsi="Gandhari Unicode"/>
          <w:noProof/>
          <w:lang w:val="en-GB"/>
        </w:rPr>
        <w:t xml:space="preserve"> of line 7, and the attribute </w:t>
      </w:r>
      <w:r w:rsidRPr="004D5A2F">
        <w:rPr>
          <w:rFonts w:ascii="Gandhari Unicode" w:hAnsi="Gandhari Unicode"/>
          <w:i/>
          <w:noProof/>
          <w:lang w:val="en-GB"/>
        </w:rPr>
        <w:t>neṭu</w:t>
      </w:r>
      <w:r w:rsidRPr="004D5A2F">
        <w:rPr>
          <w:rFonts w:ascii="Gandhari Unicode" w:hAnsi="Gandhari Unicode"/>
          <w:noProof/>
          <w:lang w:val="en-GB"/>
        </w:rPr>
        <w:t xml:space="preserve">, "long", suggests that the meaning of </w:t>
      </w:r>
      <w:r w:rsidRPr="004D5A2F">
        <w:rPr>
          <w:rFonts w:ascii="Gandhari Unicode" w:hAnsi="Gandhari Unicode"/>
          <w:i/>
          <w:noProof/>
          <w:lang w:val="en-GB"/>
        </w:rPr>
        <w:t>iṭai</w:t>
      </w:r>
      <w:r w:rsidRPr="004D5A2F">
        <w:rPr>
          <w:rFonts w:ascii="Gandhari Unicode" w:hAnsi="Gandhari Unicode"/>
          <w:noProof/>
          <w:lang w:val="en-GB"/>
        </w:rPr>
        <w:t xml:space="preserve"> is rather "way" here, but what is the difference between </w:t>
      </w:r>
      <w:r w:rsidRPr="004D5A2F">
        <w:rPr>
          <w:rFonts w:ascii="Gandhari Unicode" w:hAnsi="Gandhari Unicode"/>
          <w:i/>
          <w:noProof/>
          <w:lang w:val="en-GB"/>
        </w:rPr>
        <w:t>āṟu</w:t>
      </w:r>
      <w:r w:rsidRPr="004D5A2F">
        <w:rPr>
          <w:rFonts w:ascii="Gandhari Unicode" w:hAnsi="Gandhari Unicode"/>
          <w:noProof/>
          <w:lang w:val="en-GB"/>
        </w:rPr>
        <w:t xml:space="preserve"> and </w:t>
      </w:r>
      <w:r w:rsidRPr="004D5A2F">
        <w:rPr>
          <w:rFonts w:ascii="Gandhari Unicode" w:hAnsi="Gandhari Unicode"/>
          <w:i/>
          <w:noProof/>
          <w:lang w:val="en-GB"/>
        </w:rPr>
        <w:t>iṭai</w:t>
      </w:r>
      <w:r w:rsidRPr="004D5A2F">
        <w:rPr>
          <w:rFonts w:ascii="Gandhari Unicode" w:hAnsi="Gandhari Unicode"/>
          <w:noProof/>
          <w:lang w:val="en-GB"/>
        </w:rPr>
        <w:t>?</w:t>
      </w:r>
    </w:p>
  </w:footnote>
  <w:footnote w:id="360">
    <w:p w14:paraId="5B7D9B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Cām./Trad. understand the </w:t>
      </w:r>
      <w:r w:rsidRPr="004D5A2F">
        <w:rPr>
          <w:rFonts w:ascii="Gandhari Unicode" w:hAnsi="Gandhari Unicode"/>
          <w:i/>
          <w:noProof/>
          <w:lang w:val="en-GB"/>
        </w:rPr>
        <w:t>maṟavar</w:t>
      </w:r>
      <w:r w:rsidRPr="004D5A2F">
        <w:rPr>
          <w:rFonts w:ascii="Gandhari Unicode" w:hAnsi="Gandhari Unicode"/>
          <w:noProof/>
          <w:lang w:val="en-GB"/>
        </w:rPr>
        <w:t xml:space="preserve"> to be dangerous inhabitants of </w:t>
      </w:r>
      <w:r w:rsidRPr="004D5A2F">
        <w:rPr>
          <w:rFonts w:ascii="Gandhari Unicode" w:hAnsi="Gandhari Unicode"/>
          <w:i/>
          <w:noProof/>
          <w:lang w:val="en-GB"/>
        </w:rPr>
        <w:t>pālai</w:t>
      </w:r>
      <w:r w:rsidRPr="004D5A2F">
        <w:rPr>
          <w:rFonts w:ascii="Gandhari Unicode" w:hAnsi="Gandhari Unicode"/>
          <w:noProof/>
          <w:lang w:val="en-GB"/>
        </w:rPr>
        <w:t xml:space="preserve">. It should, however, be considered whether this is not rather an epithet for the </w:t>
      </w:r>
      <w:r w:rsidRPr="004D5A2F">
        <w:rPr>
          <w:rFonts w:ascii="Gandhari Unicode" w:hAnsi="Gandhari Unicode"/>
          <w:i/>
          <w:noProof/>
          <w:lang w:val="en-GB"/>
        </w:rPr>
        <w:t>kaḷvar</w:t>
      </w:r>
      <w:r w:rsidRPr="004D5A2F">
        <w:rPr>
          <w:rFonts w:ascii="Gandhari Unicode" w:hAnsi="Gandhari Unicode"/>
          <w:noProof/>
          <w:lang w:val="en-GB"/>
        </w:rPr>
        <w:t>, who otherwise have the same function and are described in the same way (watching out for travellers, having bows etc.; cf. also KT 297.1).</w:t>
      </w:r>
    </w:p>
  </w:footnote>
  <w:footnote w:id="361">
    <w:p w14:paraId="7CB653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iruntu alki</w:t>
      </w:r>
      <w:r w:rsidRPr="004D5A2F">
        <w:rPr>
          <w:rFonts w:ascii="Gandhari Unicode" w:hAnsi="Gandhari Unicode"/>
          <w:noProof/>
          <w:lang w:val="en-GB"/>
        </w:rPr>
        <w:t xml:space="preserve">: the absolutive presumably makes clear that the subject is not </w:t>
      </w:r>
      <w:r w:rsidRPr="004D5A2F">
        <w:rPr>
          <w:rFonts w:ascii="Gandhari Unicode" w:hAnsi="Gandhari Unicode"/>
          <w:i/>
          <w:noProof/>
          <w:lang w:val="en-GB"/>
        </w:rPr>
        <w:t>vaḻaṅkunar</w:t>
      </w:r>
      <w:r w:rsidRPr="004D5A2F">
        <w:rPr>
          <w:rFonts w:ascii="Gandhari Unicode" w:hAnsi="Gandhari Unicode"/>
          <w:noProof/>
          <w:lang w:val="en-GB"/>
        </w:rPr>
        <w:t xml:space="preserve"> but </w:t>
      </w:r>
      <w:r w:rsidRPr="004D5A2F">
        <w:rPr>
          <w:rFonts w:ascii="Gandhari Unicode" w:hAnsi="Gandhari Unicode"/>
          <w:i/>
          <w:noProof/>
          <w:lang w:val="en-GB"/>
        </w:rPr>
        <w:t>maṟavar</w:t>
      </w:r>
      <w:r w:rsidRPr="004D5A2F">
        <w:rPr>
          <w:rFonts w:ascii="Gandhari Unicode" w:hAnsi="Gandhari Unicode"/>
          <w:noProof/>
          <w:lang w:val="en-GB"/>
        </w:rPr>
        <w:t>.</w:t>
      </w:r>
    </w:p>
  </w:footnote>
  <w:footnote w:id="362">
    <w:p w14:paraId="79B6EC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cekutta</w:t>
      </w:r>
      <w:r w:rsidRPr="004D5A2F">
        <w:rPr>
          <w:rFonts w:ascii="Gandhari Unicode" w:hAnsi="Gandhari Unicode"/>
          <w:noProof/>
          <w:lang w:val="en-GB"/>
        </w:rPr>
        <w:t xml:space="preserve">: this </w:t>
      </w:r>
      <w:r w:rsidRPr="004D5A2F">
        <w:rPr>
          <w:rFonts w:ascii="Gandhari Unicode" w:hAnsi="Gandhari Unicode"/>
          <w:i/>
          <w:noProof/>
          <w:lang w:val="en-GB"/>
        </w:rPr>
        <w:t>peyareccam</w:t>
      </w:r>
      <w:r w:rsidRPr="004D5A2F">
        <w:rPr>
          <w:rFonts w:ascii="Gandhari Unicode" w:hAnsi="Gandhari Unicode"/>
          <w:noProof/>
          <w:lang w:val="en-GB"/>
        </w:rPr>
        <w:t xml:space="preserve"> is definitely odd. If the way of construction as shown above is correct, one would rather want an infinitive.</w:t>
      </w:r>
    </w:p>
  </w:footnote>
  <w:footnote w:id="363">
    <w:p w14:paraId="79A078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maṉṟam</w:t>
      </w:r>
      <w:r w:rsidRPr="004D5A2F">
        <w:rPr>
          <w:rFonts w:ascii="Gandhari Unicode" w:hAnsi="Gandhari Unicode"/>
          <w:noProof/>
          <w:lang w:val="en-GB"/>
        </w:rPr>
        <w:t xml:space="preserve"> cannot very well be understood here in its usual sense of "village common". It may also mean "free, open space"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perhaps thus?</w:t>
      </w:r>
    </w:p>
  </w:footnote>
  <w:footnote w:id="364">
    <w:p w14:paraId="1C4A70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stones have blood-red lily spots (the confusion between stones and elephants being a standard comparison).</w:t>
      </w:r>
    </w:p>
  </w:footnote>
  <w:footnote w:id="365">
    <w:p w14:paraId="6EC36A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what has taken place between HER and the man.</w:t>
      </w:r>
    </w:p>
  </w:footnote>
  <w:footnote w:id="366">
    <w:p w14:paraId="59D6C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One possibility to make sense of </w:t>
      </w:r>
      <w:r w:rsidRPr="004D5A2F">
        <w:rPr>
          <w:rFonts w:ascii="Gandhari Unicode" w:hAnsi="Gandhari Unicode"/>
          <w:i/>
          <w:noProof/>
          <w:lang w:val="en-GB"/>
        </w:rPr>
        <w:t>koṉ</w:t>
      </w:r>
      <w:r w:rsidRPr="004D5A2F">
        <w:rPr>
          <w:rFonts w:ascii="Gandhari Unicode" w:hAnsi="Gandhari Unicode"/>
          <w:noProof/>
          <w:lang w:val="en-GB"/>
        </w:rPr>
        <w:t xml:space="preserve"> might to apply it adverbially to the leaves, which supposedly cover the huts. So the wild waters will ruin the huts? Cām., on his part, glosses with </w:t>
      </w:r>
      <w:r w:rsidRPr="004D5A2F">
        <w:rPr>
          <w:rFonts w:ascii="Gandhari Unicode" w:hAnsi="Gandhari Unicode"/>
          <w:i/>
          <w:noProof/>
          <w:lang w:val="en-GB"/>
        </w:rPr>
        <w:t>accattai tarum</w:t>
      </w:r>
      <w:r w:rsidRPr="004D5A2F">
        <w:rPr>
          <w:rFonts w:ascii="Gandhari Unicode" w:hAnsi="Gandhari Unicode"/>
          <w:noProof/>
          <w:lang w:val="en-GB"/>
        </w:rPr>
        <w:t>, "fear-inspiring".</w:t>
      </w:r>
    </w:p>
  </w:footnote>
  <w:footnote w:id="367">
    <w:p w14:paraId="20C5D4F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tam ilar kollō</w:t>
      </w:r>
      <w:r w:rsidRPr="004D5A2F">
        <w:rPr>
          <w:rFonts w:ascii="Gandhari Unicode" w:hAnsi="Gandhari Unicode"/>
          <w:noProof/>
          <w:lang w:val="en-GB"/>
        </w:rPr>
        <w:t xml:space="preserve">: this elliptical statement is hard to interpret, but probably it is to be read as a negated parallel construction to </w:t>
      </w:r>
      <w:r w:rsidRPr="004D5A2F">
        <w:rPr>
          <w:rFonts w:ascii="Gandhari Unicode" w:hAnsi="Gandhari Unicode"/>
          <w:i/>
          <w:noProof/>
          <w:lang w:val="en-GB"/>
        </w:rPr>
        <w:t>nam ēcuvar-ō</w:t>
      </w:r>
      <w:r w:rsidRPr="004D5A2F">
        <w:rPr>
          <w:rFonts w:ascii="Gandhari Unicode" w:hAnsi="Gandhari Unicode"/>
          <w:noProof/>
          <w:lang w:val="en-GB"/>
        </w:rPr>
        <w:t xml:space="preserve"> with an elliptical verb, meaning that they should mind their own business.</w:t>
      </w:r>
    </w:p>
  </w:footnote>
  <w:footnote w:id="368">
    <w:p w14:paraId="60870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double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vaikavum, ellaiyum</w:t>
      </w:r>
      <w:r w:rsidRPr="004D5A2F">
        <w:rPr>
          <w:rFonts w:ascii="Gandhari Unicode" w:hAnsi="Gandhari Unicode"/>
          <w:noProof/>
          <w:lang w:val="en-GB"/>
        </w:rPr>
        <w:t>), though asyndetic, can only be understood as a coordination of the two lines.</w:t>
      </w:r>
    </w:p>
  </w:footnote>
  <w:footnote w:id="369">
    <w:p w14:paraId="376985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puṉpuṟa peṭai</w:t>
      </w:r>
      <w:r w:rsidRPr="004D5A2F">
        <w:rPr>
          <w:rFonts w:ascii="Gandhari Unicode" w:hAnsi="Gandhari Unicode"/>
          <w:noProof/>
          <w:lang w:val="en-GB"/>
        </w:rPr>
        <w:t>: or, according to T.V.G., its "red-backed female" (thus also KT 274.1 where the trunk of the Ukāy tree is compared to a dove's back).</w:t>
      </w:r>
    </w:p>
  </w:footnote>
  <w:footnote w:id="370">
    <w:p w14:paraId="6640C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paruvamō</w:t>
      </w:r>
      <w:r w:rsidRPr="004D5A2F">
        <w:rPr>
          <w:rFonts w:ascii="Gandhari Unicode" w:hAnsi="Gandhari Unicode"/>
          <w:noProof/>
          <w:lang w:val="en-GB"/>
        </w:rPr>
        <w:t>: here once again the -</w:t>
      </w:r>
      <w:r w:rsidRPr="004D5A2F">
        <w:rPr>
          <w:rFonts w:ascii="Gandhari Unicode" w:hAnsi="Gandhari Unicode"/>
          <w:i/>
          <w:noProof/>
          <w:lang w:val="en-GB"/>
        </w:rPr>
        <w:t>ō</w:t>
      </w:r>
      <w:r w:rsidRPr="004D5A2F">
        <w:rPr>
          <w:rFonts w:ascii="Gandhari Unicode" w:hAnsi="Gandhari Unicode"/>
          <w:noProof/>
          <w:lang w:val="en-GB"/>
        </w:rPr>
        <w:t xml:space="preserve"> as a demarcation of topic ("as for the season he had spoken of, it [is] this").</w:t>
      </w:r>
    </w:p>
  </w:footnote>
  <w:footnote w:id="371">
    <w:p w14:paraId="5EFE58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mūral muṟuval</w:t>
      </w:r>
      <w:r w:rsidRPr="004D5A2F">
        <w:rPr>
          <w:rFonts w:ascii="Gandhari Unicode" w:hAnsi="Gandhari Unicode"/>
          <w:noProof/>
          <w:lang w:val="en-GB"/>
        </w:rPr>
        <w:t xml:space="preserve">: again a synonym compound with intensifying intention? Or is this even a </w:t>
      </w:r>
      <w:r w:rsidRPr="004D5A2F">
        <w:rPr>
          <w:rFonts w:ascii="Gandhari Unicode" w:hAnsi="Gandhari Unicode"/>
          <w:i/>
          <w:noProof/>
          <w:lang w:val="en-GB"/>
        </w:rPr>
        <w:t>figura etymologica</w:t>
      </w:r>
      <w:r w:rsidRPr="004D5A2F">
        <w:rPr>
          <w:rFonts w:ascii="Gandhari Unicode" w:hAnsi="Gandhari Unicode"/>
          <w:noProof/>
          <w:lang w:val="en-GB"/>
        </w:rPr>
        <w:t xml:space="preserve"> (the DEDR has both in one lemma, 5687)?</w:t>
      </w:r>
    </w:p>
  </w:footnote>
  <w:footnote w:id="372">
    <w:p w14:paraId="5EA35E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pēr amar maḻai kaṇ</w:t>
      </w:r>
      <w:r w:rsidRPr="004D5A2F">
        <w:rPr>
          <w:rFonts w:ascii="Gandhari Unicode" w:hAnsi="Gandhari Unicode"/>
          <w:noProof/>
          <w:lang w:val="en-GB"/>
        </w:rPr>
        <w:t>: or "with very beautiful rain eyes".</w:t>
      </w:r>
    </w:p>
  </w:footnote>
  <w:footnote w:id="373">
    <w:p w14:paraId="3C68E8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kamaḻ akil</w:t>
      </w:r>
      <w:r w:rsidRPr="004D5A2F">
        <w:rPr>
          <w:rFonts w:ascii="Gandhari Unicode" w:hAnsi="Gandhari Unicode"/>
          <w:noProof/>
          <w:lang w:val="en-GB"/>
        </w:rPr>
        <w:t xml:space="preserve">: how to understand the syntax here? Is this a chiastic structure </w:t>
      </w:r>
      <w:r w:rsidRPr="004D5A2F">
        <w:rPr>
          <w:rFonts w:ascii="Gandhari Unicode" w:hAnsi="Gandhari Unicode"/>
          <w:i/>
          <w:noProof/>
          <w:lang w:val="en-GB"/>
        </w:rPr>
        <w:t>kamaḻ akil</w:t>
      </w:r>
      <w:r w:rsidRPr="004D5A2F">
        <w:rPr>
          <w:rFonts w:ascii="Gandhari Unicode" w:hAnsi="Gandhari Unicode"/>
          <w:noProof/>
          <w:lang w:val="en-GB"/>
        </w:rPr>
        <w:t xml:space="preserve"> – </w:t>
      </w:r>
      <w:r w:rsidRPr="004D5A2F">
        <w:rPr>
          <w:rFonts w:ascii="Gandhari Unicode" w:hAnsi="Gandhari Unicode"/>
          <w:i/>
          <w:noProof/>
          <w:lang w:val="en-GB"/>
        </w:rPr>
        <w:t>āra nāṟum</w:t>
      </w:r>
      <w:r w:rsidRPr="004D5A2F">
        <w:rPr>
          <w:rFonts w:ascii="Gandhari Unicode" w:hAnsi="Gandhari Unicode"/>
          <w:noProof/>
          <w:lang w:val="en-GB"/>
        </w:rPr>
        <w:t xml:space="preserve">, in which both are to be construed with </w:t>
      </w:r>
      <w:r w:rsidRPr="004D5A2F">
        <w:rPr>
          <w:rFonts w:ascii="Gandhari Unicode" w:hAnsi="Gandhari Unicode"/>
          <w:i/>
          <w:noProof/>
          <w:lang w:val="en-GB"/>
        </w:rPr>
        <w:t>kūntal</w:t>
      </w:r>
      <w:r w:rsidRPr="004D5A2F">
        <w:rPr>
          <w:rFonts w:ascii="Gandhari Unicode" w:hAnsi="Gandhari Unicode"/>
          <w:noProof/>
          <w:lang w:val="en-GB"/>
        </w:rPr>
        <w:t>? Or is it "smelling of sandal [and] fragrant eagle wood"?</w:t>
      </w:r>
    </w:p>
  </w:footnote>
  <w:footnote w:id="374">
    <w:p w14:paraId="1FB930A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koṇṭu ... tāṅkupu puṇari ...</w:t>
      </w:r>
      <w:r w:rsidRPr="004D5A2F">
        <w:rPr>
          <w:rFonts w:ascii="Gandhari Unicode" w:hAnsi="Gandhari Unicode"/>
          <w:noProof/>
          <w:lang w:val="en-GB"/>
        </w:rPr>
        <w:t xml:space="preserve"> </w:t>
      </w:r>
      <w:r w:rsidRPr="004D5A2F">
        <w:rPr>
          <w:rFonts w:ascii="Gandhari Unicode" w:hAnsi="Gandhari Unicode"/>
          <w:i/>
          <w:noProof/>
          <w:lang w:val="en-GB"/>
        </w:rPr>
        <w:t>nōkki</w:t>
      </w:r>
      <w:r w:rsidRPr="004D5A2F">
        <w:rPr>
          <w:rFonts w:ascii="Gandhari Unicode" w:hAnsi="Gandhari Unicode"/>
          <w:noProof/>
          <w:lang w:val="en-GB"/>
        </w:rPr>
        <w:t xml:space="preserve">: this row of absolutives is difficult to construe, unless we take </w:t>
      </w:r>
      <w:r w:rsidRPr="004D5A2F">
        <w:rPr>
          <w:rFonts w:ascii="Gandhari Unicode" w:hAnsi="Gandhari Unicode"/>
          <w:i/>
          <w:noProof/>
          <w:lang w:val="en-GB"/>
        </w:rPr>
        <w:t>nōkki</w:t>
      </w:r>
      <w:r w:rsidRPr="004D5A2F">
        <w:rPr>
          <w:rFonts w:ascii="Gandhari Unicode" w:hAnsi="Gandhari Unicode"/>
          <w:noProof/>
          <w:lang w:val="en-GB"/>
        </w:rPr>
        <w:t xml:space="preserve"> in a transferred sense of "facing". Otherwise we would have to assume an unmarked change of subject. While the subject of </w:t>
      </w:r>
      <w:r w:rsidRPr="004D5A2F">
        <w:rPr>
          <w:rFonts w:ascii="Gandhari Unicode" w:hAnsi="Gandhari Unicode"/>
          <w:i/>
          <w:noProof/>
          <w:lang w:val="en-GB"/>
        </w:rPr>
        <w:t>nōkki</w:t>
      </w:r>
      <w:r w:rsidRPr="004D5A2F">
        <w:rPr>
          <w:rFonts w:ascii="Gandhari Unicode" w:hAnsi="Gandhari Unicode"/>
          <w:noProof/>
          <w:lang w:val="en-GB"/>
        </w:rPr>
        <w:t xml:space="preserve"> must be the man, who is supposed to see the time, the rest can only be understood as an explication of </w:t>
      </w:r>
      <w:r w:rsidRPr="004D5A2F">
        <w:rPr>
          <w:rFonts w:ascii="Gandhari Unicode" w:hAnsi="Gandhari Unicode"/>
          <w:i/>
          <w:noProof/>
          <w:lang w:val="en-GB"/>
        </w:rPr>
        <w:t>perum kali</w:t>
      </w:r>
      <w:r w:rsidRPr="004D5A2F">
        <w:rPr>
          <w:rFonts w:ascii="Gandhari Unicode" w:hAnsi="Gandhari Unicode"/>
          <w:noProof/>
          <w:lang w:val="en-GB"/>
        </w:rPr>
        <w:t>, that is, with an elliptical subject "clouds", which is only suggested by the comparison with the pregnant women.</w:t>
      </w:r>
    </w:p>
  </w:footnote>
  <w:footnote w:id="375">
    <w:p w14:paraId="1E8C91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clouds have to be supplemented, another case of elliptical metaphor: the clouds are missing in the factual description, but they correspond to the women of the comparison.</w:t>
      </w:r>
    </w:p>
  </w:footnote>
  <w:footnote w:id="376">
    <w:p w14:paraId="11C3EC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otuṅkal cellā</w:t>
      </w:r>
      <w:r w:rsidRPr="004D5A2F">
        <w:rPr>
          <w:rFonts w:ascii="Gandhari Unicode" w:hAnsi="Gandhari Unicode"/>
          <w:noProof/>
          <w:lang w:val="en-GB"/>
        </w:rPr>
        <w:t xml:space="preserve">: </w:t>
      </w:r>
      <w:r w:rsidRPr="004D5A2F">
        <w:rPr>
          <w:rFonts w:ascii="Gandhari Unicode" w:hAnsi="Gandhari Unicode"/>
          <w:i/>
          <w:noProof/>
          <w:lang w:val="en-GB"/>
        </w:rPr>
        <w:t>otuṅku-tal</w:t>
      </w:r>
      <w:r w:rsidRPr="004D5A2F">
        <w:rPr>
          <w:rFonts w:ascii="Gandhari Unicode" w:hAnsi="Gandhari Unicode"/>
          <w:noProof/>
          <w:lang w:val="en-GB"/>
        </w:rPr>
        <w:t xml:space="preserve"> is, according to DEDR 973, not just walking (as one would like to have in the context) but stepping aside before someone. The main point, however, seems to be the heaviness which means slow movement.</w:t>
      </w:r>
    </w:p>
  </w:footnote>
  <w:footnote w:id="377">
    <w:p w14:paraId="24466D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munnāl tiṅkal</w:t>
      </w:r>
      <w:r w:rsidRPr="004D5A2F">
        <w:rPr>
          <w:rFonts w:ascii="Gandhari Unicode" w:hAnsi="Gandhari Unicode"/>
          <w:noProof/>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sidRPr="004D5A2F">
        <w:rPr>
          <w:rFonts w:ascii="Gandhari Unicode" w:hAnsi="Gandhari Unicode"/>
          <w:i/>
          <w:noProof/>
          <w:lang w:val="en-GB"/>
        </w:rPr>
        <w:t>tertium</w:t>
      </w:r>
      <w:r w:rsidRPr="004D5A2F">
        <w:rPr>
          <w:rFonts w:ascii="Gandhari Unicode" w:hAnsi="Gandhari Unicode"/>
          <w:noProof/>
          <w:lang w:val="en-GB"/>
        </w:rPr>
        <w:t xml:space="preserve"> between women and clouds must be their being about to deliver.</w:t>
      </w:r>
    </w:p>
  </w:footnote>
  <w:footnote w:id="378">
    <w:p w14:paraId="3CE78E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w:t>
      </w:r>
      <w:r w:rsidRPr="004D5A2F">
        <w:rPr>
          <w:rFonts w:ascii="Gandhari Unicode" w:hAnsi="Gandhari Unicode"/>
          <w:noProof/>
          <w:lang w:val="en-GB"/>
        </w:rPr>
        <w:t xml:space="preserve"> presumably refers to HER family who interferes because of HER commitment to HIM, and the (in this connection) uncommon word is chosen because of the alliteration with the </w:t>
      </w:r>
      <w:r w:rsidRPr="004D5A2F">
        <w:rPr>
          <w:rFonts w:ascii="Gandhari Unicode" w:hAnsi="Gandhari Unicode"/>
          <w:i/>
          <w:noProof/>
          <w:lang w:val="en-GB"/>
        </w:rPr>
        <w:t>iṉ</w:t>
      </w:r>
      <w:r w:rsidRPr="004D5A2F">
        <w:rPr>
          <w:rFonts w:ascii="Gandhari Unicode" w:hAnsi="Gandhari Unicode"/>
          <w:noProof/>
          <w:lang w:val="en-GB"/>
        </w:rPr>
        <w:t>-derivations. So the sense is that as long as HE is there even the trouble with the family is preferable to the bliss of heaven.</w:t>
      </w:r>
    </w:p>
  </w:footnote>
  <w:footnote w:id="379">
    <w:p w14:paraId="1A63F0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variant has to be taken as the adjective derivation attributed to </w:t>
      </w:r>
      <w:r w:rsidRPr="004D5A2F">
        <w:rPr>
          <w:rFonts w:ascii="Gandhari Unicode" w:hAnsi="Gandhari Unicode"/>
          <w:i/>
          <w:iCs/>
          <w:noProof/>
          <w:lang w:val="en-GB"/>
        </w:rPr>
        <w:t>avar</w:t>
      </w:r>
      <w:r w:rsidRPr="004D5A2F">
        <w:rPr>
          <w:rFonts w:ascii="Gandhari Unicode" w:hAnsi="Gandhari Unicode"/>
          <w:noProof/>
          <w:lang w:val="en-GB"/>
        </w:rPr>
        <w:t xml:space="preserve">, which would make HIM the one whose eyes do not close in the falling shower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not so satisfactory from the point of view of topos.</w:t>
      </w:r>
    </w:p>
  </w:footnote>
  <w:footnote w:id="380">
    <w:p w14:paraId="0711DB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picaintaṉaiyēm</w:t>
      </w:r>
      <w:r w:rsidRPr="004D5A2F">
        <w:rPr>
          <w:rFonts w:ascii="Gandhari Unicode" w:hAnsi="Gandhari Unicode"/>
          <w:noProof/>
          <w:lang w:val="en-GB"/>
        </w:rPr>
        <w:t xml:space="preserve"> see note on </w:t>
      </w:r>
      <w:r w:rsidRPr="004D5A2F">
        <w:rPr>
          <w:rFonts w:ascii="Gandhari Unicode" w:hAnsi="Gandhari Unicode"/>
          <w:i/>
          <w:noProof/>
          <w:lang w:val="en-GB"/>
        </w:rPr>
        <w:t>maṇantaṉaiyam</w:t>
      </w:r>
      <w:r w:rsidRPr="004D5A2F">
        <w:rPr>
          <w:rFonts w:ascii="Gandhari Unicode" w:hAnsi="Gandhari Unicode"/>
          <w:noProof/>
          <w:lang w:val="en-GB"/>
        </w:rPr>
        <w:t xml:space="preserve"> in KT 106.6 (parallel </w:t>
      </w:r>
      <w:r w:rsidRPr="004D5A2F">
        <w:rPr>
          <w:rFonts w:ascii="Gandhari Unicode" w:hAnsi="Gandhari Unicode"/>
          <w:i/>
          <w:noProof/>
          <w:lang w:val="en-GB"/>
        </w:rPr>
        <w:t>nacaintaṉaiyai</w:t>
      </w:r>
      <w:r w:rsidRPr="004D5A2F">
        <w:rPr>
          <w:rFonts w:ascii="Gandhari Unicode" w:hAnsi="Gandhari Unicode"/>
          <w:noProof/>
          <w:lang w:val="en-GB"/>
        </w:rPr>
        <w:t xml:space="preserve"> in KT 52.2).</w:t>
      </w:r>
    </w:p>
  </w:footnote>
  <w:footnote w:id="381">
    <w:p w14:paraId="53290B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māṉṟu paṭṭaṉṟē</w:t>
      </w:r>
      <w:r w:rsidRPr="004D5A2F">
        <w:rPr>
          <w:rFonts w:ascii="Gandhari Unicode" w:hAnsi="Gandhari Unicode"/>
          <w:noProof/>
          <w:lang w:val="en-GB"/>
        </w:rPr>
        <w:t xml:space="preserve">: here </w:t>
      </w:r>
      <w:r w:rsidRPr="004D5A2F">
        <w:rPr>
          <w:rFonts w:ascii="Gandhari Unicode" w:hAnsi="Gandhari Unicode"/>
          <w:i/>
          <w:noProof/>
          <w:lang w:val="en-GB"/>
        </w:rPr>
        <w:t>paṭu-tal</w:t>
      </w:r>
      <w:r w:rsidRPr="004D5A2F">
        <w:rPr>
          <w:rFonts w:ascii="Gandhari Unicode" w:hAnsi="Gandhari Unicode"/>
          <w:noProof/>
          <w:lang w:val="en-GB"/>
        </w:rPr>
        <w:t xml:space="preserve"> might be taken as an auxiliary adding a flavour of an undetainable, sudden happening. The idea would be that the rain is confused about the proper time − a play on the topos of the false season. Another possibility is it to take </w:t>
      </w:r>
      <w:r w:rsidRPr="004D5A2F">
        <w:rPr>
          <w:rFonts w:ascii="Gandhari Unicode" w:hAnsi="Gandhari Unicode"/>
          <w:i/>
          <w:noProof/>
          <w:lang w:val="en-GB"/>
        </w:rPr>
        <w:t>paṭṭaṉṟu</w:t>
      </w:r>
      <w:r w:rsidRPr="004D5A2F">
        <w:rPr>
          <w:rFonts w:ascii="Gandhari Unicode" w:hAnsi="Gandhari Unicode"/>
          <w:noProof/>
          <w:lang w:val="en-GB"/>
        </w:rPr>
        <w:t xml:space="preserve"> as the main verb (simply in the sense of "falling") and </w:t>
      </w:r>
      <w:r w:rsidRPr="004D5A2F">
        <w:rPr>
          <w:rFonts w:ascii="Gandhari Unicode" w:hAnsi="Gandhari Unicode"/>
          <w:i/>
          <w:noProof/>
          <w:lang w:val="en-GB"/>
        </w:rPr>
        <w:t>māṉṟu</w:t>
      </w:r>
      <w:r w:rsidRPr="004D5A2F">
        <w:rPr>
          <w:rFonts w:ascii="Gandhari Unicode" w:hAnsi="Gandhari Unicode"/>
          <w:noProof/>
          <w:lang w:val="en-GB"/>
        </w:rPr>
        <w:t xml:space="preserve"> as a adverbial modification: "the rain has fallen profusely". The latter seems to be Cām.’s interpretation, since his gloss is </w:t>
      </w:r>
      <w:r w:rsidRPr="004D5A2F">
        <w:rPr>
          <w:rFonts w:ascii="Gandhari Unicode" w:hAnsi="Gandhari Unicode"/>
          <w:i/>
          <w:noProof/>
          <w:lang w:val="en-GB"/>
        </w:rPr>
        <w:t>mayaṅki peyttu</w:t>
      </w:r>
      <w:r w:rsidRPr="004D5A2F">
        <w:rPr>
          <w:rFonts w:ascii="Gandhari Unicode" w:hAnsi="Gandhari Unicode"/>
          <w:noProof/>
          <w:lang w:val="en-GB"/>
        </w:rPr>
        <w:t>.</w:t>
      </w:r>
    </w:p>
  </w:footnote>
  <w:footnote w:id="382">
    <w:p w14:paraId="68AFE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kaṇ</w:t>
      </w:r>
      <w:r w:rsidRPr="004D5A2F">
        <w:rPr>
          <w:rFonts w:ascii="Gandhari Unicode" w:hAnsi="Gandhari Unicode"/>
          <w:noProof/>
          <w:lang w:val="en-GB"/>
        </w:rPr>
        <w:t xml:space="preserve"> Cām.'s gloss is </w:t>
      </w:r>
      <w:r w:rsidRPr="004D5A2F">
        <w:rPr>
          <w:rFonts w:ascii="Gandhari Unicode" w:hAnsi="Gandhari Unicode"/>
          <w:i/>
          <w:noProof/>
          <w:lang w:val="en-GB"/>
        </w:rPr>
        <w:t>muṉṉarē</w:t>
      </w:r>
      <w:r w:rsidRPr="004D5A2F">
        <w:rPr>
          <w:rFonts w:ascii="Gandhari Unicode" w:hAnsi="Gandhari Unicode"/>
          <w:noProof/>
          <w:lang w:val="en-GB"/>
        </w:rPr>
        <w:t xml:space="preserve"> "before", and T.V.G. explains it as a locative suffix, which presumably means a kind of temporal clause with a </w:t>
      </w:r>
      <w:r w:rsidRPr="004D5A2F">
        <w:rPr>
          <w:rFonts w:ascii="Gandhari Unicode" w:hAnsi="Gandhari Unicode"/>
          <w:i/>
          <w:noProof/>
          <w:lang w:val="en-GB"/>
        </w:rPr>
        <w:t>peyareccam</w:t>
      </w:r>
      <w:r w:rsidRPr="004D5A2F">
        <w:rPr>
          <w:rFonts w:ascii="Gandhari Unicode" w:hAnsi="Gandhari Unicode"/>
          <w:noProof/>
          <w:lang w:val="en-GB"/>
        </w:rPr>
        <w:t>: "even before the fallen shower had fallen". The sense in this case is that the village had started to pity HER even before the onset of the rains, thus showing their expectation that HE would not be back in time.</w:t>
      </w:r>
    </w:p>
  </w:footnote>
  <w:footnote w:id="383">
    <w:p w14:paraId="3FD7D5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here is the play with </w:t>
      </w:r>
      <w:r w:rsidRPr="004D5A2F">
        <w:rPr>
          <w:rFonts w:ascii="Gandhari Unicode" w:hAnsi="Gandhari Unicode"/>
          <w:i/>
          <w:noProof/>
          <w:lang w:val="en-GB"/>
        </w:rPr>
        <w:t>paṭu-tal</w:t>
      </w:r>
      <w:r w:rsidRPr="004D5A2F">
        <w:rPr>
          <w:rFonts w:ascii="Gandhari Unicode" w:hAnsi="Gandhari Unicode"/>
          <w:noProof/>
          <w:lang w:val="en-GB"/>
        </w:rPr>
        <w:t xml:space="preserve"> (</w:t>
      </w:r>
      <w:r w:rsidRPr="004D5A2F">
        <w:rPr>
          <w:rFonts w:ascii="Gandhari Unicode" w:hAnsi="Gandhari Unicode"/>
          <w:i/>
          <w:noProof/>
          <w:lang w:val="en-GB"/>
        </w:rPr>
        <w:t>paṭṭaṉṟē –</w:t>
      </w:r>
      <w:r w:rsidRPr="004D5A2F">
        <w:rPr>
          <w:rFonts w:ascii="Gandhari Unicode" w:hAnsi="Gandhari Unicode"/>
          <w:noProof/>
          <w:lang w:val="en-GB"/>
        </w:rPr>
        <w:t xml:space="preserve"> </w:t>
      </w:r>
      <w:r w:rsidRPr="004D5A2F">
        <w:rPr>
          <w:rFonts w:ascii="Gandhari Unicode" w:hAnsi="Gandhari Unicode"/>
          <w:i/>
          <w:noProof/>
          <w:lang w:val="en-GB"/>
        </w:rPr>
        <w:t>paṭṭa –</w:t>
      </w:r>
      <w:r w:rsidRPr="004D5A2F">
        <w:rPr>
          <w:rFonts w:ascii="Gandhari Unicode" w:hAnsi="Gandhari Unicode"/>
          <w:noProof/>
          <w:lang w:val="en-GB"/>
        </w:rPr>
        <w:t xml:space="preserve"> </w:t>
      </w:r>
      <w:r w:rsidRPr="004D5A2F">
        <w:rPr>
          <w:rFonts w:ascii="Gandhari Unicode" w:hAnsi="Gandhari Unicode"/>
          <w:i/>
          <w:noProof/>
          <w:lang w:val="en-GB"/>
        </w:rPr>
        <w:t>paṭāa</w:t>
      </w:r>
      <w:r w:rsidRPr="004D5A2F">
        <w:rPr>
          <w:rFonts w:ascii="Gandhari Unicode" w:hAnsi="Gandhari Unicode"/>
          <w:noProof/>
          <w:lang w:val="en-GB"/>
        </w:rPr>
        <w:t xml:space="preserve">). The line is ambiguous, and possibly on purpose. On the one hand there is the idiom </w:t>
      </w:r>
      <w:r w:rsidRPr="004D5A2F">
        <w:rPr>
          <w:rFonts w:ascii="Gandhari Unicode" w:hAnsi="Gandhari Unicode"/>
          <w:i/>
          <w:noProof/>
          <w:lang w:val="en-GB"/>
        </w:rPr>
        <w:t>kaṇ paṭu-tal</w:t>
      </w:r>
      <w:r w:rsidRPr="004D5A2F">
        <w:rPr>
          <w:rFonts w:ascii="Gandhari Unicode" w:hAnsi="Gandhari Unicode"/>
          <w:noProof/>
          <w:lang w:val="en-GB"/>
        </w:rPr>
        <w:t xml:space="preserve"> "to close the eyes" = sleep (cf. KT 243.5). On the other hand the shower happening (or not) to the eyes could, of course, be tears. So the second meaning is: "eyes not shedding [tears along with] the shower that has fallen".</w:t>
      </w:r>
    </w:p>
  </w:footnote>
  <w:footnote w:id="384">
    <w:p w14:paraId="563552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tuṉi</w:t>
      </w:r>
      <w:r w:rsidRPr="004D5A2F">
        <w:rPr>
          <w:rFonts w:ascii="Gandhari Unicode" w:hAnsi="Gandhari Unicode"/>
          <w:noProof/>
          <w:lang w:val="en-GB"/>
        </w:rPr>
        <w:t xml:space="preserve"> is not easy to understand in this context. Usually it refers to the negative feelings towards another person due to quarrelling (cf. KT 84.12, 181.1). So either they have quarrelled, and this is the reason why HE does not come (but this is otherwise not warranted by the poem), or, more likely, </w:t>
      </w:r>
      <w:r w:rsidRPr="004D5A2F">
        <w:rPr>
          <w:rFonts w:ascii="Gandhari Unicode" w:hAnsi="Gandhari Unicode"/>
          <w:i/>
          <w:noProof/>
          <w:lang w:val="en-GB"/>
        </w:rPr>
        <w:t>tuṉi</w:t>
      </w:r>
      <w:r w:rsidRPr="004D5A2F">
        <w:rPr>
          <w:rFonts w:ascii="Gandhari Unicode" w:hAnsi="Gandhari Unicode"/>
          <w:noProof/>
          <w:lang w:val="en-GB"/>
        </w:rPr>
        <w:t xml:space="preserve"> here expresses a more general disgust for living under the giving circumstances (cf. KT 169).</w:t>
      </w:r>
    </w:p>
  </w:footnote>
  <w:footnote w:id="385">
    <w:p w14:paraId="56B2E3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w:t>
      </w:r>
      <w:r w:rsidRPr="004D5A2F">
        <w:rPr>
          <w:rFonts w:ascii="Gandhari Unicode" w:hAnsi="Gandhari Unicode"/>
          <w:noProof/>
          <w:lang w:val="en-GB"/>
        </w:rPr>
        <w:t xml:space="preserve"> ("kettle drum" according to DEDR 1831) is supposed to be one of the instruments used to drive away the parrots (just as </w:t>
      </w:r>
      <w:r w:rsidRPr="004D5A2F">
        <w:rPr>
          <w:rFonts w:ascii="Gandhari Unicode" w:hAnsi="Gandhari Unicode"/>
          <w:i/>
          <w:noProof/>
          <w:lang w:val="en-GB"/>
        </w:rPr>
        <w:t>paṟai</w:t>
      </w:r>
      <w:r w:rsidRPr="004D5A2F">
        <w:rPr>
          <w:rFonts w:ascii="Gandhari Unicode" w:hAnsi="Gandhari Unicode"/>
          <w:noProof/>
          <w:lang w:val="en-GB"/>
        </w:rPr>
        <w:t xml:space="preserve"> in KT 193.3, otherwise a "drum"). In any case it clearly seems to be a percussion instrument.</w:t>
      </w:r>
    </w:p>
  </w:footnote>
  <w:footnote w:id="386">
    <w:p w14:paraId="27CEF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 with a clear parallel in KT 198; that would be a better explanation for </w:t>
      </w:r>
      <w:r w:rsidRPr="004D5A2F">
        <w:rPr>
          <w:rFonts w:ascii="Gandhari Unicode" w:hAnsi="Gandhari Unicode"/>
          <w:i/>
          <w:noProof/>
          <w:lang w:val="en-GB"/>
        </w:rPr>
        <w:t>maruṅkiṉ</w:t>
      </w:r>
      <w:r w:rsidRPr="004D5A2F">
        <w:rPr>
          <w:rFonts w:ascii="Gandhari Unicode" w:hAnsi="Gandhari Unicode"/>
          <w:noProof/>
          <w:lang w:val="en-GB"/>
        </w:rPr>
        <w:t xml:space="preserve"> than a double locative.</w:t>
      </w:r>
    </w:p>
  </w:footnote>
  <w:footnote w:id="387">
    <w:p w14:paraId="4A2B8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pōṉṟaṉa</w:t>
      </w:r>
      <w:r w:rsidRPr="004D5A2F">
        <w:rPr>
          <w:rFonts w:ascii="Gandhari Unicode" w:hAnsi="Gandhari Unicode"/>
          <w:noProof/>
          <w:lang w:val="en-GB"/>
        </w:rPr>
        <w:t>: the p.a. presumably is to be understood to be perfective: by crying, the eyes have become similar to the flowers.</w:t>
      </w:r>
    </w:p>
  </w:footnote>
  <w:footnote w:id="388">
    <w:p w14:paraId="03BF43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tuñcal-ō ilaḷ</w:t>
      </w:r>
      <w:r w:rsidRPr="004D5A2F">
        <w:rPr>
          <w:rFonts w:ascii="Gandhari Unicode" w:hAnsi="Gandhari Unicode"/>
          <w:noProof/>
          <w:lang w:val="en-GB"/>
        </w:rPr>
        <w:t>: the -</w:t>
      </w:r>
      <w:r w:rsidRPr="004D5A2F">
        <w:rPr>
          <w:rFonts w:ascii="Gandhari Unicode" w:hAnsi="Gandhari Unicode"/>
          <w:i/>
          <w:noProof/>
          <w:lang w:val="en-GB"/>
        </w:rPr>
        <w:t>ō</w:t>
      </w:r>
      <w:r w:rsidRPr="004D5A2F">
        <w:rPr>
          <w:rFonts w:ascii="Gandhari Unicode" w:hAnsi="Gandhari Unicode"/>
          <w:noProof/>
          <w:lang w:val="en-GB"/>
        </w:rPr>
        <w:t xml:space="preserve"> presumably has to be taken here in the function of demarcating the topic: "as for sleeping, not she".</w:t>
      </w:r>
    </w:p>
  </w:footnote>
  <w:footnote w:id="389">
    <w:p w14:paraId="5B9E8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legend rather alluded to than told here seems to have no fuller version, at least not in Caṅkam literature. What is made of it by tradition is the story of king Naṉṉaṉ, who had a woman killed because she had unknowingly eaten a fruit from a favoured mango tree under his protection. Even a high ransom of gold and elephants would not appease him. Because of this atrocity he was fought and ultimately defeated by his enemies, the Kōcars (who are alluded to in KT 15 and 73).</w:t>
      </w:r>
    </w:p>
  </w:footnote>
  <w:footnote w:id="390">
    <w:p w14:paraId="6BF9FE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once again I do not see the reason that might have induced Cām. to discard the perfectly intelligible transmitted text for a single correction found in C2.</w:t>
      </w:r>
    </w:p>
  </w:footnote>
  <w:footnote w:id="391">
    <w:p w14:paraId="70B363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pañci</w:t>
      </w:r>
      <w:r w:rsidRPr="004D5A2F">
        <w:rPr>
          <w:rFonts w:ascii="Gandhari Unicode" w:hAnsi="Gandhari Unicode"/>
          <w:noProof/>
          <w:lang w:val="en-GB"/>
        </w:rPr>
        <w:t xml:space="preserve"> the DEDR only gives the meaning "cotton", but here the "fibre" read by Cām./T.V.G. seems to make much more sense.</w:t>
      </w:r>
    </w:p>
  </w:footnote>
  <w:footnote w:id="392">
    <w:p w14:paraId="2D0BE2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Actually one would expect it the other way round: "when [my] husband sees the [one with] red jewels", but that would mean reading an unmarked direct object as preceding its subject. Still one could argue that the context is clear. Moreover it seems also possible that the direction of seeing is left open on purpose: it is left in the open who will bring whom into temptation.</w:t>
      </w:r>
    </w:p>
  </w:footnote>
  <w:footnote w:id="393">
    <w:p w14:paraId="3BF14C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meaning of </w:t>
      </w:r>
      <w:r w:rsidRPr="004D5A2F">
        <w:rPr>
          <w:rFonts w:ascii="Gandhari Unicode" w:hAnsi="Gandhari Unicode"/>
          <w:i/>
          <w:noProof/>
          <w:lang w:val="en-GB"/>
        </w:rPr>
        <w:t>pakai</w:t>
      </w:r>
      <w:r w:rsidRPr="004D5A2F">
        <w:rPr>
          <w:rFonts w:ascii="Gandhari Unicode" w:hAnsi="Gandhari Unicode"/>
          <w:noProof/>
          <w:lang w:val="en-GB"/>
        </w:rPr>
        <w:t xml:space="preserve"> here? T.V.G. explains it as an alternation of calyx and foliage (similar NA 8.2 et al.).</w:t>
      </w:r>
    </w:p>
  </w:footnote>
  <w:footnote w:id="394">
    <w:p w14:paraId="331DA2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uḻ māṟu</w:t>
      </w:r>
      <w:r w:rsidRPr="004D5A2F">
        <w:rPr>
          <w:rFonts w:ascii="Gandhari Unicode" w:hAnsi="Gandhari Unicode"/>
          <w:noProof/>
          <w:lang w:val="en-GB"/>
        </w:rPr>
        <w:t>?</w:t>
      </w:r>
    </w:p>
  </w:footnote>
  <w:footnote w:id="395">
    <w:p w14:paraId="12E3A2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If </w:t>
      </w:r>
      <w:r w:rsidRPr="004D5A2F">
        <w:rPr>
          <w:rFonts w:ascii="Gandhari Unicode" w:hAnsi="Gandhari Unicode"/>
          <w:i/>
          <w:noProof/>
          <w:lang w:val="en-GB"/>
        </w:rPr>
        <w:t>āttirai</w:t>
      </w:r>
      <w:r w:rsidRPr="004D5A2F">
        <w:rPr>
          <w:rFonts w:ascii="Gandhari Unicode" w:hAnsi="Gandhari Unicode"/>
          <w:noProof/>
          <w:lang w:val="en-GB"/>
        </w:rPr>
        <w:t xml:space="preserve"> is indeed a Sanskritism and goes back to </w:t>
      </w:r>
      <w:r w:rsidRPr="004D5A2F">
        <w:rPr>
          <w:rFonts w:ascii="Gandhari Unicode" w:hAnsi="Gandhari Unicode"/>
          <w:i/>
          <w:noProof/>
          <w:lang w:val="en-GB"/>
        </w:rPr>
        <w:t>yātrā</w:t>
      </w:r>
      <w:r w:rsidRPr="004D5A2F">
        <w:rPr>
          <w:rFonts w:ascii="Gandhari Unicode" w:hAnsi="Gandhari Unicode"/>
          <w:noProof/>
          <w:lang w:val="en-GB"/>
        </w:rPr>
        <w:t xml:space="preserve">-; the question arises whether it is used in an ironical sense here. </w:t>
      </w:r>
      <w:r w:rsidRPr="004D5A2F">
        <w:rPr>
          <w:rFonts w:ascii="Gandhari Unicode" w:hAnsi="Gandhari Unicode"/>
          <w:i/>
          <w:noProof/>
          <w:lang w:val="en-GB"/>
        </w:rPr>
        <w:t>yātrā</w:t>
      </w:r>
      <w:r w:rsidRPr="004D5A2F">
        <w:rPr>
          <w:rFonts w:ascii="Gandhari Unicode" w:hAnsi="Gandhari Unicode"/>
          <w:noProof/>
          <w:lang w:val="en-GB"/>
        </w:rPr>
        <w:t xml:space="preserve">- is primarily a pilgrimage. On the other hand this would be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and one of the variants, </w:t>
      </w:r>
      <w:r w:rsidRPr="004D5A2F">
        <w:rPr>
          <w:rFonts w:ascii="Gandhari Unicode" w:hAnsi="Gandhari Unicode"/>
          <w:i/>
          <w:iCs/>
          <w:noProof/>
          <w:lang w:val="en-GB"/>
        </w:rPr>
        <w:t>ārttiya</w:t>
      </w:r>
      <w:r w:rsidRPr="004D5A2F">
        <w:rPr>
          <w:rFonts w:ascii="Gandhari Unicode" w:hAnsi="Gandhari Unicode"/>
          <w:noProof/>
          <w:lang w:val="en-GB"/>
        </w:rPr>
        <w:t>, makes excellent sense as well: "where they come back ... from the inner village, where [their] friends have been fed in the toddy house."</w:t>
      </w:r>
    </w:p>
  </w:footnote>
  <w:footnote w:id="396">
    <w:p w14:paraId="41ECD9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the first three lines is totally unmarked, and unfortunately the impact is likewise unclear. T.V.G. explains that the drinkers give in exchange for the toddy the unripe Palmyra fruits, which are edible, but actually the usual meaning of </w:t>
      </w:r>
      <w:r w:rsidRPr="004D5A2F">
        <w:rPr>
          <w:rFonts w:ascii="Gandhari Unicode" w:hAnsi="Gandhari Unicode"/>
          <w:i/>
          <w:noProof/>
          <w:lang w:val="en-GB"/>
        </w:rPr>
        <w:t>peyarum</w:t>
      </w:r>
      <w:r w:rsidRPr="004D5A2F">
        <w:rPr>
          <w:rFonts w:ascii="Gandhari Unicode" w:hAnsi="Gandhari Unicode"/>
          <w:noProof/>
          <w:lang w:val="en-GB"/>
        </w:rPr>
        <w:t xml:space="preserve"> in this construction is "coming back" (cf. the shepherd coming with milk and going with gruel of KT 222.5).</w:t>
      </w:r>
    </w:p>
  </w:footnote>
  <w:footnote w:id="397">
    <w:p w14:paraId="364F81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taḻuvaṇi</w:t>
      </w:r>
      <w:r w:rsidRPr="004D5A2F">
        <w:rPr>
          <w:rFonts w:ascii="Gandhari Unicode" w:hAnsi="Gandhari Unicode"/>
          <w:noProof/>
          <w:lang w:val="en-GB"/>
        </w:rPr>
        <w:t xml:space="preserve"> is, according to the TL, with reference to this passage, a dance of women (thus also T.V.G.); here is the only occurrence in the whole of Caṅkam literature, and so I prefer translating it literally.</w:t>
      </w:r>
    </w:p>
  </w:footnote>
  <w:footnote w:id="398">
    <w:p w14:paraId="23279A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alarntaṉṟu</w:t>
      </w:r>
      <w:r w:rsidRPr="004D5A2F">
        <w:rPr>
          <w:rFonts w:ascii="Gandhari Unicode" w:hAnsi="Gandhari Unicode"/>
          <w:noProof/>
          <w:lang w:val="en-GB"/>
        </w:rPr>
        <w:t xml:space="preserve"> has certainly to be taken with Cām. as a denominative to </w:t>
      </w:r>
      <w:r w:rsidRPr="004D5A2F">
        <w:rPr>
          <w:rFonts w:ascii="Gandhari Unicode" w:hAnsi="Gandhari Unicode"/>
          <w:i/>
          <w:noProof/>
          <w:lang w:val="en-GB"/>
        </w:rPr>
        <w:t>alar</w:t>
      </w:r>
      <w:r w:rsidRPr="004D5A2F">
        <w:rPr>
          <w:rFonts w:ascii="Gandhari Unicode" w:hAnsi="Gandhari Unicode"/>
          <w:noProof/>
          <w:lang w:val="en-GB"/>
        </w:rPr>
        <w:t xml:space="preserve"> "gossip".</w:t>
      </w:r>
    </w:p>
  </w:footnote>
  <w:footnote w:id="399">
    <w:p w14:paraId="4158ADB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muyaṅkiṉaṉ celiṉē</w:t>
      </w:r>
      <w:r w:rsidRPr="004D5A2F">
        <w:rPr>
          <w:rFonts w:ascii="Gandhari Unicode" w:hAnsi="Gandhari Unicode"/>
          <w:noProof/>
          <w:lang w:val="en-GB"/>
        </w:rPr>
        <w:t>: the meaning here is clear enough, but how to account for the finite form before the conditional? Or is it to be seen as a participial noun "he who embraced [me]"?</w:t>
      </w:r>
    </w:p>
  </w:footnote>
  <w:footnote w:id="400">
    <w:p w14:paraId="020DCCA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Has </w:t>
      </w:r>
      <w:r w:rsidRPr="004D5A2F">
        <w:rPr>
          <w:rFonts w:ascii="Gandhari Unicode" w:hAnsi="Gandhari Unicode"/>
          <w:i/>
          <w:noProof/>
          <w:lang w:val="en-GB"/>
        </w:rPr>
        <w:t>paittu</w:t>
      </w:r>
      <w:r w:rsidRPr="004D5A2F">
        <w:rPr>
          <w:rFonts w:ascii="Gandhari Unicode" w:hAnsi="Gandhari Unicode"/>
          <w:noProof/>
          <w:lang w:val="en-GB"/>
        </w:rPr>
        <w:t xml:space="preserve"> to be taken as an adverb?</w:t>
      </w:r>
    </w:p>
  </w:footnote>
  <w:footnote w:id="401">
    <w:p w14:paraId="66701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kāttu</w:t>
      </w:r>
      <w:r w:rsidRPr="004D5A2F">
        <w:rPr>
          <w:rFonts w:ascii="Gandhari Unicode" w:hAnsi="Gandhari Unicode"/>
          <w:noProof/>
          <w:lang w:val="en-GB"/>
        </w:rPr>
        <w:t xml:space="preserve"> is presumably meant as an enhancing adverb?</w:t>
      </w:r>
    </w:p>
  </w:footnote>
  <w:footnote w:id="402">
    <w:p w14:paraId="74A26B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fact two of three transmissional lines (except for C2 which is generally followed by Cām.) report additional material. The reason not to accept it into the text is that it does not add up to an extra line, except in the case of G2.</w:t>
      </w:r>
    </w:p>
  </w:footnote>
  <w:footnote w:id="403">
    <w:p w14:paraId="15FDA4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w:t>
      </w:r>
      <w:r w:rsidRPr="004D5A2F">
        <w:rPr>
          <w:rFonts w:ascii="Gandhari Unicode" w:hAnsi="Gandhari Unicode"/>
          <w:i/>
          <w:noProof/>
          <w:lang w:val="en-GB"/>
        </w:rPr>
        <w:t>patavurai</w:t>
      </w:r>
      <w:r w:rsidRPr="004D5A2F">
        <w:rPr>
          <w:rFonts w:ascii="Gandhari Unicode" w:hAnsi="Gandhari Unicode"/>
          <w:noProof/>
          <w:lang w:val="en-GB"/>
        </w:rPr>
        <w:t xml:space="preserve"> reads: </w:t>
      </w:r>
      <w:r w:rsidRPr="004D5A2F">
        <w:rPr>
          <w:rFonts w:ascii="Gandhari Unicode" w:hAnsi="Gandhari Unicode"/>
          <w:i/>
          <w:noProof/>
          <w:lang w:val="en-GB"/>
        </w:rPr>
        <w:t>iḵtu-ōr-āṉ</w:t>
      </w:r>
      <w:r w:rsidRPr="004D5A2F">
        <w:rPr>
          <w:rFonts w:ascii="Gandhari Unicode" w:hAnsi="Gandhari Unicode"/>
          <w:noProof/>
          <w:lang w:val="en-GB"/>
        </w:rPr>
        <w:t>. Or does this only mean he takes -</w:t>
      </w:r>
      <w:r w:rsidRPr="004D5A2F">
        <w:rPr>
          <w:rFonts w:ascii="Gandhari Unicode" w:hAnsi="Gandhari Unicode"/>
          <w:i/>
          <w:noProof/>
          <w:lang w:val="en-GB"/>
        </w:rPr>
        <w:t>ō</w:t>
      </w:r>
      <w:r w:rsidRPr="004D5A2F">
        <w:rPr>
          <w:rFonts w:ascii="Gandhari Unicode" w:hAnsi="Gandhari Unicode"/>
          <w:noProof/>
          <w:lang w:val="en-GB"/>
        </w:rPr>
        <w:t xml:space="preserve"> as an expletive?</w:t>
      </w:r>
    </w:p>
  </w:footnote>
  <w:footnote w:id="404">
    <w:p w14:paraId="3E913B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syntax in line 1, and how to explain the connection to the rest? Is this a row of activities with </w:t>
      </w:r>
      <w:r w:rsidRPr="004D5A2F">
        <w:rPr>
          <w:rFonts w:ascii="Gandhari Unicode" w:hAnsi="Gandhari Unicode"/>
          <w:i/>
          <w:noProof/>
          <w:lang w:val="en-GB"/>
        </w:rPr>
        <w:t>āyam</w:t>
      </w:r>
      <w:r w:rsidRPr="004D5A2F">
        <w:rPr>
          <w:rFonts w:ascii="Gandhari Unicode" w:hAnsi="Gandhari Unicode"/>
          <w:noProof/>
          <w:lang w:val="en-GB"/>
        </w:rPr>
        <w:t xml:space="preserve"> as a subject, depicting the busy process of decorating for a festival?</w:t>
      </w:r>
    </w:p>
  </w:footnote>
  <w:footnote w:id="405">
    <w:p w14:paraId="64A1AA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āyamoṭu</w:t>
      </w:r>
      <w:r w:rsidRPr="004D5A2F">
        <w:rPr>
          <w:rFonts w:ascii="Gandhari Unicode" w:hAnsi="Gandhari Unicode"/>
          <w:noProof/>
          <w:lang w:val="en-GB"/>
        </w:rPr>
        <w:t xml:space="preserve"> (since </w:t>
      </w:r>
      <w:r w:rsidRPr="004D5A2F">
        <w:rPr>
          <w:rFonts w:ascii="Gandhari Unicode" w:hAnsi="Gandhari Unicode"/>
          <w:i/>
          <w:noProof/>
          <w:lang w:val="en-GB"/>
        </w:rPr>
        <w:t>āyam</w:t>
      </w:r>
      <w:r w:rsidRPr="004D5A2F">
        <w:rPr>
          <w:rFonts w:ascii="Gandhari Unicode" w:hAnsi="Gandhari Unicode"/>
          <w:noProof/>
          <w:lang w:val="en-GB"/>
        </w:rPr>
        <w:t xml:space="preserve"> always is the word for HER playmates) points to the addressee being of female gender, not of male, as is assumed by Cām.</w:t>
      </w:r>
    </w:p>
  </w:footnote>
  <w:footnote w:id="406">
    <w:p w14:paraId="29280A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sidRPr="004D5A2F">
        <w:rPr>
          <w:rFonts w:ascii="Gandhari Unicode" w:hAnsi="Gandhari Unicode"/>
          <w:i/>
          <w:noProof/>
          <w:lang w:val="en-GB"/>
        </w:rPr>
        <w:t>kiḷavi</w:t>
      </w:r>
      <w:r w:rsidRPr="004D5A2F">
        <w:rPr>
          <w:rFonts w:ascii="Gandhari Unicode" w:hAnsi="Gandhari Unicode"/>
          <w:noProof/>
          <w:lang w:val="en-GB"/>
        </w:rPr>
        <w:t xml:space="preserve"> understand something totally different, namely a speech of the confidante directed to HIM who comes back from the courtesan: "[for you life] has become a pleasant festival, because ..., you with the livelihood of ...!". This seems to be contextualisation by fantasy, since neither the addressee nor the speaker are marked in any way.</w:t>
      </w:r>
    </w:p>
  </w:footnote>
  <w:footnote w:id="407">
    <w:p w14:paraId="0031B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the relation of line 4 and 5 is totally unmarked (and in no way obvious), it is equally possible to see it as an independent statement. This would better account for </w:t>
      </w:r>
      <w:r w:rsidRPr="004D5A2F">
        <w:rPr>
          <w:rFonts w:ascii="Gandhari Unicode" w:hAnsi="Gandhari Unicode"/>
          <w:i/>
          <w:noProof/>
          <w:lang w:val="en-GB"/>
        </w:rPr>
        <w:t>iḵtō</w:t>
      </w:r>
      <w:r w:rsidRPr="004D5A2F">
        <w:rPr>
          <w:rFonts w:ascii="Gandhari Unicode" w:hAnsi="Gandhari Unicode"/>
          <w:noProof/>
          <w:lang w:val="en-GB"/>
        </w:rPr>
        <w:t>.</w:t>
      </w:r>
    </w:p>
  </w:footnote>
  <w:footnote w:id="408">
    <w:p w14:paraId="0E3525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with a different split, </w:t>
      </w:r>
      <w:r w:rsidRPr="004D5A2F">
        <w:rPr>
          <w:rFonts w:ascii="Gandhari Unicode" w:hAnsi="Gandhari Unicode"/>
          <w:i/>
          <w:iCs/>
          <w:noProof/>
          <w:lang w:val="en-GB"/>
        </w:rPr>
        <w:t>eṉṟaṉai</w:t>
      </w:r>
      <w:r w:rsidRPr="004D5A2F">
        <w:rPr>
          <w:rFonts w:ascii="Gandhari Unicode" w:hAnsi="Gandhari Unicode"/>
          <w:noProof/>
          <w:lang w:val="en-GB"/>
        </w:rPr>
        <w:t xml:space="preserve">, i.e. a </w:t>
      </w:r>
      <w:r w:rsidRPr="004D5A2F">
        <w:rPr>
          <w:rFonts w:ascii="Gandhari Unicode" w:hAnsi="Gandhari Unicode"/>
          <w:i/>
          <w:iCs/>
          <w:noProof/>
          <w:lang w:val="en-GB"/>
        </w:rPr>
        <w:t>muṟṟeccam</w:t>
      </w:r>
      <w:r w:rsidRPr="004D5A2F">
        <w:rPr>
          <w:rFonts w:ascii="Gandhari Unicode" w:hAnsi="Gandhari Unicode"/>
          <w:noProof/>
          <w:lang w:val="en-GB"/>
        </w:rPr>
        <w:t xml:space="preser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singular in subject apposition (“you who determinately said...”; thus Th.L. with reference to the commentary of Irāmarattiṉa Aiyar).</w:t>
      </w:r>
    </w:p>
  </w:footnote>
  <w:footnote w:id="409">
    <w:p w14:paraId="27F236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uṟu kaḻi</w:t>
      </w:r>
      <w:r w:rsidRPr="004D5A2F">
        <w:rPr>
          <w:rFonts w:ascii="Gandhari Unicode" w:hAnsi="Gandhari Unicode"/>
          <w:noProof/>
          <w:lang w:val="en-GB"/>
        </w:rPr>
        <w:t xml:space="preserve">: what does </w:t>
      </w:r>
      <w:r w:rsidRPr="004D5A2F">
        <w:rPr>
          <w:rFonts w:ascii="Gandhari Unicode" w:hAnsi="Gandhari Unicode"/>
          <w:i/>
          <w:noProof/>
          <w:lang w:val="en-GB"/>
        </w:rPr>
        <w:t>uṟu</w:t>
      </w:r>
      <w:r w:rsidRPr="004D5A2F">
        <w:rPr>
          <w:rFonts w:ascii="Gandhari Unicode" w:hAnsi="Gandhari Unicode"/>
          <w:noProof/>
          <w:lang w:val="en-GB"/>
        </w:rPr>
        <w:t xml:space="preserve"> here mean? Does it refer to the fish, i.e. backwaters full of little fish?</w:t>
      </w:r>
    </w:p>
  </w:footnote>
  <w:footnote w:id="410">
    <w:p w14:paraId="122B96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muṉṉiṉṟu</w:t>
      </w:r>
      <w:r w:rsidRPr="004D5A2F">
        <w:rPr>
          <w:rFonts w:ascii="Gandhari Unicode" w:hAnsi="Gandhari Unicode"/>
          <w:noProof/>
          <w:lang w:val="en-GB"/>
        </w:rPr>
        <w:t xml:space="preserve">: whether the nuance is rather "to entreat", as it seems to be in the </w:t>
      </w:r>
      <w:r w:rsidRPr="004D5A2F">
        <w:rPr>
          <w:rFonts w:ascii="Gandhari Unicode" w:hAnsi="Gandhari Unicode"/>
          <w:i/>
          <w:noProof/>
          <w:lang w:val="en-GB"/>
        </w:rPr>
        <w:t>kiḷavi-s</w:t>
      </w:r>
      <w:r w:rsidRPr="004D5A2F">
        <w:rPr>
          <w:rFonts w:ascii="Gandhari Unicode" w:hAnsi="Gandhari Unicode"/>
          <w:noProof/>
          <w:lang w:val="en-GB"/>
        </w:rPr>
        <w:t xml:space="preserve"> or "to oppose" is hard to tell. The three KT occurrences allow for both interpretations, though here "oppose" seems more fitting to the context.</w:t>
      </w:r>
    </w:p>
  </w:footnote>
  <w:footnote w:id="411">
    <w:p w14:paraId="2D370A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kaṭiya</w:t>
      </w:r>
      <w:r w:rsidRPr="004D5A2F">
        <w:rPr>
          <w:rFonts w:ascii="Gandhari Unicode" w:hAnsi="Gandhari Unicode"/>
          <w:noProof/>
          <w:lang w:val="en-GB"/>
        </w:rPr>
        <w:t>: the nuance might be either rash, that is, the confidante should not use ill-considered words, or harsh, i.e. she should not scold him.</w:t>
      </w:r>
    </w:p>
  </w:footnote>
  <w:footnote w:id="412">
    <w:p w14:paraId="338F13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iṟanta</w:t>
      </w:r>
      <w:r w:rsidRPr="004D5A2F">
        <w:rPr>
          <w:rFonts w:ascii="Gandhari Unicode" w:hAnsi="Gandhari Unicode"/>
          <w:noProof/>
          <w:lang w:val="en-GB"/>
        </w:rPr>
        <w:t xml:space="preserve">: here we have a clear example for </w:t>
      </w:r>
      <w:r w:rsidRPr="004D5A2F">
        <w:rPr>
          <w:rFonts w:ascii="Gandhari Unicode" w:hAnsi="Gandhari Unicode"/>
          <w:i/>
          <w:noProof/>
          <w:lang w:val="en-GB"/>
        </w:rPr>
        <w:t>iṟa-ttal</w:t>
      </w:r>
      <w:r w:rsidRPr="004D5A2F">
        <w:rPr>
          <w:rFonts w:ascii="Gandhari Unicode" w:hAnsi="Gandhari Unicode"/>
          <w:noProof/>
          <w:lang w:val="en-GB"/>
        </w:rPr>
        <w:t xml:space="preserve">, so frequent as "to traverse" in the formulaic poems ending 'x </w:t>
      </w:r>
      <w:r w:rsidRPr="004D5A2F">
        <w:rPr>
          <w:rFonts w:ascii="Gandhari Unicode" w:hAnsi="Gandhari Unicode"/>
          <w:i/>
          <w:noProof/>
          <w:lang w:val="en-GB"/>
        </w:rPr>
        <w:t>iṟantōrē</w:t>
      </w:r>
      <w:r w:rsidRPr="004D5A2F">
        <w:rPr>
          <w:rFonts w:ascii="Gandhari Unicode" w:hAnsi="Gandhari Unicode"/>
          <w:noProof/>
          <w:lang w:val="en-GB"/>
        </w:rPr>
        <w:t>', being used in the sense of "to die" (cf. note on KT 16.5).</w:t>
      </w:r>
    </w:p>
  </w:footnote>
  <w:footnote w:id="413">
    <w:p w14:paraId="12E27E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uṇarā v-ūṅkē:</w:t>
      </w:r>
      <w:r w:rsidRPr="004D5A2F">
        <w:rPr>
          <w:rFonts w:ascii="Gandhari Unicode" w:hAnsi="Gandhari Unicode"/>
          <w:noProof/>
          <w:lang w:val="en-GB"/>
        </w:rPr>
        <w:t xml:space="preserve"> the Tamil uses in this formation the negative form where English demands the positive.</w:t>
      </w:r>
    </w:p>
  </w:footnote>
  <w:footnote w:id="414">
    <w:p w14:paraId="1619F9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puṇarntu uṭaṉ pōtal poruḷ eṉa</w:t>
      </w:r>
      <w:r w:rsidRPr="004D5A2F">
        <w:rPr>
          <w:rFonts w:ascii="Gandhari Unicode" w:hAnsi="Gandhari Unicode"/>
          <w:noProof/>
          <w:lang w:val="en-GB"/>
        </w:rPr>
        <w:t xml:space="preserve">: the whole line seems to be a play on the poetological idiom, </w:t>
      </w:r>
      <w:r w:rsidRPr="004D5A2F">
        <w:rPr>
          <w:rFonts w:ascii="Gandhari Unicode" w:hAnsi="Gandhari Unicode"/>
          <w:i/>
          <w:noProof/>
          <w:lang w:val="en-GB"/>
        </w:rPr>
        <w:t>puṇarntu</w:t>
      </w:r>
      <w:r w:rsidRPr="004D5A2F">
        <w:rPr>
          <w:rFonts w:ascii="Gandhari Unicode" w:hAnsi="Gandhari Unicode"/>
          <w:noProof/>
          <w:lang w:val="en-GB"/>
        </w:rPr>
        <w:t xml:space="preserve"> refering to the fact of their union, and </w:t>
      </w:r>
      <w:r w:rsidRPr="004D5A2F">
        <w:rPr>
          <w:rFonts w:ascii="Gandhari Unicode" w:hAnsi="Gandhari Unicode"/>
          <w:i/>
          <w:noProof/>
          <w:lang w:val="en-GB"/>
        </w:rPr>
        <w:t>uṭaṉ pōtal</w:t>
      </w:r>
      <w:r w:rsidRPr="004D5A2F">
        <w:rPr>
          <w:rFonts w:ascii="Gandhari Unicode" w:hAnsi="Gandhari Unicode"/>
          <w:noProof/>
          <w:lang w:val="en-GB"/>
        </w:rPr>
        <w:t xml:space="preserve"> drawing the consequence of going away together. This gives rise to a re-evaluation of </w:t>
      </w:r>
      <w:r w:rsidRPr="004D5A2F">
        <w:rPr>
          <w:rFonts w:ascii="Gandhari Unicode" w:hAnsi="Gandhari Unicode"/>
          <w:i/>
          <w:noProof/>
          <w:lang w:val="en-GB"/>
        </w:rPr>
        <w:t>poruḷ</w:t>
      </w:r>
      <w:r w:rsidRPr="004D5A2F">
        <w:rPr>
          <w:rFonts w:ascii="Gandhari Unicode" w:hAnsi="Gandhari Unicode"/>
          <w:noProof/>
          <w:lang w:val="en-GB"/>
        </w:rPr>
        <w:t xml:space="preserve">, here not (as one would have expected on account of the setting) connected with HIS leaving HER at home while he tries to make wealth, but the "real" wealth, namely being together (for a similar implicit deconstruction of </w:t>
      </w:r>
      <w:r w:rsidRPr="004D5A2F">
        <w:rPr>
          <w:rFonts w:ascii="Gandhari Unicode" w:hAnsi="Gandhari Unicode"/>
          <w:i/>
          <w:noProof/>
          <w:lang w:val="en-GB"/>
        </w:rPr>
        <w:t>poruḷ</w:t>
      </w:r>
      <w:r w:rsidRPr="004D5A2F">
        <w:rPr>
          <w:rFonts w:ascii="Gandhari Unicode" w:hAnsi="Gandhari Unicode"/>
          <w:noProof/>
          <w:lang w:val="en-GB"/>
        </w:rPr>
        <w:t xml:space="preserve"> see KT 174.6f.).</w:t>
      </w:r>
    </w:p>
  </w:footnote>
  <w:footnote w:id="415">
    <w:p w14:paraId="7D9179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patukkai</w:t>
      </w:r>
      <w:r w:rsidRPr="004D5A2F">
        <w:rPr>
          <w:rFonts w:ascii="Gandhari Unicode" w:hAnsi="Gandhari Unicode"/>
          <w:noProof/>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Moreover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6">
    <w:p w14:paraId="510053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 viḷimpu urīiya</w:t>
      </w:r>
      <w:r w:rsidRPr="004D5A2F">
        <w:rPr>
          <w:rFonts w:ascii="Gandhari Unicode" w:hAnsi="Gandhari Unicode"/>
          <w:noProof/>
          <w:lang w:val="en-GB"/>
        </w:rPr>
        <w:t xml:space="preserve">: whatever is meant here exactly, the </w:t>
      </w:r>
      <w:r w:rsidRPr="004D5A2F">
        <w:rPr>
          <w:rFonts w:ascii="Gandhari Unicode" w:hAnsi="Gandhari Unicode"/>
          <w:i/>
          <w:noProof/>
          <w:lang w:val="en-GB"/>
        </w:rPr>
        <w:t>maṟavar</w:t>
      </w:r>
      <w:r w:rsidRPr="004D5A2F">
        <w:rPr>
          <w:rFonts w:ascii="Gandhari Unicode" w:hAnsi="Gandhari Unicode"/>
          <w:noProof/>
          <w:lang w:val="en-GB"/>
        </w:rPr>
        <w:t xml:space="preserve"> (or the bold </w:t>
      </w:r>
      <w:r w:rsidRPr="004D5A2F">
        <w:rPr>
          <w:rFonts w:ascii="Gandhari Unicode" w:hAnsi="Gandhari Unicode"/>
          <w:i/>
          <w:noProof/>
          <w:lang w:val="en-GB"/>
        </w:rPr>
        <w:t>kaḷvar</w:t>
      </w:r>
      <w:r w:rsidRPr="004D5A2F">
        <w:rPr>
          <w:rFonts w:ascii="Gandhari Unicode" w:hAnsi="Gandhari Unicode"/>
          <w:noProof/>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sidRPr="004D5A2F">
        <w:rPr>
          <w:rFonts w:ascii="Gandhari Unicode" w:hAnsi="Gandhari Unicode"/>
          <w:i/>
          <w:noProof/>
          <w:lang w:val="en-GB"/>
        </w:rPr>
        <w:t>a</w:t>
      </w:r>
      <w:r w:rsidRPr="004D5A2F">
        <w:rPr>
          <w:rFonts w:ascii="Gandhari Unicode" w:hAnsi="Gandhari Unicode"/>
          <w:noProof/>
          <w:lang w:val="en-GB"/>
        </w:rPr>
        <w:t xml:space="preserve">-? And what of the semantics of </w:t>
      </w:r>
      <w:r w:rsidRPr="004D5A2F">
        <w:rPr>
          <w:rFonts w:ascii="Gandhari Unicode" w:hAnsi="Gandhari Unicode"/>
          <w:i/>
          <w:noProof/>
          <w:lang w:val="en-GB"/>
        </w:rPr>
        <w:t>uruvu-tal</w:t>
      </w:r>
      <w:r w:rsidRPr="004D5A2F">
        <w:rPr>
          <w:rFonts w:ascii="Gandhari Unicode" w:hAnsi="Gandhari Unicode"/>
          <w:noProof/>
          <w:lang w:val="en-GB"/>
        </w:rPr>
        <w:t xml:space="preserve"> (DEDR 652), which seems to have nothing to do with cleaning?</w:t>
      </w:r>
    </w:p>
  </w:footnote>
  <w:footnote w:id="417">
    <w:p w14:paraId="149E3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Syntax and impact of lines 1-3 are partly uncertain. Can HE be subject of all the absolutives or is </w:t>
      </w:r>
      <w:r w:rsidRPr="004D5A2F">
        <w:rPr>
          <w:rFonts w:ascii="Gandhari Unicode" w:hAnsi="Gandhari Unicode"/>
          <w:i/>
          <w:noProof/>
          <w:lang w:val="en-GB"/>
        </w:rPr>
        <w:t>niṟam peyarntu</w:t>
      </w:r>
      <w:r w:rsidRPr="004D5A2F">
        <w:rPr>
          <w:rFonts w:ascii="Gandhari Unicode" w:hAnsi="Gandhari Unicode"/>
          <w:noProof/>
          <w:lang w:val="en-GB"/>
        </w:rPr>
        <w:t xml:space="preserve"> to be understood adverbially? Or is this an auxiliary construction </w:t>
      </w:r>
      <w:r w:rsidRPr="004D5A2F">
        <w:rPr>
          <w:rFonts w:ascii="Gandhari Unicode" w:hAnsi="Gandhari Unicode"/>
          <w:i/>
          <w:noProof/>
          <w:lang w:val="en-GB"/>
        </w:rPr>
        <w:t>niṟam peyarntu uṟaiyum</w:t>
      </w:r>
      <w:r w:rsidRPr="004D5A2F">
        <w:rPr>
          <w:rFonts w:ascii="Gandhari Unicode" w:hAnsi="Gandhari Unicode"/>
          <w:noProof/>
          <w:lang w:val="en-GB"/>
        </w:rPr>
        <w:t>: "... [and] keeps on changing colour every day".</w:t>
      </w:r>
    </w:p>
  </w:footnote>
  <w:footnote w:id="418">
    <w:p w14:paraId="14C036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maṭam</w:t>
      </w:r>
      <w:r w:rsidRPr="004D5A2F">
        <w:rPr>
          <w:rFonts w:ascii="Gandhari Unicode" w:hAnsi="Gandhari Unicode"/>
          <w:noProof/>
          <w:lang w:val="en-GB"/>
        </w:rPr>
        <w:t>: this frequent epithet of female entities cannot be taken in a semantically strong sense here. Traditionally it is supposed to simply refer to tender age.</w:t>
      </w:r>
    </w:p>
  </w:footnote>
  <w:footnote w:id="419">
    <w:p w14:paraId="2CF3A1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piṉṟai</w:t>
      </w:r>
      <w:r w:rsidRPr="004D5A2F">
        <w:rPr>
          <w:rFonts w:ascii="Gandhari Unicode" w:hAnsi="Gandhari Unicode"/>
          <w:noProof/>
          <w:lang w:val="en-GB"/>
        </w:rPr>
        <w:t xml:space="preserve">: is this supposed to mean that the </w:t>
      </w:r>
      <w:r w:rsidRPr="004D5A2F">
        <w:rPr>
          <w:rFonts w:ascii="Gandhari Unicode" w:hAnsi="Gandhari Unicode"/>
          <w:i/>
          <w:noProof/>
          <w:lang w:val="en-GB"/>
        </w:rPr>
        <w:t>akavaṉ makaḷ</w:t>
      </w:r>
      <w:r w:rsidRPr="004D5A2F">
        <w:rPr>
          <w:rFonts w:ascii="Gandhari Unicode" w:hAnsi="Gandhari Unicode"/>
          <w:noProof/>
          <w:lang w:val="en-GB"/>
        </w:rPr>
        <w:t xml:space="preserve"> stands behind Akutai just as HE stands behind HER?</w:t>
      </w:r>
    </w:p>
  </w:footnote>
  <w:footnote w:id="420">
    <w:p w14:paraId="198A58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 kuṟi</w:t>
      </w:r>
      <w:r w:rsidRPr="004D5A2F">
        <w:rPr>
          <w:rFonts w:ascii="Gandhari Unicode" w:hAnsi="Gandhari Unicode"/>
          <w:noProof/>
          <w:lang w:val="en-GB"/>
        </w:rPr>
        <w:t xml:space="preserve"> is literally "the union sign". Here one gets the impression that </w:t>
      </w:r>
      <w:r w:rsidRPr="004D5A2F">
        <w:rPr>
          <w:rFonts w:ascii="Gandhari Unicode" w:hAnsi="Gandhari Unicode"/>
          <w:i/>
          <w:noProof/>
          <w:lang w:val="en-GB"/>
        </w:rPr>
        <w:t>kuṟi</w:t>
      </w:r>
      <w:r w:rsidRPr="004D5A2F">
        <w:rPr>
          <w:rFonts w:ascii="Gandhari Unicode" w:hAnsi="Gandhari Unicode"/>
          <w:noProof/>
          <w:lang w:val="en-GB"/>
        </w:rPr>
        <w:t xml:space="preserve"> is already used in the </w:t>
      </w:r>
      <w:r w:rsidRPr="004D5A2F">
        <w:rPr>
          <w:rFonts w:ascii="Gandhari Unicode" w:hAnsi="Gandhari Unicode"/>
          <w:i/>
          <w:noProof/>
          <w:lang w:val="en-GB"/>
        </w:rPr>
        <w:t>kiḷavi</w:t>
      </w:r>
      <w:r w:rsidRPr="004D5A2F">
        <w:rPr>
          <w:rFonts w:ascii="Gandhari Unicode" w:hAnsi="Gandhari Unicode"/>
          <w:noProof/>
          <w:lang w:val="en-GB"/>
        </w:rPr>
        <w:t xml:space="preserve"> sense, i.e. as "meeting place".</w:t>
      </w:r>
    </w:p>
  </w:footnote>
  <w:footnote w:id="421">
    <w:p w14:paraId="6B822B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two hypermetrical lines contain once more explicative pronouns (cf. note on 216.1 + 3).</w:t>
      </w:r>
    </w:p>
  </w:footnote>
  <w:footnote w:id="422">
    <w:p w14:paraId="7BC6F3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añcalai</w:t>
      </w:r>
      <w:r w:rsidRPr="004D5A2F">
        <w:rPr>
          <w:rFonts w:ascii="Gandhari Unicode" w:hAnsi="Gandhari Unicode"/>
          <w:noProof/>
          <w:lang w:val="en-GB"/>
        </w:rPr>
        <w:t xml:space="preserve">: Cām./T.V.G. read here too a negative imperative (as </w:t>
      </w:r>
      <w:r w:rsidRPr="004D5A2F">
        <w:rPr>
          <w:rFonts w:ascii="Gandhari Unicode" w:hAnsi="Gandhari Unicode"/>
          <w:i/>
          <w:noProof/>
          <w:lang w:val="en-GB"/>
        </w:rPr>
        <w:t>añcal</w:t>
      </w:r>
      <w:r w:rsidRPr="004D5A2F">
        <w:rPr>
          <w:rFonts w:ascii="Gandhari Unicode" w:hAnsi="Gandhari Unicode"/>
          <w:noProof/>
          <w:lang w:val="en-GB"/>
        </w:rPr>
        <w:t>), but formally it rather looks like an indicative (for this and similar cases see Agesthialingom p. 77). As for the sentence, it would be nicer with two imperatives: HE begs HER to put trust into his words of reconciliation at the time he has to leave her.</w:t>
      </w:r>
    </w:p>
  </w:footnote>
  <w:footnote w:id="423">
    <w:p w14:paraId="1A7144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achieved by this line? Is this more than a long, conventional epithet for the sea?</w:t>
      </w:r>
    </w:p>
  </w:footnote>
  <w:footnote w:id="424">
    <w:p w14:paraId="06603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kaṭal cūḻ</w:t>
      </w:r>
      <w:r w:rsidRPr="004D5A2F">
        <w:rPr>
          <w:rFonts w:ascii="Gandhari Unicode" w:hAnsi="Gandhari Unicode"/>
          <w:noProof/>
          <w:lang w:val="en-GB"/>
        </w:rPr>
        <w:t xml:space="preserve"> – </w:t>
      </w:r>
      <w:r w:rsidRPr="004D5A2F">
        <w:rPr>
          <w:rFonts w:ascii="Gandhari Unicode" w:hAnsi="Gandhari Unicode"/>
          <w:i/>
          <w:noProof/>
          <w:lang w:val="en-GB"/>
        </w:rPr>
        <w:t>viṭal cūḻalaṉ</w:t>
      </w:r>
      <w:r w:rsidRPr="004D5A2F">
        <w:rPr>
          <w:rFonts w:ascii="Gandhari Unicode" w:hAnsi="Gandhari Unicode"/>
          <w:noProof/>
          <w:lang w:val="en-GB"/>
        </w:rPr>
        <w:t xml:space="preserve"> is a play on two homonymous roots </w:t>
      </w:r>
      <w:r w:rsidRPr="004D5A2F">
        <w:rPr>
          <w:rFonts w:ascii="Gandhari Unicode" w:hAnsi="Gandhari Unicode"/>
          <w:i/>
          <w:noProof/>
          <w:lang w:val="en-GB"/>
        </w:rPr>
        <w:t>cūḻ</w:t>
      </w:r>
      <w:r w:rsidRPr="004D5A2F">
        <w:rPr>
          <w:rFonts w:ascii="Gandhari Unicode" w:hAnsi="Gandhari Unicode"/>
          <w:noProof/>
          <w:lang w:val="en-GB"/>
        </w:rPr>
        <w:t>-</w:t>
      </w:r>
      <w:r w:rsidRPr="004D5A2F">
        <w:rPr>
          <w:rFonts w:ascii="Gandhari Unicode" w:hAnsi="Gandhari Unicode"/>
          <w:i/>
          <w:noProof/>
          <w:lang w:val="en-GB"/>
        </w:rPr>
        <w:t>tal</w:t>
      </w:r>
      <w:r w:rsidRPr="004D5A2F">
        <w:rPr>
          <w:rFonts w:ascii="Gandhari Unicode" w:hAnsi="Gandhari Unicode"/>
          <w:noProof/>
          <w:lang w:val="en-GB"/>
        </w:rPr>
        <w:t>, which unfortunately cannot be reproduced in English.</w:t>
      </w:r>
    </w:p>
  </w:footnote>
  <w:footnote w:id="425">
    <w:p w14:paraId="3401E1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niṉṉuṭai naṭpu</w:t>
      </w:r>
      <w:r w:rsidRPr="004D5A2F">
        <w:rPr>
          <w:rFonts w:ascii="Gandhari Unicode" w:hAnsi="Gandhari Unicode"/>
          <w:noProof/>
          <w:lang w:val="en-GB"/>
        </w:rPr>
        <w:t>: "your (unalienable) friendship".</w:t>
      </w:r>
    </w:p>
  </w:footnote>
  <w:footnote w:id="426">
    <w:p w14:paraId="473C5B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rarely attested variant clearly makes more sense, though it is not completely inconceivable that </w:t>
      </w:r>
      <w:r w:rsidRPr="004D5A2F">
        <w:rPr>
          <w:rFonts w:ascii="Gandhari Unicode" w:hAnsi="Gandhari Unicode"/>
          <w:i/>
          <w:iCs/>
          <w:noProof/>
          <w:lang w:val="en-GB"/>
        </w:rPr>
        <w:t>poṉ</w:t>
      </w:r>
      <w:r w:rsidRPr="004D5A2F">
        <w:rPr>
          <w:rFonts w:ascii="Gandhari Unicode" w:hAnsi="Gandhari Unicode"/>
          <w:noProof/>
          <w:lang w:val="en-GB"/>
        </w:rPr>
        <w:t xml:space="preserve"> is used in order to refer to the golden colour of the nest.</w:t>
      </w:r>
    </w:p>
  </w:footnote>
  <w:footnote w:id="427">
    <w:p w14:paraId="719413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iṉamaṇi</w:t>
      </w:r>
      <w:r w:rsidRPr="004D5A2F">
        <w:rPr>
          <w:rFonts w:ascii="Gandhari Unicode" w:hAnsi="Gandhari Unicode"/>
          <w:noProof/>
          <w:lang w:val="en-GB"/>
        </w:rPr>
        <w:t xml:space="preserve">, just like </w:t>
      </w:r>
      <w:r w:rsidRPr="004D5A2F">
        <w:rPr>
          <w:rFonts w:ascii="Gandhari Unicode" w:hAnsi="Gandhari Unicode"/>
          <w:i/>
          <w:noProof/>
          <w:lang w:val="en-GB"/>
        </w:rPr>
        <w:t>iṉamīṉ</w:t>
      </w:r>
      <w:r w:rsidRPr="004D5A2F">
        <w:rPr>
          <w:rFonts w:ascii="Gandhari Unicode" w:hAnsi="Gandhari Unicode"/>
          <w:noProof/>
          <w:lang w:val="en-GB"/>
        </w:rPr>
        <w:t xml:space="preserve">, is a formulaic compound (cf. NA 19.6, 163.4, 187.4, AN 80.10) where one feels entitled to ask whether word order makes any difference to meaning, that is, whether </w:t>
      </w:r>
      <w:r w:rsidRPr="004D5A2F">
        <w:rPr>
          <w:rFonts w:ascii="Gandhari Unicode" w:hAnsi="Gandhari Unicode"/>
          <w:i/>
          <w:noProof/>
          <w:lang w:val="en-GB"/>
        </w:rPr>
        <w:t>iṉamaṇi</w:t>
      </w:r>
      <w:r w:rsidRPr="004D5A2F">
        <w:rPr>
          <w:rFonts w:ascii="Gandhari Unicode" w:hAnsi="Gandhari Unicode"/>
          <w:noProof/>
          <w:lang w:val="en-GB"/>
        </w:rPr>
        <w:t xml:space="preserve"> is in any way different from </w:t>
      </w:r>
      <w:r w:rsidRPr="004D5A2F">
        <w:rPr>
          <w:rFonts w:ascii="Gandhari Unicode" w:hAnsi="Gandhari Unicode"/>
          <w:i/>
          <w:noProof/>
          <w:lang w:val="en-GB"/>
        </w:rPr>
        <w:t>maṇiyiṉam</w:t>
      </w:r>
      <w:r w:rsidRPr="004D5A2F">
        <w:rPr>
          <w:rFonts w:ascii="Gandhari Unicode" w:hAnsi="Gandhari Unicode"/>
          <w:noProof/>
          <w:lang w:val="en-GB"/>
        </w:rPr>
        <w:t xml:space="preserve">. Tradition does not seem unanimous regarding that matter. While Cām. here simply glosses </w:t>
      </w:r>
      <w:r w:rsidRPr="004D5A2F">
        <w:rPr>
          <w:rFonts w:ascii="Gandhari Unicode" w:hAnsi="Gandhari Unicode"/>
          <w:i/>
          <w:noProof/>
          <w:lang w:val="en-GB"/>
        </w:rPr>
        <w:t>tokutiyākiya maṇi</w:t>
      </w:r>
      <w:r w:rsidRPr="004D5A2F">
        <w:rPr>
          <w:rFonts w:ascii="Gandhari Unicode" w:hAnsi="Gandhari Unicode"/>
          <w:noProof/>
          <w:lang w:val="en-GB"/>
        </w:rPr>
        <w:t xml:space="preserve">-, "bells that are numerous", T.V.G. usually explains it to mean "various bells", i.e. various sorts and sizes of bells (as presumably attached to different parts of the harness), just as </w:t>
      </w:r>
      <w:r w:rsidRPr="004D5A2F">
        <w:rPr>
          <w:rFonts w:ascii="Gandhari Unicode" w:hAnsi="Gandhari Unicode"/>
          <w:i/>
          <w:noProof/>
          <w:lang w:val="en-GB"/>
        </w:rPr>
        <w:t>iṉamīṉ</w:t>
      </w:r>
      <w:r w:rsidRPr="004D5A2F">
        <w:rPr>
          <w:rFonts w:ascii="Gandhari Unicode" w:hAnsi="Gandhari Unicode"/>
          <w:noProof/>
          <w:lang w:val="en-GB"/>
        </w:rPr>
        <w:t xml:space="preserve"> would mean, according to him, different sorts of fish (cf. note on KT 9.5).</w:t>
      </w:r>
    </w:p>
  </w:footnote>
  <w:footnote w:id="428">
    <w:p w14:paraId="58CBF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Regarding word order, one would expect </w:t>
      </w:r>
      <w:r w:rsidRPr="004D5A2F">
        <w:rPr>
          <w:rFonts w:ascii="Gandhari Unicode" w:hAnsi="Gandhari Unicode"/>
          <w:i/>
          <w:noProof/>
          <w:lang w:val="en-GB"/>
        </w:rPr>
        <w:t>peṭai</w:t>
      </w:r>
      <w:r w:rsidRPr="004D5A2F">
        <w:rPr>
          <w:rFonts w:ascii="Gandhari Unicode" w:hAnsi="Gandhari Unicode"/>
          <w:noProof/>
          <w:lang w:val="en-GB"/>
        </w:rPr>
        <w:t xml:space="preserve"> to be direct object here, because otherwise with </w:t>
      </w:r>
      <w:r w:rsidRPr="004D5A2F">
        <w:rPr>
          <w:rFonts w:ascii="Gandhari Unicode" w:hAnsi="Gandhari Unicode"/>
          <w:i/>
          <w:noProof/>
          <w:lang w:val="en-GB"/>
        </w:rPr>
        <w:t>aṉṟil</w:t>
      </w:r>
      <w:r w:rsidRPr="004D5A2F">
        <w:rPr>
          <w:rFonts w:ascii="Gandhari Unicode" w:hAnsi="Gandhari Unicode"/>
          <w:noProof/>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29">
    <w:p w14:paraId="24673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intention of line 1 are not wholly clear, but it seems best to take the first half as an unmarked comparison for the base of the tree (which is quite rare in the KT).</w:t>
      </w:r>
    </w:p>
  </w:footnote>
  <w:footnote w:id="430">
    <w:p w14:paraId="26A216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atu puraittō aṉṟē</w:t>
      </w:r>
      <w:r w:rsidRPr="004D5A2F">
        <w:rPr>
          <w:rFonts w:ascii="Gandhari Unicode" w:hAnsi="Gandhari Unicode"/>
          <w:noProof/>
          <w:lang w:val="en-GB"/>
        </w:rPr>
        <w:t xml:space="preserve">: the impact of the short sentence remains unclear because it is not made explicit to what the </w:t>
      </w:r>
      <w:r w:rsidRPr="004D5A2F">
        <w:rPr>
          <w:rFonts w:ascii="Gandhari Unicode" w:hAnsi="Gandhari Unicode"/>
          <w:i/>
          <w:noProof/>
          <w:lang w:val="en-GB"/>
        </w:rPr>
        <w:t>atu</w:t>
      </w:r>
      <w:r w:rsidRPr="004D5A2F">
        <w:rPr>
          <w:rFonts w:ascii="Gandhari Unicode" w:hAnsi="Gandhari Unicode"/>
          <w:noProof/>
          <w:lang w:val="en-GB"/>
        </w:rPr>
        <w:t xml:space="preserve"> refers here, any more than to what refers the </w:t>
      </w:r>
      <w:r w:rsidRPr="004D5A2F">
        <w:rPr>
          <w:rFonts w:ascii="Gandhari Unicode" w:hAnsi="Gandhari Unicode"/>
          <w:i/>
          <w:noProof/>
          <w:lang w:val="en-GB"/>
        </w:rPr>
        <w:t>ataṟku</w:t>
      </w:r>
      <w:r w:rsidRPr="004D5A2F">
        <w:rPr>
          <w:rFonts w:ascii="Gandhari Unicode" w:hAnsi="Gandhari Unicode"/>
          <w:noProof/>
          <w:lang w:val="en-GB"/>
        </w:rPr>
        <w:t xml:space="preserve"> of line 6. Is it HIS action of coming or not coming which is meant?</w:t>
      </w:r>
    </w:p>
  </w:footnote>
  <w:footnote w:id="431">
    <w:p w14:paraId="334DC13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like in KT 69.1 </w:t>
      </w:r>
      <w:r w:rsidRPr="004D5A2F">
        <w:rPr>
          <w:rFonts w:ascii="Gandhari Unicode" w:hAnsi="Gandhari Unicode"/>
          <w:i/>
          <w:noProof/>
          <w:lang w:val="en-GB"/>
        </w:rPr>
        <w:t>perum piṟitu</w:t>
      </w:r>
      <w:r w:rsidRPr="004D5A2F">
        <w:rPr>
          <w:rFonts w:ascii="Gandhari Unicode" w:hAnsi="Gandhari Unicode"/>
          <w:noProof/>
          <w:lang w:val="en-GB"/>
        </w:rPr>
        <w:t xml:space="preserve"> seems to refer to dying.</w:t>
      </w:r>
    </w:p>
  </w:footnote>
  <w:footnote w:id="432">
    <w:p w14:paraId="48F971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añciṉaṉ</w:t>
      </w:r>
      <w:r w:rsidRPr="004D5A2F">
        <w:rPr>
          <w:rFonts w:ascii="Gandhari Unicode" w:hAnsi="Gandhari Unicode"/>
          <w:noProof/>
          <w:lang w:val="en-GB"/>
        </w:rPr>
        <w:t>: the perfective aspect probably expresses the aorist of a concrete situation.</w:t>
      </w:r>
    </w:p>
  </w:footnote>
  <w:footnote w:id="433">
    <w:p w14:paraId="248EDE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mukampaṭa maṭutta</w:t>
      </w:r>
      <w:r w:rsidRPr="004D5A2F">
        <w:rPr>
          <w:rFonts w:ascii="Gandhari Unicode" w:hAnsi="Gandhari Unicode"/>
          <w:noProof/>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4">
    <w:p w14:paraId="17FE5E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means </w:t>
      </w:r>
      <w:r w:rsidRPr="004D5A2F">
        <w:rPr>
          <w:rFonts w:ascii="Gandhari Unicode" w:hAnsi="Gandhari Unicode"/>
          <w:i/>
          <w:noProof/>
          <w:lang w:val="en-GB"/>
        </w:rPr>
        <w:t>kōṭṭu</w:t>
      </w:r>
      <w:r w:rsidRPr="004D5A2F">
        <w:rPr>
          <w:rFonts w:ascii="Gandhari Unicode" w:hAnsi="Gandhari Unicode"/>
          <w:noProof/>
          <w:lang w:val="en-GB"/>
        </w:rPr>
        <w:t xml:space="preserve"> in connection with fish? Cām. glosses with </w:t>
      </w:r>
      <w:r w:rsidRPr="004D5A2F">
        <w:rPr>
          <w:rFonts w:ascii="Gandhari Unicode" w:hAnsi="Gandhari Unicode"/>
          <w:i/>
          <w:noProof/>
          <w:lang w:val="en-GB"/>
        </w:rPr>
        <w:t>cuṟā mīṉ</w:t>
      </w:r>
      <w:r w:rsidRPr="004D5A2F">
        <w:rPr>
          <w:rFonts w:ascii="Gandhari Unicode" w:hAnsi="Gandhari Unicode"/>
          <w:noProof/>
          <w:lang w:val="en-GB"/>
        </w:rPr>
        <w:t xml:space="preserve"> "swordfish", and this seems to have some support in NA 19.2 </w:t>
      </w:r>
      <w:r w:rsidRPr="004D5A2F">
        <w:rPr>
          <w:rFonts w:ascii="Gandhari Unicode" w:hAnsi="Gandhari Unicode"/>
          <w:i/>
          <w:noProof/>
          <w:lang w:val="en-GB"/>
        </w:rPr>
        <w:t>cuṟavu kōṭṭ’ aṉṉa muḷ ilai tāḻai</w:t>
      </w:r>
      <w:r w:rsidRPr="004D5A2F">
        <w:rPr>
          <w:rFonts w:ascii="Gandhari Unicode" w:hAnsi="Gandhari Unicode"/>
          <w:noProof/>
          <w:lang w:val="en-GB"/>
        </w:rPr>
        <w:t xml:space="preserve">, NA 131.5 </w:t>
      </w:r>
      <w:r w:rsidRPr="004D5A2F">
        <w:rPr>
          <w:rFonts w:ascii="Gandhari Unicode" w:hAnsi="Gandhari Unicode"/>
          <w:i/>
          <w:noProof/>
          <w:lang w:val="en-GB"/>
        </w:rPr>
        <w:t>cuṟavu marupp’ aṉṉa muḷ tōṭu</w:t>
      </w:r>
      <w:r w:rsidRPr="004D5A2F">
        <w:rPr>
          <w:rFonts w:ascii="Gandhari Unicode" w:hAnsi="Gandhari Unicode"/>
          <w:noProof/>
          <w:lang w:val="en-GB"/>
        </w:rPr>
        <w:t xml:space="preserve">, AN 80.1 </w:t>
      </w:r>
      <w:r w:rsidRPr="004D5A2F">
        <w:rPr>
          <w:rFonts w:ascii="Gandhari Unicode" w:hAnsi="Gandhari Unicode"/>
          <w:i/>
          <w:noProof/>
          <w:lang w:val="en-GB"/>
        </w:rPr>
        <w:t>koṭun tāḷ mutalaiyoṭu kōṭṭu mīṉ vaḻaṅkum</w:t>
      </w:r>
      <w:r w:rsidRPr="004D5A2F">
        <w:rPr>
          <w:rFonts w:ascii="Gandhari Unicode" w:hAnsi="Gandhari Unicode"/>
          <w:noProof/>
          <w:lang w:val="en-GB"/>
        </w:rPr>
        <w:t xml:space="preserve">. But this does not seem to fit in KT 164.1 </w:t>
      </w:r>
      <w:r w:rsidRPr="004D5A2F">
        <w:rPr>
          <w:rFonts w:ascii="Gandhari Unicode" w:hAnsi="Gandhari Unicode"/>
          <w:i/>
          <w:noProof/>
          <w:lang w:val="en-GB"/>
        </w:rPr>
        <w:t>kaṇai kōṭṭu vāḷai</w:t>
      </w:r>
      <w:r w:rsidRPr="004D5A2F">
        <w:rPr>
          <w:rFonts w:ascii="Gandhari Unicode" w:hAnsi="Gandhari Unicode"/>
          <w:noProof/>
          <w:lang w:val="en-GB"/>
        </w:rPr>
        <w:t>, clearly a fresh water fish – does it mean fins there?</w:t>
      </w:r>
    </w:p>
  </w:footnote>
  <w:footnote w:id="435">
    <w:p w14:paraId="1476D3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quite enigmatic </w:t>
      </w:r>
      <w:r w:rsidRPr="004D5A2F">
        <w:rPr>
          <w:rFonts w:ascii="Gandhari Unicode" w:hAnsi="Gandhari Unicode"/>
          <w:i/>
          <w:noProof/>
          <w:lang w:val="en-GB"/>
        </w:rPr>
        <w:t>eṟintu vāṅku vicai</w:t>
      </w:r>
      <w:r w:rsidRPr="004D5A2F">
        <w:rPr>
          <w:rFonts w:ascii="Gandhari Unicode" w:hAnsi="Gandhari Unicode"/>
          <w:noProof/>
          <w:lang w:val="en-GB"/>
        </w:rPr>
        <w:t xml:space="preserve"> is explained by T.V.G. as an attributive phrase to be connected with </w:t>
      </w:r>
      <w:r w:rsidRPr="004D5A2F">
        <w:rPr>
          <w:rFonts w:ascii="Gandhari Unicode" w:hAnsi="Gandhari Unicode"/>
          <w:i/>
          <w:noProof/>
          <w:lang w:val="en-GB"/>
        </w:rPr>
        <w:t>paratavar</w:t>
      </w:r>
      <w:r w:rsidRPr="004D5A2F">
        <w:rPr>
          <w:rFonts w:ascii="Gandhari Unicode" w:hAnsi="Gandhari Unicode"/>
          <w:noProof/>
          <w:lang w:val="en-GB"/>
        </w:rPr>
        <w:t>, the "fishermen", and it would refer to their skill with the bamboo rod weapon described in the first 2 lines.</w:t>
      </w:r>
    </w:p>
  </w:footnote>
  <w:footnote w:id="436">
    <w:p w14:paraId="2DAC0E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syntax of the lines 1-3 is partly unmarked and upon the whole quite unclear. The intention, however, is apparently a description of the fishing process (cf. AN 210 and 340 for similar descriptions).</w:t>
      </w:r>
    </w:p>
  </w:footnote>
  <w:footnote w:id="437">
    <w:p w14:paraId="3CBAC5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avaroṭu pēṇi | ceṉṟu</w:t>
      </w:r>
      <w:r w:rsidRPr="004D5A2F">
        <w:rPr>
          <w:rFonts w:ascii="Gandhari Unicode" w:hAnsi="Gandhari Unicode"/>
          <w:noProof/>
          <w:lang w:val="en-GB"/>
        </w:rPr>
        <w:t xml:space="preserve">? How to understand this phrase? Does it refer to an act of elopement? Or can </w:t>
      </w:r>
      <w:r w:rsidRPr="004D5A2F">
        <w:rPr>
          <w:rFonts w:ascii="Gandhari Unicode" w:hAnsi="Gandhari Unicode"/>
          <w:i/>
          <w:noProof/>
          <w:lang w:val="en-GB"/>
        </w:rPr>
        <w:t>cel-tal</w:t>
      </w:r>
      <w:r w:rsidRPr="004D5A2F">
        <w:rPr>
          <w:rFonts w:ascii="Gandhari Unicode" w:hAnsi="Gandhari Unicode"/>
          <w:noProof/>
          <w:lang w:val="en-GB"/>
        </w:rPr>
        <w:t xml:space="preserve"> here be used as an auxiliary, and then coordinate to </w:t>
      </w:r>
      <w:r w:rsidRPr="004D5A2F">
        <w:rPr>
          <w:rFonts w:ascii="Gandhari Unicode" w:hAnsi="Gandhari Unicode"/>
          <w:i/>
          <w:iCs/>
          <w:noProof/>
          <w:lang w:val="en-GB"/>
        </w:rPr>
        <w:t>m</w:t>
      </w:r>
      <w:r w:rsidRPr="004D5A2F">
        <w:rPr>
          <w:rFonts w:ascii="Gandhari Unicode" w:hAnsi="Gandhari Unicode"/>
          <w:i/>
          <w:noProof/>
          <w:lang w:val="en-GB"/>
        </w:rPr>
        <w:t>uyaṅkaṟku</w:t>
      </w:r>
      <w:r w:rsidRPr="004D5A2F">
        <w:rPr>
          <w:rFonts w:ascii="Gandhari Unicode" w:hAnsi="Gandhari Unicode"/>
          <w:noProof/>
          <w:lang w:val="en-GB"/>
        </w:rPr>
        <w:t xml:space="preserve">, as above? In this case the instrumental on </w:t>
      </w:r>
      <w:r w:rsidRPr="004D5A2F">
        <w:rPr>
          <w:rFonts w:ascii="Gandhari Unicode" w:hAnsi="Gandhari Unicode"/>
          <w:i/>
          <w:iCs/>
          <w:noProof/>
          <w:lang w:val="en-GB"/>
        </w:rPr>
        <w:t>avaroṭu</w:t>
      </w:r>
      <w:r w:rsidRPr="004D5A2F">
        <w:rPr>
          <w:rFonts w:ascii="Gandhari Unicode" w:hAnsi="Gandhari Unicode"/>
          <w:noProof/>
          <w:lang w:val="en-GB"/>
        </w:rPr>
        <w:t xml:space="preserve"> remains strange; one would expect an accusative.</w:t>
      </w:r>
    </w:p>
  </w:footnote>
  <w:footnote w:id="438">
    <w:p w14:paraId="6448FE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kāṭciyam</w:t>
      </w:r>
      <w:r w:rsidRPr="004D5A2F">
        <w:rPr>
          <w:rFonts w:ascii="Gandhari Unicode" w:hAnsi="Gandhari Unicode"/>
          <w:noProof/>
          <w:lang w:val="en-GB"/>
        </w:rPr>
        <w:t xml:space="preserve">, pronominal noun in denominative function to </w:t>
      </w:r>
      <w:r w:rsidRPr="004D5A2F">
        <w:rPr>
          <w:rFonts w:ascii="Gandhari Unicode" w:hAnsi="Gandhari Unicode"/>
          <w:i/>
          <w:noProof/>
          <w:lang w:val="en-GB"/>
        </w:rPr>
        <w:t>kāṭci</w:t>
      </w:r>
      <w:r w:rsidRPr="004D5A2F">
        <w:rPr>
          <w:rFonts w:ascii="Gandhari Unicode" w:hAnsi="Gandhari Unicode"/>
          <w:noProof/>
          <w:lang w:val="en-GB"/>
        </w:rPr>
        <w:t xml:space="preserve">, strangely interfers with the usual semantics of verbal noun plus </w:t>
      </w:r>
      <w:r w:rsidRPr="004D5A2F">
        <w:rPr>
          <w:rFonts w:ascii="Gandhari Unicode" w:hAnsi="Gandhari Unicode"/>
          <w:i/>
          <w:iCs/>
          <w:noProof/>
          <w:lang w:val="en-GB"/>
        </w:rPr>
        <w:t>aru</w:t>
      </w:r>
      <w:r w:rsidRPr="004D5A2F">
        <w:rPr>
          <w:rFonts w:ascii="Gandhari Unicode" w:hAnsi="Gandhari Unicode"/>
          <w:noProof/>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sidRPr="004D5A2F">
        <w:rPr>
          <w:rFonts w:ascii="Gandhari Unicode" w:hAnsi="Gandhari Unicode"/>
          <w:i/>
          <w:noProof/>
          <w:lang w:val="en-GB"/>
        </w:rPr>
        <w:t>nām</w:t>
      </w:r>
      <w:r w:rsidRPr="004D5A2F">
        <w:rPr>
          <w:rFonts w:ascii="Gandhari Unicode" w:hAnsi="Gandhari Unicode"/>
          <w:noProof/>
          <w:lang w:val="en-GB"/>
        </w:rPr>
        <w:t xml:space="preserve"> preceding the </w:t>
      </w:r>
      <w:r w:rsidRPr="004D5A2F">
        <w:rPr>
          <w:rFonts w:ascii="Gandhari Unicode" w:hAnsi="Gandhari Unicode"/>
          <w:i/>
          <w:noProof/>
          <w:lang w:val="en-GB"/>
        </w:rPr>
        <w:t>uyaṅkaṟku</w:t>
      </w:r>
      <w:r w:rsidRPr="004D5A2F">
        <w:rPr>
          <w:rFonts w:ascii="Gandhari Unicode" w:hAnsi="Gandhari Unicode"/>
          <w:noProof/>
          <w:lang w:val="en-GB"/>
        </w:rPr>
        <w:t xml:space="preserve"> should mean that SHE is the subject ("we are rarely to be seen in embracing").</w:t>
      </w:r>
    </w:p>
  </w:footnote>
  <w:footnote w:id="439">
    <w:p w14:paraId="5F6009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viḷiyiṉ allatu</w:t>
      </w:r>
      <w:r w:rsidRPr="004D5A2F">
        <w:rPr>
          <w:rFonts w:ascii="Gandhari Unicode" w:hAnsi="Gandhari Unicode"/>
          <w:noProof/>
          <w:lang w:val="en-GB"/>
        </w:rPr>
        <w:t xml:space="preserve">: how to understand this construction (cf. </w:t>
      </w:r>
      <w:r w:rsidRPr="004D5A2F">
        <w:rPr>
          <w:rFonts w:ascii="Gandhari Unicode" w:hAnsi="Gandhari Unicode"/>
          <w:i/>
          <w:noProof/>
          <w:lang w:val="en-GB"/>
        </w:rPr>
        <w:t>cāyiṉ allatu</w:t>
      </w:r>
      <w:r w:rsidRPr="004D5A2F">
        <w:rPr>
          <w:rFonts w:ascii="Gandhari Unicode" w:hAnsi="Gandhari Unicode"/>
          <w:noProof/>
          <w:lang w:val="en-GB"/>
        </w:rPr>
        <w:t xml:space="preserve"> in KT 152.3)? Is this simply the way to negate a conditional?</w:t>
      </w:r>
    </w:p>
  </w:footnote>
  <w:footnote w:id="440">
    <w:p w14:paraId="02649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viḷivu āṅku viḷivatu</w:t>
      </w:r>
      <w:r w:rsidRPr="004D5A2F">
        <w:rPr>
          <w:rFonts w:ascii="Gandhari Unicode" w:hAnsi="Gandhari Unicode"/>
          <w:noProof/>
          <w:lang w:val="en-GB"/>
        </w:rPr>
        <w:t xml:space="preserve"> looks slightly strange, but might thus be understood as an intensifying </w:t>
      </w:r>
      <w:r w:rsidRPr="004D5A2F">
        <w:rPr>
          <w:rFonts w:ascii="Gandhari Unicode" w:hAnsi="Gandhari Unicode"/>
          <w:i/>
          <w:iCs/>
          <w:noProof/>
          <w:lang w:val="en-GB"/>
        </w:rPr>
        <w:t>figura etymologica</w:t>
      </w:r>
      <w:r w:rsidRPr="004D5A2F">
        <w:rPr>
          <w:rFonts w:ascii="Gandhari Unicode" w:hAnsi="Gandhari Unicode"/>
          <w:noProof/>
          <w:lang w:val="en-GB"/>
        </w:rPr>
        <w:t>.</w:t>
      </w:r>
    </w:p>
  </w:footnote>
  <w:footnote w:id="441">
    <w:p w14:paraId="6844B5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probably has to be read as a part of the cock fighting simile, but how to understand its construction? The point seems to be that there is nobody to separate the fighting cocks, just as there is nobody to alleviate HER pain.</w:t>
      </w:r>
    </w:p>
  </w:footnote>
  <w:footnote w:id="442">
    <w:p w14:paraId="2EFC4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mēvaru</w:t>
      </w:r>
      <w:r w:rsidRPr="004D5A2F">
        <w:rPr>
          <w:rFonts w:ascii="Gandhari Unicode" w:hAnsi="Gandhari Unicode"/>
          <w:noProof/>
          <w:lang w:val="en-GB"/>
        </w:rPr>
        <w:t xml:space="preserve">: there are numerous analogue formations where </w:t>
      </w:r>
      <w:r w:rsidRPr="004D5A2F">
        <w:rPr>
          <w:rFonts w:ascii="Gandhari Unicode" w:hAnsi="Gandhari Unicode"/>
          <w:i/>
          <w:noProof/>
          <w:lang w:val="en-GB"/>
        </w:rPr>
        <w:t>varutal</w:t>
      </w:r>
      <w:r w:rsidRPr="004D5A2F">
        <w:rPr>
          <w:rFonts w:ascii="Gandhari Unicode" w:hAnsi="Gandhari Unicode"/>
          <w:noProof/>
          <w:lang w:val="en-GB"/>
        </w:rPr>
        <w:t xml:space="preserve"> has to be seen as an auxiliary (probably with the function of setting in motion an action), such as </w:t>
      </w:r>
      <w:r w:rsidRPr="004D5A2F">
        <w:rPr>
          <w:rFonts w:ascii="Gandhari Unicode" w:hAnsi="Gandhari Unicode"/>
          <w:i/>
          <w:noProof/>
          <w:lang w:val="en-GB"/>
        </w:rPr>
        <w:t>añcu varutal</w:t>
      </w:r>
      <w:r w:rsidRPr="004D5A2F">
        <w:rPr>
          <w:rFonts w:ascii="Gandhari Unicode" w:hAnsi="Gandhari Unicode"/>
          <w:noProof/>
          <w:lang w:val="en-GB"/>
        </w:rPr>
        <w:t xml:space="preserve"> or </w:t>
      </w:r>
      <w:r w:rsidRPr="004D5A2F">
        <w:rPr>
          <w:rFonts w:ascii="Gandhari Unicode" w:hAnsi="Gandhari Unicode"/>
          <w:i/>
          <w:noProof/>
          <w:lang w:val="en-GB"/>
        </w:rPr>
        <w:t>tuyal varutal</w:t>
      </w:r>
      <w:r w:rsidRPr="004D5A2F">
        <w:rPr>
          <w:rFonts w:ascii="Gandhari Unicode" w:hAnsi="Gandhari Unicode"/>
          <w:noProof/>
          <w:lang w:val="en-GB"/>
        </w:rPr>
        <w:t xml:space="preserve">, and it always is accompagnied by a verbal root. Since in the given case the verbal root is </w:t>
      </w:r>
      <w:r w:rsidRPr="004D5A2F">
        <w:rPr>
          <w:rFonts w:ascii="Gandhari Unicode" w:hAnsi="Gandhari Unicode"/>
          <w:i/>
          <w:noProof/>
          <w:lang w:val="en-GB"/>
        </w:rPr>
        <w:t>mēvu</w:t>
      </w:r>
      <w:r w:rsidRPr="004D5A2F">
        <w:rPr>
          <w:rFonts w:ascii="Gandhari Unicode" w:hAnsi="Gandhari Unicode"/>
          <w:noProof/>
          <w:lang w:val="en-GB"/>
        </w:rPr>
        <w:t xml:space="preserve">, "to wish", while </w:t>
      </w:r>
      <w:r w:rsidRPr="004D5A2F">
        <w:rPr>
          <w:rFonts w:ascii="Gandhari Unicode" w:hAnsi="Gandhari Unicode"/>
          <w:i/>
          <w:noProof/>
          <w:lang w:val="en-GB"/>
        </w:rPr>
        <w:t>mē</w:t>
      </w:r>
      <w:r w:rsidRPr="004D5A2F">
        <w:rPr>
          <w:rFonts w:ascii="Gandhari Unicode" w:hAnsi="Gandhari Unicode"/>
          <w:noProof/>
          <w:lang w:val="en-GB"/>
        </w:rPr>
        <w:t xml:space="preserve">, "wish", seems to be a root noun, it seems best to analyse the compound as a lexicalised contracted form of </w:t>
      </w:r>
      <w:r w:rsidRPr="004D5A2F">
        <w:rPr>
          <w:rFonts w:ascii="Gandhari Unicode" w:hAnsi="Gandhari Unicode"/>
          <w:i/>
          <w:noProof/>
          <w:lang w:val="en-GB"/>
        </w:rPr>
        <w:t>mēvu-varutal</w:t>
      </w:r>
      <w:r w:rsidRPr="004D5A2F">
        <w:rPr>
          <w:rFonts w:ascii="Gandhari Unicode" w:hAnsi="Gandhari Unicode"/>
          <w:noProof/>
          <w:lang w:val="en-GB"/>
        </w:rPr>
        <w:t xml:space="preserve">. Similar instances of contraction can be found in </w:t>
      </w:r>
      <w:r w:rsidRPr="004D5A2F">
        <w:rPr>
          <w:rFonts w:ascii="Gandhari Unicode" w:hAnsi="Gandhari Unicode"/>
          <w:i/>
          <w:noProof/>
          <w:lang w:val="en-GB"/>
        </w:rPr>
        <w:t>alamvaral/alamaral</w:t>
      </w:r>
      <w:r w:rsidRPr="004D5A2F">
        <w:rPr>
          <w:rFonts w:ascii="Gandhari Unicode" w:hAnsi="Gandhari Unicode"/>
          <w:noProof/>
          <w:lang w:val="en-GB"/>
        </w:rPr>
        <w:t xml:space="preserve"> and </w:t>
      </w:r>
      <w:r w:rsidRPr="004D5A2F">
        <w:rPr>
          <w:rFonts w:ascii="Gandhari Unicode" w:hAnsi="Gandhari Unicode"/>
          <w:i/>
          <w:noProof/>
          <w:lang w:val="en-GB"/>
        </w:rPr>
        <w:t>kāmuṟu</w:t>
      </w:r>
      <w:r w:rsidRPr="004D5A2F">
        <w:rPr>
          <w:rFonts w:ascii="Gandhari Unicode" w:hAnsi="Gandhari Unicode"/>
          <w:noProof/>
          <w:lang w:val="en-GB"/>
        </w:rPr>
        <w:t xml:space="preserve"> with contracted </w:t>
      </w:r>
      <w:r w:rsidRPr="004D5A2F">
        <w:rPr>
          <w:rFonts w:ascii="Gandhari Unicode" w:hAnsi="Gandhari Unicode"/>
          <w:i/>
          <w:noProof/>
          <w:lang w:val="en-GB"/>
        </w:rPr>
        <w:t>kāmam</w:t>
      </w:r>
      <w:r w:rsidRPr="004D5A2F">
        <w:rPr>
          <w:rFonts w:ascii="Gandhari Unicode" w:hAnsi="Gandhari Unicode"/>
          <w:noProof/>
          <w:lang w:val="en-GB"/>
        </w:rPr>
        <w:t>. (For further instances see KT 357.3 and NA 243.8.)</w:t>
      </w:r>
    </w:p>
  </w:footnote>
  <w:footnote w:id="443">
    <w:p w14:paraId="1F626D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tātu amar pū</w:t>
      </w:r>
      <w:r w:rsidRPr="004D5A2F">
        <w:rPr>
          <w:rFonts w:ascii="Gandhari Unicode" w:hAnsi="Gandhari Unicode"/>
          <w:noProof/>
          <w:lang w:val="en-GB"/>
        </w:rPr>
        <w:t xml:space="preserve">: it seems reasonable to trace </w:t>
      </w:r>
      <w:r w:rsidRPr="004D5A2F">
        <w:rPr>
          <w:rFonts w:ascii="Gandhari Unicode" w:hAnsi="Gandhari Unicode"/>
          <w:i/>
          <w:noProof/>
          <w:lang w:val="en-GB"/>
        </w:rPr>
        <w:t>amar</w:t>
      </w:r>
      <w:r w:rsidRPr="004D5A2F">
        <w:rPr>
          <w:rFonts w:ascii="Gandhari Unicode" w:hAnsi="Gandhari Unicode"/>
          <w:noProof/>
          <w:lang w:val="en-GB"/>
        </w:rPr>
        <w:t xml:space="preserve"> here back not to DEDR 162 "beauty, fitness", but to DEDR 161 "to abide". Still also "flowers beautiful with pollen" are possible.</w:t>
      </w:r>
    </w:p>
  </w:footnote>
  <w:footnote w:id="444">
    <w:p w14:paraId="1E1D46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first rendering implies that SHE is trying to ward off memory, while HE is away. The second rendering (that of T.V.G.) takes the poem as an admonition to HER heart, not to receive HIM graciously once he comes back.</w:t>
      </w:r>
    </w:p>
  </w:footnote>
  <w:footnote w:id="445">
    <w:p w14:paraId="641ACB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one of two nine-liners in the KT – one line more than "officially" permitted.</w:t>
      </w:r>
    </w:p>
  </w:footnote>
  <w:footnote w:id="446">
    <w:p w14:paraId="73027C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do not take </w:t>
      </w:r>
      <w:r w:rsidRPr="004D5A2F">
        <w:rPr>
          <w:rFonts w:ascii="Gandhari Unicode" w:hAnsi="Gandhari Unicode"/>
          <w:i/>
          <w:iCs/>
          <w:noProof/>
          <w:lang w:val="en-GB"/>
        </w:rPr>
        <w:t>aiyeṉa</w:t>
      </w:r>
      <w:r w:rsidRPr="004D5A2F">
        <w:rPr>
          <w:rFonts w:ascii="Gandhari Unicode" w:hAnsi="Gandhari Unicode"/>
          <w:noProof/>
          <w:lang w:val="en-GB"/>
        </w:rPr>
        <w:t xml:space="preserve"> as an ideophone here, but as a adverbial formation of the type </w:t>
      </w:r>
      <w:r w:rsidRPr="004D5A2F">
        <w:rPr>
          <w:rFonts w:ascii="Gandhari Unicode" w:hAnsi="Gandhari Unicode"/>
          <w:i/>
          <w:iCs/>
          <w:noProof/>
          <w:lang w:val="en-GB"/>
        </w:rPr>
        <w:t>teṟṟeṉa</w:t>
      </w:r>
      <w:r w:rsidRPr="004D5A2F">
        <w:rPr>
          <w:rFonts w:ascii="Gandhari Unicode" w:hAnsi="Gandhari Unicode"/>
          <w:noProof/>
          <w:lang w:val="en-GB"/>
        </w:rPr>
        <w:t>. Thus probably too T.V.G., who explains it to mean either "wonderfully" or "speedily".</w:t>
      </w:r>
    </w:p>
  </w:footnote>
  <w:footnote w:id="447">
    <w:p w14:paraId="4168C6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sidRPr="004D5A2F">
        <w:rPr>
          <w:rFonts w:ascii="Gandhari Unicode" w:hAnsi="Gandhari Unicode"/>
          <w:i/>
          <w:noProof/>
          <w:lang w:val="en-GB"/>
        </w:rPr>
        <w:t>pālai</w:t>
      </w:r>
      <w:r w:rsidRPr="004D5A2F">
        <w:rPr>
          <w:rFonts w:ascii="Gandhari Unicode" w:hAnsi="Gandhari Unicode"/>
          <w:noProof/>
          <w:lang w:val="en-GB"/>
        </w:rPr>
        <w:t xml:space="preserve"> poems are supposed to belong to the </w:t>
      </w:r>
      <w:r w:rsidRPr="004D5A2F">
        <w:rPr>
          <w:rFonts w:ascii="Gandhari Unicode" w:hAnsi="Gandhari Unicode"/>
          <w:i/>
          <w:noProof/>
          <w:lang w:val="en-GB"/>
        </w:rPr>
        <w:t>kaṟpu</w:t>
      </w:r>
      <w:r w:rsidRPr="004D5A2F">
        <w:rPr>
          <w:rFonts w:ascii="Gandhari Unicode" w:hAnsi="Gandhari Unicode"/>
          <w:noProof/>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8">
    <w:p w14:paraId="6B9260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two of three transmissional strands give the variant </w:t>
      </w:r>
      <w:r w:rsidRPr="004D5A2F">
        <w:rPr>
          <w:rFonts w:ascii="Gandhari Unicode" w:hAnsi="Gandhari Unicode"/>
          <w:i/>
          <w:iCs/>
          <w:noProof/>
          <w:lang w:val="en-GB"/>
        </w:rPr>
        <w:t>aru</w:t>
      </w:r>
      <w:r w:rsidRPr="004D5A2F">
        <w:rPr>
          <w:rFonts w:ascii="Gandhari Unicode" w:hAnsi="Gandhari Unicode"/>
          <w:noProof/>
          <w:lang w:val="en-GB"/>
        </w:rPr>
        <w:t xml:space="preserve">, which is truly difficult to understand in this context. Has the perfectly comprehensible </w:t>
      </w:r>
      <w:r w:rsidRPr="004D5A2F">
        <w:rPr>
          <w:rFonts w:ascii="Gandhari Unicode" w:hAnsi="Gandhari Unicode"/>
          <w:i/>
          <w:iCs/>
          <w:noProof/>
          <w:lang w:val="en-GB"/>
        </w:rPr>
        <w:t>iru</w:t>
      </w:r>
      <w:r w:rsidRPr="004D5A2F">
        <w:rPr>
          <w:rFonts w:ascii="Gandhari Unicode" w:hAnsi="Gandhari Unicode"/>
          <w:noProof/>
          <w:lang w:val="en-GB"/>
        </w:rPr>
        <w:t>, "dark" or "big", to be taken as a simplification?</w:t>
      </w:r>
    </w:p>
  </w:footnote>
  <w:footnote w:id="449">
    <w:p w14:paraId="699975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it possible to take </w:t>
      </w:r>
      <w:r w:rsidRPr="004D5A2F">
        <w:rPr>
          <w:rFonts w:ascii="Gandhari Unicode" w:hAnsi="Gandhari Unicode"/>
          <w:i/>
          <w:noProof/>
          <w:lang w:val="en-GB"/>
        </w:rPr>
        <w:t>ōr</w:t>
      </w:r>
      <w:r w:rsidRPr="004D5A2F">
        <w:rPr>
          <w:rFonts w:ascii="Gandhari Unicode" w:hAnsi="Gandhari Unicode"/>
          <w:noProof/>
          <w:lang w:val="en-GB"/>
        </w:rPr>
        <w:t xml:space="preserve"> in this way as an adverb?</w:t>
      </w:r>
    </w:p>
  </w:footnote>
  <w:footnote w:id="450">
    <w:p w14:paraId="3F319A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tāḻntaṉṟu</w:t>
      </w:r>
      <w:r w:rsidRPr="004D5A2F">
        <w:rPr>
          <w:rFonts w:ascii="Gandhari Unicode" w:hAnsi="Gandhari Unicode"/>
          <w:noProof/>
          <w:lang w:val="en-GB"/>
        </w:rPr>
        <w:t xml:space="preserve"> has presumably to be taken in a transferred sense, namely the giving hand as a metaphor for active attachment.</w:t>
      </w:r>
    </w:p>
  </w:footnote>
  <w:footnote w:id="451">
    <w:p w14:paraId="6CF039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aritu</w:t>
      </w:r>
      <w:r w:rsidRPr="004D5A2F">
        <w:rPr>
          <w:rFonts w:ascii="Gandhari Unicode" w:hAnsi="Gandhari Unicode"/>
          <w:noProof/>
          <w:lang w:val="en-GB"/>
        </w:rPr>
        <w:t xml:space="preserve"> must be taken as an adverb here.</w:t>
      </w:r>
    </w:p>
  </w:footnote>
  <w:footnote w:id="452">
    <w:p w14:paraId="56E137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uyaṅku uyir</w:t>
      </w:r>
      <w:r w:rsidRPr="004D5A2F">
        <w:rPr>
          <w:rFonts w:ascii="Gandhari Unicode" w:hAnsi="Gandhari Unicode"/>
          <w:noProof/>
          <w:lang w:val="en-GB"/>
        </w:rPr>
        <w:t>? Is she exhausted after copulation?</w:t>
      </w:r>
    </w:p>
  </w:footnote>
  <w:footnote w:id="453">
    <w:p w14:paraId="191B16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subtle syntax as well as the intention of lines 1-4 are fairly hard to understand. Is the point of the whole an erotic transfer? Like the elephant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4">
    <w:p w14:paraId="3F36116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interpretation of T.V.G. who thinks the point SHE wants to bring home to the confidante is the sexual nature of HER attachment to HIM. A rendering of </w:t>
      </w:r>
      <w:r w:rsidRPr="004D5A2F">
        <w:rPr>
          <w:rFonts w:ascii="Gandhari Unicode" w:hAnsi="Gandhari Unicode"/>
          <w:i/>
          <w:noProof/>
          <w:lang w:val="en-GB"/>
        </w:rPr>
        <w:t>tāḻntaṉṟu</w:t>
      </w:r>
      <w:r w:rsidRPr="004D5A2F">
        <w:rPr>
          <w:rFonts w:ascii="Gandhari Unicode" w:hAnsi="Gandhari Unicode"/>
          <w:noProof/>
          <w:lang w:val="en-GB"/>
        </w:rPr>
        <w:t xml:space="preserve"> by "it resulted" is not encouraged by the semantics of this root, which is usually applied to fruits or branches hanging down, sometimes falling down, from a tree.</w:t>
      </w:r>
    </w:p>
  </w:footnote>
  <w:footnote w:id="455">
    <w:p w14:paraId="184777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penultimate line is hypermetrical, while in some versions the additional </w:t>
      </w:r>
      <w:r w:rsidRPr="004D5A2F">
        <w:rPr>
          <w:rFonts w:ascii="Gandhari Unicode" w:hAnsi="Gandhari Unicode"/>
          <w:i/>
          <w:iCs/>
          <w:noProof/>
          <w:lang w:val="en-GB"/>
        </w:rPr>
        <w:t>cīr</w:t>
      </w:r>
      <w:r w:rsidRPr="004D5A2F">
        <w:rPr>
          <w:rFonts w:ascii="Gandhari Unicode" w:hAnsi="Gandhari Unicode"/>
          <w:noProof/>
          <w:lang w:val="en-GB"/>
        </w:rPr>
        <w:t xml:space="preserve"> is added to the line before.</w:t>
      </w:r>
    </w:p>
  </w:footnote>
  <w:footnote w:id="456">
    <w:p w14:paraId="08BCD7C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amaital vallām āṟu</w:t>
      </w:r>
      <w:r w:rsidRPr="004D5A2F">
        <w:rPr>
          <w:rFonts w:ascii="Gandhari Unicode" w:hAnsi="Gandhari Unicode"/>
          <w:noProof/>
          <w:lang w:val="en-GB"/>
        </w:rPr>
        <w:t xml:space="preserve">: or has this to be read as "being content without you is a way we are not able to", while </w:t>
      </w:r>
      <w:r w:rsidRPr="004D5A2F">
        <w:rPr>
          <w:rFonts w:ascii="Gandhari Unicode" w:hAnsi="Gandhari Unicode"/>
          <w:i/>
          <w:noProof/>
          <w:lang w:val="en-GB"/>
        </w:rPr>
        <w:t>aṉaiyēm</w:t>
      </w:r>
      <w:r w:rsidRPr="004D5A2F">
        <w:rPr>
          <w:rFonts w:ascii="Gandhari Unicode" w:hAnsi="Gandhari Unicode"/>
          <w:noProof/>
          <w:lang w:val="en-GB"/>
        </w:rPr>
        <w:t xml:space="preserve"> then has to be taken as a subject apposition?</w:t>
      </w:r>
    </w:p>
  </w:footnote>
  <w:footnote w:id="457">
    <w:p w14:paraId="4FAFB9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uṟai-tal</w:t>
      </w:r>
      <w:r w:rsidRPr="004D5A2F">
        <w:rPr>
          <w:rFonts w:ascii="Gandhari Unicode" w:hAnsi="Gandhari Unicode"/>
          <w:noProof/>
          <w:lang w:val="en-GB"/>
        </w:rPr>
        <w:t xml:space="preserve"> as an auxiliary adds the nuance of permanence: to go away once and for all.</w:t>
      </w:r>
    </w:p>
  </w:footnote>
  <w:footnote w:id="458">
    <w:p w14:paraId="236A52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viṉai mākkaḷ</w:t>
      </w:r>
      <w:r w:rsidRPr="004D5A2F">
        <w:rPr>
          <w:rFonts w:ascii="Gandhari Unicode" w:hAnsi="Gandhari Unicode"/>
          <w:noProof/>
          <w:lang w:val="en-GB"/>
        </w:rPr>
        <w:t xml:space="preserve"> gives which information: "people working with their hands" or, in a transferred sense "the busy people"?</w:t>
      </w:r>
    </w:p>
  </w:footnote>
  <w:footnote w:id="459">
    <w:p w14:paraId="40F6B2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 viṉai</w:t>
      </w:r>
      <w:r w:rsidRPr="004D5A2F">
        <w:rPr>
          <w:rFonts w:ascii="Gandhari Unicode" w:hAnsi="Gandhari Unicode"/>
          <w:noProof/>
          <w:lang w:val="en-GB"/>
        </w:rPr>
        <w:t xml:space="preserve"> is the work to be done, which presumably means "the work of the day"?</w:t>
      </w:r>
    </w:p>
  </w:footnote>
  <w:footnote w:id="460">
    <w:p w14:paraId="533CDF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nammē</w:t>
      </w:r>
      <w:r w:rsidRPr="004D5A2F">
        <w:rPr>
          <w:rFonts w:ascii="Gandhari Unicode" w:hAnsi="Gandhari Unicode"/>
          <w:noProof/>
          <w:lang w:val="en-GB"/>
        </w:rPr>
        <w:t>: here the -</w:t>
      </w:r>
      <w:r w:rsidRPr="004D5A2F">
        <w:rPr>
          <w:rFonts w:ascii="Gandhari Unicode" w:hAnsi="Gandhari Unicode"/>
          <w:i/>
          <w:noProof/>
          <w:lang w:val="en-GB"/>
        </w:rPr>
        <w:t>ē</w:t>
      </w:r>
      <w:r w:rsidRPr="004D5A2F">
        <w:rPr>
          <w:rFonts w:ascii="Gandhari Unicode" w:hAnsi="Gandhari Unicode"/>
          <w:noProof/>
          <w:lang w:val="en-GB"/>
        </w:rPr>
        <w:t xml:space="preserve"> probably cannot but be understood as kind of emphatic particle.</w:t>
      </w:r>
    </w:p>
  </w:footnote>
  <w:footnote w:id="461">
    <w:p w14:paraId="614446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peṟiṉē</w:t>
      </w:r>
      <w:r w:rsidRPr="004D5A2F">
        <w:rPr>
          <w:rFonts w:ascii="Gandhari Unicode" w:hAnsi="Gandhari Unicode"/>
          <w:noProof/>
          <w:lang w:val="en-GB"/>
        </w:rPr>
        <w:t xml:space="preserve"> clauses expressing an irreal wish cf. KT 29.7, 136.5.</w:t>
      </w:r>
    </w:p>
  </w:footnote>
  <w:footnote w:id="462">
    <w:p w14:paraId="135C7E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can either be understood as an attribute to </w:t>
      </w:r>
      <w:r w:rsidRPr="004D5A2F">
        <w:rPr>
          <w:rFonts w:ascii="Gandhari Unicode" w:hAnsi="Gandhari Unicode"/>
          <w:i/>
          <w:noProof/>
          <w:lang w:val="en-GB"/>
        </w:rPr>
        <w:t xml:space="preserve">ñāral, </w:t>
      </w:r>
      <w:r w:rsidRPr="004D5A2F">
        <w:rPr>
          <w:rFonts w:ascii="Gandhari Unicode" w:hAnsi="Gandhari Unicode"/>
          <w:noProof/>
          <w:lang w:val="en-GB"/>
        </w:rPr>
        <w:t xml:space="preserve">which would mean to take also the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kamaḻum</w:t>
      </w:r>
      <w:r w:rsidRPr="004D5A2F">
        <w:rPr>
          <w:rFonts w:ascii="Gandhari Unicode" w:hAnsi="Gandhari Unicode"/>
          <w:noProof/>
          <w:lang w:val="en-GB"/>
        </w:rPr>
        <w:t xml:space="preserve"> as a mere adjective, or it can be an adverb modifying </w:t>
      </w:r>
      <w:r w:rsidRPr="004D5A2F">
        <w:rPr>
          <w:rFonts w:ascii="Gandhari Unicode" w:hAnsi="Gandhari Unicode"/>
          <w:i/>
          <w:noProof/>
          <w:lang w:val="en-GB"/>
        </w:rPr>
        <w:t>kamaḻum</w:t>
      </w:r>
      <w:r w:rsidRPr="004D5A2F">
        <w:rPr>
          <w:rFonts w:ascii="Gandhari Unicode" w:hAnsi="Gandhari Unicode"/>
          <w:noProof/>
          <w:lang w:val="en-GB"/>
        </w:rPr>
        <w:t>: "cooly smelling".</w:t>
      </w:r>
    </w:p>
  </w:footnote>
  <w:footnote w:id="463">
    <w:p w14:paraId="5E7D8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of similar variants normalised in Cām.'s main text see KT 142.3.</w:t>
      </w:r>
    </w:p>
  </w:footnote>
  <w:footnote w:id="464">
    <w:p w14:paraId="11C082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 special nuance to the pl. of </w:t>
      </w:r>
      <w:r w:rsidRPr="004D5A2F">
        <w:rPr>
          <w:rFonts w:ascii="Gandhari Unicode" w:hAnsi="Gandhari Unicode"/>
          <w:i/>
          <w:noProof/>
          <w:lang w:val="en-GB"/>
        </w:rPr>
        <w:t>alar</w:t>
      </w:r>
      <w:r w:rsidRPr="004D5A2F">
        <w:rPr>
          <w:rFonts w:ascii="Gandhari Unicode" w:hAnsi="Gandhari Unicode"/>
          <w:noProof/>
          <w:lang w:val="en-GB"/>
        </w:rPr>
        <w:t xml:space="preserve"> (visible in the n.pl. </w:t>
      </w:r>
      <w:r w:rsidRPr="004D5A2F">
        <w:rPr>
          <w:rFonts w:ascii="Gandhari Unicode" w:hAnsi="Gandhari Unicode"/>
          <w:i/>
          <w:noProof/>
          <w:lang w:val="en-GB"/>
        </w:rPr>
        <w:t>oḻiva</w:t>
      </w:r>
      <w:r w:rsidRPr="004D5A2F">
        <w:rPr>
          <w:rFonts w:ascii="Gandhari Unicode" w:hAnsi="Gandhari Unicode"/>
          <w:noProof/>
          <w:lang w:val="en-GB"/>
        </w:rPr>
        <w:t>)? One might consider rendering it "rumours".</w:t>
      </w:r>
    </w:p>
  </w:footnote>
  <w:footnote w:id="465">
    <w:p w14:paraId="215BAE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tāṅka-vum</w:t>
      </w:r>
      <w:r w:rsidRPr="004D5A2F">
        <w:rPr>
          <w:rFonts w:ascii="Gandhari Unicode" w:hAnsi="Gandhari Unicode"/>
          <w:noProof/>
          <w:lang w:val="en-GB"/>
        </w:rPr>
        <w:t>: the infinitive plus -</w:t>
      </w:r>
      <w:r w:rsidRPr="004D5A2F">
        <w:rPr>
          <w:rFonts w:ascii="Gandhari Unicode" w:hAnsi="Gandhari Unicode"/>
          <w:i/>
          <w:noProof/>
          <w:lang w:val="en-GB"/>
        </w:rPr>
        <w:t>um</w:t>
      </w:r>
      <w:r w:rsidRPr="004D5A2F">
        <w:rPr>
          <w:rFonts w:ascii="Gandhari Unicode" w:hAnsi="Gandhari Unicode"/>
          <w:noProof/>
          <w:lang w:val="en-GB"/>
        </w:rPr>
        <w:t xml:space="preserve"> presumably has to be taken in a concessive sense. But what is the impact of this line? That HE actually wanted to stop, but did not dare because he did not find HER alone?</w:t>
      </w:r>
    </w:p>
  </w:footnote>
  <w:footnote w:id="466">
    <w:p w14:paraId="5554D9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kaṇṭaṉṟu,</w:t>
      </w:r>
      <w:r w:rsidRPr="004D5A2F">
        <w:rPr>
          <w:rFonts w:ascii="Gandhari Unicode" w:hAnsi="Gandhari Unicode"/>
          <w:noProof/>
          <w:lang w:val="en-GB"/>
        </w:rPr>
        <w:t xml:space="preserve"> n.sg., has to be construed as an intransitive here, i.e. in the sense of "becoming visible".</w:t>
      </w:r>
    </w:p>
  </w:footnote>
  <w:footnote w:id="467">
    <w:p w14:paraId="3332A3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kaḷvi</w:t>
      </w:r>
      <w:r w:rsidRPr="004D5A2F">
        <w:rPr>
          <w:rFonts w:ascii="Gandhari Unicode" w:hAnsi="Gandhari Unicode"/>
          <w:noProof/>
          <w:lang w:val="en-GB"/>
        </w:rPr>
        <w:t xml:space="preserve"> as the feminine counterpart of </w:t>
      </w:r>
      <w:r w:rsidRPr="004D5A2F">
        <w:rPr>
          <w:rFonts w:ascii="Gandhari Unicode" w:hAnsi="Gandhari Unicode"/>
          <w:i/>
          <w:noProof/>
          <w:lang w:val="en-GB"/>
        </w:rPr>
        <w:t>kaḷvaṉ</w:t>
      </w:r>
      <w:r w:rsidRPr="004D5A2F">
        <w:rPr>
          <w:rFonts w:ascii="Gandhari Unicode" w:hAnsi="Gandhari Unicode"/>
          <w:noProof/>
          <w:lang w:val="en-GB"/>
        </w:rPr>
        <w:t xml:space="preserve"> is attested only here in the old anthologies.</w:t>
      </w:r>
    </w:p>
  </w:footnote>
  <w:footnote w:id="468">
    <w:p w14:paraId="38BCC5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vaikaṟaiyāṉē</w:t>
      </w:r>
      <w:r w:rsidRPr="004D5A2F">
        <w:rPr>
          <w:rFonts w:ascii="Gandhari Unicode" w:hAnsi="Gandhari Unicode"/>
          <w:noProof/>
          <w:lang w:val="en-GB"/>
        </w:rPr>
        <w:t xml:space="preserve"> gains emphasis by the case suffix and the end position.</w:t>
      </w:r>
    </w:p>
  </w:footnote>
  <w:footnote w:id="469">
    <w:p w14:paraId="3CEA5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amarā</w:t>
      </w:r>
      <w:r w:rsidRPr="004D5A2F">
        <w:rPr>
          <w:rFonts w:ascii="Gandhari Unicode" w:hAnsi="Gandhari Unicode"/>
          <w:noProof/>
          <w:lang w:val="en-GB"/>
        </w:rPr>
        <w:t xml:space="preserve"> is to be understood either as a positive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or, in case this should be the more usual negative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then derived from the transitive </w:t>
      </w:r>
      <w:r w:rsidRPr="004D5A2F">
        <w:rPr>
          <w:rFonts w:ascii="Gandhari Unicode" w:hAnsi="Gandhari Unicode"/>
          <w:i/>
          <w:noProof/>
          <w:lang w:val="en-GB"/>
        </w:rPr>
        <w:t>amar</w:t>
      </w:r>
      <w:r w:rsidRPr="004D5A2F">
        <w:rPr>
          <w:rFonts w:ascii="Gandhari Unicode" w:hAnsi="Gandhari Unicode"/>
          <w:noProof/>
          <w:lang w:val="en-GB"/>
        </w:rPr>
        <w:t xml:space="preserve"> "to wish" = "without wish". T.V.G. reads it as a negative, giving the meaning a "face not suitable [to betray our intimacy]".</w:t>
      </w:r>
    </w:p>
  </w:footnote>
  <w:footnote w:id="470">
    <w:p w14:paraId="04E939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tuppu</w:t>
      </w:r>
      <w:r w:rsidRPr="004D5A2F">
        <w:rPr>
          <w:rFonts w:ascii="Gandhari Unicode" w:hAnsi="Gandhari Unicode"/>
          <w:noProof/>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sidRPr="004D5A2F">
        <w:rPr>
          <w:rFonts w:ascii="Gandhari Unicode" w:hAnsi="Gandhari Unicode"/>
          <w:i/>
          <w:iCs/>
          <w:noProof/>
          <w:lang w:val="en-GB"/>
        </w:rPr>
        <w:t>tuppiṉ aṉṉa cem kōṭṭu iyaviṉ</w:t>
      </w:r>
      <w:r w:rsidRPr="004D5A2F">
        <w:rPr>
          <w:rFonts w:ascii="Gandhari Unicode" w:hAnsi="Gandhari Unicode"/>
          <w:noProof/>
          <w:lang w:val="en-GB"/>
        </w:rPr>
        <w:t xml:space="preserve"> "on the way through peaks red as </w:t>
      </w:r>
      <w:r w:rsidRPr="004D5A2F">
        <w:rPr>
          <w:rFonts w:ascii="Gandhari Unicode" w:hAnsi="Gandhari Unicode"/>
          <w:i/>
          <w:iCs/>
          <w:noProof/>
          <w:lang w:val="en-GB"/>
        </w:rPr>
        <w:t>tuppu</w:t>
      </w:r>
      <w:r w:rsidRPr="004D5A2F">
        <w:rPr>
          <w:rFonts w:ascii="Gandhari Unicode" w:hAnsi="Gandhari Unicode"/>
          <w:noProof/>
          <w:lang w:val="en-GB"/>
        </w:rPr>
        <w:t>"). For this KT passage both meanings seem to make sense.</w:t>
      </w:r>
    </w:p>
  </w:footnote>
  <w:footnote w:id="471">
    <w:p w14:paraId="025E9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muṭintu amaintaṉṟu</w:t>
      </w:r>
      <w:r w:rsidRPr="004D5A2F">
        <w:rPr>
          <w:rFonts w:ascii="Gandhari Unicode" w:hAnsi="Gandhari Unicode"/>
          <w:noProof/>
          <w:lang w:val="en-GB"/>
        </w:rPr>
        <w:t xml:space="preserve">: here </w:t>
      </w:r>
      <w:r w:rsidRPr="004D5A2F">
        <w:rPr>
          <w:rFonts w:ascii="Gandhari Unicode" w:hAnsi="Gandhari Unicode"/>
          <w:i/>
          <w:noProof/>
          <w:lang w:val="en-GB"/>
        </w:rPr>
        <w:t xml:space="preserve">amai-tal </w:t>
      </w:r>
      <w:r w:rsidRPr="004D5A2F">
        <w:rPr>
          <w:rFonts w:ascii="Gandhari Unicode" w:hAnsi="Gandhari Unicode"/>
          <w:noProof/>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sidRPr="004D5A2F">
        <w:rPr>
          <w:rFonts w:ascii="Gandhari Unicode" w:hAnsi="Gandhari Unicode"/>
          <w:i/>
          <w:noProof/>
          <w:lang w:val="en-GB"/>
        </w:rPr>
        <w:t>muṭintamai-tal</w:t>
      </w:r>
      <w:r w:rsidRPr="004D5A2F">
        <w:rPr>
          <w:rFonts w:ascii="Gandhari Unicode" w:hAnsi="Gandhari Unicode"/>
          <w:noProof/>
          <w:lang w:val="en-GB"/>
        </w:rPr>
        <w:t xml:space="preserve"> is explained as a lexeme by Cēṉ. on Tol. Col. 66.</w:t>
      </w:r>
    </w:p>
  </w:footnote>
  <w:footnote w:id="472">
    <w:p w14:paraId="012EEA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beginning from </w:t>
      </w:r>
      <w:r w:rsidRPr="004D5A2F">
        <w:rPr>
          <w:rFonts w:ascii="Gandhari Unicode" w:hAnsi="Gandhari Unicode"/>
          <w:i/>
          <w:noProof/>
          <w:lang w:val="en-GB"/>
        </w:rPr>
        <w:t>varūum</w:t>
      </w:r>
      <w:r w:rsidRPr="004D5A2F">
        <w:rPr>
          <w:rFonts w:ascii="Gandhari Unicode" w:hAnsi="Gandhari Unicode"/>
          <w:noProof/>
          <w:lang w:val="en-GB"/>
        </w:rPr>
        <w:t xml:space="preserve"> in line 4 is difficult. Cām. takes </w:t>
      </w:r>
      <w:r w:rsidRPr="004D5A2F">
        <w:rPr>
          <w:rFonts w:ascii="Gandhari Unicode" w:hAnsi="Gandhari Unicode"/>
          <w:i/>
          <w:noProof/>
          <w:lang w:val="en-GB"/>
        </w:rPr>
        <w:t>vaṟuum miṉ</w:t>
      </w:r>
      <w:r w:rsidRPr="004D5A2F">
        <w:rPr>
          <w:rFonts w:ascii="Gandhari Unicode" w:hAnsi="Gandhari Unicode"/>
          <w:noProof/>
          <w:lang w:val="en-GB"/>
        </w:rPr>
        <w:t xml:space="preserve"> also as epithets of </w:t>
      </w:r>
      <w:r w:rsidRPr="004D5A2F">
        <w:rPr>
          <w:rFonts w:ascii="Gandhari Unicode" w:hAnsi="Gandhari Unicode"/>
          <w:i/>
          <w:noProof/>
          <w:lang w:val="en-GB"/>
        </w:rPr>
        <w:t>mulai</w:t>
      </w:r>
      <w:r w:rsidRPr="004D5A2F">
        <w:rPr>
          <w:rFonts w:ascii="Gandhari Unicode" w:hAnsi="Gandhari Unicode"/>
          <w:noProof/>
          <w:lang w:val="en-GB"/>
        </w:rPr>
        <w:t xml:space="preserve">, which is definitely unsatisfactory,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sidRPr="004D5A2F">
        <w:rPr>
          <w:rFonts w:ascii="Gandhari Unicode" w:hAnsi="Gandhari Unicode"/>
          <w:i/>
          <w:noProof/>
          <w:lang w:val="en-GB"/>
        </w:rPr>
        <w:t>ñemuṅka</w:t>
      </w:r>
      <w:r w:rsidRPr="004D5A2F">
        <w:rPr>
          <w:rFonts w:ascii="Gandhari Unicode" w:hAnsi="Gandhari Unicode"/>
          <w:noProof/>
          <w:lang w:val="en-GB"/>
        </w:rPr>
        <w:t xml:space="preserve">. On the one hand by position it belongs to the last line and might express her feelings at his going away (we have to understand it in any case as a metaphor for being depressed). But as </w:t>
      </w:r>
      <w:r w:rsidRPr="004D5A2F">
        <w:rPr>
          <w:rFonts w:ascii="Gandhari Unicode" w:hAnsi="Gandhari Unicode"/>
          <w:i/>
          <w:noProof/>
          <w:lang w:val="en-GB"/>
        </w:rPr>
        <w:t>varūum miṉ</w:t>
      </w:r>
      <w:r w:rsidRPr="004D5A2F">
        <w:rPr>
          <w:rFonts w:ascii="Gandhari Unicode" w:hAnsi="Gandhari Unicode"/>
          <w:noProof/>
          <w:lang w:val="en-GB"/>
        </w:rPr>
        <w:t xml:space="preserve"> is not marked by a sentence ending particle or the like, we might see the </w:t>
      </w:r>
      <w:r w:rsidRPr="004D5A2F">
        <w:rPr>
          <w:rFonts w:ascii="Gandhari Unicode" w:hAnsi="Gandhari Unicode"/>
          <w:i/>
          <w:noProof/>
          <w:lang w:val="en-GB"/>
        </w:rPr>
        <w:t>ñemuṅka</w:t>
      </w:r>
      <w:r w:rsidRPr="004D5A2F">
        <w:rPr>
          <w:rFonts w:ascii="Gandhari Unicode" w:hAnsi="Gandhari Unicode"/>
          <w:noProof/>
          <w:lang w:val="en-GB"/>
        </w:rPr>
        <w:t xml:space="preserve"> as a floating clause which goes with the preceding and the following part. T.V.G. comes up with an interesting alternative in taking the </w:t>
      </w:r>
      <w:r w:rsidRPr="004D5A2F">
        <w:rPr>
          <w:rFonts w:ascii="Gandhari Unicode" w:hAnsi="Gandhari Unicode"/>
          <w:i/>
          <w:noProof/>
          <w:lang w:val="en-GB"/>
        </w:rPr>
        <w:t>mālai</w:t>
      </w:r>
      <w:r w:rsidRPr="004D5A2F">
        <w:rPr>
          <w:rFonts w:ascii="Gandhari Unicode" w:hAnsi="Gandhari Unicode"/>
          <w:noProof/>
          <w:lang w:val="en-GB"/>
        </w:rPr>
        <w:t xml:space="preserve"> of line 3 as the subject of </w:t>
      </w:r>
      <w:r w:rsidRPr="004D5A2F">
        <w:rPr>
          <w:rFonts w:ascii="Gandhari Unicode" w:hAnsi="Gandhari Unicode"/>
          <w:i/>
          <w:noProof/>
          <w:lang w:val="en-GB"/>
        </w:rPr>
        <w:t>varūum</w:t>
      </w:r>
      <w:r w:rsidRPr="004D5A2F">
        <w:rPr>
          <w:rFonts w:ascii="Gandhari Unicode" w:hAnsi="Gandhari Unicode"/>
          <w:noProof/>
          <w:lang w:val="en-GB"/>
        </w:rPr>
        <w:t xml:space="preserve"> – which would, of course, make perfect sense as far as content is concerned. The word-order to be expected in this case, however, would be </w:t>
      </w:r>
      <w:r w:rsidRPr="004D5A2F">
        <w:rPr>
          <w:rFonts w:ascii="Gandhari Unicode" w:hAnsi="Gandhari Unicode"/>
          <w:i/>
          <w:noProof/>
          <w:lang w:val="en-GB"/>
        </w:rPr>
        <w:t>varūum vāḻi tōḻi vārār</w:t>
      </w:r>
      <w:r w:rsidRPr="004D5A2F">
        <w:rPr>
          <w:rFonts w:ascii="Gandhari Unicode" w:hAnsi="Gandhari Unicode"/>
          <w:noProof/>
          <w:lang w:val="en-GB"/>
        </w:rPr>
        <w:t>, and one would at least like to have parallels for this kind of oxymoron, which are not to be found in the KT.</w:t>
      </w:r>
    </w:p>
  </w:footnote>
  <w:footnote w:id="473">
    <w:p w14:paraId="7FD57B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for the infinitive clause goes: </w:t>
      </w:r>
      <w:r w:rsidRPr="004D5A2F">
        <w:rPr>
          <w:rFonts w:ascii="Gandhari Unicode" w:hAnsi="Gandhari Unicode"/>
          <w:i/>
          <w:noProof/>
          <w:lang w:val="en-GB"/>
        </w:rPr>
        <w:t>vaḷarukiṉṟa miṉṉutal mikka iḷaiya mulaikaḷ aḻuntumpaṭi taḻuvutaṟku</w:t>
      </w:r>
      <w:r w:rsidRPr="004D5A2F">
        <w:rPr>
          <w:rFonts w:ascii="Gandhari Unicode" w:hAnsi="Gandhari Unicode"/>
          <w:noProof/>
          <w:lang w:val="en-GB"/>
        </w:rPr>
        <w:t xml:space="preserve"> "so that the growing, [meaning] lightning, very young breasts are pressed for embracing".</w:t>
      </w:r>
    </w:p>
  </w:footnote>
  <w:footnote w:id="474">
    <w:p w14:paraId="3C02A1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intended statement? Cām. takes both </w:t>
      </w:r>
      <w:r w:rsidRPr="004D5A2F">
        <w:rPr>
          <w:rFonts w:ascii="Gandhari Unicode" w:hAnsi="Gandhari Unicode"/>
          <w:i/>
          <w:noProof/>
          <w:lang w:val="en-GB"/>
        </w:rPr>
        <w:t>pulam</w:t>
      </w:r>
      <w:r w:rsidRPr="004D5A2F">
        <w:rPr>
          <w:rFonts w:ascii="Gandhari Unicode" w:hAnsi="Gandhari Unicode"/>
          <w:noProof/>
          <w:lang w:val="en-GB"/>
        </w:rPr>
        <w:t xml:space="preserve"> simply as "direction" (but why then not just </w:t>
      </w:r>
      <w:r w:rsidRPr="004D5A2F">
        <w:rPr>
          <w:rFonts w:ascii="Gandhari Unicode" w:hAnsi="Gandhari Unicode"/>
          <w:i/>
          <w:noProof/>
          <w:lang w:val="en-GB"/>
        </w:rPr>
        <w:t>vaṭa/teṉ</w:t>
      </w:r>
      <w:r w:rsidRPr="004D5A2F">
        <w:rPr>
          <w:rFonts w:ascii="Gandhari Unicode" w:hAnsi="Gandhari Unicode"/>
          <w:noProof/>
          <w:lang w:val="en-GB"/>
        </w:rPr>
        <w:t xml:space="preserve">?) and does not consider </w:t>
      </w:r>
      <w:r w:rsidRPr="004D5A2F">
        <w:rPr>
          <w:rFonts w:ascii="Gandhari Unicode" w:hAnsi="Gandhari Unicode"/>
          <w:i/>
          <w:noProof/>
          <w:lang w:val="en-GB"/>
        </w:rPr>
        <w:t>aḻi</w:t>
      </w:r>
      <w:r w:rsidRPr="004D5A2F">
        <w:rPr>
          <w:rFonts w:ascii="Gandhari Unicode" w:hAnsi="Gandhari Unicode"/>
          <w:noProof/>
          <w:lang w:val="en-GB"/>
        </w:rPr>
        <w:t xml:space="preserve"> at all. In any case it seems unavoidable to understand the dative </w:t>
      </w:r>
      <w:r w:rsidRPr="004D5A2F">
        <w:rPr>
          <w:rFonts w:ascii="Gandhari Unicode" w:hAnsi="Gandhari Unicode"/>
          <w:i/>
          <w:noProof/>
          <w:lang w:val="en-GB"/>
        </w:rPr>
        <w:t>vāṭaikku</w:t>
      </w:r>
      <w:r w:rsidRPr="004D5A2F">
        <w:rPr>
          <w:rFonts w:ascii="Gandhari Unicode" w:hAnsi="Gandhari Unicode"/>
          <w:noProof/>
          <w:lang w:val="en-GB"/>
        </w:rPr>
        <w:t xml:space="preserve"> in the way of an ablative "from – to", because surely nothing can be supposed to set out towards the wind.</w:t>
      </w:r>
    </w:p>
  </w:footnote>
  <w:footnote w:id="475">
    <w:p w14:paraId="4BFA77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ōmaṟṟē</w:t>
      </w:r>
      <w:r w:rsidRPr="004D5A2F">
        <w:rPr>
          <w:rFonts w:ascii="Gandhari Unicode" w:hAnsi="Gandhari Unicode"/>
          <w:noProof/>
          <w:lang w:val="en-GB"/>
        </w:rPr>
        <w:t xml:space="preserve"> seems to mark a rhetorical question (expecting a negative answer), but what is the exact valence?</w:t>
      </w:r>
    </w:p>
  </w:footnote>
  <w:footnote w:id="476">
    <w:p w14:paraId="62BDC4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again we see </w:t>
      </w:r>
      <w:r w:rsidRPr="004D5A2F">
        <w:rPr>
          <w:rFonts w:ascii="Gandhari Unicode" w:hAnsi="Gandhari Unicode"/>
          <w:i/>
          <w:noProof/>
          <w:lang w:val="en-GB"/>
        </w:rPr>
        <w:t>amai-tal</w:t>
      </w:r>
      <w:r w:rsidRPr="004D5A2F">
        <w:rPr>
          <w:rFonts w:ascii="Gandhari Unicode" w:hAnsi="Gandhari Unicode"/>
          <w:noProof/>
          <w:lang w:val="en-GB"/>
        </w:rPr>
        <w:t xml:space="preserve"> as an auxiliary expressing the obtaining of a new, stable state.</w:t>
      </w:r>
    </w:p>
  </w:footnote>
  <w:footnote w:id="477">
    <w:p w14:paraId="252BB5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8">
    <w:p w14:paraId="18E7E8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kaḷattiṉiṉ</w:t>
      </w:r>
      <w:r w:rsidRPr="004D5A2F">
        <w:rPr>
          <w:rFonts w:ascii="Gandhari Unicode" w:hAnsi="Gandhari Unicode"/>
          <w:noProof/>
          <w:lang w:val="en-GB"/>
        </w:rPr>
        <w:t xml:space="preserve">: here we obviously have to read a double marking with </w:t>
      </w:r>
      <w:r w:rsidRPr="004D5A2F">
        <w:rPr>
          <w:rFonts w:ascii="Gandhari Unicode" w:hAnsi="Gandhari Unicode"/>
          <w:i/>
          <w:noProof/>
          <w:lang w:val="en-GB"/>
        </w:rPr>
        <w:t>-iṉ</w:t>
      </w:r>
      <w:r w:rsidRPr="004D5A2F">
        <w:rPr>
          <w:rFonts w:ascii="Gandhari Unicode" w:hAnsi="Gandhari Unicode"/>
          <w:noProof/>
          <w:lang w:val="en-GB"/>
        </w:rPr>
        <w:t>, once for the oblique, once for the comparison (thus also Cām.).</w:t>
      </w:r>
    </w:p>
  </w:footnote>
  <w:footnote w:id="479">
    <w:p w14:paraId="13C302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explains this to be the arrival of another suitor.</w:t>
      </w:r>
    </w:p>
  </w:footnote>
  <w:footnote w:id="480">
    <w:p w14:paraId="3B3E2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According to Cām.'s gloss whether HE intends to marry or not.</w:t>
      </w:r>
    </w:p>
  </w:footnote>
  <w:footnote w:id="481">
    <w:p w14:paraId="5A96A0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elaborate construction of three lines seems to miss a subject. Awkward enough is </w:t>
      </w:r>
      <w:r w:rsidRPr="004D5A2F">
        <w:rPr>
          <w:rFonts w:ascii="Gandhari Unicode" w:hAnsi="Gandhari Unicode"/>
          <w:i/>
          <w:noProof/>
          <w:lang w:val="en-GB"/>
        </w:rPr>
        <w:t>nīr</w:t>
      </w:r>
      <w:r w:rsidRPr="004D5A2F">
        <w:rPr>
          <w:rFonts w:ascii="Gandhari Unicode" w:hAnsi="Gandhari Unicode"/>
          <w:noProof/>
          <w:lang w:val="en-GB"/>
        </w:rPr>
        <w:t xml:space="preserve"> as subject to </w:t>
      </w:r>
      <w:r w:rsidRPr="004D5A2F">
        <w:rPr>
          <w:rFonts w:ascii="Gandhari Unicode" w:hAnsi="Gandhari Unicode"/>
          <w:i/>
          <w:noProof/>
          <w:lang w:val="en-GB"/>
        </w:rPr>
        <w:t>tōṉṟum,</w:t>
      </w:r>
      <w:r w:rsidRPr="004D5A2F">
        <w:rPr>
          <w:rFonts w:ascii="Gandhari Unicode" w:hAnsi="Gandhari Unicode"/>
          <w:noProof/>
          <w:lang w:val="en-GB"/>
        </w:rPr>
        <w:t xml:space="preserve"> that is to say that the water surface strewn with flowers resembles the dancing floor. In this case the double marking of </w:t>
      </w:r>
      <w:r w:rsidRPr="004D5A2F">
        <w:rPr>
          <w:rFonts w:ascii="Gandhari Unicode" w:hAnsi="Gandhari Unicode"/>
          <w:i/>
          <w:noProof/>
          <w:lang w:val="en-GB"/>
        </w:rPr>
        <w:t>kaḷam</w:t>
      </w:r>
      <w:r w:rsidRPr="004D5A2F">
        <w:rPr>
          <w:rFonts w:ascii="Gandhari Unicode" w:hAnsi="Gandhari Unicode"/>
          <w:noProof/>
          <w:lang w:val="en-GB"/>
        </w:rPr>
        <w:t xml:space="preserve"> is problematic. The only other way of construction (and suggested by the word-order) is to take </w:t>
      </w:r>
      <w:r w:rsidRPr="004D5A2F">
        <w:rPr>
          <w:rFonts w:ascii="Gandhari Unicode" w:hAnsi="Gandhari Unicode"/>
          <w:i/>
          <w:noProof/>
          <w:lang w:val="en-GB"/>
        </w:rPr>
        <w:t>puṉṉai</w:t>
      </w:r>
      <w:r w:rsidRPr="004D5A2F">
        <w:rPr>
          <w:rFonts w:ascii="Gandhari Unicode" w:hAnsi="Gandhari Unicode"/>
          <w:noProof/>
          <w:lang w:val="en-GB"/>
        </w:rPr>
        <w:t xml:space="preserve"> as subject, but then the comparison is not satisfactory: how is a tree (or even a group of trees) supposed to look like a field (1-3b)?</w:t>
      </w:r>
    </w:p>
  </w:footnote>
  <w:footnote w:id="482">
    <w:p w14:paraId="5F9FF8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it is difficult to choose between variants, though two of three go back to the same grapheme. If we read with Cām., we have parallel constructions in line 1+2 and 3+4, namely twice absolutive plus infinitive. If we accept the other reading, we either have to take </w:t>
      </w:r>
      <w:r w:rsidRPr="004D5A2F">
        <w:rPr>
          <w:rFonts w:ascii="Gandhari Unicode" w:hAnsi="Gandhari Unicode"/>
          <w:i/>
          <w:iCs/>
          <w:noProof/>
          <w:lang w:val="en-GB"/>
        </w:rPr>
        <w:t>poruntiya</w:t>
      </w:r>
      <w:r w:rsidRPr="004D5A2F">
        <w:rPr>
          <w:rFonts w:ascii="Gandhari Unicode" w:hAnsi="Gandhari Unicode"/>
          <w:noProof/>
          <w:lang w:val="en-GB"/>
        </w:rPr>
        <w:t xml:space="preserve"> as another infinitive or split differently and read </w:t>
      </w:r>
      <w:r w:rsidRPr="004D5A2F">
        <w:rPr>
          <w:rFonts w:ascii="Gandhari Unicode" w:hAnsi="Gandhari Unicode"/>
          <w:i/>
          <w:iCs/>
          <w:noProof/>
          <w:lang w:val="en-GB"/>
        </w:rPr>
        <w:t>amai</w:t>
      </w:r>
      <w:r w:rsidRPr="004D5A2F">
        <w:rPr>
          <w:rFonts w:ascii="Gandhari Unicode" w:hAnsi="Gandhari Unicode"/>
          <w:noProof/>
          <w:lang w:val="en-GB"/>
        </w:rPr>
        <w:t xml:space="preserve"> instead of </w:t>
      </w:r>
      <w:r w:rsidRPr="004D5A2F">
        <w:rPr>
          <w:rFonts w:ascii="Gandhari Unicode" w:hAnsi="Gandhari Unicode"/>
          <w:i/>
          <w:iCs/>
          <w:noProof/>
          <w:lang w:val="en-GB"/>
        </w:rPr>
        <w:t>mai</w:t>
      </w:r>
      <w:r w:rsidRPr="004D5A2F">
        <w:rPr>
          <w:rFonts w:ascii="Gandhari Unicode" w:hAnsi="Gandhari Unicode"/>
          <w:noProof/>
          <w:lang w:val="en-GB"/>
        </w:rPr>
        <w:t xml:space="preserve">, "bamboo" instead of "collyrium". Now bamboo also is to be found on mountain sides, but in connection with </w:t>
      </w:r>
      <w:r w:rsidRPr="004D5A2F">
        <w:rPr>
          <w:rFonts w:ascii="Gandhari Unicode" w:hAnsi="Gandhari Unicode"/>
          <w:i/>
          <w:iCs/>
          <w:noProof/>
          <w:lang w:val="en-GB"/>
        </w:rPr>
        <w:t>aṇi,</w:t>
      </w:r>
      <w:r w:rsidRPr="004D5A2F">
        <w:rPr>
          <w:rFonts w:ascii="Gandhari Unicode" w:hAnsi="Gandhari Unicode"/>
          <w:noProof/>
          <w:lang w:val="en-GB"/>
        </w:rPr>
        <w:t xml:space="preserve"> and moreover in a poem of the rainy season, it seems more attractive to have the collyrium-cloud decoration.</w:t>
      </w:r>
    </w:p>
  </w:footnote>
  <w:footnote w:id="483">
    <w:p w14:paraId="172046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this sentence is not marked by a particle at all, which means,  </w:t>
      </w:r>
      <w:r w:rsidRPr="004D5A2F">
        <w:rPr>
          <w:rFonts w:ascii="Gandhari Unicode" w:hAnsi="Gandhari Unicode"/>
          <w:i/>
          <w:noProof/>
          <w:lang w:val="en-GB"/>
        </w:rPr>
        <w:t>māri māmaḻai</w:t>
      </w:r>
      <w:r w:rsidRPr="004D5A2F">
        <w:rPr>
          <w:rFonts w:ascii="Gandhari Unicode" w:hAnsi="Gandhari Unicode"/>
          <w:noProof/>
          <w:lang w:val="en-GB"/>
        </w:rPr>
        <w:t xml:space="preserve"> could as well be taken with the next sentence: "if he does not come even now, with great rain in showers, ...". T.V.G. even prefers to take </w:t>
      </w:r>
      <w:r w:rsidRPr="004D5A2F">
        <w:rPr>
          <w:rFonts w:ascii="Gandhari Unicode" w:hAnsi="Gandhari Unicode"/>
          <w:i/>
          <w:noProof/>
          <w:lang w:val="en-GB"/>
        </w:rPr>
        <w:t>māri māmaḻai</w:t>
      </w:r>
      <w:r w:rsidRPr="004D5A2F">
        <w:rPr>
          <w:rFonts w:ascii="Gandhari Unicode" w:hAnsi="Gandhari Unicode"/>
          <w:noProof/>
          <w:lang w:val="en-GB"/>
        </w:rPr>
        <w:t xml:space="preserve"> as the subject of </w:t>
      </w:r>
      <w:r w:rsidRPr="004D5A2F">
        <w:rPr>
          <w:rFonts w:ascii="Gandhari Unicode" w:hAnsi="Gandhari Unicode"/>
          <w:i/>
          <w:noProof/>
          <w:lang w:val="en-GB"/>
        </w:rPr>
        <w:t>vantaṉṟu</w:t>
      </w:r>
      <w:r w:rsidRPr="004D5A2F">
        <w:rPr>
          <w:rFonts w:ascii="Gandhari Unicode" w:hAnsi="Gandhari Unicode"/>
          <w:noProof/>
          <w:lang w:val="en-GB"/>
        </w:rPr>
        <w:t>: "great rain clouds have come in the evening ...".</w:t>
      </w:r>
    </w:p>
  </w:footnote>
  <w:footnote w:id="484">
    <w:p w14:paraId="4C2FE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elephant with the trunk hand.</w:t>
      </w:r>
    </w:p>
  </w:footnote>
  <w:footnote w:id="485">
    <w:p w14:paraId="65E833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collyrium adornment of the mountains are the black rain clouds. I would rather see here metaphorical use then lexicalisation (Cām.); cf. KT 339.2, 371.2.</w:t>
      </w:r>
    </w:p>
  </w:footnote>
  <w:footnote w:id="486">
    <w:p w14:paraId="180766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maṟaintu oṭuṅka</w:t>
      </w:r>
      <w:r w:rsidRPr="004D5A2F">
        <w:rPr>
          <w:rFonts w:ascii="Gandhari Unicode" w:hAnsi="Gandhari Unicode"/>
          <w:noProof/>
          <w:lang w:val="en-GB"/>
        </w:rPr>
        <w:t xml:space="preserve"> is presumably to be understood as an intensifying synonym compound.</w:t>
      </w:r>
    </w:p>
  </w:footnote>
  <w:footnote w:id="487">
    <w:p w14:paraId="6EEB96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maruḷ kūrntu</w:t>
      </w:r>
      <w:r w:rsidRPr="004D5A2F">
        <w:rPr>
          <w:rFonts w:ascii="Gandhari Unicode" w:hAnsi="Gandhari Unicode"/>
          <w:noProof/>
          <w:lang w:val="en-GB"/>
        </w:rPr>
        <w:t xml:space="preserve"> has to be taken in an adverbial sense, that is, in a way that the animals cannot be seen. Cām. understands: in great confusion, which T.V.G. interprets as amorous excitement.</w:t>
      </w:r>
    </w:p>
  </w:footnote>
  <w:footnote w:id="488">
    <w:p w14:paraId="5EF684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Here the nuance supposedly is futility.</w:t>
      </w:r>
    </w:p>
  </w:footnote>
  <w:footnote w:id="489">
    <w:p w14:paraId="3255597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 paḻi-yum</w:t>
      </w:r>
      <w:r w:rsidRPr="004D5A2F">
        <w:rPr>
          <w:rFonts w:ascii="Gandhari Unicode" w:hAnsi="Gandhari Unicode"/>
          <w:noProof/>
          <w:lang w:val="en-GB"/>
        </w:rPr>
        <w:t>: has the -</w:t>
      </w:r>
      <w:r w:rsidRPr="004D5A2F">
        <w:rPr>
          <w:rFonts w:ascii="Gandhari Unicode" w:hAnsi="Gandhari Unicode"/>
          <w:i/>
          <w:noProof/>
          <w:lang w:val="en-GB"/>
        </w:rPr>
        <w:t>um</w:t>
      </w:r>
      <w:r w:rsidRPr="004D5A2F">
        <w:rPr>
          <w:rFonts w:ascii="Gandhari Unicode" w:hAnsi="Gandhari Unicode"/>
          <w:noProof/>
          <w:lang w:val="en-GB"/>
        </w:rPr>
        <w:t xml:space="preserve"> to be read as a marking of the indefinite?</w:t>
      </w:r>
    </w:p>
  </w:footnote>
  <w:footnote w:id="490">
    <w:p w14:paraId="0F566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arum kaḻi</w:t>
      </w:r>
      <w:r w:rsidRPr="004D5A2F">
        <w:rPr>
          <w:rFonts w:ascii="Gandhari Unicode" w:hAnsi="Gandhari Unicode"/>
          <w:noProof/>
          <w:lang w:val="en-GB"/>
        </w:rPr>
        <w:t xml:space="preserve"> does not make much sense. </w:t>
      </w:r>
      <w:r w:rsidRPr="004D5A2F">
        <w:rPr>
          <w:rFonts w:ascii="Gandhari Unicode" w:hAnsi="Gandhari Unicode"/>
          <w:i/>
          <w:iCs/>
          <w:noProof/>
          <w:lang w:val="en-GB"/>
        </w:rPr>
        <w:t>Lectio facilior</w:t>
      </w:r>
      <w:r w:rsidRPr="004D5A2F">
        <w:rPr>
          <w:rFonts w:ascii="Gandhari Unicode" w:hAnsi="Gandhari Unicode"/>
          <w:noProof/>
          <w:lang w:val="en-GB"/>
        </w:rPr>
        <w:t xml:space="preserve"> is definitely the formulaic </w:t>
      </w:r>
      <w:r w:rsidRPr="004D5A2F">
        <w:rPr>
          <w:rFonts w:ascii="Gandhari Unicode" w:hAnsi="Gandhari Unicode"/>
          <w:i/>
          <w:noProof/>
          <w:lang w:val="en-GB"/>
        </w:rPr>
        <w:t>irum kaḻi,</w:t>
      </w:r>
      <w:r w:rsidRPr="004D5A2F">
        <w:rPr>
          <w:rFonts w:ascii="Gandhari Unicode" w:hAnsi="Gandhari Unicode"/>
          <w:noProof/>
          <w:lang w:val="en-GB"/>
        </w:rPr>
        <w:t xml:space="preserve"> adopted into the text by Vaiyāpurip Piḷḷai and Caṉmukam Piḷḷai 1985, but attested only as a variant in a single manuscript.</w:t>
      </w:r>
    </w:p>
  </w:footnote>
  <w:footnote w:id="491">
    <w:p w14:paraId="001574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marīiya</w:t>
      </w:r>
      <w:r w:rsidRPr="004D5A2F">
        <w:rPr>
          <w:rFonts w:ascii="Gandhari Unicode" w:hAnsi="Gandhari Unicode"/>
          <w:noProof/>
          <w:lang w:val="en-GB"/>
        </w:rPr>
        <w:t>: are the clusters joined with the birds or with the branches?</w:t>
      </w:r>
    </w:p>
  </w:footnote>
  <w:footnote w:id="492">
    <w:p w14:paraId="523174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maṭavaral</w:t>
      </w:r>
      <w:r w:rsidRPr="004D5A2F">
        <w:rPr>
          <w:rFonts w:ascii="Gandhari Unicode" w:hAnsi="Gandhari Unicode"/>
          <w:noProof/>
          <w:lang w:val="en-GB"/>
        </w:rPr>
        <w:t xml:space="preserve"> is obviously a female attribute (T.V.G.: "young woman who has modesty as character"), but this seems to be an odd usage of </w:t>
      </w:r>
      <w:r w:rsidRPr="004D5A2F">
        <w:rPr>
          <w:rFonts w:ascii="Gandhari Unicode" w:hAnsi="Gandhari Unicode"/>
          <w:i/>
          <w:noProof/>
          <w:lang w:val="en-GB"/>
        </w:rPr>
        <w:t>varal</w:t>
      </w:r>
      <w:r w:rsidRPr="004D5A2F">
        <w:rPr>
          <w:rFonts w:ascii="Gandhari Unicode" w:hAnsi="Gandhari Unicode"/>
          <w:noProof/>
          <w:lang w:val="en-GB"/>
        </w:rPr>
        <w:t xml:space="preserve"> "coming". There is one parallel in NA 323.2f. with </w:t>
      </w:r>
      <w:r w:rsidRPr="004D5A2F">
        <w:rPr>
          <w:rFonts w:ascii="Gandhari Unicode" w:hAnsi="Gandhari Unicode"/>
          <w:i/>
          <w:noProof/>
          <w:lang w:val="en-GB"/>
        </w:rPr>
        <w:t>maṭavaral āyam</w:t>
      </w:r>
      <w:r w:rsidRPr="004D5A2F">
        <w:rPr>
          <w:rFonts w:ascii="Gandhari Unicode" w:hAnsi="Gandhari Unicode"/>
          <w:noProof/>
          <w:lang w:val="en-GB"/>
        </w:rPr>
        <w:t xml:space="preserve">. What is the difference between this and the usual plain </w:t>
      </w:r>
      <w:r w:rsidRPr="004D5A2F">
        <w:rPr>
          <w:rFonts w:ascii="Gandhari Unicode" w:hAnsi="Gandhari Unicode"/>
          <w:i/>
          <w:noProof/>
          <w:lang w:val="en-GB"/>
        </w:rPr>
        <w:t>maṭam</w:t>
      </w:r>
      <w:r w:rsidRPr="004D5A2F">
        <w:rPr>
          <w:rFonts w:ascii="Gandhari Unicode" w:hAnsi="Gandhari Unicode"/>
          <w:noProof/>
          <w:lang w:val="en-GB"/>
        </w:rPr>
        <w:t xml:space="preserve">? The better attested variant </w:t>
      </w:r>
      <w:r w:rsidRPr="004D5A2F">
        <w:rPr>
          <w:rFonts w:ascii="Gandhari Unicode" w:hAnsi="Gandhari Unicode"/>
          <w:i/>
          <w:iCs/>
          <w:noProof/>
          <w:lang w:val="en-GB"/>
        </w:rPr>
        <w:t>mā</w:t>
      </w:r>
      <w:r w:rsidRPr="004D5A2F">
        <w:rPr>
          <w:rFonts w:ascii="Gandhari Unicode" w:hAnsi="Gandhari Unicode"/>
          <w:noProof/>
          <w:lang w:val="en-GB"/>
        </w:rPr>
        <w:t xml:space="preserve">, "dark",  clearly is the </w:t>
      </w:r>
      <w:r w:rsidRPr="004D5A2F">
        <w:rPr>
          <w:rFonts w:ascii="Gandhari Unicode" w:hAnsi="Gandhari Unicode"/>
          <w:i/>
          <w:iCs/>
          <w:noProof/>
          <w:lang w:val="en-GB"/>
        </w:rPr>
        <w:t>lectio facilior</w:t>
      </w:r>
      <w:r w:rsidRPr="004D5A2F">
        <w:rPr>
          <w:rFonts w:ascii="Gandhari Unicode" w:hAnsi="Gandhari Unicode"/>
          <w:noProof/>
          <w:lang w:val="en-GB"/>
        </w:rPr>
        <w:t>.</w:t>
      </w:r>
    </w:p>
  </w:footnote>
  <w:footnote w:id="493">
    <w:p w14:paraId="4E5F10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phrase is difficult because </w:t>
      </w:r>
      <w:r w:rsidRPr="004D5A2F">
        <w:rPr>
          <w:rFonts w:ascii="Gandhari Unicode" w:hAnsi="Gandhari Unicode"/>
          <w:i/>
          <w:noProof/>
          <w:lang w:val="en-GB"/>
        </w:rPr>
        <w:t>mārpu</w:t>
      </w:r>
      <w:r w:rsidRPr="004D5A2F">
        <w:rPr>
          <w:rFonts w:ascii="Gandhari Unicode" w:hAnsi="Gandhari Unicode"/>
          <w:noProof/>
          <w:lang w:val="en-GB"/>
        </w:rPr>
        <w:t xml:space="preserve"> is usually a designation of the male chest (the female breast is called </w:t>
      </w:r>
      <w:r w:rsidRPr="004D5A2F">
        <w:rPr>
          <w:rFonts w:ascii="Gandhari Unicode" w:hAnsi="Gandhari Unicode"/>
          <w:i/>
          <w:noProof/>
          <w:lang w:val="en-GB"/>
        </w:rPr>
        <w:t>mulai</w:t>
      </w:r>
      <w:r w:rsidRPr="004D5A2F">
        <w:rPr>
          <w:rFonts w:ascii="Gandhari Unicode" w:hAnsi="Gandhari Unicode"/>
          <w:noProof/>
          <w:lang w:val="en-GB"/>
        </w:rPr>
        <w:t xml:space="preserve"> or </w:t>
      </w:r>
      <w:r w:rsidRPr="004D5A2F">
        <w:rPr>
          <w:rFonts w:ascii="Gandhari Unicode" w:hAnsi="Gandhari Unicode"/>
          <w:i/>
          <w:noProof/>
          <w:lang w:val="en-GB"/>
        </w:rPr>
        <w:t>ākam</w:t>
      </w:r>
      <w:r w:rsidRPr="004D5A2F">
        <w:rPr>
          <w:rFonts w:ascii="Gandhari Unicode" w:hAnsi="Gandhari Unicode"/>
          <w:noProof/>
          <w:lang w:val="en-GB"/>
        </w:rPr>
        <w:t xml:space="preserve">). T.V.G., however, brings forth a single parallel from the Kalittokai (18.1f.) for </w:t>
      </w:r>
      <w:r w:rsidRPr="004D5A2F">
        <w:rPr>
          <w:rFonts w:ascii="Gandhari Unicode" w:hAnsi="Gandhari Unicode"/>
          <w:i/>
          <w:iCs/>
          <w:noProof/>
          <w:lang w:val="en-GB"/>
        </w:rPr>
        <w:t>mārpu</w:t>
      </w:r>
      <w:r w:rsidRPr="004D5A2F">
        <w:rPr>
          <w:rFonts w:ascii="Gandhari Unicode" w:hAnsi="Gandhari Unicode"/>
          <w:noProof/>
          <w:lang w:val="en-GB"/>
        </w:rPr>
        <w:t xml:space="preserve"> in the sense of female chest, and Cām. glosses </w:t>
      </w:r>
      <w:r w:rsidRPr="004D5A2F">
        <w:rPr>
          <w:rFonts w:ascii="Gandhari Unicode" w:hAnsi="Gandhari Unicode"/>
          <w:i/>
          <w:iCs/>
          <w:noProof/>
          <w:lang w:val="en-GB"/>
        </w:rPr>
        <w:t>amar</w:t>
      </w:r>
      <w:r w:rsidRPr="004D5A2F">
        <w:rPr>
          <w:rFonts w:ascii="Gandhari Unicode" w:hAnsi="Gandhari Unicode"/>
          <w:noProof/>
          <w:lang w:val="en-GB"/>
        </w:rPr>
        <w:t xml:space="preserve"> here by </w:t>
      </w:r>
      <w:r w:rsidRPr="004D5A2F">
        <w:rPr>
          <w:rFonts w:ascii="Gandhari Unicode" w:hAnsi="Gandhari Unicode"/>
          <w:i/>
          <w:iCs/>
          <w:noProof/>
          <w:lang w:val="en-GB"/>
        </w:rPr>
        <w:t>poruntum</w:t>
      </w:r>
      <w:r w:rsidRPr="004D5A2F">
        <w:rPr>
          <w:rFonts w:ascii="Gandhari Unicode" w:hAnsi="Gandhari Unicode"/>
          <w:noProof/>
          <w:lang w:val="en-GB"/>
        </w:rPr>
        <w:t xml:space="preserve">, i.e. "the dear companion fit for your chest." An alternative is to read </w:t>
      </w:r>
      <w:r w:rsidRPr="004D5A2F">
        <w:rPr>
          <w:rFonts w:ascii="Gandhari Unicode" w:hAnsi="Gandhari Unicode"/>
          <w:i/>
          <w:iCs/>
          <w:noProof/>
          <w:lang w:val="en-GB"/>
        </w:rPr>
        <w:t>amar</w:t>
      </w:r>
      <w:r w:rsidRPr="004D5A2F">
        <w:rPr>
          <w:rFonts w:ascii="Gandhari Unicode" w:hAnsi="Gandhari Unicode"/>
          <w:noProof/>
          <w:lang w:val="en-GB"/>
        </w:rPr>
        <w:t xml:space="preserve"> as a verbal root, with a parallel in KT 56.5: </w:t>
      </w:r>
      <w:r w:rsidRPr="004D5A2F">
        <w:rPr>
          <w:rFonts w:ascii="Gandhari Unicode" w:hAnsi="Gandhari Unicode"/>
          <w:i/>
          <w:iCs/>
          <w:noProof/>
          <w:lang w:val="en-GB"/>
        </w:rPr>
        <w:t>neñc' amarntōḷē</w:t>
      </w:r>
      <w:r w:rsidRPr="004D5A2F">
        <w:rPr>
          <w:rFonts w:ascii="Gandhari Unicode" w:hAnsi="Gandhari Unicode"/>
          <w:noProof/>
          <w:lang w:val="en-GB"/>
        </w:rPr>
        <w:t>.</w:t>
      </w:r>
    </w:p>
  </w:footnote>
  <w:footnote w:id="494">
    <w:p w14:paraId="2FF778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Up to line 7 any particle marking is missing, and so it seems reasonable to take </w:t>
      </w:r>
      <w:r w:rsidRPr="004D5A2F">
        <w:rPr>
          <w:rFonts w:ascii="Gandhari Unicode" w:hAnsi="Gandhari Unicode"/>
          <w:i/>
          <w:noProof/>
          <w:lang w:val="en-GB"/>
        </w:rPr>
        <w:t>peyarum</w:t>
      </w:r>
      <w:r w:rsidRPr="004D5A2F">
        <w:rPr>
          <w:rFonts w:ascii="Gandhari Unicode" w:hAnsi="Gandhari Unicode"/>
          <w:noProof/>
          <w:lang w:val="en-GB"/>
        </w:rPr>
        <w:t xml:space="preserve"> and </w:t>
      </w:r>
      <w:r w:rsidRPr="004D5A2F">
        <w:rPr>
          <w:rFonts w:ascii="Gandhari Unicode" w:hAnsi="Gandhari Unicode"/>
          <w:i/>
          <w:noProof/>
          <w:lang w:val="en-GB"/>
        </w:rPr>
        <w:t>kuḻumum</w:t>
      </w:r>
      <w:r w:rsidRPr="004D5A2F">
        <w:rPr>
          <w:rFonts w:ascii="Gandhari Unicode" w:hAnsi="Gandhari Unicode"/>
          <w:noProof/>
          <w:lang w:val="en-GB"/>
        </w:rPr>
        <w:t xml:space="preserve"> as main predicates. This way of construing has the disadvantage of assembling two disparate vocatives in one poem − the first addressing HER and the second the mother.</w:t>
      </w:r>
    </w:p>
  </w:footnote>
  <w:footnote w:id="495">
    <w:p w14:paraId="43C630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 aṉṉai vēṇṭu</w:t>
      </w:r>
      <w:r w:rsidRPr="004D5A2F">
        <w:rPr>
          <w:rFonts w:ascii="Gandhari Unicode" w:hAnsi="Gandhari Unicode"/>
          <w:noProof/>
          <w:lang w:val="en-GB"/>
        </w:rPr>
        <w:t xml:space="preserve">: </w:t>
      </w:r>
      <w:r w:rsidRPr="004D5A2F">
        <w:rPr>
          <w:rFonts w:ascii="Gandhari Unicode" w:hAnsi="Gandhari Unicode"/>
          <w:i/>
          <w:noProof/>
          <w:lang w:val="en-GB"/>
        </w:rPr>
        <w:t>vēṇṭu</w:t>
      </w:r>
      <w:r w:rsidRPr="004D5A2F">
        <w:rPr>
          <w:rFonts w:ascii="Gandhari Unicode" w:hAnsi="Gandhari Unicode"/>
          <w:noProof/>
          <w:lang w:val="en-GB"/>
        </w:rPr>
        <w:t xml:space="preserve"> as an entreating imperative has parallels in NA 351.5 and AN 190.6, while </w:t>
      </w:r>
      <w:r w:rsidRPr="004D5A2F">
        <w:rPr>
          <w:rFonts w:ascii="Gandhari Unicode" w:hAnsi="Gandhari Unicode"/>
          <w:i/>
          <w:noProof/>
          <w:lang w:val="en-GB"/>
        </w:rPr>
        <w:t>vāḻi</w:t>
      </w:r>
      <w:r w:rsidRPr="004D5A2F">
        <w:rPr>
          <w:rFonts w:ascii="Gandhari Unicode" w:hAnsi="Gandhari Unicode"/>
          <w:noProof/>
          <w:lang w:val="en-GB"/>
        </w:rPr>
        <w:t xml:space="preserve"> is certainly meant as no more than a respectful address here.</w:t>
      </w:r>
    </w:p>
  </w:footnote>
  <w:footnote w:id="496">
    <w:p w14:paraId="255159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olvu</w:t>
      </w:r>
      <w:r w:rsidRPr="004D5A2F">
        <w:rPr>
          <w:rFonts w:ascii="Gandhari Unicode" w:hAnsi="Gandhari Unicode"/>
          <w:noProof/>
          <w:lang w:val="en-GB"/>
        </w:rPr>
        <w:t xml:space="preserve">, as a verbal noun to </w:t>
      </w:r>
      <w:r w:rsidRPr="004D5A2F">
        <w:rPr>
          <w:rFonts w:ascii="Gandhari Unicode" w:hAnsi="Gandhari Unicode"/>
          <w:i/>
          <w:noProof/>
          <w:lang w:val="en-GB"/>
        </w:rPr>
        <w:t>ol</w:t>
      </w:r>
      <w:r w:rsidRPr="004D5A2F">
        <w:rPr>
          <w:rFonts w:ascii="Gandhari Unicode" w:hAnsi="Gandhari Unicode"/>
          <w:noProof/>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7">
    <w:p w14:paraId="3CD737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maruviṉ iṉiyavum uḷavō</w:t>
      </w:r>
      <w:r w:rsidRPr="004D5A2F">
        <w:rPr>
          <w:rFonts w:ascii="Gandhari Unicode" w:hAnsi="Gandhari Unicode"/>
          <w:noProof/>
          <w:lang w:val="en-GB"/>
        </w:rPr>
        <w:t>: the same construction as in KT 2.4,5 (</w:t>
      </w:r>
      <w:r w:rsidRPr="004D5A2F">
        <w:rPr>
          <w:rFonts w:ascii="Gandhari Unicode" w:hAnsi="Gandhari Unicode"/>
          <w:i/>
          <w:noProof/>
          <w:lang w:val="en-GB"/>
        </w:rPr>
        <w:t>kūntaliṉ/ naṟiyavum uḷa</w:t>
      </w:r>
      <w:r w:rsidRPr="004D5A2F">
        <w:rPr>
          <w:rFonts w:ascii="Gandhari Unicode" w:hAnsi="Gandhari Unicode"/>
          <w:noProof/>
          <w:lang w:val="en-GB"/>
        </w:rPr>
        <w:t>), i.e. literally "are there things pleasing also from [the point of view of] joining?".</w:t>
      </w:r>
    </w:p>
  </w:footnote>
  <w:footnote w:id="498">
    <w:p w14:paraId="277F5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parallel in KT 64, where the calf is termed </w:t>
      </w:r>
      <w:r w:rsidRPr="004D5A2F">
        <w:rPr>
          <w:rFonts w:ascii="Gandhari Unicode" w:hAnsi="Gandhari Unicode"/>
          <w:i/>
          <w:noProof/>
          <w:lang w:val="en-GB"/>
        </w:rPr>
        <w:t>maṭakkaṇ</w:t>
      </w:r>
      <w:r w:rsidRPr="004D5A2F">
        <w:rPr>
          <w:rFonts w:ascii="Gandhari Unicode" w:hAnsi="Gandhari Unicode"/>
          <w:noProof/>
          <w:lang w:val="en-GB"/>
        </w:rPr>
        <w:t xml:space="preserve"> makes me wonder whether </w:t>
      </w:r>
      <w:r w:rsidRPr="004D5A2F">
        <w:rPr>
          <w:rFonts w:ascii="Gandhari Unicode" w:hAnsi="Gandhari Unicode"/>
          <w:i/>
          <w:noProof/>
          <w:lang w:val="en-GB"/>
        </w:rPr>
        <w:t>amarkkaṇ</w:t>
      </w:r>
      <w:r w:rsidRPr="004D5A2F">
        <w:rPr>
          <w:rFonts w:ascii="Gandhari Unicode" w:hAnsi="Gandhari Unicode"/>
          <w:noProof/>
          <w:lang w:val="en-GB"/>
        </w:rPr>
        <w:t xml:space="preserve"> might here as well be rather an attribute of </w:t>
      </w:r>
      <w:r w:rsidRPr="004D5A2F">
        <w:rPr>
          <w:rFonts w:ascii="Gandhari Unicode" w:hAnsi="Gandhari Unicode"/>
          <w:i/>
          <w:noProof/>
          <w:lang w:val="en-GB"/>
        </w:rPr>
        <w:t>kuḻavi</w:t>
      </w:r>
      <w:r w:rsidRPr="004D5A2F">
        <w:rPr>
          <w:rFonts w:ascii="Gandhari Unicode" w:hAnsi="Gandhari Unicode"/>
          <w:noProof/>
          <w:lang w:val="en-GB"/>
        </w:rPr>
        <w:t xml:space="preserve"> than of </w:t>
      </w:r>
      <w:r w:rsidRPr="004D5A2F">
        <w:rPr>
          <w:rFonts w:ascii="Gandhari Unicode" w:hAnsi="Gandhari Unicode"/>
          <w:i/>
          <w:noProof/>
          <w:lang w:val="en-GB"/>
        </w:rPr>
        <w:t>āmāṉ</w:t>
      </w:r>
      <w:r w:rsidRPr="004D5A2F">
        <w:rPr>
          <w:rFonts w:ascii="Gandhari Unicode" w:hAnsi="Gandhari Unicode"/>
          <w:noProof/>
          <w:lang w:val="en-GB"/>
        </w:rPr>
        <w:t>.</w:t>
      </w:r>
    </w:p>
  </w:footnote>
  <w:footnote w:id="499">
    <w:p w14:paraId="5BE85E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naṭa</w:t>
      </w:r>
      <w:r w:rsidRPr="004D5A2F">
        <w:rPr>
          <w:rFonts w:ascii="Gandhari Unicode" w:hAnsi="Gandhari Unicode"/>
          <w:noProof/>
          <w:lang w:val="en-GB"/>
        </w:rPr>
        <w:t xml:space="preserve"> might be a pointed expression for walking, the only possibility open to an eloping woman, and the absolutive </w:t>
      </w:r>
      <w:r w:rsidRPr="004D5A2F">
        <w:rPr>
          <w:rFonts w:ascii="Gandhari Unicode" w:hAnsi="Gandhari Unicode"/>
          <w:i/>
          <w:noProof/>
          <w:lang w:val="en-GB"/>
        </w:rPr>
        <w:t>naṭantu</w:t>
      </w:r>
      <w:r w:rsidRPr="004D5A2F">
        <w:rPr>
          <w:rFonts w:ascii="Gandhari Unicode" w:hAnsi="Gandhari Unicode"/>
          <w:noProof/>
          <w:lang w:val="en-GB"/>
        </w:rPr>
        <w:t xml:space="preserve"> should be taken adverbially "on foot".</w:t>
      </w:r>
    </w:p>
  </w:footnote>
  <w:footnote w:id="500">
    <w:p w14:paraId="7C8CC7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pataṭi vaikal</w:t>
      </w:r>
      <w:r w:rsidRPr="004D5A2F">
        <w:rPr>
          <w:rFonts w:ascii="Gandhari Unicode" w:hAnsi="Gandhari Unicode"/>
          <w:noProof/>
          <w:lang w:val="en-GB"/>
        </w:rPr>
        <w:t xml:space="preserve"> is not marked by a particle, but it has to be taken as an independent sentence. Or can it also be read as the specification of </w:t>
      </w:r>
      <w:r w:rsidRPr="004D5A2F">
        <w:rPr>
          <w:rFonts w:ascii="Gandhari Unicode" w:hAnsi="Gandhari Unicode"/>
          <w:i/>
          <w:noProof/>
          <w:lang w:val="en-GB"/>
        </w:rPr>
        <w:t>ellām</w:t>
      </w:r>
      <w:r w:rsidRPr="004D5A2F">
        <w:rPr>
          <w:rFonts w:ascii="Gandhari Unicode" w:hAnsi="Gandhari Unicode"/>
          <w:noProof/>
          <w:lang w:val="en-GB"/>
        </w:rPr>
        <w:t>: "What of all these useless days?"</w:t>
      </w:r>
    </w:p>
  </w:footnote>
  <w:footnote w:id="501">
    <w:p w14:paraId="3FBE7F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"when [we] slept as a pair, [me] by the shoulder of the young woman..."</w:t>
      </w:r>
    </w:p>
  </w:footnote>
  <w:footnote w:id="502">
    <w:p w14:paraId="0A3493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does not read a comparison here, but real music (in this case the infinitive </w:t>
      </w:r>
      <w:r w:rsidRPr="004D5A2F">
        <w:rPr>
          <w:rFonts w:ascii="Gandhari Unicode" w:hAnsi="Gandhari Unicode"/>
          <w:i/>
          <w:noProof/>
          <w:lang w:val="en-GB"/>
        </w:rPr>
        <w:t>vīḻa</w:t>
      </w:r>
      <w:r w:rsidRPr="004D5A2F">
        <w:rPr>
          <w:rFonts w:ascii="Gandhari Unicode" w:hAnsi="Gandhari Unicode"/>
          <w:noProof/>
          <w:lang w:val="en-GB"/>
        </w:rPr>
        <w:t xml:space="preserve"> has to taken as "while"). But is the us of </w:t>
      </w:r>
      <w:r w:rsidRPr="004D5A2F">
        <w:rPr>
          <w:rFonts w:ascii="Gandhari Unicode" w:hAnsi="Gandhari Unicode"/>
          <w:i/>
          <w:noProof/>
          <w:lang w:val="en-GB"/>
        </w:rPr>
        <w:t>vīḻ,</w:t>
      </w:r>
      <w:r w:rsidRPr="004D5A2F">
        <w:rPr>
          <w:rFonts w:ascii="Gandhari Unicode" w:hAnsi="Gandhari Unicode"/>
          <w:noProof/>
          <w:lang w:val="en-GB"/>
        </w:rPr>
        <w:t xml:space="preserve"> "to fall", not rather a reason to understand a comparison of the falling rain with music?</w:t>
      </w:r>
    </w:p>
  </w:footnote>
  <w:footnote w:id="503">
    <w:p w14:paraId="1E0C2B5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paṭumalai</w:t>
      </w:r>
      <w:r w:rsidRPr="004D5A2F">
        <w:rPr>
          <w:rFonts w:ascii="Gandhari Unicode" w:hAnsi="Gandhari Unicode"/>
          <w:noProof/>
          <w:lang w:val="en-GB"/>
        </w:rPr>
        <w:t xml:space="preserve"> can either be understood (with Cām.) already as a type of melody, or literally: "sounding on the mountain".</w:t>
      </w:r>
    </w:p>
  </w:footnote>
  <w:footnote w:id="504">
    <w:p w14:paraId="53E74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a strong cognate </w:t>
      </w:r>
      <w:r w:rsidRPr="004D5A2F">
        <w:rPr>
          <w:rFonts w:ascii="Gandhari Unicode" w:hAnsi="Gandhari Unicode"/>
          <w:i/>
          <w:iCs/>
          <w:noProof/>
          <w:lang w:val="en-GB"/>
        </w:rPr>
        <w:t>uyakku</w:t>
      </w:r>
      <w:r w:rsidRPr="004D5A2F">
        <w:rPr>
          <w:rFonts w:ascii="Gandhari Unicode" w:hAnsi="Gandhari Unicode"/>
          <w:noProof/>
          <w:lang w:val="en-GB"/>
        </w:rPr>
        <w:t xml:space="preserve"> to </w:t>
      </w:r>
      <w:r w:rsidRPr="004D5A2F">
        <w:rPr>
          <w:rFonts w:ascii="Gandhari Unicode" w:hAnsi="Gandhari Unicode"/>
          <w:i/>
          <w:iCs/>
          <w:noProof/>
          <w:lang w:val="en-GB"/>
        </w:rPr>
        <w:t>uyaṅku</w:t>
      </w:r>
      <w:r w:rsidRPr="004D5A2F">
        <w:rPr>
          <w:rFonts w:ascii="Gandhari Unicode" w:hAnsi="Gandhari Unicode"/>
          <w:noProof/>
          <w:lang w:val="en-GB"/>
        </w:rPr>
        <w:t xml:space="preserve"> does not seem to be attested elsewhere, it is probably best to accept Cām.'s minority reading, which possibly represents an emendation.</w:t>
      </w:r>
    </w:p>
  </w:footnote>
  <w:footnote w:id="505">
    <w:p w14:paraId="6B0702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vaḻi vaḻakku aṟukkum</w:t>
      </w:r>
      <w:r w:rsidRPr="004D5A2F">
        <w:rPr>
          <w:rFonts w:ascii="Gandhari Unicode" w:hAnsi="Gandhari Unicode"/>
          <w:noProof/>
          <w:lang w:val="en-GB"/>
        </w:rPr>
        <w:t xml:space="preserve"> be construed like this?</w:t>
      </w:r>
    </w:p>
  </w:footnote>
  <w:footnote w:id="506">
    <w:p w14:paraId="07056D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kavai,</w:t>
      </w:r>
      <w:r w:rsidRPr="004D5A2F">
        <w:rPr>
          <w:rFonts w:ascii="Gandhari Unicode" w:hAnsi="Gandhari Unicode"/>
          <w:noProof/>
          <w:lang w:val="en-GB"/>
        </w:rPr>
        <w:t xml:space="preserve"> "to fork", presumably has to be taken here, as Cām. suggests, as "twin".</w:t>
      </w:r>
    </w:p>
  </w:footnote>
  <w:footnote w:id="507">
    <w:p w14:paraId="7634FE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found only in the correction of C2 might well be Cām.'s normalisation to sg. </w:t>
      </w:r>
      <w:r w:rsidRPr="004D5A2F">
        <w:rPr>
          <w:rFonts w:ascii="Gandhari Unicode" w:hAnsi="Gandhari Unicode"/>
          <w:i/>
          <w:iCs/>
          <w:noProof/>
          <w:lang w:val="en-GB"/>
        </w:rPr>
        <w:t>taṉ</w:t>
      </w:r>
      <w:r w:rsidRPr="004D5A2F">
        <w:rPr>
          <w:rFonts w:ascii="Gandhari Unicode" w:hAnsi="Gandhari Unicode"/>
          <w:noProof/>
          <w:lang w:val="en-GB"/>
        </w:rPr>
        <w:t xml:space="preserve"> in accordance with </w:t>
      </w:r>
      <w:r w:rsidRPr="004D5A2F">
        <w:rPr>
          <w:rFonts w:ascii="Gandhari Unicode" w:hAnsi="Gandhari Unicode"/>
          <w:i/>
          <w:iCs/>
          <w:noProof/>
          <w:lang w:val="en-GB"/>
        </w:rPr>
        <w:t>uḷaṉ</w:t>
      </w:r>
      <w:r w:rsidRPr="004D5A2F">
        <w:rPr>
          <w:rFonts w:ascii="Gandhari Unicode" w:hAnsi="Gandhari Unicode"/>
          <w:noProof/>
          <w:lang w:val="en-GB"/>
        </w:rPr>
        <w:t xml:space="preserve"> in line 4.</w:t>
      </w:r>
    </w:p>
  </w:footnote>
  <w:footnote w:id="508">
    <w:p w14:paraId="6A1888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I for one understand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subjunctive in -</w:t>
      </w:r>
      <w:r w:rsidRPr="004D5A2F">
        <w:rPr>
          <w:rFonts w:ascii="Gandhari Unicode" w:hAnsi="Gandhari Unicode"/>
          <w:i/>
          <w:noProof/>
          <w:lang w:val="en-GB"/>
        </w:rPr>
        <w:t>ku</w:t>
      </w:r>
      <w:r w:rsidRPr="004D5A2F">
        <w:rPr>
          <w:rFonts w:ascii="Gandhari Unicode" w:hAnsi="Gandhari Unicode"/>
          <w:noProof/>
          <w:lang w:val="en-GB"/>
        </w:rPr>
        <w:t>, not the optative in -</w:t>
      </w:r>
      <w:r w:rsidRPr="004D5A2F">
        <w:rPr>
          <w:rFonts w:ascii="Gandhari Unicode" w:hAnsi="Gandhari Unicode"/>
          <w:i/>
          <w:noProof/>
          <w:lang w:val="en-GB"/>
        </w:rPr>
        <w:t>ka</w:t>
      </w:r>
      <w:r w:rsidRPr="004D5A2F">
        <w:rPr>
          <w:rFonts w:ascii="Gandhari Unicode" w:hAnsi="Gandhari Unicode"/>
          <w:noProof/>
          <w:lang w:val="en-GB"/>
        </w:rPr>
        <w:t xml:space="preserve">, as do Cām. and T.V.G., with special </w:t>
      </w:r>
      <w:r w:rsidRPr="004D5A2F">
        <w:rPr>
          <w:rFonts w:ascii="Gandhari Unicode" w:hAnsi="Gandhari Unicode"/>
          <w:i/>
          <w:noProof/>
          <w:lang w:val="en-GB"/>
        </w:rPr>
        <w:t>sandhi</w:t>
      </w:r>
      <w:r w:rsidRPr="004D5A2F">
        <w:rPr>
          <w:rFonts w:ascii="Gandhari Unicode" w:hAnsi="Gandhari Unicode"/>
          <w:noProof/>
          <w:lang w:val="en-GB"/>
        </w:rPr>
        <w:t>: -</w:t>
      </w:r>
      <w:r w:rsidRPr="004D5A2F">
        <w:rPr>
          <w:rFonts w:ascii="Gandhari Unicode" w:hAnsi="Gandhari Unicode"/>
          <w:i/>
          <w:noProof/>
          <w:lang w:val="en-GB"/>
        </w:rPr>
        <w:t>k(a) eṉṟu</w:t>
      </w:r>
      <w:r w:rsidRPr="004D5A2F">
        <w:rPr>
          <w:rFonts w:ascii="Gandhari Unicode" w:hAnsi="Gandhari Unicode"/>
          <w:noProof/>
          <w:lang w:val="en-GB"/>
        </w:rPr>
        <w:t xml:space="preserve"> (see note on KT 141.2).</w:t>
      </w:r>
    </w:p>
  </w:footnote>
  <w:footnote w:id="509">
    <w:p w14:paraId="4A4045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cēṟum cēṟum</w:t>
      </w:r>
      <w:r w:rsidRPr="004D5A2F">
        <w:rPr>
          <w:rFonts w:ascii="Gandhari Unicode" w:hAnsi="Gandhari Unicode"/>
          <w:noProof/>
          <w:lang w:val="en-GB"/>
        </w:rPr>
        <w:t xml:space="preserve"> might be, taking into consideration the parallels, not a simple repetition, but a construction: "we are going to go" = "we are setting out".</w:t>
      </w:r>
    </w:p>
  </w:footnote>
  <w:footnote w:id="510">
    <w:p w14:paraId="1EAA40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maruṅku aṟṟu maṉṉi kaḻika:</w:t>
      </w:r>
      <w:r w:rsidRPr="004D5A2F">
        <w:rPr>
          <w:rFonts w:ascii="Gandhari Unicode" w:hAnsi="Gandhari Unicode"/>
          <w:noProof/>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1">
    <w:p w14:paraId="04853C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orunāḷ</w:t>
      </w:r>
      <w:r w:rsidRPr="004D5A2F">
        <w:rPr>
          <w:rFonts w:ascii="Gandhari Unicode" w:hAnsi="Gandhari Unicode"/>
          <w:noProof/>
          <w:lang w:val="en-GB"/>
        </w:rPr>
        <w:t>: or even "if the man from the ghat gives [it] up one day"?</w:t>
      </w:r>
    </w:p>
  </w:footnote>
  <w:footnote w:id="512">
    <w:p w14:paraId="0665A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iṉṉāmaittu</w:t>
      </w:r>
      <w:r w:rsidRPr="004D5A2F">
        <w:rPr>
          <w:rFonts w:ascii="Gandhari Unicode" w:hAnsi="Gandhari Unicode"/>
          <w:noProof/>
          <w:lang w:val="en-GB"/>
        </w:rPr>
        <w:t xml:space="preserve">: the choice of this word for a predicate noun to the subject </w:t>
      </w:r>
      <w:r w:rsidRPr="004D5A2F">
        <w:rPr>
          <w:rFonts w:ascii="Gandhari Unicode" w:hAnsi="Gandhari Unicode"/>
          <w:i/>
          <w:noProof/>
          <w:lang w:val="en-GB"/>
        </w:rPr>
        <w:t>naṭpu</w:t>
      </w:r>
      <w:r w:rsidRPr="004D5A2F">
        <w:rPr>
          <w:rFonts w:ascii="Gandhari Unicode" w:hAnsi="Gandhari Unicode"/>
          <w:noProof/>
          <w:lang w:val="en-GB"/>
        </w:rPr>
        <w:t xml:space="preserve"> might not by chance not be one of the usual words for sorrow. The things HE does to HER are called </w:t>
      </w:r>
      <w:r w:rsidRPr="004D5A2F">
        <w:rPr>
          <w:rFonts w:ascii="Gandhari Unicode" w:hAnsi="Gandhari Unicode"/>
          <w:i/>
          <w:noProof/>
          <w:lang w:val="en-GB"/>
        </w:rPr>
        <w:t>iṉṉa</w:t>
      </w:r>
      <w:r w:rsidRPr="004D5A2F">
        <w:rPr>
          <w:rFonts w:ascii="Gandhari Unicode" w:hAnsi="Gandhari Unicode"/>
          <w:noProof/>
          <w:lang w:val="en-GB"/>
        </w:rPr>
        <w:t xml:space="preserve">, the life she leads with him is her </w:t>
      </w:r>
      <w:r w:rsidRPr="004D5A2F">
        <w:rPr>
          <w:rFonts w:ascii="Gandhari Unicode" w:hAnsi="Gandhari Unicode"/>
          <w:i/>
          <w:noProof/>
          <w:lang w:val="en-GB"/>
        </w:rPr>
        <w:t>iṉṉuyir</w:t>
      </w:r>
      <w:r w:rsidRPr="004D5A2F">
        <w:rPr>
          <w:rFonts w:ascii="Gandhari Unicode" w:hAnsi="Gandhari Unicode"/>
          <w:noProof/>
          <w:lang w:val="en-GB"/>
        </w:rPr>
        <w:t>, etc.</w:t>
      </w:r>
    </w:p>
  </w:footnote>
  <w:footnote w:id="513">
    <w:p w14:paraId="03FF9F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kaluḻi</w:t>
      </w:r>
      <w:r w:rsidRPr="004D5A2F">
        <w:rPr>
          <w:rFonts w:ascii="Gandhari Unicode" w:hAnsi="Gandhari Unicode"/>
          <w:noProof/>
          <w:lang w:val="en-GB"/>
        </w:rPr>
        <w:t xml:space="preserve">: Cām. glosses </w:t>
      </w:r>
      <w:r w:rsidRPr="004D5A2F">
        <w:rPr>
          <w:rFonts w:ascii="Gandhari Unicode" w:hAnsi="Gandhari Unicode"/>
          <w:i/>
          <w:noProof/>
          <w:lang w:val="en-GB"/>
        </w:rPr>
        <w:t>āṟu</w:t>
      </w:r>
      <w:r w:rsidRPr="004D5A2F">
        <w:rPr>
          <w:rFonts w:ascii="Gandhari Unicode" w:hAnsi="Gandhari Unicode"/>
          <w:noProof/>
          <w:lang w:val="en-GB"/>
        </w:rPr>
        <w:t xml:space="preserve"> "river", but literally it is "muddy water", which is probably a rapid river after the rains.</w:t>
      </w:r>
    </w:p>
  </w:footnote>
  <w:footnote w:id="514">
    <w:p w14:paraId="0086D5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denoted by </w:t>
      </w:r>
      <w:r w:rsidRPr="004D5A2F">
        <w:rPr>
          <w:rFonts w:ascii="Gandhari Unicode" w:hAnsi="Gandhari Unicode"/>
          <w:i/>
          <w:noProof/>
          <w:lang w:val="en-GB"/>
        </w:rPr>
        <w:t>uṇar-tal</w:t>
      </w:r>
      <w:r w:rsidRPr="004D5A2F">
        <w:rPr>
          <w:rFonts w:ascii="Gandhari Unicode" w:hAnsi="Gandhari Unicode"/>
          <w:noProof/>
          <w:lang w:val="en-GB"/>
        </w:rPr>
        <w:t xml:space="preserve"> here? The arising of an insight?</w:t>
      </w:r>
    </w:p>
  </w:footnote>
  <w:footnote w:id="515">
    <w:p w14:paraId="4FC7C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precisely to construe this </w:t>
      </w:r>
      <w:r w:rsidRPr="004D5A2F">
        <w:rPr>
          <w:rFonts w:ascii="Gandhari Unicode" w:hAnsi="Gandhari Unicode"/>
          <w:i/>
          <w:noProof/>
          <w:lang w:val="en-GB"/>
        </w:rPr>
        <w:t>eṉa</w:t>
      </w:r>
      <w:r w:rsidRPr="004D5A2F">
        <w:rPr>
          <w:rFonts w:ascii="Gandhari Unicode" w:hAnsi="Gandhari Unicode"/>
          <w:noProof/>
          <w:lang w:val="en-GB"/>
        </w:rPr>
        <w:t>-clause and what does it mean? In any case it seems to be an aphorism. Is it that men fulfil a social duty when they go abroad in spite of their women in order to make wealth?</w:t>
      </w:r>
    </w:p>
  </w:footnote>
  <w:footnote w:id="516">
    <w:p w14:paraId="3DFAF6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eṉṉāy</w:t>
      </w:r>
      <w:r w:rsidRPr="004D5A2F">
        <w:rPr>
          <w:rFonts w:ascii="Gandhari Unicode" w:hAnsi="Gandhari Unicode"/>
          <w:noProof/>
          <w:lang w:val="en-GB"/>
        </w:rPr>
        <w:t xml:space="preserve"> is not absolutive, but either a participial noun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as subject ("as one, that does not say/ consider ... you have ...") or an independent sentence.</w:t>
      </w:r>
    </w:p>
  </w:footnote>
  <w:footnote w:id="517">
    <w:p w14:paraId="5FD9F7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point in this accusation? The river has brought a tree/trees from HIS mountain side, but not him?</w:t>
      </w:r>
    </w:p>
  </w:footnote>
  <w:footnote w:id="518">
    <w:p w14:paraId="48090B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can we integrate </w:t>
      </w:r>
      <w:r w:rsidRPr="004D5A2F">
        <w:rPr>
          <w:rFonts w:ascii="Gandhari Unicode" w:hAnsi="Gandhari Unicode"/>
          <w:i/>
          <w:noProof/>
          <w:lang w:val="en-GB"/>
        </w:rPr>
        <w:t>pulleṉa</w:t>
      </w:r>
      <w:r w:rsidRPr="004D5A2F">
        <w:rPr>
          <w:rFonts w:ascii="Gandhari Unicode" w:hAnsi="Gandhari Unicode"/>
          <w:noProof/>
          <w:lang w:val="en-GB"/>
        </w:rPr>
        <w:t>? Is it the present state of the mountain side, which resembles her own state?</w:t>
      </w:r>
    </w:p>
  </w:footnote>
  <w:footnote w:id="519">
    <w:p w14:paraId="1E0918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Kuṟumpūr: Cām. reads a proper noun, but it could also be a "desert village".</w:t>
      </w:r>
    </w:p>
  </w:footnote>
  <w:footnote w:id="520">
    <w:p w14:paraId="5DEFDC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pāṇar puli nōkku uṟaḻ nilai</w:t>
      </w:r>
      <w:r w:rsidRPr="004D5A2F">
        <w:rPr>
          <w:rFonts w:ascii="Gandhari Unicode" w:hAnsi="Gandhari Unicode"/>
          <w:noProof/>
          <w:lang w:val="en-GB"/>
        </w:rPr>
        <w:t xml:space="preserve"> mean? T.V.G. explains the situation of the comparison as a competition of bards who would exchange challenging looks with each other.</w:t>
      </w:r>
    </w:p>
  </w:footnote>
  <w:footnote w:id="521">
    <w:p w14:paraId="55FDD3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sidRPr="004D5A2F">
        <w:rPr>
          <w:rFonts w:ascii="Gandhari Unicode" w:hAnsi="Gandhari Unicode"/>
          <w:i/>
          <w:noProof/>
          <w:lang w:val="en-GB"/>
        </w:rPr>
        <w:t>vēntar</w:t>
      </w:r>
      <w:r w:rsidRPr="004D5A2F">
        <w:rPr>
          <w:rFonts w:ascii="Gandhari Unicode" w:hAnsi="Gandhari Unicode"/>
          <w:noProof/>
          <w:lang w:val="en-GB"/>
        </w:rPr>
        <w:t>.</w:t>
      </w:r>
    </w:p>
  </w:footnote>
  <w:footnote w:id="522">
    <w:p w14:paraId="05B2CC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considerable, and it is difficult to choose since none of them is really satisfactory. The in Caṅkam texts singular occurrence of </w:t>
      </w:r>
      <w:r w:rsidRPr="004D5A2F">
        <w:rPr>
          <w:rFonts w:ascii="Gandhari Unicode" w:hAnsi="Gandhari Unicode"/>
          <w:i/>
          <w:iCs/>
          <w:noProof/>
          <w:lang w:val="en-GB"/>
        </w:rPr>
        <w:t>uñaṟṟu-tal</w:t>
      </w:r>
      <w:r w:rsidRPr="004D5A2F">
        <w:rPr>
          <w:rFonts w:ascii="Gandhari Unicode" w:hAnsi="Gandhari Unicode"/>
          <w:noProof/>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3">
    <w:p w14:paraId="37514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possible to construe the absolutive </w:t>
      </w:r>
      <w:r w:rsidRPr="004D5A2F">
        <w:rPr>
          <w:rFonts w:ascii="Gandhari Unicode" w:hAnsi="Gandhari Unicode"/>
          <w:i/>
          <w:noProof/>
          <w:lang w:val="en-GB"/>
        </w:rPr>
        <w:t>iṟantu</w:t>
      </w:r>
      <w:r w:rsidRPr="004D5A2F">
        <w:rPr>
          <w:rFonts w:ascii="Gandhari Unicode" w:hAnsi="Gandhari Unicode"/>
          <w:noProof/>
          <w:lang w:val="en-GB"/>
        </w:rPr>
        <w:t xml:space="preserve"> as coordinate with </w:t>
      </w:r>
      <w:r w:rsidRPr="004D5A2F">
        <w:rPr>
          <w:rFonts w:ascii="Gandhari Unicode" w:hAnsi="Gandhari Unicode"/>
          <w:i/>
          <w:noProof/>
          <w:lang w:val="en-GB"/>
        </w:rPr>
        <w:t>paṭarntu</w:t>
      </w:r>
      <w:r w:rsidRPr="004D5A2F">
        <w:rPr>
          <w:rFonts w:ascii="Gandhari Unicode" w:hAnsi="Gandhari Unicode"/>
          <w:noProof/>
          <w:lang w:val="en-GB"/>
        </w:rPr>
        <w:t xml:space="preserve">, but what should also be considered is </w:t>
      </w:r>
      <w:r w:rsidRPr="004D5A2F">
        <w:rPr>
          <w:rFonts w:ascii="Gandhari Unicode" w:hAnsi="Gandhari Unicode"/>
          <w:i/>
          <w:noProof/>
          <w:lang w:val="en-GB"/>
        </w:rPr>
        <w:t>iṟantavar</w:t>
      </w:r>
      <w:r w:rsidRPr="004D5A2F">
        <w:rPr>
          <w:rFonts w:ascii="Gandhari Unicode" w:hAnsi="Gandhari Unicode"/>
          <w:noProof/>
          <w:lang w:val="en-GB"/>
        </w:rPr>
        <w:t>, a participial noun with a complete personal pronoun as suffix (which is otherwise not attested in the KT).</w:t>
      </w:r>
    </w:p>
  </w:footnote>
  <w:footnote w:id="524">
    <w:p w14:paraId="43125B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maṇam ila kamaḻum</w:t>
      </w:r>
      <w:r w:rsidRPr="004D5A2F">
        <w:rPr>
          <w:rFonts w:ascii="Gandhari Unicode" w:hAnsi="Gandhari Unicode"/>
          <w:noProof/>
          <w:lang w:val="en-GB"/>
        </w:rPr>
        <w:t xml:space="preserve"> is literally "smelling without fragrance", that is presumably, emitting an unpleasant smell.</w:t>
      </w:r>
    </w:p>
  </w:footnote>
  <w:footnote w:id="525">
    <w:p w14:paraId="325BB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presumably have to understand an elliptical metaphor: </w:t>
      </w:r>
      <w:r w:rsidRPr="004D5A2F">
        <w:rPr>
          <w:rFonts w:ascii="Gandhari Unicode" w:hAnsi="Gandhari Unicode"/>
          <w:i/>
          <w:noProof/>
          <w:lang w:val="en-GB"/>
        </w:rPr>
        <w:t>tiri</w:t>
      </w:r>
      <w:r w:rsidRPr="004D5A2F">
        <w:rPr>
          <w:rFonts w:ascii="Gandhari Unicode" w:hAnsi="Gandhari Unicode"/>
          <w:noProof/>
          <w:lang w:val="en-GB"/>
        </w:rPr>
        <w:t xml:space="preserve"> means the piece of washed cloth wrung out by the washerwoman, as a comparison for the form of the Pakaṉṟai leaves.</w:t>
      </w:r>
    </w:p>
  </w:footnote>
  <w:footnote w:id="526">
    <w:p w14:paraId="02EC5F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puṭai pōkki</w:t>
      </w:r>
      <w:r w:rsidRPr="004D5A2F">
        <w:rPr>
          <w:rFonts w:ascii="Gandhari Unicode" w:hAnsi="Gandhari Unicode"/>
          <w:noProof/>
          <w:lang w:val="en-GB"/>
        </w:rPr>
        <w:t xml:space="preserve">: can the causative of </w:t>
      </w:r>
      <w:r w:rsidRPr="004D5A2F">
        <w:rPr>
          <w:rFonts w:ascii="Gandhari Unicode" w:hAnsi="Gandhari Unicode"/>
          <w:i/>
          <w:noProof/>
          <w:lang w:val="en-GB"/>
        </w:rPr>
        <w:t>pōku-tal</w:t>
      </w:r>
      <w:r w:rsidRPr="004D5A2F">
        <w:rPr>
          <w:rFonts w:ascii="Gandhari Unicode" w:hAnsi="Gandhari Unicode"/>
          <w:noProof/>
          <w:lang w:val="en-GB"/>
        </w:rPr>
        <w:t xml:space="preserve"> be explained as a kind of auxiliary here, expressing the force of the movement?</w:t>
      </w:r>
    </w:p>
  </w:footnote>
  <w:footnote w:id="527">
    <w:p w14:paraId="41223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the meaning of </w:t>
      </w:r>
      <w:r w:rsidRPr="004D5A2F">
        <w:rPr>
          <w:rFonts w:ascii="Gandhari Unicode" w:hAnsi="Gandhari Unicode"/>
          <w:i/>
          <w:noProof/>
          <w:lang w:val="en-GB"/>
        </w:rPr>
        <w:t>nalam takai</w:t>
      </w:r>
      <w:r w:rsidRPr="004D5A2F">
        <w:rPr>
          <w:rFonts w:ascii="Gandhari Unicode" w:hAnsi="Gandhari Unicode"/>
          <w:noProof/>
          <w:lang w:val="en-GB"/>
        </w:rPr>
        <w:t>? T.V.G.'s explanation is something like "fit for work", which remains rather pale.</w:t>
      </w:r>
    </w:p>
  </w:footnote>
  <w:footnote w:id="528">
    <w:p w14:paraId="596FC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kūṭṭu</w:t>
      </w:r>
      <w:r w:rsidRPr="004D5A2F">
        <w:rPr>
          <w:rFonts w:ascii="Gandhari Unicode" w:hAnsi="Gandhari Unicode"/>
          <w:noProof/>
          <w:lang w:val="en-GB"/>
        </w:rPr>
        <w:t xml:space="preserve"> is actually transitive/causative, that is, possibly also to be connected with what is eaten: "after having gathered it together" (which may mean it is difficult to find enough to eat). T.V.G., however, explains this as a lexeme </w:t>
      </w:r>
      <w:r w:rsidRPr="004D5A2F">
        <w:rPr>
          <w:rFonts w:ascii="Gandhari Unicode" w:hAnsi="Gandhari Unicode"/>
          <w:i/>
          <w:noProof/>
          <w:lang w:val="en-GB"/>
        </w:rPr>
        <w:t>kūṭṭuṇṇu-tal</w:t>
      </w:r>
      <w:r w:rsidRPr="004D5A2F">
        <w:rPr>
          <w:rFonts w:ascii="Gandhari Unicode" w:hAnsi="Gandhari Unicode"/>
          <w:noProof/>
          <w:lang w:val="en-GB"/>
        </w:rPr>
        <w:t>, "to plunder" (see 2+3b).</w:t>
      </w:r>
    </w:p>
  </w:footnote>
  <w:footnote w:id="529">
    <w:p w14:paraId="2F2C27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"like a sprout of the fresh-stemmed mango tree with fragrant green fruit"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does </w:t>
      </w:r>
      <w:r w:rsidRPr="004D5A2F">
        <w:rPr>
          <w:rFonts w:ascii="Gandhari Unicode" w:hAnsi="Gandhari Unicode"/>
          <w:i/>
          <w:noProof/>
          <w:lang w:val="en-GB"/>
        </w:rPr>
        <w:t>vaṭi</w:t>
      </w:r>
      <w:r w:rsidRPr="004D5A2F">
        <w:rPr>
          <w:rFonts w:ascii="Gandhari Unicode" w:hAnsi="Gandhari Unicode"/>
          <w:noProof/>
          <w:lang w:val="en-GB"/>
        </w:rPr>
        <w:t xml:space="preserve"> designate the unripe fruit or a special kind of mango?</w:t>
      </w:r>
    </w:p>
  </w:footnote>
  <w:footnote w:id="530">
    <w:p w14:paraId="4C04CE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w:t>
      </w:r>
      <w:r w:rsidRPr="004D5A2F">
        <w:rPr>
          <w:rFonts w:ascii="Gandhari Unicode" w:hAnsi="Gandhari Unicode"/>
          <w:i/>
          <w:noProof/>
          <w:lang w:val="en-GB"/>
        </w:rPr>
        <w:t>naṇṇiya</w:t>
      </w:r>
      <w:r w:rsidRPr="004D5A2F">
        <w:rPr>
          <w:rFonts w:ascii="Gandhari Unicode" w:hAnsi="Gandhari Unicode"/>
          <w:noProof/>
          <w:lang w:val="en-GB"/>
        </w:rPr>
        <w:t xml:space="preserve"> is well attested by many parallels, but what is this supposed to mean, a mountain situated on the village common? Irony? T.V.G. explains the small villages (</w:t>
      </w:r>
      <w:r w:rsidRPr="004D5A2F">
        <w:rPr>
          <w:rFonts w:ascii="Gandhari Unicode" w:hAnsi="Gandhari Unicode"/>
          <w:i/>
          <w:noProof/>
          <w:lang w:val="en-GB"/>
        </w:rPr>
        <w:t>ciṟukuṭi</w:t>
      </w:r>
      <w:r w:rsidRPr="004D5A2F">
        <w:rPr>
          <w:rFonts w:ascii="Gandhari Unicode" w:hAnsi="Gandhari Unicode"/>
          <w:noProof/>
          <w:lang w:val="en-GB"/>
        </w:rPr>
        <w:t>) to be situated in the mountains, and the elephant pair to roam about on the village common, but that does not make the word order any more plausible.</w:t>
      </w:r>
    </w:p>
  </w:footnote>
  <w:footnote w:id="531">
    <w:p w14:paraId="6F6ED8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nāṟu uyir</w:t>
      </w:r>
      <w:r w:rsidRPr="004D5A2F">
        <w:rPr>
          <w:rFonts w:ascii="Gandhari Unicode" w:hAnsi="Gandhari Unicode"/>
          <w:noProof/>
          <w:lang w:val="en-GB"/>
        </w:rPr>
        <w:t>: "breath" is the proposal of Cām., and otherwise it is difficult to make sense of it at all.</w:t>
      </w:r>
    </w:p>
  </w:footnote>
  <w:footnote w:id="532">
    <w:p w14:paraId="0A86B1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rationale of Cām.'s following the minority reading (if it is not his emendation) is that he wants to avoid a conditional in -</w:t>
      </w:r>
      <w:r w:rsidRPr="004D5A2F">
        <w:rPr>
          <w:rFonts w:ascii="Gandhari Unicode" w:hAnsi="Gandhari Unicode"/>
          <w:i/>
          <w:iCs/>
          <w:noProof/>
          <w:lang w:val="en-GB"/>
        </w:rPr>
        <w:t>il</w:t>
      </w:r>
      <w:r w:rsidRPr="004D5A2F">
        <w:rPr>
          <w:rFonts w:ascii="Gandhari Unicode" w:hAnsi="Gandhari Unicode"/>
          <w:noProof/>
          <w:lang w:val="en-GB"/>
        </w:rPr>
        <w:t>, which is indeed a singular occurrence in the KT. It is reported with several references, however, by Agesthialingom 161f.</w:t>
      </w:r>
    </w:p>
  </w:footnote>
  <w:footnote w:id="533">
    <w:p w14:paraId="6C65D4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added here by </w:t>
      </w:r>
      <w:r w:rsidRPr="004D5A2F">
        <w:rPr>
          <w:rFonts w:ascii="Gandhari Unicode" w:hAnsi="Gandhari Unicode"/>
          <w:i/>
          <w:noProof/>
          <w:lang w:val="en-GB"/>
        </w:rPr>
        <w:t>paṭai</w:t>
      </w:r>
      <w:r w:rsidRPr="004D5A2F">
        <w:rPr>
          <w:rFonts w:ascii="Gandhari Unicode" w:hAnsi="Gandhari Unicode"/>
          <w:noProof/>
          <w:lang w:val="en-GB"/>
        </w:rPr>
        <w:t xml:space="preserve"> DEDR 3860 "army, crowd, weapons, battle"? Is it an apposition to </w:t>
      </w:r>
      <w:r w:rsidRPr="004D5A2F">
        <w:rPr>
          <w:rFonts w:ascii="Gandhari Unicode" w:hAnsi="Gandhari Unicode"/>
          <w:i/>
          <w:noProof/>
          <w:lang w:val="en-GB"/>
        </w:rPr>
        <w:t>pakaḻi</w:t>
      </w:r>
      <w:r w:rsidRPr="004D5A2F">
        <w:rPr>
          <w:rFonts w:ascii="Gandhari Unicode" w:hAnsi="Gandhari Unicode"/>
          <w:noProof/>
          <w:lang w:val="en-GB"/>
        </w:rPr>
        <w:t xml:space="preserve"> or another thing? Or should we prefer the verbal root </w:t>
      </w:r>
      <w:r w:rsidRPr="004D5A2F">
        <w:rPr>
          <w:rFonts w:ascii="Gandhari Unicode" w:hAnsi="Gandhari Unicode"/>
          <w:i/>
          <w:noProof/>
          <w:lang w:val="en-GB"/>
        </w:rPr>
        <w:t>paṭai-ttal</w:t>
      </w:r>
      <w:r w:rsidRPr="004D5A2F">
        <w:rPr>
          <w:rFonts w:ascii="Gandhari Unicode" w:hAnsi="Gandhari Unicode"/>
          <w:noProof/>
          <w:lang w:val="en-GB"/>
        </w:rPr>
        <w:t xml:space="preserve"> DEDR 3853 "to create, form, produce" ("arrows formed short")?</w:t>
      </w:r>
    </w:p>
  </w:footnote>
  <w:footnote w:id="534">
    <w:p w14:paraId="198C8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veḷ kākkai,</w:t>
      </w:r>
      <w:r w:rsidRPr="004D5A2F">
        <w:rPr>
          <w:rFonts w:ascii="Gandhari Unicode" w:hAnsi="Gandhari Unicode"/>
          <w:noProof/>
          <w:lang w:val="en-GB"/>
        </w:rPr>
        <w:t xml:space="preserve"> in this formulaic expression, probably refers rather to seagulls than to crows (see, however, note on KT 246.1).</w:t>
      </w:r>
    </w:p>
  </w:footnote>
  <w:footnote w:id="535">
    <w:p w14:paraId="3F8B419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pulantu uṟaiyum</w:t>
      </w:r>
      <w:r w:rsidRPr="004D5A2F">
        <w:rPr>
          <w:rFonts w:ascii="Gandhari Unicode" w:hAnsi="Gandhari Unicode"/>
          <w:noProof/>
          <w:lang w:val="en-GB"/>
        </w:rPr>
        <w:t xml:space="preserve"> can be taken as an auxiliary construction. Or else: "sulks with the dew [and yet] remains".</w:t>
      </w:r>
    </w:p>
  </w:footnote>
  <w:footnote w:id="536">
    <w:p w14:paraId="5C60F6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call the wetness, which distresses the birds, </w:t>
      </w:r>
      <w:r w:rsidRPr="004D5A2F">
        <w:rPr>
          <w:rFonts w:ascii="Gandhari Unicode" w:hAnsi="Gandhari Unicode"/>
          <w:i/>
          <w:noProof/>
          <w:lang w:val="en-GB"/>
        </w:rPr>
        <w:t>paṉi</w:t>
      </w:r>
      <w:r w:rsidRPr="004D5A2F">
        <w:rPr>
          <w:rFonts w:ascii="Gandhari Unicode" w:hAnsi="Gandhari Unicode"/>
          <w:noProof/>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7">
    <w:p w14:paraId="0EE178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sidRPr="004D5A2F">
        <w:rPr>
          <w:rFonts w:ascii="Gandhari Unicode" w:hAnsi="Gandhari Unicode"/>
          <w:i/>
          <w:noProof/>
          <w:lang w:val="en-GB"/>
        </w:rPr>
        <w:t>peyareccam</w:t>
      </w:r>
      <w:r w:rsidRPr="004D5A2F">
        <w:rPr>
          <w:rFonts w:ascii="Gandhari Unicode" w:hAnsi="Gandhari Unicode"/>
          <w:noProof/>
          <w:lang w:val="en-GB"/>
        </w:rPr>
        <w:t xml:space="preserve"> (as usually goes with temporal sub-clauses) would have been expected.</w:t>
      </w:r>
    </w:p>
  </w:footnote>
  <w:footnote w:id="538">
    <w:p w14:paraId="7ADC2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ceṟuvār</w:t>
      </w:r>
      <w:r w:rsidRPr="004D5A2F">
        <w:rPr>
          <w:rFonts w:ascii="Gandhari Unicode" w:hAnsi="Gandhari Unicode"/>
          <w:noProof/>
          <w:lang w:val="en-GB"/>
        </w:rPr>
        <w:t xml:space="preserve">: Cām. glosses with "HER enemies", which must presumably mean that part of the village people who are not favourable towards secret affairs. It seems best to take them also as the subject to </w:t>
      </w:r>
      <w:r w:rsidRPr="004D5A2F">
        <w:rPr>
          <w:rFonts w:ascii="Gandhari Unicode" w:hAnsi="Gandhari Unicode"/>
          <w:i/>
          <w:iCs/>
          <w:noProof/>
          <w:lang w:val="en-GB"/>
        </w:rPr>
        <w:t>varupa</w:t>
      </w:r>
      <w:r w:rsidRPr="004D5A2F">
        <w:rPr>
          <w:rFonts w:ascii="Gandhari Unicode" w:hAnsi="Gandhari Unicode"/>
          <w:noProof/>
          <w:lang w:val="en-GB"/>
        </w:rPr>
        <w:t xml:space="preserve"> in the following line: SHE is surrounded by evil gossip. The question, then, is rhetorical and implies that it would have been HIS duty to avoid such a situation.</w:t>
      </w:r>
    </w:p>
  </w:footnote>
  <w:footnote w:id="539">
    <w:p w14:paraId="6A1ECD4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teṟu vara</w:t>
      </w:r>
      <w:r w:rsidRPr="004D5A2F">
        <w:rPr>
          <w:rFonts w:ascii="Gandhari Unicode" w:hAnsi="Gandhari Unicode"/>
          <w:noProof/>
          <w:lang w:val="en-GB"/>
        </w:rPr>
        <w:t>: is this to be read as an auxiliary construction? So that it inevitably gives pain to HER?</w:t>
      </w:r>
    </w:p>
  </w:footnote>
  <w:footnote w:id="540">
    <w:p w14:paraId="3AB717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tēm pāy</w:t>
      </w:r>
      <w:r w:rsidRPr="004D5A2F">
        <w:rPr>
          <w:rFonts w:ascii="Gandhari Unicode" w:hAnsi="Gandhari Unicode"/>
          <w:noProof/>
          <w:lang w:val="en-GB"/>
        </w:rPr>
        <w:t xml:space="preserve">: </w:t>
      </w:r>
      <w:r w:rsidRPr="004D5A2F">
        <w:rPr>
          <w:rFonts w:ascii="Gandhari Unicode" w:hAnsi="Gandhari Unicode"/>
          <w:i/>
          <w:noProof/>
          <w:lang w:val="en-GB"/>
        </w:rPr>
        <w:t>pāy</w:t>
      </w:r>
      <w:r w:rsidRPr="004D5A2F">
        <w:rPr>
          <w:rFonts w:ascii="Gandhari Unicode" w:hAnsi="Gandhari Unicode"/>
          <w:noProof/>
          <w:lang w:val="en-GB"/>
        </w:rPr>
        <w:t xml:space="preserve"> is probably meant to express the enormous amount of honey in HIS country.</w:t>
      </w:r>
    </w:p>
  </w:footnote>
  <w:footnote w:id="541">
    <w:p w14:paraId="1D1B0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vīḻntaṉavē</w:t>
      </w:r>
      <w:r w:rsidRPr="004D5A2F">
        <w:rPr>
          <w:rFonts w:ascii="Gandhari Unicode" w:hAnsi="Gandhari Unicode"/>
          <w:noProof/>
          <w:lang w:val="en-GB"/>
        </w:rPr>
        <w:t>: here the perfective aspect expresses the fact that the bunches have already reached the bottom.</w:t>
      </w:r>
    </w:p>
  </w:footnote>
  <w:footnote w:id="542">
    <w:p w14:paraId="305B6E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sentence is coordinated with the following one by -</w:t>
      </w:r>
      <w:r w:rsidRPr="004D5A2F">
        <w:rPr>
          <w:rFonts w:ascii="Gandhari Unicode" w:hAnsi="Gandhari Unicode"/>
          <w:i/>
          <w:noProof/>
          <w:lang w:val="en-GB"/>
        </w:rPr>
        <w:t>um</w:t>
      </w:r>
      <w:r w:rsidRPr="004D5A2F">
        <w:rPr>
          <w:rFonts w:ascii="Gandhari Unicode" w:hAnsi="Gandhari Unicode"/>
          <w:noProof/>
          <w:lang w:val="en-GB"/>
        </w:rPr>
        <w:t xml:space="preserve">, its predicate </w:t>
      </w:r>
      <w:r w:rsidRPr="004D5A2F">
        <w:rPr>
          <w:rFonts w:ascii="Gandhari Unicode" w:hAnsi="Gandhari Unicode"/>
          <w:i/>
          <w:noProof/>
          <w:lang w:val="en-GB"/>
        </w:rPr>
        <w:t>nirampiṉa</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w:t>
      </w:r>
    </w:p>
  </w:footnote>
  <w:footnote w:id="543">
    <w:p w14:paraId="3E98EB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paṟi muṟai</w:t>
      </w:r>
      <w:r w:rsidRPr="004D5A2F">
        <w:rPr>
          <w:rFonts w:ascii="Gandhari Unicode" w:hAnsi="Gandhari Unicode"/>
          <w:noProof/>
          <w:lang w:val="en-GB"/>
        </w:rPr>
        <w:t xml:space="preserve"> presumably is to be understood as an adverbial phrase qualifying </w:t>
      </w:r>
      <w:r w:rsidRPr="004D5A2F">
        <w:rPr>
          <w:rFonts w:ascii="Gandhari Unicode" w:hAnsi="Gandhari Unicode"/>
          <w:i/>
          <w:noProof/>
          <w:lang w:val="en-GB"/>
        </w:rPr>
        <w:t>nirampiṉa</w:t>
      </w:r>
      <w:r w:rsidRPr="004D5A2F">
        <w:rPr>
          <w:rFonts w:ascii="Gandhari Unicode" w:hAnsi="Gandhari Unicode"/>
          <w:noProof/>
          <w:lang w:val="en-GB"/>
        </w:rPr>
        <w:t>, either "sproutingly" or "as if sprouting".</w:t>
      </w:r>
    </w:p>
  </w:footnote>
  <w:footnote w:id="544">
    <w:p w14:paraId="0B8D33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 know her to be a torment [to me]".</w:t>
      </w:r>
    </w:p>
  </w:footnote>
  <w:footnote w:id="545">
    <w:p w14:paraId="42F51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w:t>
      </w:r>
      <w:r w:rsidRPr="004D5A2F">
        <w:rPr>
          <w:rFonts w:ascii="Gandhari Unicode" w:hAnsi="Gandhari Unicode"/>
          <w:i/>
          <w:noProof/>
          <w:lang w:val="en-GB"/>
        </w:rPr>
        <w:t>nakar</w:t>
      </w:r>
      <w:r w:rsidRPr="004D5A2F">
        <w:rPr>
          <w:rFonts w:ascii="Gandhari Unicode" w:hAnsi="Gandhari Unicode"/>
          <w:noProof/>
          <w:lang w:val="en-GB"/>
        </w:rPr>
        <w:t xml:space="preserve"> in KT 234.4 seems to mean rather "town" than "house" (cf. note on KT 234.4), here the latter makes more sense: SHE does not go out while HE is not there.</w:t>
      </w:r>
    </w:p>
  </w:footnote>
  <w:footnote w:id="546">
    <w:p w14:paraId="4F071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"cloud" here already one further lexical meaning of </w:t>
      </w:r>
      <w:r w:rsidRPr="004D5A2F">
        <w:rPr>
          <w:rFonts w:ascii="Gandhari Unicode" w:hAnsi="Gandhari Unicode"/>
          <w:i/>
          <w:noProof/>
          <w:lang w:val="en-GB"/>
        </w:rPr>
        <w:t>mai</w:t>
      </w:r>
      <w:r w:rsidRPr="004D5A2F">
        <w:rPr>
          <w:rFonts w:ascii="Gandhari Unicode" w:hAnsi="Gandhari Unicode"/>
          <w:noProof/>
          <w:lang w:val="en-GB"/>
        </w:rPr>
        <w:t xml:space="preserve"> "collyrium" (cf. the images in KT 319.4, 371.2)?</w:t>
      </w:r>
    </w:p>
  </w:footnote>
  <w:footnote w:id="547">
    <w:p w14:paraId="5D54C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thus the image of lines 1-3, once again hardly marked for syntax?</w:t>
      </w:r>
    </w:p>
  </w:footnote>
  <w:footnote w:id="548">
    <w:p w14:paraId="179E7B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ūṅku alaṅ kaṭaiyē</w:t>
      </w:r>
      <w:r w:rsidRPr="004D5A2F">
        <w:rPr>
          <w:rFonts w:ascii="Gandhari Unicode" w:hAnsi="Gandhari Unicode"/>
          <w:noProof/>
          <w:lang w:val="en-GB"/>
        </w:rPr>
        <w:t xml:space="preserve"> (literally: "on the nightly border, before ...")? Tradition reads the whole </w:t>
      </w:r>
      <w:r w:rsidRPr="004D5A2F">
        <w:rPr>
          <w:rFonts w:ascii="Gandhari Unicode" w:hAnsi="Gandhari Unicode"/>
          <w:i/>
          <w:noProof/>
          <w:lang w:val="en-GB"/>
        </w:rPr>
        <w:t>alaṅ kaṭaiyē</w:t>
      </w:r>
      <w:r w:rsidRPr="004D5A2F">
        <w:rPr>
          <w:rFonts w:ascii="Gandhari Unicode" w:hAnsi="Gandhari Unicode"/>
          <w:noProof/>
          <w:lang w:val="en-GB"/>
        </w:rPr>
        <w:t xml:space="preserve"> as expletive, which changes the message considerably: embracing is sweet, before pallor comes, that is, generally, not situative.</w:t>
      </w:r>
    </w:p>
  </w:footnote>
  <w:footnote w:id="549">
    <w:p w14:paraId="36050C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māyitaḻ</w:t>
      </w:r>
      <w:r w:rsidRPr="004D5A2F">
        <w:rPr>
          <w:rFonts w:ascii="Gandhari Unicode" w:hAnsi="Gandhari Unicode"/>
          <w:noProof/>
          <w:lang w:val="en-GB"/>
        </w:rPr>
        <w:t xml:space="preserve"> as "black petals", which would be a play on the age-old motif of HER lotus eyes (lotuses, or </w:t>
      </w:r>
      <w:r w:rsidR="00037B79" w:rsidRPr="004D5A2F">
        <w:rPr>
          <w:rFonts w:ascii="Gandhari Unicode" w:hAnsi="Gandhari Unicode"/>
          <w:noProof/>
          <w:lang w:val="en-GB"/>
        </w:rPr>
        <w:t>waterlil</w:t>
      </w:r>
      <w:r w:rsidRPr="004D5A2F">
        <w:rPr>
          <w:rFonts w:ascii="Gandhari Unicode" w:hAnsi="Gandhari Unicode"/>
          <w:noProof/>
          <w:lang w:val="en-GB"/>
        </w:rPr>
        <w:t xml:space="preserve">ies for that matter, do not have black petals like lashes)? Cām. glosses </w:t>
      </w:r>
      <w:r w:rsidRPr="004D5A2F">
        <w:rPr>
          <w:rFonts w:ascii="Gandhari Unicode" w:hAnsi="Gandhari Unicode"/>
          <w:i/>
          <w:noProof/>
          <w:lang w:val="en-GB"/>
        </w:rPr>
        <w:t>kariya</w:t>
      </w:r>
      <w:r w:rsidRPr="004D5A2F">
        <w:rPr>
          <w:rFonts w:ascii="Gandhari Unicode" w:hAnsi="Gandhari Unicode"/>
          <w:noProof/>
          <w:lang w:val="en-GB"/>
        </w:rPr>
        <w:t xml:space="preserve"> without adding further reflection. Or is it only </w:t>
      </w:r>
      <w:r w:rsidRPr="004D5A2F">
        <w:rPr>
          <w:rFonts w:ascii="Gandhari Unicode" w:hAnsi="Gandhari Unicode"/>
          <w:i/>
          <w:noProof/>
          <w:lang w:val="en-GB"/>
        </w:rPr>
        <w:t>mā</w:t>
      </w:r>
      <w:r w:rsidRPr="004D5A2F">
        <w:rPr>
          <w:rFonts w:ascii="Gandhari Unicode" w:hAnsi="Gandhari Unicode"/>
          <w:noProof/>
          <w:lang w:val="en-GB"/>
        </w:rPr>
        <w:t xml:space="preserve"> "big" which is intended here?</w:t>
      </w:r>
    </w:p>
  </w:footnote>
  <w:footnote w:id="550">
    <w:p w14:paraId="7ACB44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Among several plausible variants Cām.'s choice of </w:t>
      </w:r>
      <w:r w:rsidRPr="004D5A2F">
        <w:rPr>
          <w:rFonts w:ascii="Gandhari Unicode" w:hAnsi="Gandhari Unicode"/>
          <w:i/>
          <w:iCs/>
          <w:noProof/>
          <w:lang w:val="en-GB"/>
        </w:rPr>
        <w:t>ivar</w:t>
      </w:r>
      <w:r w:rsidRPr="004D5A2F">
        <w:rPr>
          <w:rFonts w:ascii="Gandhari Unicode" w:hAnsi="Gandhari Unicode"/>
          <w:noProof/>
          <w:lang w:val="en-GB"/>
        </w:rPr>
        <w:t>, demonstrative of close proximity, does not make sense, since apparently HE is not present at all.</w:t>
      </w:r>
    </w:p>
  </w:footnote>
  <w:footnote w:id="551">
    <w:p w14:paraId="63227B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the heart does not choose between HER and the lover? T.V.G. explains the phrase as "not being stable on one side", but how to account for syntax and semantics?</w:t>
      </w:r>
    </w:p>
  </w:footnote>
  <w:footnote w:id="552">
    <w:p w14:paraId="3CE5AC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conveyed by </w:t>
      </w:r>
      <w:r w:rsidRPr="004D5A2F">
        <w:rPr>
          <w:rFonts w:ascii="Gandhari Unicode" w:hAnsi="Gandhari Unicode"/>
          <w:i/>
          <w:noProof/>
          <w:lang w:val="en-GB"/>
        </w:rPr>
        <w:t>irunta</w:t>
      </w:r>
      <w:r w:rsidRPr="004D5A2F">
        <w:rPr>
          <w:rFonts w:ascii="Gandhari Unicode" w:hAnsi="Gandhari Unicode"/>
          <w:noProof/>
          <w:lang w:val="en-GB"/>
        </w:rPr>
        <w:t xml:space="preserve"> here? Is it a temporary stay, that is, he has been with her heart, but is no longer? Or rather the fear that it might be so? Both further variants are equally possible, </w:t>
      </w:r>
      <w:r w:rsidRPr="004D5A2F">
        <w:rPr>
          <w:rFonts w:ascii="Gandhari Unicode" w:hAnsi="Gandhari Unicode"/>
          <w:i/>
          <w:iCs/>
          <w:noProof/>
          <w:lang w:val="en-GB"/>
        </w:rPr>
        <w:t>arunta</w:t>
      </w:r>
      <w:r w:rsidRPr="004D5A2F">
        <w:rPr>
          <w:rFonts w:ascii="Gandhari Unicode" w:hAnsi="Gandhari Unicode"/>
          <w:noProof/>
          <w:lang w:val="en-GB"/>
        </w:rPr>
        <w:t xml:space="preserve"> ("my heart that had imbibed him") as well as the infinitive </w:t>
      </w:r>
      <w:r w:rsidRPr="004D5A2F">
        <w:rPr>
          <w:rFonts w:ascii="Gandhari Unicode" w:hAnsi="Gandhari Unicode"/>
          <w:i/>
          <w:iCs/>
          <w:noProof/>
          <w:lang w:val="en-GB"/>
        </w:rPr>
        <w:t>varunta</w:t>
      </w:r>
      <w:r w:rsidRPr="004D5A2F">
        <w:rPr>
          <w:rFonts w:ascii="Gandhari Unicode" w:hAnsi="Gandhari Unicode"/>
          <w:noProof/>
          <w:lang w:val="en-GB"/>
        </w:rPr>
        <w:t>, with a different nuance: "my heart suffers, friend, for him to suffer."</w:t>
      </w:r>
    </w:p>
  </w:footnote>
  <w:footnote w:id="553">
    <w:p w14:paraId="520797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peyar taru</w:t>
      </w:r>
      <w:r w:rsidRPr="004D5A2F">
        <w:rPr>
          <w:rFonts w:ascii="Gandhari Unicode" w:hAnsi="Gandhari Unicode"/>
          <w:noProof/>
          <w:lang w:val="en-GB"/>
        </w:rPr>
        <w:t xml:space="preserve"> has the nuance of involuntarity/inevitability of the movement, while the repetition is iterative.</w:t>
      </w:r>
    </w:p>
  </w:footnote>
  <w:footnote w:id="554">
    <w:p w14:paraId="0842E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niṉṟa</w:t>
      </w:r>
      <w:r w:rsidRPr="004D5A2F">
        <w:rPr>
          <w:rFonts w:ascii="Gandhari Unicode" w:hAnsi="Gandhari Unicode"/>
          <w:noProof/>
          <w:lang w:val="en-GB"/>
        </w:rPr>
        <w:t>: why here the perfective aspect? Is it that the trees have found hold in the depth?</w:t>
      </w:r>
    </w:p>
  </w:footnote>
  <w:footnote w:id="555">
    <w:p w14:paraId="0A6F8B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poḻil aṇi koḷāa</w:t>
      </w:r>
      <w:r w:rsidRPr="004D5A2F">
        <w:rPr>
          <w:rFonts w:ascii="Gandhari Unicode" w:hAnsi="Gandhari Unicode"/>
          <w:noProof/>
          <w:lang w:val="en-GB"/>
        </w:rPr>
        <w:t xml:space="preserve">: for a related expression cf. KT 22.3: </w:t>
      </w:r>
      <w:r w:rsidRPr="004D5A2F">
        <w:rPr>
          <w:rFonts w:ascii="Gandhari Unicode" w:hAnsi="Gandhari Unicode"/>
          <w:i/>
          <w:noProof/>
          <w:lang w:val="en-GB"/>
        </w:rPr>
        <w:t>cilampu aṇi koṇṭa</w:t>
      </w:r>
      <w:r w:rsidRPr="004D5A2F">
        <w:rPr>
          <w:rFonts w:ascii="Gandhari Unicode" w:hAnsi="Gandhari Unicode"/>
          <w:noProof/>
          <w:lang w:val="en-GB"/>
        </w:rPr>
        <w:t xml:space="preserve">, so we clearly have to read this form as positive and </w:t>
      </w:r>
      <w:r w:rsidRPr="004D5A2F">
        <w:rPr>
          <w:rFonts w:ascii="Gandhari Unicode" w:hAnsi="Gandhari Unicode"/>
          <w:i/>
          <w:noProof/>
          <w:lang w:val="en-GB"/>
        </w:rPr>
        <w:t>peyareccam.</w:t>
      </w:r>
    </w:p>
  </w:footnote>
  <w:footnote w:id="556">
    <w:p w14:paraId="7448A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pori pū</w:t>
      </w:r>
      <w:r w:rsidRPr="004D5A2F">
        <w:rPr>
          <w:rFonts w:ascii="Gandhari Unicode" w:hAnsi="Gandhari Unicode"/>
          <w:noProof/>
          <w:lang w:val="en-GB"/>
        </w:rPr>
        <w:t>: T.V.G. explains this slightly strange phrase as flowers which become puffed up like roasted rice corns.</w:t>
      </w:r>
    </w:p>
  </w:footnote>
  <w:footnote w:id="557">
    <w:p w14:paraId="213581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this supposed to mean HE did not have a good reason to leave HER, and she does not forgive him?</w:t>
      </w:r>
    </w:p>
  </w:footnote>
  <w:footnote w:id="558">
    <w:p w14:paraId="1CB859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male monkey has dug [its] hand in" (cf. KT 373.3).</w:t>
      </w:r>
    </w:p>
  </w:footnote>
  <w:footnote w:id="559">
    <w:p w14:paraId="674FD0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payam talaippaṭāa</w:t>
      </w:r>
      <w:r w:rsidRPr="004D5A2F">
        <w:rPr>
          <w:rFonts w:ascii="Gandhari Unicode" w:hAnsi="Gandhari Unicode"/>
          <w:noProof/>
          <w:lang w:val="en-GB"/>
        </w:rPr>
        <w:t>?</w:t>
      </w:r>
    </w:p>
  </w:footnote>
  <w:footnote w:id="560">
    <w:p w14:paraId="7BEBC4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impersonal </w:t>
      </w:r>
      <w:r w:rsidRPr="004D5A2F">
        <w:rPr>
          <w:rFonts w:ascii="Gandhari Unicode" w:hAnsi="Gandhari Unicode"/>
          <w:i/>
          <w:noProof/>
          <w:lang w:val="en-GB"/>
        </w:rPr>
        <w:t>peyarum</w:t>
      </w:r>
      <w:r w:rsidRPr="004D5A2F">
        <w:rPr>
          <w:rFonts w:ascii="Gandhari Unicode" w:hAnsi="Gandhari Unicode"/>
          <w:noProof/>
          <w:lang w:val="en-GB"/>
        </w:rPr>
        <w:t xml:space="preserve"> speaks in favour of the traditional interpretation as an indirect invitation to eloping with HIM (thus already the </w:t>
      </w:r>
      <w:r w:rsidRPr="004D5A2F">
        <w:rPr>
          <w:rFonts w:ascii="Gandhari Unicode" w:hAnsi="Gandhari Unicode"/>
          <w:i/>
          <w:noProof/>
          <w:lang w:val="en-GB"/>
        </w:rPr>
        <w:t>kiḷavi</w:t>
      </w:r>
      <w:r w:rsidRPr="004D5A2F">
        <w:rPr>
          <w:rFonts w:ascii="Gandhari Unicode" w:hAnsi="Gandhari Unicode"/>
          <w:noProof/>
          <w:lang w:val="en-GB"/>
        </w:rPr>
        <w:t>).</w:t>
      </w:r>
    </w:p>
  </w:footnote>
  <w:footnote w:id="561">
    <w:p w14:paraId="1EDE5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meaning of this formulaic epithet here? In KT 193.2 it is used of a frog, in KT 155.4 and 279.2 of a bell, in KT 89.1 of a mortar. What is the analogy between the mouth of a tiger and these three?</w:t>
      </w:r>
    </w:p>
  </w:footnote>
  <w:footnote w:id="562">
    <w:p w14:paraId="5207E16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image contains the key to the construction, once again not morphologically marked: the flowers of the Vēṅkai are often compared to a tiger (thus in KT 47), which means that </w:t>
      </w:r>
      <w:r w:rsidRPr="004D5A2F">
        <w:rPr>
          <w:rFonts w:ascii="Gandhari Unicode" w:hAnsi="Gandhari Unicode"/>
          <w:i/>
          <w:noProof/>
          <w:lang w:val="en-GB"/>
        </w:rPr>
        <w:t>puli</w:t>
      </w:r>
      <w:r w:rsidRPr="004D5A2F">
        <w:rPr>
          <w:rFonts w:ascii="Gandhari Unicode" w:hAnsi="Gandhari Unicode"/>
          <w:noProof/>
          <w:lang w:val="en-GB"/>
        </w:rPr>
        <w:t xml:space="preserve"> must be taken as the subject of </w:t>
      </w:r>
      <w:r w:rsidRPr="004D5A2F">
        <w:rPr>
          <w:rFonts w:ascii="Gandhari Unicode" w:hAnsi="Gandhari Unicode"/>
          <w:i/>
          <w:noProof/>
          <w:lang w:val="en-GB"/>
        </w:rPr>
        <w:t>kiṭakkum</w:t>
      </w:r>
      <w:r w:rsidRPr="004D5A2F">
        <w:rPr>
          <w:rFonts w:ascii="Gandhari Unicode" w:hAnsi="Gandhari Unicode"/>
          <w:noProof/>
          <w:lang w:val="en-GB"/>
        </w:rPr>
        <w:t>.</w:t>
      </w:r>
    </w:p>
  </w:footnote>
  <w:footnote w:id="563">
    <w:p w14:paraId="135E5A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aṇi</w:t>
      </w:r>
      <w:r w:rsidRPr="004D5A2F">
        <w:rPr>
          <w:rFonts w:ascii="Gandhari Unicode" w:hAnsi="Gandhari Unicode"/>
          <w:noProof/>
          <w:lang w:val="en-GB"/>
        </w:rPr>
        <w:t xml:space="preserve"> refer to the blood-stained tusks or does it mean, rather flatly, "beautiful"?</w:t>
      </w:r>
    </w:p>
  </w:footnote>
  <w:footnote w:id="564">
    <w:p w14:paraId="25B52C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naṉai kavuḷ</w:t>
      </w:r>
      <w:r w:rsidRPr="004D5A2F">
        <w:rPr>
          <w:rFonts w:ascii="Gandhari Unicode" w:hAnsi="Gandhari Unicode"/>
          <w:noProof/>
          <w:lang w:val="en-GB"/>
        </w:rPr>
        <w:t xml:space="preserve"> is explained by T.V.G. to refer to the rut of the elephant, a time when he is supposed to be especially fierce.</w:t>
      </w:r>
    </w:p>
  </w:footnote>
  <w:footnote w:id="565">
    <w:p w14:paraId="32811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less well-attested variant once more might have been Cām.'s emendation. A verbal root, however, is after all comprehensible, and we might even consider reading an infinitive </w:t>
      </w:r>
      <w:r w:rsidRPr="004D5A2F">
        <w:rPr>
          <w:rFonts w:ascii="Gandhari Unicode" w:hAnsi="Gandhari Unicode"/>
          <w:i/>
          <w:iCs/>
          <w:noProof/>
          <w:lang w:val="en-GB"/>
        </w:rPr>
        <w:t>vāra</w:t>
      </w:r>
      <w:r w:rsidRPr="004D5A2F">
        <w:rPr>
          <w:rFonts w:ascii="Gandhari Unicode" w:hAnsi="Gandhari Unicode"/>
          <w:noProof/>
          <w:lang w:val="en-GB"/>
        </w:rPr>
        <w:t xml:space="preserve"> here, which would be another interpretation of the same grapheme and would bring us cows "thinking of their calves so that the milk flows over..."</w:t>
      </w:r>
    </w:p>
  </w:footnote>
  <w:footnote w:id="566">
    <w:p w14:paraId="1C9649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quite bewildering, and Cām.'s </w:t>
      </w:r>
      <w:r w:rsidRPr="004D5A2F">
        <w:rPr>
          <w:rFonts w:ascii="Gandhari Unicode" w:hAnsi="Gandhari Unicode"/>
          <w:i/>
          <w:iCs/>
          <w:noProof/>
          <w:lang w:val="en-GB"/>
        </w:rPr>
        <w:t>uḷḷi</w:t>
      </w:r>
      <w:r w:rsidRPr="004D5A2F">
        <w:rPr>
          <w:rFonts w:ascii="Gandhari Unicode" w:hAnsi="Gandhari Unicode"/>
          <w:noProof/>
          <w:lang w:val="en-GB"/>
        </w:rPr>
        <w:t xml:space="preserve"> makes better sense indeed, but it seems attested nowhere else and probably is his emendation.</w:t>
      </w:r>
    </w:p>
  </w:footnote>
  <w:footnote w:id="567">
    <w:p w14:paraId="4C8089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pirintu uṟai</w:t>
      </w:r>
      <w:r w:rsidRPr="004D5A2F">
        <w:rPr>
          <w:rFonts w:ascii="Gandhari Unicode" w:hAnsi="Gandhari Unicode"/>
          <w:noProof/>
          <w:lang w:val="en-GB"/>
        </w:rPr>
        <w:t>: here the durative function of the auxiliary.</w:t>
      </w:r>
    </w:p>
  </w:footnote>
  <w:footnote w:id="568">
    <w:p w14:paraId="7A3AE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aṇala</w:t>
      </w:r>
      <w:r w:rsidRPr="004D5A2F">
        <w:rPr>
          <w:rFonts w:ascii="Gandhari Unicode" w:hAnsi="Gandhari Unicode"/>
          <w:noProof/>
          <w:lang w:val="en-GB"/>
        </w:rPr>
        <w:t xml:space="preserve"> "those with dewlaps" (</w:t>
      </w:r>
      <w:r w:rsidRPr="004D5A2F">
        <w:rPr>
          <w:rFonts w:ascii="Gandhari Unicode" w:hAnsi="Gandhari Unicode"/>
          <w:i/>
          <w:noProof/>
          <w:lang w:val="en-GB"/>
        </w:rPr>
        <w:t>aṇal</w:t>
      </w:r>
      <w:r w:rsidRPr="004D5A2F">
        <w:rPr>
          <w:rFonts w:ascii="Gandhari Unicode" w:hAnsi="Gandhari Unicode"/>
          <w:noProof/>
          <w:lang w:val="en-GB"/>
        </w:rPr>
        <w:t xml:space="preserve"> DEDR 114 "dewlap"), is probably a pan-Indian designation for the cow. Thus also Cām.; different L./Sh.P., who take </w:t>
      </w:r>
      <w:r w:rsidRPr="004D5A2F">
        <w:rPr>
          <w:rFonts w:ascii="Gandhari Unicode" w:hAnsi="Gandhari Unicode"/>
          <w:i/>
          <w:noProof/>
          <w:lang w:val="en-GB"/>
        </w:rPr>
        <w:t>ceruttal</w:t>
      </w:r>
      <w:r w:rsidRPr="004D5A2F">
        <w:rPr>
          <w:rFonts w:ascii="Gandhari Unicode" w:hAnsi="Gandhari Unicode"/>
          <w:noProof/>
          <w:lang w:val="en-GB"/>
        </w:rPr>
        <w:t>, "udder", as a word for cow.</w:t>
      </w:r>
    </w:p>
  </w:footnote>
  <w:footnote w:id="569">
    <w:p w14:paraId="404A21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mother-cows go in front. The sequence of absolutives in this line (</w:t>
      </w:r>
      <w:r w:rsidRPr="004D5A2F">
        <w:rPr>
          <w:rFonts w:ascii="Gandhari Unicode" w:hAnsi="Gandhari Unicode"/>
          <w:i/>
          <w:noProof/>
          <w:lang w:val="en-GB"/>
        </w:rPr>
        <w:t>vārpu...uḷḷi...iṟantu</w:t>
      </w:r>
      <w:r w:rsidRPr="004D5A2F">
        <w:rPr>
          <w:rFonts w:ascii="Gandhari Unicode" w:hAnsi="Gandhari Unicode"/>
          <w:noProof/>
          <w:lang w:val="en-GB"/>
        </w:rPr>
        <w:t xml:space="preserve">) is not well-formed in such a way as to be construable with </w:t>
      </w:r>
      <w:r w:rsidRPr="004D5A2F">
        <w:rPr>
          <w:rFonts w:ascii="Gandhari Unicode" w:hAnsi="Gandhari Unicode"/>
          <w:i/>
          <w:noProof/>
          <w:lang w:val="en-GB"/>
        </w:rPr>
        <w:t>aṇala</w:t>
      </w:r>
      <w:r w:rsidRPr="004D5A2F">
        <w:rPr>
          <w:rFonts w:ascii="Gandhari Unicode" w:hAnsi="Gandhari Unicode"/>
          <w:noProof/>
          <w:lang w:val="en-GB"/>
        </w:rPr>
        <w:t xml:space="preserve"> as a subject. </w:t>
      </w:r>
      <w:r w:rsidRPr="004D5A2F">
        <w:rPr>
          <w:rFonts w:ascii="Gandhari Unicode" w:hAnsi="Gandhari Unicode"/>
          <w:i/>
          <w:noProof/>
          <w:lang w:val="en-GB"/>
        </w:rPr>
        <w:t>uḷḷi</w:t>
      </w:r>
      <w:r w:rsidRPr="004D5A2F">
        <w:rPr>
          <w:rFonts w:ascii="Gandhari Unicode" w:hAnsi="Gandhari Unicode"/>
          <w:noProof/>
          <w:lang w:val="en-GB"/>
        </w:rPr>
        <w:t xml:space="preserve"> and </w:t>
      </w:r>
      <w:r w:rsidRPr="004D5A2F">
        <w:rPr>
          <w:rFonts w:ascii="Gandhari Unicode" w:hAnsi="Gandhari Unicode"/>
          <w:i/>
          <w:noProof/>
          <w:lang w:val="en-GB"/>
        </w:rPr>
        <w:t>iṟantu</w:t>
      </w:r>
      <w:r w:rsidRPr="004D5A2F">
        <w:rPr>
          <w:rFonts w:ascii="Gandhari Unicode" w:hAnsi="Gandhari Unicode"/>
          <w:noProof/>
          <w:lang w:val="en-GB"/>
        </w:rPr>
        <w:t xml:space="preserve"> certainly evoke the formulaic </w:t>
      </w:r>
      <w:r w:rsidRPr="004D5A2F">
        <w:rPr>
          <w:rFonts w:ascii="Gandhari Unicode" w:hAnsi="Gandhari Unicode"/>
          <w:i/>
          <w:noProof/>
          <w:lang w:val="en-GB"/>
        </w:rPr>
        <w:t>uḷḷar kollō...iṟantōrē</w:t>
      </w:r>
      <w:r w:rsidRPr="004D5A2F">
        <w:rPr>
          <w:rFonts w:ascii="Gandhari Unicode" w:hAnsi="Gandhari Unicode"/>
          <w:noProof/>
          <w:lang w:val="en-GB"/>
        </w:rPr>
        <w:t>, i.e. HIS memory of HER.</w:t>
      </w:r>
    </w:p>
  </w:footnote>
  <w:footnote w:id="570">
    <w:p w14:paraId="77037A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arunta</w:t>
      </w:r>
      <w:r w:rsidRPr="004D5A2F">
        <w:rPr>
          <w:rFonts w:ascii="Gandhari Unicode" w:hAnsi="Gandhari Unicode"/>
          <w:noProof/>
          <w:lang w:val="en-GB"/>
        </w:rPr>
        <w:t xml:space="preserve">, infinitive, is difficult to construe here. For one thing, it has obviously the same subject as the row of absolutives + </w:t>
      </w:r>
      <w:r w:rsidRPr="004D5A2F">
        <w:rPr>
          <w:rFonts w:ascii="Gandhari Unicode" w:hAnsi="Gandhari Unicode"/>
          <w:i/>
          <w:noProof/>
          <w:lang w:val="en-GB"/>
        </w:rPr>
        <w:t>peyareccam</w:t>
      </w:r>
      <w:r w:rsidRPr="004D5A2F">
        <w:rPr>
          <w:rFonts w:ascii="Gandhari Unicode" w:hAnsi="Gandhari Unicode"/>
          <w:noProof/>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1">
    <w:p w14:paraId="5B7D7E5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Srin.'s proposal of taking </w:t>
      </w:r>
      <w:r w:rsidRPr="004D5A2F">
        <w:rPr>
          <w:rFonts w:ascii="Gandhari Unicode" w:hAnsi="Gandhari Unicode"/>
          <w:i/>
          <w:noProof/>
          <w:lang w:val="en-GB"/>
        </w:rPr>
        <w:t>teyya</w:t>
      </w:r>
      <w:r w:rsidRPr="004D5A2F">
        <w:rPr>
          <w:rFonts w:ascii="Gandhari Unicode" w:hAnsi="Gandhari Unicode"/>
          <w:noProof/>
          <w:lang w:val="en-GB"/>
        </w:rPr>
        <w:t xml:space="preserve"> as a particle of admonition makes sense also here (cf. KT 81.4).</w:t>
      </w:r>
    </w:p>
  </w:footnote>
  <w:footnote w:id="572">
    <w:p w14:paraId="7863E3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taṅkiṉir</w:t>
      </w:r>
      <w:r w:rsidRPr="004D5A2F">
        <w:rPr>
          <w:rFonts w:ascii="Gandhari Unicode" w:hAnsi="Gandhari Unicode"/>
          <w:noProof/>
          <w:lang w:val="en-GB"/>
        </w:rPr>
        <w:t>: the perfective aspect expresses here once again the hypothetical character of the question.</w:t>
      </w:r>
    </w:p>
  </w:footnote>
  <w:footnote w:id="573">
    <w:p w14:paraId="2B09A28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niṉṟu acaii</w:t>
      </w:r>
      <w:r w:rsidRPr="004D5A2F">
        <w:rPr>
          <w:rFonts w:ascii="Gandhari Unicode" w:hAnsi="Gandhari Unicode"/>
          <w:noProof/>
          <w:lang w:val="en-GB"/>
        </w:rPr>
        <w:t xml:space="preserve">: is this an intensifying (quasi-)synonym compound or is </w:t>
      </w:r>
      <w:r w:rsidRPr="004D5A2F">
        <w:rPr>
          <w:rFonts w:ascii="Gandhari Unicode" w:hAnsi="Gandhari Unicode"/>
          <w:i/>
          <w:noProof/>
          <w:lang w:val="en-GB"/>
        </w:rPr>
        <w:t>niṉṟu</w:t>
      </w:r>
      <w:r w:rsidRPr="004D5A2F">
        <w:rPr>
          <w:rFonts w:ascii="Gandhari Unicode" w:hAnsi="Gandhari Unicode"/>
          <w:noProof/>
          <w:lang w:val="en-GB"/>
        </w:rPr>
        <w:t xml:space="preserve"> to be understood as an adverb to </w:t>
      </w:r>
      <w:r w:rsidRPr="004D5A2F">
        <w:rPr>
          <w:rFonts w:ascii="Gandhari Unicode" w:hAnsi="Gandhari Unicode"/>
          <w:i/>
          <w:noProof/>
          <w:lang w:val="en-GB"/>
        </w:rPr>
        <w:t>acaii</w:t>
      </w:r>
      <w:r w:rsidRPr="004D5A2F">
        <w:rPr>
          <w:rFonts w:ascii="Gandhari Unicode" w:hAnsi="Gandhari Unicode"/>
          <w:noProof/>
          <w:lang w:val="en-GB"/>
        </w:rPr>
        <w:t>?</w:t>
      </w:r>
    </w:p>
  </w:footnote>
  <w:footnote w:id="574">
    <w:p w14:paraId="2BAD73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is the chariot </w:t>
      </w:r>
      <w:r w:rsidRPr="004D5A2F">
        <w:rPr>
          <w:rFonts w:ascii="Gandhari Unicode" w:hAnsi="Gandhari Unicode"/>
          <w:i/>
          <w:noProof/>
          <w:lang w:val="en-GB"/>
        </w:rPr>
        <w:t>iḻai aṇintu</w:t>
      </w:r>
      <w:r w:rsidRPr="004D5A2F">
        <w:rPr>
          <w:rFonts w:ascii="Gandhari Unicode" w:hAnsi="Gandhari Unicode"/>
          <w:noProof/>
          <w:lang w:val="en-GB"/>
        </w:rPr>
        <w:t>?</w:t>
      </w:r>
    </w:p>
  </w:footnote>
  <w:footnote w:id="575">
    <w:p w14:paraId="3823C1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connotation of </w:t>
      </w:r>
      <w:r w:rsidRPr="004D5A2F">
        <w:rPr>
          <w:rFonts w:ascii="Gandhari Unicode" w:hAnsi="Gandhari Unicode"/>
          <w:i/>
          <w:noProof/>
          <w:lang w:val="en-GB"/>
        </w:rPr>
        <w:t>iḻum</w:t>
      </w:r>
      <w:r w:rsidRPr="004D5A2F">
        <w:rPr>
          <w:rFonts w:ascii="Gandhari Unicode" w:hAnsi="Gandhari Unicode"/>
          <w:noProof/>
          <w:lang w:val="en-GB"/>
        </w:rPr>
        <w:t xml:space="preserve"> "sweet" or rather "loud"?</w:t>
      </w:r>
    </w:p>
  </w:footnote>
  <w:footnote w:id="576">
    <w:p w14:paraId="4EC89D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taiiya</w:t>
      </w:r>
      <w:r w:rsidRPr="004D5A2F">
        <w:rPr>
          <w:rFonts w:ascii="Gandhari Unicode" w:hAnsi="Gandhari Unicode"/>
          <w:noProof/>
          <w:lang w:val="en-GB"/>
        </w:rPr>
        <w:t xml:space="preserve"> here?</w:t>
      </w:r>
    </w:p>
  </w:footnote>
  <w:footnote w:id="577">
    <w:p w14:paraId="014D1B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muḷai kōṭu</w:t>
      </w:r>
      <w:r w:rsidRPr="004D5A2F">
        <w:rPr>
          <w:rFonts w:ascii="Gandhari Unicode" w:hAnsi="Gandhari Unicode"/>
          <w:noProof/>
          <w:lang w:val="en-GB"/>
        </w:rPr>
        <w:t xml:space="preserve"> might also intend a comparison: "tusks [like] sprouts", i.e. still very small.</w:t>
      </w:r>
    </w:p>
  </w:footnote>
  <w:footnote w:id="578">
    <w:p w14:paraId="062C4A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kuṉṟa naṇṇi</w:t>
      </w:r>
      <w:r w:rsidRPr="004D5A2F">
        <w:rPr>
          <w:rFonts w:ascii="Gandhari Unicode" w:hAnsi="Gandhari Unicode"/>
          <w:noProof/>
          <w:lang w:val="en-GB"/>
        </w:rPr>
        <w:t xml:space="preserve"> here? The elephant's place is the hills, but in search of his female he comes down into the village and gives people a fright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just like HE will upset HER people if she does not give in to him?</w:t>
      </w:r>
    </w:p>
  </w:footnote>
  <w:footnote w:id="579">
    <w:p w14:paraId="6C241B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maruṅkiṉ</w:t>
      </w:r>
      <w:r w:rsidRPr="004D5A2F">
        <w:rPr>
          <w:rFonts w:ascii="Gandhari Unicode" w:hAnsi="Gandhari Unicode"/>
          <w:noProof/>
          <w:lang w:val="en-GB"/>
        </w:rPr>
        <w:t>? Just a pronounced loc. suff.?</w:t>
      </w:r>
    </w:p>
  </w:footnote>
  <w:footnote w:id="580">
    <w:p w14:paraId="403418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and function of </w:t>
      </w:r>
      <w:r w:rsidRPr="004D5A2F">
        <w:rPr>
          <w:rFonts w:ascii="Gandhari Unicode" w:hAnsi="Gandhari Unicode"/>
          <w:i/>
          <w:noProof/>
          <w:lang w:val="en-GB"/>
        </w:rPr>
        <w:t>ākātu</w:t>
      </w:r>
      <w:r w:rsidRPr="004D5A2F">
        <w:rPr>
          <w:rFonts w:ascii="Gandhari Unicode" w:hAnsi="Gandhari Unicode"/>
          <w:noProof/>
          <w:lang w:val="en-GB"/>
        </w:rPr>
        <w:t>? And is the third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collavum ākātu</w:t>
      </w:r>
      <w:r w:rsidRPr="004D5A2F">
        <w:rPr>
          <w:rFonts w:ascii="Gandhari Unicode" w:hAnsi="Gandhari Unicode"/>
          <w:noProof/>
          <w:lang w:val="en-GB"/>
        </w:rPr>
        <w:t xml:space="preserve">) to be read as a coordination to the two preceding absolutives </w:t>
      </w:r>
      <w:r w:rsidRPr="004D5A2F">
        <w:rPr>
          <w:rFonts w:ascii="Gandhari Unicode" w:hAnsi="Gandhari Unicode"/>
          <w:i/>
          <w:noProof/>
          <w:lang w:val="en-GB"/>
        </w:rPr>
        <w:t>tantum</w:t>
      </w:r>
      <w:r w:rsidRPr="004D5A2F">
        <w:rPr>
          <w:rFonts w:ascii="Gandhari Unicode" w:hAnsi="Gandhari Unicode"/>
          <w:noProof/>
          <w:lang w:val="en-GB"/>
        </w:rPr>
        <w:t xml:space="preserve"> and </w:t>
      </w:r>
      <w:r w:rsidRPr="004D5A2F">
        <w:rPr>
          <w:rFonts w:ascii="Gandhari Unicode" w:hAnsi="Gandhari Unicode"/>
          <w:i/>
          <w:noProof/>
          <w:lang w:val="en-GB"/>
        </w:rPr>
        <w:t>oppiyum</w:t>
      </w:r>
      <w:r w:rsidRPr="004D5A2F">
        <w:rPr>
          <w:rFonts w:ascii="Gandhari Unicode" w:hAnsi="Gandhari Unicode"/>
          <w:noProof/>
          <w:lang w:val="en-GB"/>
        </w:rPr>
        <w:t>?</w:t>
      </w:r>
    </w:p>
  </w:footnote>
  <w:footnote w:id="581">
    <w:p w14:paraId="29941E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conveyed by </w:t>
      </w:r>
      <w:r w:rsidRPr="004D5A2F">
        <w:rPr>
          <w:rFonts w:ascii="Gandhari Unicode" w:hAnsi="Gandhari Unicode"/>
          <w:i/>
          <w:noProof/>
          <w:lang w:val="en-GB"/>
        </w:rPr>
        <w:t>oṉṟu</w:t>
      </w:r>
      <w:r w:rsidRPr="004D5A2F">
        <w:rPr>
          <w:rFonts w:ascii="Gandhari Unicode" w:hAnsi="Gandhari Unicode"/>
          <w:noProof/>
          <w:lang w:val="en-GB"/>
        </w:rPr>
        <w:t>? Is this the one, decisive union? Or an adverbial "once"?</w:t>
      </w:r>
    </w:p>
  </w:footnote>
  <w:footnote w:id="582">
    <w:p w14:paraId="326501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tāṉ-um</w:t>
      </w:r>
      <w:r w:rsidRPr="004D5A2F">
        <w:rPr>
          <w:rFonts w:ascii="Gandhari Unicode" w:hAnsi="Gandhari Unicode"/>
          <w:noProof/>
          <w:lang w:val="en-GB"/>
        </w:rPr>
        <w:t xml:space="preserve"> emphasize HER part in the undertaking, that is, she has done it out of her own free will?</w:t>
      </w:r>
    </w:p>
  </w:footnote>
  <w:footnote w:id="583">
    <w:p w14:paraId="67F1DC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rest probably should be connected with </w:t>
      </w:r>
      <w:r w:rsidRPr="004D5A2F">
        <w:rPr>
          <w:rFonts w:ascii="Gandhari Unicode" w:hAnsi="Gandhari Unicode"/>
          <w:i/>
          <w:noProof/>
          <w:lang w:val="en-GB"/>
        </w:rPr>
        <w:t>eṉiṉ</w:t>
      </w:r>
      <w:r w:rsidRPr="004D5A2F">
        <w:rPr>
          <w:rFonts w:ascii="Gandhari Unicode" w:hAnsi="Gandhari Unicode"/>
          <w:noProof/>
          <w:lang w:val="en-GB"/>
        </w:rPr>
        <w:t xml:space="preserve">, not with </w:t>
      </w:r>
      <w:r w:rsidRPr="004D5A2F">
        <w:rPr>
          <w:rFonts w:ascii="Gandhari Unicode" w:hAnsi="Gandhari Unicode"/>
          <w:i/>
          <w:noProof/>
          <w:lang w:val="en-GB"/>
        </w:rPr>
        <w:t>ceytaṉaḷ</w:t>
      </w:r>
      <w:r w:rsidRPr="004D5A2F">
        <w:rPr>
          <w:rFonts w:ascii="Gandhari Unicode" w:hAnsi="Gandhari Unicode"/>
          <w:noProof/>
          <w:lang w:val="en-GB"/>
        </w:rPr>
        <w:t>, that is, when HE is on his way his heart thinks of the one he has left behind.</w:t>
      </w:r>
    </w:p>
  </w:footnote>
  <w:footnote w:id="584">
    <w:p w14:paraId="44AE59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the pronounced -</w:t>
      </w:r>
      <w:r w:rsidRPr="004D5A2F">
        <w:rPr>
          <w:rFonts w:ascii="Gandhari Unicode" w:hAnsi="Gandhari Unicode"/>
          <w:i/>
          <w:noProof/>
          <w:lang w:val="en-GB"/>
        </w:rPr>
        <w:t>uṭai</w:t>
      </w:r>
      <w:r w:rsidRPr="004D5A2F">
        <w:rPr>
          <w:rFonts w:ascii="Gandhari Unicode" w:hAnsi="Gandhari Unicode"/>
          <w:noProof/>
          <w:lang w:val="en-GB"/>
        </w:rPr>
        <w:t>? The blossom sticks out just like the crest of the peacock, because the stalks are so long?</w:t>
      </w:r>
    </w:p>
  </w:footnote>
  <w:footnote w:id="585">
    <w:p w14:paraId="6FA528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Namely, to judge from the situation of this interior monologue in the desert (and contrary to the </w:t>
      </w:r>
      <w:r w:rsidRPr="004D5A2F">
        <w:rPr>
          <w:rFonts w:ascii="Gandhari Unicode" w:hAnsi="Gandhari Unicode"/>
          <w:i/>
          <w:noProof/>
          <w:lang w:val="en-GB"/>
        </w:rPr>
        <w:t>kiḷavi</w:t>
      </w:r>
      <w:r w:rsidRPr="004D5A2F">
        <w:rPr>
          <w:rFonts w:ascii="Gandhari Unicode" w:hAnsi="Gandhari Unicode"/>
          <w:noProof/>
          <w:lang w:val="en-GB"/>
        </w:rPr>
        <w:t xml:space="preserve">, which reads the whole as taking place before setting out), the decision to return to HER. The direct object to </w:t>
      </w:r>
      <w:r w:rsidRPr="004D5A2F">
        <w:rPr>
          <w:rFonts w:ascii="Gandhari Unicode" w:hAnsi="Gandhari Unicode"/>
          <w:i/>
          <w:noProof/>
          <w:lang w:val="en-GB"/>
        </w:rPr>
        <w:t>nayanta</w:t>
      </w:r>
      <w:r w:rsidRPr="004D5A2F">
        <w:rPr>
          <w:rFonts w:ascii="Gandhari Unicode" w:hAnsi="Gandhari Unicode"/>
          <w:noProof/>
          <w:lang w:val="en-GB"/>
        </w:rPr>
        <w:t xml:space="preserve"> supplemented by Cām., </w:t>
      </w:r>
      <w:r w:rsidRPr="004D5A2F">
        <w:rPr>
          <w:rFonts w:ascii="Gandhari Unicode" w:hAnsi="Gandhari Unicode"/>
          <w:i/>
          <w:noProof/>
          <w:lang w:val="en-GB"/>
        </w:rPr>
        <w:t>poruḷ</w:t>
      </w:r>
      <w:r w:rsidRPr="004D5A2F">
        <w:rPr>
          <w:rFonts w:ascii="Gandhari Unicode" w:hAnsi="Gandhari Unicode"/>
          <w:noProof/>
          <w:lang w:val="en-GB"/>
        </w:rPr>
        <w:t>, would give a different note: in spite of HIS sympathetic(?) memory of HER, who has stayed behind, he moves on.</w:t>
      </w:r>
    </w:p>
  </w:footnote>
  <w:footnote w:id="586">
    <w:p w14:paraId="2E0814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namely a hypothetical request to the heart to take HER along when going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is impossible and implicitly means HE is not willing to go at all. This does not seem to pay attention to the peculiar </w:t>
      </w:r>
      <w:r w:rsidRPr="004D5A2F">
        <w:rPr>
          <w:rFonts w:ascii="Gandhari Unicode" w:hAnsi="Gandhari Unicode"/>
          <w:i/>
          <w:noProof/>
          <w:lang w:val="en-GB"/>
        </w:rPr>
        <w:t>oṉṟu maṇam</w:t>
      </w:r>
      <w:r w:rsidRPr="004D5A2F">
        <w:rPr>
          <w:rFonts w:ascii="Gandhari Unicode" w:hAnsi="Gandhari Unicode"/>
          <w:noProof/>
          <w:lang w:val="en-GB"/>
        </w:rPr>
        <w:t>.</w:t>
      </w:r>
    </w:p>
  </w:footnote>
  <w:footnote w:id="587">
    <w:p w14:paraId="0712B5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variant </w:t>
      </w:r>
      <w:r w:rsidRPr="004D5A2F">
        <w:rPr>
          <w:rFonts w:ascii="Gandhari Unicode" w:hAnsi="Gandhari Unicode"/>
          <w:i/>
          <w:iCs/>
          <w:noProof/>
          <w:lang w:val="en-GB"/>
        </w:rPr>
        <w:t>polam</w:t>
      </w:r>
      <w:r w:rsidRPr="004D5A2F">
        <w:rPr>
          <w:rFonts w:ascii="Gandhari Unicode" w:hAnsi="Gandhari Unicode"/>
          <w:noProof/>
          <w:lang w:val="en-GB"/>
        </w:rPr>
        <w:t xml:space="preserve">, "gold", it would be necessary to understand </w:t>
      </w:r>
      <w:r w:rsidRPr="004D5A2F">
        <w:rPr>
          <w:rFonts w:ascii="Gandhari Unicode" w:hAnsi="Gandhari Unicode"/>
          <w:i/>
          <w:iCs/>
          <w:noProof/>
          <w:lang w:val="en-GB"/>
        </w:rPr>
        <w:t xml:space="preserve">tēr </w:t>
      </w:r>
      <w:r w:rsidRPr="004D5A2F">
        <w:rPr>
          <w:rFonts w:ascii="Gandhari Unicode" w:hAnsi="Gandhari Unicode"/>
          <w:noProof/>
          <w:lang w:val="en-GB"/>
        </w:rPr>
        <w:t>in a different way, namely as "chariot".</w:t>
      </w:r>
    </w:p>
  </w:footnote>
  <w:footnote w:id="588">
    <w:p w14:paraId="73CF45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tām-ē</w:t>
      </w:r>
      <w:r w:rsidRPr="004D5A2F">
        <w:rPr>
          <w:rFonts w:ascii="Gandhari Unicode" w:hAnsi="Gandhari Unicode"/>
          <w:noProof/>
          <w:lang w:val="en-GB"/>
        </w:rPr>
        <w:t xml:space="preserve"> would be awkward in the subordinate </w:t>
      </w:r>
      <w:r w:rsidRPr="004D5A2F">
        <w:rPr>
          <w:rFonts w:ascii="Gandhari Unicode" w:hAnsi="Gandhari Unicode"/>
          <w:i/>
          <w:noProof/>
          <w:lang w:val="en-GB"/>
        </w:rPr>
        <w:t xml:space="preserve">āyiṉ </w:t>
      </w:r>
      <w:r w:rsidRPr="004D5A2F">
        <w:rPr>
          <w:rFonts w:ascii="Gandhari Unicode" w:hAnsi="Gandhari Unicode"/>
          <w:noProof/>
          <w:lang w:val="en-GB"/>
        </w:rPr>
        <w:t xml:space="preserve">clause, so the best might be to take it as an antepositioned subject to </w:t>
      </w:r>
      <w:r w:rsidRPr="004D5A2F">
        <w:rPr>
          <w:rFonts w:ascii="Gandhari Unicode" w:hAnsi="Gandhari Unicode"/>
          <w:i/>
          <w:noProof/>
          <w:lang w:val="en-GB"/>
        </w:rPr>
        <w:t>kāṇār</w:t>
      </w:r>
      <w:r w:rsidRPr="004D5A2F">
        <w:rPr>
          <w:rFonts w:ascii="Gandhari Unicode" w:hAnsi="Gandhari Unicode"/>
          <w:noProof/>
          <w:lang w:val="en-GB"/>
        </w:rPr>
        <w:t>.</w:t>
      </w:r>
    </w:p>
  </w:footnote>
  <w:footnote w:id="589">
    <w:p w14:paraId="719B89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the plural is to be understood as such. </w:t>
      </w:r>
      <w:r w:rsidRPr="004D5A2F">
        <w:rPr>
          <w:rFonts w:ascii="Gandhari Unicode" w:hAnsi="Gandhari Unicode"/>
          <w:i/>
          <w:noProof/>
          <w:lang w:val="en-GB"/>
        </w:rPr>
        <w:t>celpa</w:t>
      </w:r>
      <w:r w:rsidRPr="004D5A2F">
        <w:rPr>
          <w:rFonts w:ascii="Gandhari Unicode" w:hAnsi="Gandhari Unicode"/>
          <w:noProof/>
          <w:lang w:val="en-GB"/>
        </w:rPr>
        <w:t xml:space="preserve"> usually is a real plural form, not a honorific. From the point of view of metre </w:t>
      </w:r>
      <w:r w:rsidRPr="004D5A2F">
        <w:rPr>
          <w:rFonts w:ascii="Gandhari Unicode" w:hAnsi="Gandhari Unicode"/>
          <w:i/>
          <w:noProof/>
          <w:lang w:val="en-GB"/>
        </w:rPr>
        <w:t>celvar</w:t>
      </w:r>
      <w:r w:rsidRPr="004D5A2F">
        <w:rPr>
          <w:rFonts w:ascii="Gandhari Unicode" w:hAnsi="Gandhari Unicode"/>
          <w:noProof/>
          <w:lang w:val="en-GB"/>
        </w:rPr>
        <w:t xml:space="preserve"> would not have been a problem. Still, there is at least one more instance (cf. KT 231.4) of a form in -</w:t>
      </w:r>
      <w:r w:rsidRPr="004D5A2F">
        <w:rPr>
          <w:rFonts w:ascii="Gandhari Unicode" w:hAnsi="Gandhari Unicode"/>
          <w:i/>
          <w:noProof/>
          <w:lang w:val="en-GB"/>
        </w:rPr>
        <w:t>pa</w:t>
      </w:r>
      <w:r w:rsidRPr="004D5A2F">
        <w:rPr>
          <w:rFonts w:ascii="Gandhari Unicode" w:hAnsi="Gandhari Unicode"/>
          <w:noProof/>
          <w:lang w:val="en-GB"/>
        </w:rPr>
        <w:t xml:space="preserve"> that has to be read as honorific.</w:t>
      </w:r>
    </w:p>
  </w:footnote>
  <w:footnote w:id="590">
    <w:p w14:paraId="76F152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pūṇ akam</w:t>
      </w:r>
      <w:r w:rsidRPr="004D5A2F">
        <w:rPr>
          <w:rFonts w:ascii="Gandhari Unicode" w:hAnsi="Gandhari Unicode"/>
          <w:noProof/>
          <w:lang w:val="en-GB"/>
        </w:rPr>
        <w:t>? Her decoration is wet through and through?</w:t>
      </w:r>
    </w:p>
  </w:footnote>
  <w:footnote w:id="591">
    <w:p w14:paraId="230389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aḻintu</w:t>
      </w:r>
      <w:r w:rsidRPr="004D5A2F">
        <w:rPr>
          <w:rFonts w:ascii="Gandhari Unicode" w:hAnsi="Gandhari Unicode"/>
          <w:noProof/>
          <w:lang w:val="en-GB"/>
        </w:rPr>
        <w:t xml:space="preserve"> most probably refers to HER state of mind.</w:t>
      </w:r>
    </w:p>
  </w:footnote>
  <w:footnote w:id="592">
    <w:p w14:paraId="59AE73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itaḻ aḻintu ūṟum kaṇ paṉi</w:t>
      </w:r>
      <w:r w:rsidRPr="004D5A2F">
        <w:rPr>
          <w:rFonts w:ascii="Gandhari Unicode" w:hAnsi="Gandhari Unicode"/>
          <w:noProof/>
          <w:lang w:val="en-GB"/>
        </w:rPr>
        <w:t xml:space="preserve"> might be understood as a mixed metaphor: </w:t>
      </w:r>
      <w:r w:rsidRPr="004D5A2F">
        <w:rPr>
          <w:rFonts w:ascii="Gandhari Unicode" w:hAnsi="Gandhari Unicode"/>
          <w:i/>
          <w:noProof/>
          <w:lang w:val="en-GB"/>
        </w:rPr>
        <w:t>aḻintu</w:t>
      </w:r>
      <w:r w:rsidRPr="004D5A2F">
        <w:rPr>
          <w:rFonts w:ascii="Gandhari Unicode" w:hAnsi="Gandhari Unicode"/>
          <w:noProof/>
          <w:lang w:val="en-GB"/>
        </w:rPr>
        <w:t xml:space="preserve"> and </w:t>
      </w:r>
      <w:r w:rsidRPr="004D5A2F">
        <w:rPr>
          <w:rFonts w:ascii="Gandhari Unicode" w:hAnsi="Gandhari Unicode"/>
          <w:i/>
          <w:noProof/>
          <w:lang w:val="en-GB"/>
        </w:rPr>
        <w:t>kaṇ</w:t>
      </w:r>
      <w:r w:rsidRPr="004D5A2F">
        <w:rPr>
          <w:rFonts w:ascii="Gandhari Unicode" w:hAnsi="Gandhari Unicode"/>
          <w:noProof/>
          <w:lang w:val="en-GB"/>
        </w:rPr>
        <w:t xml:space="preserve"> belong to the human-emotive range, the rest belongs to the nature image of dew on blossoms.</w:t>
      </w:r>
    </w:p>
  </w:footnote>
  <w:footnote w:id="593">
    <w:p w14:paraId="14994C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syntax and impact of line 1-3? Judged by the image it must mean that HER tears come onto HIS breast like the jasmine blossoms hang on the tusks of the elephant (the man taking what he needs and leaving). On the other hand there is a parallel (KT 325) where SHE wets her breast, and </w:t>
      </w:r>
      <w:r w:rsidRPr="004D5A2F">
        <w:rPr>
          <w:rFonts w:ascii="Gandhari Unicode" w:hAnsi="Gandhari Unicode"/>
          <w:i/>
          <w:noProof/>
          <w:lang w:val="en-GB"/>
        </w:rPr>
        <w:t>mulai</w:t>
      </w:r>
      <w:r w:rsidRPr="004D5A2F">
        <w:rPr>
          <w:rFonts w:ascii="Gandhari Unicode" w:hAnsi="Gandhari Unicode"/>
          <w:noProof/>
          <w:lang w:val="en-GB"/>
        </w:rPr>
        <w:t xml:space="preserve"> usually denotes the female breast.</w:t>
      </w:r>
    </w:p>
  </w:footnote>
  <w:footnote w:id="594">
    <w:p w14:paraId="581F80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minority reading </w:t>
      </w:r>
      <w:r w:rsidRPr="004D5A2F">
        <w:rPr>
          <w:rFonts w:ascii="Gandhari Unicode" w:hAnsi="Gandhari Unicode"/>
          <w:i/>
          <w:iCs/>
          <w:noProof/>
          <w:lang w:val="en-GB"/>
        </w:rPr>
        <w:t>aṭumpu</w:t>
      </w:r>
      <w:r w:rsidRPr="004D5A2F">
        <w:rPr>
          <w:rFonts w:ascii="Gandhari Unicode" w:hAnsi="Gandhari Unicode"/>
          <w:noProof/>
          <w:lang w:val="en-GB"/>
        </w:rPr>
        <w:t xml:space="preserve"> is certainly more attractive, since it is another </w:t>
      </w:r>
      <w:r w:rsidRPr="004D5A2F">
        <w:rPr>
          <w:rFonts w:ascii="Gandhari Unicode" w:hAnsi="Gandhari Unicode"/>
          <w:i/>
          <w:iCs/>
          <w:noProof/>
          <w:lang w:val="en-GB"/>
        </w:rPr>
        <w:t>karu</w:t>
      </w:r>
      <w:r w:rsidRPr="004D5A2F">
        <w:rPr>
          <w:rFonts w:ascii="Gandhari Unicode" w:hAnsi="Gandhari Unicode"/>
          <w:noProof/>
          <w:lang w:val="en-GB"/>
        </w:rPr>
        <w:t xml:space="preserve"> element of </w:t>
      </w:r>
      <w:r w:rsidRPr="004D5A2F">
        <w:rPr>
          <w:rFonts w:ascii="Gandhari Unicode" w:hAnsi="Gandhari Unicode"/>
          <w:i/>
          <w:iCs/>
          <w:noProof/>
          <w:lang w:val="en-GB"/>
        </w:rPr>
        <w:t>neytal</w:t>
      </w:r>
      <w:r w:rsidRPr="004D5A2F">
        <w:rPr>
          <w:rFonts w:ascii="Gandhari Unicode" w:hAnsi="Gandhari Unicode"/>
          <w:noProof/>
          <w:lang w:val="en-GB"/>
        </w:rPr>
        <w:t>. Is this a sufficient reason to accept it into the text?</w:t>
      </w:r>
    </w:p>
  </w:footnote>
  <w:footnote w:id="595">
    <w:p w14:paraId="4BA317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once more the correction of C2 in adopting a transitive absolutive instead of the well-attested and perfectly comprehensible intransitive infinitive. The awkward bit of the phrase is in fact </w:t>
      </w:r>
      <w:r w:rsidRPr="004D5A2F">
        <w:rPr>
          <w:rFonts w:ascii="Gandhari Unicode" w:hAnsi="Gandhari Unicode"/>
          <w:i/>
          <w:iCs/>
          <w:noProof/>
          <w:lang w:val="en-GB"/>
        </w:rPr>
        <w:t>aruntum</w:t>
      </w:r>
      <w:r w:rsidRPr="004D5A2F">
        <w:rPr>
          <w:rFonts w:ascii="Gandhari Unicode" w:hAnsi="Gandhari Unicode"/>
          <w:noProof/>
          <w:lang w:val="en-GB"/>
        </w:rPr>
        <w:t xml:space="preserve">, pey. i.a., where we would expect an absolutive dependent on </w:t>
      </w:r>
      <w:r w:rsidRPr="004D5A2F">
        <w:rPr>
          <w:rFonts w:ascii="Gandhari Unicode" w:hAnsi="Gandhari Unicode"/>
          <w:i/>
          <w:iCs/>
          <w:noProof/>
          <w:lang w:val="en-GB"/>
        </w:rPr>
        <w:t>irukkum</w:t>
      </w:r>
      <w:r w:rsidRPr="004D5A2F">
        <w:rPr>
          <w:rFonts w:ascii="Gandhari Unicode" w:hAnsi="Gandhari Unicode"/>
          <w:noProof/>
          <w:lang w:val="en-GB"/>
        </w:rPr>
        <w:t xml:space="preserve">. That reading is adopted by VP with </w:t>
      </w:r>
      <w:r w:rsidRPr="004D5A2F">
        <w:rPr>
          <w:rFonts w:ascii="Gandhari Unicode" w:hAnsi="Gandhari Unicode"/>
          <w:i/>
          <w:iCs/>
          <w:noProof/>
          <w:lang w:val="en-GB"/>
        </w:rPr>
        <w:t>arunti</w:t>
      </w:r>
      <w:r w:rsidRPr="004D5A2F">
        <w:rPr>
          <w:rFonts w:ascii="Gandhari Unicode" w:hAnsi="Gandhari Unicode"/>
          <w:noProof/>
          <w:lang w:val="en-GB"/>
        </w:rPr>
        <w:t>, most probably his emendation.</w:t>
      </w:r>
    </w:p>
  </w:footnote>
  <w:footnote w:id="596">
    <w:p w14:paraId="4AC414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 kaṭum kuraiyam</w:t>
      </w:r>
      <w:r w:rsidRPr="004D5A2F">
        <w:rPr>
          <w:rFonts w:ascii="Gandhari Unicode" w:hAnsi="Gandhari Unicode"/>
          <w:noProof/>
          <w:lang w:val="en-GB"/>
        </w:rPr>
        <w:t>: see note on the parallel in KT 132.1. Here the point presumably is that she will cry (quick with eye dew) when he goes.</w:t>
      </w:r>
    </w:p>
  </w:footnote>
  <w:footnote w:id="597">
    <w:p w14:paraId="5F623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cellātīm eṉa:</w:t>
      </w:r>
      <w:r w:rsidRPr="004D5A2F">
        <w:rPr>
          <w:rFonts w:ascii="Gandhari Unicode" w:hAnsi="Gandhari Unicode"/>
          <w:noProof/>
          <w:lang w:val="en-GB"/>
        </w:rPr>
        <w:t xml:space="preserve"> for this type of negative imperative cf. Agesthia</w:t>
      </w:r>
      <w:r w:rsidRPr="004D5A2F">
        <w:rPr>
          <w:rFonts w:ascii="Gandhari Unicode" w:hAnsi="Gandhari Unicode"/>
          <w:noProof/>
          <w:lang w:val="en-GB"/>
        </w:rPr>
        <w:softHyphen/>
        <w:t>lingom p. 91. The usual ending of this form is –</w:t>
      </w:r>
      <w:r w:rsidRPr="004D5A2F">
        <w:rPr>
          <w:rFonts w:ascii="Gandhari Unicode" w:hAnsi="Gandhari Unicode"/>
          <w:i/>
          <w:noProof/>
          <w:lang w:val="en-GB"/>
        </w:rPr>
        <w:t>mō</w:t>
      </w:r>
      <w:r w:rsidRPr="004D5A2F">
        <w:rPr>
          <w:rFonts w:ascii="Gandhari Unicode" w:hAnsi="Gandhari Unicode"/>
          <w:noProof/>
          <w:lang w:val="en-GB"/>
        </w:rPr>
        <w:t xml:space="preserve"> (cf. KT 390.2 </w:t>
      </w:r>
      <w:r w:rsidRPr="004D5A2F">
        <w:rPr>
          <w:rFonts w:ascii="Gandhari Unicode" w:hAnsi="Gandhari Unicode"/>
          <w:i/>
          <w:noProof/>
          <w:lang w:val="en-GB"/>
        </w:rPr>
        <w:t>cellātīmō</w:t>
      </w:r>
      <w:r w:rsidRPr="004D5A2F">
        <w:rPr>
          <w:rFonts w:ascii="Gandhari Unicode" w:hAnsi="Gandhari Unicode"/>
          <w:noProof/>
          <w:lang w:val="en-GB"/>
        </w:rPr>
        <w:t xml:space="preserve">, NA 45.8 </w:t>
      </w:r>
      <w:r w:rsidRPr="004D5A2F">
        <w:rPr>
          <w:rFonts w:ascii="Gandhari Unicode" w:hAnsi="Gandhari Unicode"/>
          <w:i/>
          <w:noProof/>
          <w:lang w:val="en-GB"/>
        </w:rPr>
        <w:t xml:space="preserve">niṉṟīmō, </w:t>
      </w:r>
      <w:r w:rsidRPr="004D5A2F">
        <w:rPr>
          <w:rFonts w:ascii="Gandhari Unicode" w:hAnsi="Gandhari Unicode"/>
          <w:noProof/>
          <w:lang w:val="en-GB"/>
        </w:rPr>
        <w:t xml:space="preserve">et. al.), and here I suggest to see a deviation from the well-established pattern in the situation of embedding, where the quotative </w:t>
      </w:r>
      <w:r w:rsidRPr="004D5A2F">
        <w:rPr>
          <w:rFonts w:ascii="Gandhari Unicode" w:hAnsi="Gandhari Unicode"/>
          <w:i/>
          <w:noProof/>
          <w:lang w:val="en-GB"/>
        </w:rPr>
        <w:t>eṉa</w:t>
      </w:r>
      <w:r w:rsidRPr="004D5A2F">
        <w:rPr>
          <w:rFonts w:ascii="Gandhari Unicode" w:hAnsi="Gandhari Unicode"/>
          <w:noProof/>
          <w:lang w:val="en-GB"/>
        </w:rPr>
        <w:t xml:space="preserve"> substitutes the particle (cf. NA 229.3). A similar instance of substitution is to be observed in poem-final position, where the poem-concluding </w:t>
      </w:r>
      <w:r w:rsidRPr="004D5A2F">
        <w:rPr>
          <w:rFonts w:ascii="Gandhari Unicode" w:hAnsi="Gandhari Unicode"/>
          <w:i/>
          <w:noProof/>
          <w:lang w:val="en-GB"/>
        </w:rPr>
        <w:t>ē</w:t>
      </w:r>
      <w:r w:rsidRPr="004D5A2F">
        <w:rPr>
          <w:rFonts w:ascii="Gandhari Unicode" w:hAnsi="Gandhari Unicode"/>
          <w:noProof/>
          <w:lang w:val="en-GB"/>
        </w:rPr>
        <w:t xml:space="preserve"> surplants the </w:t>
      </w:r>
      <w:r w:rsidRPr="004D5A2F">
        <w:rPr>
          <w:rFonts w:ascii="Gandhari Unicode" w:hAnsi="Gandhari Unicode"/>
          <w:i/>
          <w:noProof/>
          <w:lang w:val="en-GB"/>
        </w:rPr>
        <w:t>ō</w:t>
      </w:r>
      <w:r w:rsidRPr="004D5A2F">
        <w:rPr>
          <w:rFonts w:ascii="Gandhari Unicode" w:hAnsi="Gandhari Unicode"/>
          <w:noProof/>
          <w:lang w:val="en-GB"/>
        </w:rPr>
        <w:t xml:space="preserve"> (cf. NA 193.9 </w:t>
      </w:r>
      <w:r w:rsidRPr="004D5A2F">
        <w:rPr>
          <w:rFonts w:ascii="Gandhari Unicode" w:hAnsi="Gandhari Unicode"/>
          <w:i/>
          <w:noProof/>
          <w:lang w:val="en-GB"/>
        </w:rPr>
        <w:t>varuttātīmē</w:t>
      </w:r>
      <w:r w:rsidRPr="004D5A2F">
        <w:rPr>
          <w:rFonts w:ascii="Gandhari Unicode" w:hAnsi="Gandhari Unicode"/>
          <w:noProof/>
          <w:lang w:val="en-GB"/>
        </w:rPr>
        <w:t xml:space="preserve">, 323.11 </w:t>
      </w:r>
      <w:r w:rsidRPr="004D5A2F">
        <w:rPr>
          <w:rFonts w:ascii="Gandhari Unicode" w:hAnsi="Gandhari Unicode"/>
          <w:i/>
          <w:noProof/>
          <w:lang w:val="en-GB"/>
        </w:rPr>
        <w:t>maṟavātīmē</w:t>
      </w:r>
      <w:r w:rsidRPr="004D5A2F">
        <w:rPr>
          <w:rFonts w:ascii="Gandhari Unicode" w:hAnsi="Gandhari Unicode"/>
          <w:noProof/>
          <w:lang w:val="en-GB"/>
        </w:rPr>
        <w:t xml:space="preserve">, 336.11 </w:t>
      </w:r>
      <w:r w:rsidRPr="004D5A2F">
        <w:rPr>
          <w:rFonts w:ascii="Gandhari Unicode" w:hAnsi="Gandhari Unicode"/>
          <w:i/>
          <w:noProof/>
          <w:lang w:val="en-GB"/>
        </w:rPr>
        <w:t>vārātīmē</w:t>
      </w:r>
      <w:r w:rsidRPr="004D5A2F">
        <w:rPr>
          <w:rFonts w:ascii="Gandhari Unicode" w:hAnsi="Gandhari Unicode"/>
          <w:noProof/>
          <w:lang w:val="en-GB"/>
        </w:rPr>
        <w:t>).</w:t>
      </w:r>
    </w:p>
  </w:footnote>
  <w:footnote w:id="598">
    <w:p w14:paraId="567C91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colliṉam</w:t>
      </w:r>
      <w:r w:rsidRPr="004D5A2F">
        <w:rPr>
          <w:rFonts w:ascii="Gandhari Unicode" w:hAnsi="Gandhari Unicode"/>
          <w:noProof/>
          <w:lang w:val="en-GB"/>
        </w:rPr>
        <w:t xml:space="preserve">: this perfective aspect might mark the hypothetical character of the conditional. We know it must have been in the past because of the </w:t>
      </w:r>
      <w:r w:rsidRPr="004D5A2F">
        <w:rPr>
          <w:rFonts w:ascii="Gandhari Unicode" w:hAnsi="Gandhari Unicode"/>
          <w:i/>
          <w:noProof/>
          <w:lang w:val="en-GB"/>
        </w:rPr>
        <w:t>pirinticiṉōr</w:t>
      </w:r>
      <w:r w:rsidRPr="004D5A2F">
        <w:rPr>
          <w:rFonts w:ascii="Gandhari Unicode" w:hAnsi="Gandhari Unicode"/>
          <w:noProof/>
          <w:lang w:val="en-GB"/>
        </w:rPr>
        <w:t xml:space="preserve">. So, in order not to have to understand </w:t>
      </w:r>
      <w:r w:rsidRPr="004D5A2F">
        <w:rPr>
          <w:rFonts w:ascii="Gandhari Unicode" w:hAnsi="Gandhari Unicode"/>
          <w:i/>
          <w:noProof/>
          <w:lang w:val="en-GB"/>
        </w:rPr>
        <w:t>celvar</w:t>
      </w:r>
      <w:r w:rsidRPr="004D5A2F">
        <w:rPr>
          <w:rFonts w:ascii="Gandhari Unicode" w:hAnsi="Gandhari Unicode"/>
          <w:noProof/>
          <w:lang w:val="en-GB"/>
        </w:rPr>
        <w:t xml:space="preserve"> as a past tense, we have to explain it as a (tenseless) participial noun, i.e. literally "[would] he [have been] one who goes".</w:t>
      </w:r>
    </w:p>
  </w:footnote>
  <w:footnote w:id="599">
    <w:p w14:paraId="03E528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SHE threatens to cry, as is usual in the case of HIS imminent departure. Since the </w:t>
      </w:r>
      <w:r w:rsidRPr="004D5A2F">
        <w:rPr>
          <w:rFonts w:ascii="Gandhari Unicode" w:hAnsi="Gandhari Unicode"/>
          <w:i/>
          <w:noProof/>
          <w:lang w:val="en-GB"/>
        </w:rPr>
        <w:t>kurai</w:t>
      </w:r>
      <w:r w:rsidRPr="004D5A2F">
        <w:rPr>
          <w:rFonts w:ascii="Gandhari Unicode" w:hAnsi="Gandhari Unicode"/>
          <w:noProof/>
          <w:lang w:val="en-GB"/>
        </w:rPr>
        <w:t xml:space="preserve"> forms are rare, this might even be an allusion to 132.1, in a pronominal function: she will change from the one he makes happy by his embraces to one dissolved in tears.</w:t>
      </w:r>
    </w:p>
  </w:footnote>
  <w:footnote w:id="600">
    <w:p w14:paraId="0941E9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talaippeyar-ttal</w:t>
      </w:r>
      <w:r w:rsidRPr="004D5A2F">
        <w:rPr>
          <w:rFonts w:ascii="Gandhari Unicode" w:hAnsi="Gandhari Unicode"/>
          <w:noProof/>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1">
    <w:p w14:paraId="40B47A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between </w:t>
      </w:r>
      <w:r w:rsidRPr="004D5A2F">
        <w:rPr>
          <w:rFonts w:ascii="Gandhari Unicode" w:hAnsi="Gandhari Unicode"/>
          <w:i/>
          <w:iCs/>
          <w:noProof/>
          <w:lang w:val="en-GB"/>
        </w:rPr>
        <w:t>uvanticiṉ</w:t>
      </w:r>
      <w:r w:rsidRPr="004D5A2F">
        <w:rPr>
          <w:rFonts w:ascii="Gandhari Unicode" w:hAnsi="Gandhari Unicode"/>
          <w:noProof/>
          <w:lang w:val="en-GB"/>
        </w:rPr>
        <w:t xml:space="preserve"> and </w:t>
      </w:r>
      <w:r w:rsidRPr="004D5A2F">
        <w:rPr>
          <w:rFonts w:ascii="Gandhari Unicode" w:hAnsi="Gandhari Unicode"/>
          <w:i/>
          <w:iCs/>
          <w:noProof/>
          <w:lang w:val="en-GB"/>
        </w:rPr>
        <w:t>vanticiṉ</w:t>
      </w:r>
      <w:r w:rsidRPr="004D5A2F">
        <w:rPr>
          <w:rFonts w:ascii="Gandhari Unicode" w:hAnsi="Gandhari Unicode"/>
          <w:noProof/>
          <w:lang w:val="en-GB"/>
        </w:rPr>
        <w:t xml:space="preserve"> seems to be required, but the sequel </w:t>
      </w:r>
      <w:r w:rsidRPr="004D5A2F">
        <w:rPr>
          <w:rFonts w:ascii="Gandhari Unicode" w:hAnsi="Gandhari Unicode"/>
          <w:i/>
          <w:iCs/>
          <w:noProof/>
          <w:lang w:val="en-GB"/>
        </w:rPr>
        <w:t>viraivuṟu</w:t>
      </w:r>
      <w:r w:rsidRPr="004D5A2F">
        <w:rPr>
          <w:rFonts w:ascii="Gandhari Unicode" w:hAnsi="Gandhari Unicode"/>
          <w:noProof/>
          <w:lang w:val="en-GB"/>
        </w:rPr>
        <w:t xml:space="preserve"> is once again only attested in the correction of C2. The unanimously transmitted </w:t>
      </w:r>
      <w:r w:rsidRPr="004D5A2F">
        <w:rPr>
          <w:rFonts w:ascii="Gandhari Unicode" w:hAnsi="Gandhari Unicode"/>
          <w:i/>
          <w:iCs/>
          <w:noProof/>
          <w:lang w:val="en-GB"/>
        </w:rPr>
        <w:t>viravum</w:t>
      </w:r>
      <w:r w:rsidRPr="004D5A2F">
        <w:rPr>
          <w:rFonts w:ascii="Gandhari Unicode" w:hAnsi="Gandhari Unicode"/>
          <w:noProof/>
          <w:lang w:val="en-GB"/>
        </w:rPr>
        <w:t>, "mixing", however, in fact does not seem to make overly much sense.</w:t>
      </w:r>
    </w:p>
  </w:footnote>
  <w:footnote w:id="602">
    <w:p w14:paraId="66D6F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urimai</w:t>
      </w:r>
      <w:r w:rsidRPr="004D5A2F">
        <w:rPr>
          <w:rFonts w:ascii="Gandhari Unicode" w:hAnsi="Gandhari Unicode"/>
          <w:noProof/>
          <w:lang w:val="en-GB"/>
        </w:rPr>
        <w:t xml:space="preserve"> is, according to T.V.G., to be distinguished from </w:t>
      </w:r>
      <w:r w:rsidRPr="004D5A2F">
        <w:rPr>
          <w:rFonts w:ascii="Gandhari Unicode" w:hAnsi="Gandhari Unicode"/>
          <w:i/>
          <w:noProof/>
          <w:lang w:val="en-GB"/>
        </w:rPr>
        <w:t>uṭaimai</w:t>
      </w:r>
      <w:r w:rsidRPr="004D5A2F">
        <w:rPr>
          <w:rFonts w:ascii="Gandhari Unicode" w:hAnsi="Gandhari Unicode"/>
          <w:noProof/>
          <w:lang w:val="en-GB"/>
        </w:rPr>
        <w:t xml:space="preserve">, which would mean any "possession", while </w:t>
      </w:r>
      <w:r w:rsidRPr="004D5A2F">
        <w:rPr>
          <w:rFonts w:ascii="Gandhari Unicode" w:hAnsi="Gandhari Unicode"/>
          <w:i/>
          <w:noProof/>
          <w:lang w:val="en-GB"/>
        </w:rPr>
        <w:t>urimai</w:t>
      </w:r>
      <w:r w:rsidRPr="004D5A2F">
        <w:rPr>
          <w:rFonts w:ascii="Gandhari Unicode" w:hAnsi="Gandhari Unicode"/>
          <w:noProof/>
          <w:lang w:val="en-GB"/>
        </w:rPr>
        <w:t xml:space="preserve"> is a form of connection not to be broken up again, and as such to be reserved for the wife (as the one possession a man cannot give up or share with others).</w:t>
      </w:r>
    </w:p>
  </w:footnote>
  <w:footnote w:id="603">
    <w:p w14:paraId="6078B4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There are a few, though not many cases of vocatives starting as sentence or even a poem (not counting the formulaic prelude </w:t>
      </w:r>
      <w:r w:rsidRPr="004D5A2F">
        <w:rPr>
          <w:rFonts w:ascii="Gandhari Unicode" w:hAnsi="Gandhari Unicode"/>
          <w:i/>
          <w:noProof/>
          <w:lang w:val="en-GB"/>
        </w:rPr>
        <w:t>amma</w:t>
      </w:r>
      <w:r w:rsidRPr="004D5A2F">
        <w:rPr>
          <w:rFonts w:ascii="Gandhari Unicode" w:hAnsi="Gandhari Unicode"/>
          <w:noProof/>
          <w:lang w:val="en-GB"/>
        </w:rPr>
        <w:t xml:space="preserve"> </w:t>
      </w:r>
      <w:r w:rsidRPr="004D5A2F">
        <w:rPr>
          <w:rFonts w:ascii="Gandhari Unicode" w:hAnsi="Gandhari Unicode"/>
          <w:i/>
          <w:noProof/>
          <w:lang w:val="en-GB"/>
        </w:rPr>
        <w:t>vāḻi tōḻi</w:t>
      </w:r>
      <w:r w:rsidRPr="004D5A2F">
        <w:rPr>
          <w:rFonts w:ascii="Gandhari Unicode" w:hAnsi="Gandhari Unicode"/>
          <w:noProof/>
          <w:lang w:val="en-GB"/>
        </w:rPr>
        <w:t>), some of them even unmarked metonymies (cf. KT 209.4, 358.2).</w:t>
      </w:r>
    </w:p>
  </w:footnote>
  <w:footnote w:id="604">
    <w:p w14:paraId="11B84B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w:t>
      </w:r>
      <w:r w:rsidRPr="004D5A2F">
        <w:rPr>
          <w:rFonts w:ascii="Gandhari Unicode" w:hAnsi="Gandhari Unicode"/>
          <w:noProof/>
          <w:lang w:val="en-GB"/>
        </w:rPr>
        <w:t xml:space="preserve"> is taken here by T.V.G. as denoting the short duration of evening. It might, however, as well function as an intensification of </w:t>
      </w:r>
      <w:r w:rsidRPr="004D5A2F">
        <w:rPr>
          <w:rFonts w:ascii="Gandhari Unicode" w:hAnsi="Gandhari Unicode"/>
          <w:i/>
          <w:noProof/>
          <w:lang w:val="en-GB"/>
        </w:rPr>
        <w:t>puṉ</w:t>
      </w:r>
      <w:r w:rsidRPr="004D5A2F">
        <w:rPr>
          <w:rFonts w:ascii="Gandhari Unicode" w:hAnsi="Gandhari Unicode"/>
          <w:noProof/>
          <w:lang w:val="en-GB"/>
        </w:rPr>
        <w:t xml:space="preserve"> here.</w:t>
      </w:r>
    </w:p>
  </w:footnote>
  <w:footnote w:id="605">
    <w:p w14:paraId="66357A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ciṟupuṟam</w:t>
      </w:r>
      <w:r w:rsidRPr="004D5A2F">
        <w:rPr>
          <w:rFonts w:ascii="Gandhari Unicode" w:hAnsi="Gandhari Unicode"/>
          <w:noProof/>
          <w:lang w:val="en-GB"/>
        </w:rPr>
        <w:t xml:space="preserve">: the TL lexicalises "neck". Since there is no gemination, do we have to assume it is a compound? (a simple attribution rather ought to give </w:t>
      </w:r>
      <w:r w:rsidRPr="004D5A2F">
        <w:rPr>
          <w:rFonts w:ascii="Gandhari Unicode" w:hAnsi="Gandhari Unicode"/>
          <w:i/>
          <w:noProof/>
          <w:lang w:val="en-GB"/>
        </w:rPr>
        <w:t>ciṟuppuṟam</w:t>
      </w:r>
      <w:r w:rsidRPr="004D5A2F">
        <w:rPr>
          <w:rFonts w:ascii="Gandhari Unicode" w:hAnsi="Gandhari Unicode"/>
          <w:noProof/>
          <w:lang w:val="en-GB"/>
        </w:rPr>
        <w:t>)?</w:t>
      </w:r>
    </w:p>
  </w:footnote>
  <w:footnote w:id="606">
    <w:p w14:paraId="2CBB2D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waterfall sweet in singing".</w:t>
      </w:r>
    </w:p>
  </w:footnote>
  <w:footnote w:id="607">
    <w:p w14:paraId="23C0C9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itaḻ poruntā kaṇ</w:t>
      </w:r>
      <w:r w:rsidRPr="004D5A2F">
        <w:rPr>
          <w:rFonts w:ascii="Gandhari Unicode" w:hAnsi="Gandhari Unicode"/>
          <w:noProof/>
          <w:lang w:val="en-GB"/>
        </w:rPr>
        <w:t>: that is, literally, "eyes on which the petals in rows do not come together", presumably a reference to the eye lids, in an extension of the flower-eye metaphor.</w:t>
      </w:r>
    </w:p>
  </w:footnote>
  <w:footnote w:id="608">
    <w:p w14:paraId="360C7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presumably have to assume a double function of -</w:t>
      </w:r>
      <w:r w:rsidRPr="004D5A2F">
        <w:rPr>
          <w:rFonts w:ascii="Gandhari Unicode" w:hAnsi="Gandhari Unicode"/>
          <w:i/>
          <w:noProof/>
          <w:lang w:val="en-GB"/>
        </w:rPr>
        <w:t>um</w:t>
      </w:r>
      <w:r w:rsidRPr="004D5A2F">
        <w:rPr>
          <w:rFonts w:ascii="Gandhari Unicode" w:hAnsi="Gandhari Unicode"/>
          <w:noProof/>
          <w:lang w:val="en-GB"/>
        </w:rPr>
        <w:t>, coordination and enumeration.</w:t>
      </w:r>
    </w:p>
  </w:footnote>
  <w:footnote w:id="609">
    <w:p w14:paraId="16CB32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obvious aphoristic prelude of two lines is not particle-marked. It would also be possible to read a </w:t>
      </w:r>
      <w:r w:rsidRPr="004D5A2F">
        <w:rPr>
          <w:rFonts w:ascii="Gandhari Unicode" w:hAnsi="Gandhari Unicode"/>
          <w:i/>
          <w:noProof/>
          <w:lang w:val="en-GB"/>
        </w:rPr>
        <w:t>peyareccam</w:t>
      </w:r>
      <w:r w:rsidRPr="004D5A2F">
        <w:rPr>
          <w:rFonts w:ascii="Gandhari Unicode" w:hAnsi="Gandhari Unicode"/>
          <w:noProof/>
          <w:lang w:val="en-GB"/>
        </w:rPr>
        <w:t xml:space="preserve"> clause in causal function: "since [as is known] ... turns sour".</w:t>
      </w:r>
    </w:p>
  </w:footnote>
  <w:footnote w:id="610">
    <w:p w14:paraId="0C6EF7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kaṭum pāmpu vaḻaṅkum teruvil</w:t>
      </w:r>
      <w:r w:rsidRPr="004D5A2F">
        <w:rPr>
          <w:rFonts w:ascii="Gandhari Unicode" w:hAnsi="Gandhari Unicode"/>
          <w:noProof/>
          <w:lang w:val="en-GB"/>
        </w:rPr>
        <w:t>: is this supposed to denote the danger HE undergoes by coming? Or is it to be read as a metonymic apposition: "in the street, a quickly wandering snake", i.e. a meandering road?</w:t>
      </w:r>
    </w:p>
  </w:footnote>
  <w:footnote w:id="611">
    <w:p w14:paraId="1809DA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variants of line 1 and 2 give an honorific plural instead of the second singular. This probably means they read the first two lines as a general statement, as an aphoristic prelude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to be illustrated by the situation of last night following with line 3.</w:t>
      </w:r>
    </w:p>
  </w:footnote>
  <w:footnote w:id="612">
    <w:p w14:paraId="4D0348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is there no marking with -</w:t>
      </w:r>
      <w:r w:rsidRPr="004D5A2F">
        <w:rPr>
          <w:rFonts w:ascii="Gandhari Unicode" w:hAnsi="Gandhari Unicode"/>
          <w:i/>
          <w:noProof/>
          <w:lang w:val="en-GB"/>
        </w:rPr>
        <w:t>ē</w:t>
      </w:r>
      <w:r w:rsidRPr="004D5A2F">
        <w:rPr>
          <w:rFonts w:ascii="Gandhari Unicode" w:hAnsi="Gandhari Unicode"/>
          <w:noProof/>
          <w:lang w:val="en-GB"/>
        </w:rPr>
        <w:t xml:space="preserve"> behind </w:t>
      </w:r>
      <w:r w:rsidRPr="004D5A2F">
        <w:rPr>
          <w:rFonts w:ascii="Gandhari Unicode" w:hAnsi="Gandhari Unicode"/>
          <w:i/>
          <w:noProof/>
          <w:lang w:val="en-GB"/>
        </w:rPr>
        <w:t>paṭṭaṉṟu</w:t>
      </w:r>
      <w:r w:rsidRPr="004D5A2F">
        <w:rPr>
          <w:rFonts w:ascii="Gandhari Unicode" w:hAnsi="Gandhari Unicode"/>
          <w:noProof/>
          <w:lang w:val="en-GB"/>
        </w:rPr>
        <w:t>? In any case here the p.a. seems to determine the tense of the preceding lines: it was bad weather yesterday night (cf. KT 161).</w:t>
      </w:r>
    </w:p>
  </w:footnote>
  <w:footnote w:id="613">
    <w:p w14:paraId="120384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of the verbal noun </w:t>
      </w:r>
      <w:r w:rsidRPr="004D5A2F">
        <w:rPr>
          <w:rFonts w:ascii="Gandhari Unicode" w:hAnsi="Gandhari Unicode"/>
          <w:i/>
          <w:noProof/>
          <w:lang w:val="en-GB"/>
        </w:rPr>
        <w:t>ōṅkal</w:t>
      </w:r>
      <w:r w:rsidRPr="004D5A2F">
        <w:rPr>
          <w:rFonts w:ascii="Gandhari Unicode" w:hAnsi="Gandhari Unicode"/>
          <w:noProof/>
          <w:lang w:val="en-GB"/>
        </w:rPr>
        <w:t xml:space="preserve"> here in contradistinction to the mere verbal root?</w:t>
      </w:r>
    </w:p>
  </w:footnote>
  <w:footnote w:id="614">
    <w:p w14:paraId="2C0C25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reading makes more sense, since Cām.'s repeated </w:t>
      </w:r>
      <w:r w:rsidRPr="004D5A2F">
        <w:rPr>
          <w:rFonts w:ascii="Gandhari Unicode" w:hAnsi="Gandhari Unicode"/>
          <w:i/>
          <w:iCs/>
          <w:noProof/>
          <w:lang w:val="en-GB"/>
        </w:rPr>
        <w:t>vem</w:t>
      </w:r>
      <w:r w:rsidRPr="004D5A2F">
        <w:rPr>
          <w:rFonts w:ascii="Gandhari Unicode" w:hAnsi="Gandhari Unicode"/>
          <w:noProof/>
          <w:lang w:val="en-GB"/>
        </w:rPr>
        <w:t xml:space="preserve">, in combination with the subsequent ideophone </w:t>
      </w:r>
      <w:r w:rsidRPr="004D5A2F">
        <w:rPr>
          <w:rFonts w:ascii="Gandhari Unicode" w:hAnsi="Gandhari Unicode"/>
          <w:i/>
          <w:iCs/>
          <w:noProof/>
          <w:lang w:val="en-GB"/>
        </w:rPr>
        <w:t>tavveṉa</w:t>
      </w:r>
      <w:r w:rsidRPr="004D5A2F">
        <w:rPr>
          <w:rFonts w:ascii="Gandhari Unicode" w:hAnsi="Gandhari Unicode"/>
          <w:noProof/>
          <w:lang w:val="en-GB"/>
        </w:rPr>
        <w:t xml:space="preserve"> (which denotes heat), leads to a triple redundancy: the water is </w:t>
      </w:r>
      <w:r w:rsidRPr="004D5A2F">
        <w:rPr>
          <w:rFonts w:ascii="Gandhari Unicode" w:hAnsi="Gandhari Unicode"/>
          <w:i/>
          <w:iCs/>
          <w:noProof/>
          <w:lang w:val="en-GB"/>
        </w:rPr>
        <w:t>evvam</w:t>
      </w:r>
      <w:r w:rsidRPr="004D5A2F">
        <w:rPr>
          <w:rFonts w:ascii="Gandhari Unicode" w:hAnsi="Gandhari Unicode"/>
          <w:noProof/>
          <w:lang w:val="en-GB"/>
        </w:rPr>
        <w:t>, troublesome, because it is hot, not cool, as drinking water should be.</w:t>
      </w:r>
    </w:p>
  </w:footnote>
  <w:footnote w:id="615">
    <w:p w14:paraId="690FA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 fact Cām.'s reading, the infinitive </w:t>
      </w:r>
      <w:r w:rsidRPr="004D5A2F">
        <w:rPr>
          <w:rFonts w:ascii="Gandhari Unicode" w:hAnsi="Gandhari Unicode"/>
          <w:i/>
          <w:iCs/>
          <w:noProof/>
          <w:lang w:val="en-GB"/>
        </w:rPr>
        <w:t>kuṭikkiya</w:t>
      </w:r>
      <w:r w:rsidRPr="004D5A2F">
        <w:rPr>
          <w:rFonts w:ascii="Gandhari Unicode" w:hAnsi="Gandhari Unicode"/>
          <w:noProof/>
          <w:lang w:val="en-GB"/>
        </w:rPr>
        <w:t xml:space="preserve">, is not transmitted at all. Most probably it represents his emendation, because he felt that </w:t>
      </w:r>
      <w:r w:rsidRPr="004D5A2F">
        <w:rPr>
          <w:rFonts w:ascii="Gandhari Unicode" w:hAnsi="Gandhari Unicode"/>
          <w:i/>
          <w:iCs/>
          <w:noProof/>
          <w:lang w:val="en-GB"/>
        </w:rPr>
        <w:t>vallunaḷ</w:t>
      </w:r>
      <w:r w:rsidRPr="004D5A2F">
        <w:rPr>
          <w:rFonts w:ascii="Gandhari Unicode" w:hAnsi="Gandhari Unicode"/>
          <w:noProof/>
          <w:lang w:val="en-GB"/>
        </w:rPr>
        <w:t xml:space="preserve"> in the next line was in need of a verbal complement. However, it is perfectly possible to read a slightly elliptical statement beginning with two absolutives, </w:t>
      </w:r>
      <w:r w:rsidRPr="004D5A2F">
        <w:rPr>
          <w:rFonts w:ascii="Gandhari Unicode" w:hAnsi="Gandhari Unicode"/>
          <w:i/>
          <w:iCs/>
          <w:noProof/>
          <w:lang w:val="en-GB"/>
        </w:rPr>
        <w:t>pōki ... kuṭikki ... yāṅku vallunaḷ</w:t>
      </w:r>
      <w:r w:rsidRPr="004D5A2F">
        <w:rPr>
          <w:rFonts w:ascii="Gandhari Unicode" w:hAnsi="Gandhari Unicode"/>
          <w:noProof/>
          <w:lang w:val="en-GB"/>
        </w:rPr>
        <w:t xml:space="preserve">: "going ... [and] drinking ...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how was she capable [of that]?"</w:t>
      </w:r>
    </w:p>
  </w:footnote>
  <w:footnote w:id="616">
    <w:p w14:paraId="19D6438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Syntactically the ideophone modifies </w:t>
      </w:r>
      <w:r w:rsidRPr="004D5A2F">
        <w:rPr>
          <w:rFonts w:ascii="Gandhari Unicode" w:hAnsi="Gandhari Unicode"/>
          <w:i/>
          <w:iCs/>
          <w:noProof/>
          <w:lang w:val="en-GB"/>
        </w:rPr>
        <w:t>kuṭukki</w:t>
      </w:r>
      <w:r w:rsidRPr="004D5A2F">
        <w:rPr>
          <w:rFonts w:ascii="Gandhari Unicode" w:hAnsi="Gandhari Unicode"/>
          <w:noProof/>
          <w:lang w:val="en-GB"/>
        </w:rPr>
        <w:t>, the act of drinking, which causes an unpleasant sensation of heat, but this is difficult to render in a translation.</w:t>
      </w:r>
    </w:p>
  </w:footnote>
  <w:footnote w:id="617">
    <w:p w14:paraId="4BE93F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maṟuku</w:t>
      </w:r>
      <w:r w:rsidRPr="004D5A2F">
        <w:rPr>
          <w:rFonts w:ascii="Gandhari Unicode" w:hAnsi="Gandhari Unicode"/>
          <w:noProof/>
          <w:lang w:val="en-GB"/>
        </w:rPr>
        <w:t>, according to the TL used of the wind, to be understood literally, that is, does it refer to veils of vapour moved by the hot wind?</w:t>
      </w:r>
    </w:p>
  </w:footnote>
  <w:footnote w:id="618">
    <w:p w14:paraId="4E2E3B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am</w:t>
      </w:r>
      <w:r w:rsidRPr="004D5A2F">
        <w:rPr>
          <w:rFonts w:ascii="Gandhari Unicode" w:hAnsi="Gandhari Unicode"/>
          <w:noProof/>
          <w:lang w:val="en-GB"/>
        </w:rPr>
        <w:t xml:space="preserve"> here an adjective? Does it mean something like </w:t>
      </w:r>
      <w:r w:rsidRPr="004D5A2F">
        <w:rPr>
          <w:rFonts w:ascii="Gandhari Unicode" w:hAnsi="Gandhari Unicode"/>
          <w:i/>
          <w:noProof/>
          <w:lang w:val="en-GB"/>
        </w:rPr>
        <w:t>nal</w:t>
      </w:r>
      <w:r w:rsidRPr="004D5A2F">
        <w:rPr>
          <w:rFonts w:ascii="Gandhari Unicode" w:hAnsi="Gandhari Unicode"/>
          <w:noProof/>
          <w:lang w:val="en-GB"/>
        </w:rPr>
        <w:t>?</w:t>
      </w:r>
    </w:p>
  </w:footnote>
  <w:footnote w:id="619">
    <w:p w14:paraId="5EB5F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"held [by me]".</w:t>
      </w:r>
    </w:p>
  </w:footnote>
  <w:footnote w:id="620">
    <w:p w14:paraId="06EC7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reading adopted by IV in following C1 (whether -</w:t>
      </w:r>
      <w:r w:rsidRPr="004D5A2F">
        <w:rPr>
          <w:rFonts w:ascii="Gandhari Unicode" w:hAnsi="Gandhari Unicode"/>
          <w:i/>
          <w:iCs/>
          <w:noProof/>
          <w:lang w:val="en-GB"/>
        </w:rPr>
        <w:t>vā</w:t>
      </w:r>
      <w:r w:rsidRPr="004D5A2F">
        <w:rPr>
          <w:rFonts w:ascii="Gandhari Unicode" w:hAnsi="Gandhari Unicode"/>
          <w:noProof/>
          <w:lang w:val="en-GB"/>
        </w:rPr>
        <w:t xml:space="preserve"> or -</w:t>
      </w:r>
      <w:r w:rsidRPr="004D5A2F">
        <w:rPr>
          <w:rFonts w:ascii="Gandhari Unicode" w:hAnsi="Gandhari Unicode"/>
          <w:i/>
          <w:iCs/>
          <w:noProof/>
          <w:lang w:val="en-GB"/>
        </w:rPr>
        <w:t>vara</w:t>
      </w:r>
      <w:r w:rsidRPr="004D5A2F">
        <w:rPr>
          <w:rFonts w:ascii="Gandhari Unicode" w:hAnsi="Gandhari Unicode"/>
          <w:noProof/>
          <w:lang w:val="en-GB"/>
        </w:rPr>
        <w:t xml:space="preserve"> is not to be decided from the palm-leaf) has the drawback of being grammatically incorrect: </w:t>
      </w:r>
      <w:r w:rsidRPr="004D5A2F">
        <w:rPr>
          <w:rFonts w:ascii="Gandhari Unicode" w:hAnsi="Gandhari Unicode"/>
          <w:i/>
          <w:iCs/>
          <w:noProof/>
          <w:lang w:val="en-GB"/>
        </w:rPr>
        <w:t>ūṅkē</w:t>
      </w:r>
      <w:r w:rsidRPr="004D5A2F">
        <w:rPr>
          <w:rFonts w:ascii="Gandhari Unicode" w:hAnsi="Gandhari Unicode"/>
          <w:noProof/>
          <w:lang w:val="en-GB"/>
        </w:rPr>
        <w:t xml:space="preserve"> goes with the negative </w:t>
      </w:r>
      <w:r w:rsidRPr="004D5A2F">
        <w:rPr>
          <w:rFonts w:ascii="Gandhari Unicode" w:hAnsi="Gandhari Unicode"/>
          <w:i/>
          <w:iCs/>
          <w:noProof/>
          <w:lang w:val="en-GB"/>
        </w:rPr>
        <w:t>peyareccam</w:t>
      </w:r>
      <w:r w:rsidRPr="004D5A2F">
        <w:rPr>
          <w:rFonts w:ascii="Gandhari Unicode" w:hAnsi="Gandhari Unicode"/>
          <w:noProof/>
          <w:lang w:val="en-GB"/>
        </w:rPr>
        <w:t>, not with the verbal root or the infinitive.</w:t>
      </w:r>
    </w:p>
  </w:footnote>
  <w:footnote w:id="621">
    <w:p w14:paraId="39B8BF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form </w:t>
      </w:r>
      <w:r w:rsidRPr="004D5A2F">
        <w:rPr>
          <w:rFonts w:ascii="Gandhari Unicode" w:hAnsi="Gandhari Unicode"/>
          <w:i/>
          <w:noProof/>
          <w:lang w:val="en-GB"/>
        </w:rPr>
        <w:t>maṉṉiya</w:t>
      </w:r>
      <w:r w:rsidRPr="004D5A2F">
        <w:rPr>
          <w:rFonts w:ascii="Gandhari Unicode" w:hAnsi="Gandhari Unicode"/>
          <w:noProof/>
          <w:lang w:val="en-GB"/>
        </w:rPr>
        <w:t xml:space="preserve"> unmarked by any particle gives rise to confusion. Cām.'s interpretation as the verb of the main sentence is the only construable possibility, but even if we read a circular construction, an -</w:t>
      </w:r>
      <w:r w:rsidRPr="004D5A2F">
        <w:rPr>
          <w:rFonts w:ascii="Gandhari Unicode" w:hAnsi="Gandhari Unicode"/>
          <w:i/>
          <w:noProof/>
          <w:lang w:val="en-GB"/>
        </w:rPr>
        <w:t>ē</w:t>
      </w:r>
      <w:r w:rsidRPr="004D5A2F">
        <w:rPr>
          <w:rFonts w:ascii="Gandhari Unicode" w:hAnsi="Gandhari Unicode"/>
          <w:noProof/>
          <w:lang w:val="en-GB"/>
        </w:rPr>
        <w:t xml:space="preserve"> would be preferable. The only alternative would be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dependent on </w:t>
      </w:r>
      <w:r w:rsidRPr="004D5A2F">
        <w:rPr>
          <w:rFonts w:ascii="Gandhari Unicode" w:hAnsi="Gandhari Unicode"/>
          <w:i/>
          <w:noProof/>
          <w:lang w:val="en-GB"/>
        </w:rPr>
        <w:t>tiṉai</w:t>
      </w:r>
      <w:r w:rsidRPr="004D5A2F">
        <w:rPr>
          <w:rFonts w:ascii="Gandhari Unicode" w:hAnsi="Gandhari Unicode"/>
          <w:noProof/>
          <w:lang w:val="en-GB"/>
        </w:rPr>
        <w:t xml:space="preserve"> (the millet resembling the shoulders), but then there would not be a main sentence.</w:t>
      </w:r>
    </w:p>
  </w:footnote>
  <w:footnote w:id="622">
    <w:p w14:paraId="7F9D4B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paṉikāl</w:t>
      </w:r>
      <w:r w:rsidRPr="004D5A2F">
        <w:rPr>
          <w:rFonts w:ascii="Gandhari Unicode" w:hAnsi="Gandhari Unicode"/>
          <w:noProof/>
          <w:lang w:val="en-GB"/>
        </w:rPr>
        <w:t xml:space="preserve"> is ambiguous, namely either the season of dew when HE has set out, or the time of tears.</w:t>
      </w:r>
    </w:p>
  </w:footnote>
  <w:footnote w:id="623">
    <w:p w14:paraId="50759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ēṉalam ciṟutiṉai</w:t>
      </w:r>
      <w:r w:rsidRPr="004D5A2F">
        <w:rPr>
          <w:rFonts w:ascii="Gandhari Unicode" w:hAnsi="Gandhari Unicode"/>
          <w:noProof/>
          <w:lang w:val="en-GB"/>
        </w:rPr>
        <w:t>: what is achieved by -</w:t>
      </w:r>
      <w:r w:rsidRPr="004D5A2F">
        <w:rPr>
          <w:rFonts w:ascii="Gandhari Unicode" w:hAnsi="Gandhari Unicode"/>
          <w:i/>
          <w:noProof/>
          <w:lang w:val="en-GB"/>
        </w:rPr>
        <w:t>am</w:t>
      </w:r>
      <w:r w:rsidRPr="004D5A2F">
        <w:rPr>
          <w:rFonts w:ascii="Gandhari Unicode" w:hAnsi="Gandhari Unicode"/>
          <w:noProof/>
          <w:lang w:val="en-GB"/>
        </w:rPr>
        <w:t xml:space="preserve"> here? Is </w:t>
      </w:r>
      <w:r w:rsidRPr="004D5A2F">
        <w:rPr>
          <w:rFonts w:ascii="Gandhari Unicode" w:hAnsi="Gandhari Unicode"/>
          <w:i/>
          <w:noProof/>
          <w:lang w:val="en-GB"/>
        </w:rPr>
        <w:t>ēṉal</w:t>
      </w:r>
      <w:r w:rsidRPr="004D5A2F">
        <w:rPr>
          <w:rFonts w:ascii="Gandhari Unicode" w:hAnsi="Gandhari Unicode"/>
          <w:noProof/>
          <w:lang w:val="en-GB"/>
        </w:rPr>
        <w:t xml:space="preserve"> a synonym of </w:t>
      </w:r>
      <w:r w:rsidRPr="004D5A2F">
        <w:rPr>
          <w:rFonts w:ascii="Gandhari Unicode" w:hAnsi="Gandhari Unicode"/>
          <w:i/>
          <w:noProof/>
          <w:lang w:val="en-GB"/>
        </w:rPr>
        <w:t>tiṉai</w:t>
      </w:r>
      <w:r w:rsidRPr="004D5A2F">
        <w:rPr>
          <w:rFonts w:ascii="Gandhari Unicode" w:hAnsi="Gandhari Unicode"/>
          <w:noProof/>
          <w:lang w:val="en-GB"/>
        </w:rPr>
        <w:t xml:space="preserve">? Or is one a special kind of the other, in which case </w:t>
      </w:r>
      <w:r w:rsidRPr="004D5A2F">
        <w:rPr>
          <w:rFonts w:ascii="Gandhari Unicode" w:hAnsi="Gandhari Unicode"/>
          <w:i/>
          <w:iCs/>
          <w:noProof/>
          <w:lang w:val="en-GB"/>
        </w:rPr>
        <w:t>tiṉai</w:t>
      </w:r>
      <w:r w:rsidRPr="004D5A2F">
        <w:rPr>
          <w:rFonts w:ascii="Gandhari Unicode" w:hAnsi="Gandhari Unicode"/>
          <w:noProof/>
          <w:lang w:val="en-GB"/>
        </w:rPr>
        <w:t xml:space="preserve"> has to be the generic term and </w:t>
      </w:r>
      <w:r w:rsidRPr="004D5A2F">
        <w:rPr>
          <w:rFonts w:ascii="Gandhari Unicode" w:hAnsi="Gandhari Unicode"/>
          <w:i/>
          <w:iCs/>
          <w:noProof/>
          <w:lang w:val="en-GB"/>
        </w:rPr>
        <w:t>ēṉal</w:t>
      </w:r>
      <w:r w:rsidRPr="004D5A2F">
        <w:rPr>
          <w:rFonts w:ascii="Gandhari Unicode" w:hAnsi="Gandhari Unicode"/>
          <w:noProof/>
          <w:lang w:val="en-GB"/>
        </w:rPr>
        <w:t xml:space="preserve"> the specification?</w:t>
      </w:r>
    </w:p>
  </w:footnote>
  <w:footnote w:id="624">
    <w:p w14:paraId="49F1DB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īṅkē</w:t>
      </w:r>
      <w:r w:rsidRPr="004D5A2F">
        <w:rPr>
          <w:rFonts w:ascii="Gandhari Unicode" w:hAnsi="Gandhari Unicode"/>
          <w:noProof/>
          <w:lang w:val="en-GB"/>
        </w:rPr>
        <w:t xml:space="preserve"> the end of the sentence, that is, an exclamation? Or is it to be understood as an antepositioned adverb? Actually it is too long to be one.</w:t>
      </w:r>
    </w:p>
  </w:footnote>
  <w:footnote w:id="625">
    <w:p w14:paraId="5E8BF3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another unmarked metonymy as a vocative beginning a sentence see KT 209.4.</w:t>
      </w:r>
    </w:p>
  </w:footnote>
  <w:footnote w:id="626">
    <w:p w14:paraId="3A0CC6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explained traditionally as the number of strokes on the wall to mark the days of HIS absence. One would like to have parallel material.</w:t>
      </w:r>
    </w:p>
  </w:footnote>
  <w:footnote w:id="627">
    <w:p w14:paraId="1738D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the last three lines into the poem? Conceivable would be a second direct object to </w:t>
      </w:r>
      <w:r w:rsidRPr="004D5A2F">
        <w:rPr>
          <w:rFonts w:ascii="Gandhari Unicode" w:hAnsi="Gandhari Unicode"/>
          <w:i/>
          <w:noProof/>
          <w:lang w:val="en-GB"/>
        </w:rPr>
        <w:t>utukkāṇ</w:t>
      </w:r>
      <w:r w:rsidRPr="004D5A2F">
        <w:rPr>
          <w:rFonts w:ascii="Gandhari Unicode" w:hAnsi="Gandhari Unicode"/>
          <w:noProof/>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8">
    <w:p w14:paraId="79E7FF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best to take </w:t>
      </w:r>
      <w:r w:rsidRPr="004D5A2F">
        <w:rPr>
          <w:rFonts w:ascii="Gandhari Unicode" w:hAnsi="Gandhari Unicode"/>
          <w:i/>
          <w:iCs/>
          <w:noProof/>
          <w:lang w:val="en-GB"/>
        </w:rPr>
        <w:t>uyirttaṉaṉ</w:t>
      </w:r>
      <w:r w:rsidRPr="004D5A2F">
        <w:rPr>
          <w:rFonts w:ascii="Gandhari Unicode" w:hAnsi="Gandhari Unicode"/>
          <w:noProof/>
          <w:lang w:val="en-GB"/>
        </w:rPr>
        <w:t xml:space="preserve"> as a </w:t>
      </w:r>
      <w:r w:rsidRPr="004D5A2F">
        <w:rPr>
          <w:rFonts w:ascii="Gandhari Unicode" w:hAnsi="Gandhari Unicode"/>
          <w:i/>
          <w:iCs/>
          <w:noProof/>
          <w:lang w:val="en-GB"/>
        </w:rPr>
        <w:t>muṟṟeccam</w:t>
      </w:r>
      <w:r w:rsidRPr="004D5A2F">
        <w:rPr>
          <w:rFonts w:ascii="Gandhari Unicode" w:hAnsi="Gandhari Unicode"/>
          <w:noProof/>
          <w:lang w:val="en-GB"/>
        </w:rPr>
        <w:t xml:space="preserve">, as is confirmed by the variant </w:t>
      </w:r>
      <w:r w:rsidRPr="004D5A2F">
        <w:rPr>
          <w:rFonts w:ascii="Gandhari Unicode" w:hAnsi="Gandhari Unicode"/>
          <w:i/>
          <w:iCs/>
          <w:noProof/>
          <w:lang w:val="en-GB"/>
        </w:rPr>
        <w:t>uriyā</w:t>
      </w:r>
      <w:r w:rsidRPr="004D5A2F">
        <w:rPr>
          <w:rFonts w:ascii="Gandhari Unicode" w:hAnsi="Gandhari Unicode"/>
          <w:noProof/>
          <w:lang w:val="en-GB"/>
        </w:rPr>
        <w:t>, an absolutive in place of the finite form.</w:t>
      </w:r>
    </w:p>
  </w:footnote>
  <w:footnote w:id="629">
    <w:p w14:paraId="54540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traditional interpretation of the elephant sighing when lying down does not seem to have a semantic basis (see DEDR 4018 </w:t>
      </w:r>
      <w:r w:rsidRPr="004D5A2F">
        <w:rPr>
          <w:rFonts w:ascii="Gandhari Unicode" w:hAnsi="Gandhari Unicode"/>
          <w:i/>
          <w:noProof/>
          <w:lang w:val="en-GB"/>
        </w:rPr>
        <w:t>paḷḷi</w:t>
      </w:r>
      <w:r w:rsidRPr="004D5A2F">
        <w:rPr>
          <w:rFonts w:ascii="Gandhari Unicode" w:hAnsi="Gandhari Unicode"/>
          <w:noProof/>
          <w:lang w:val="en-GB"/>
        </w:rPr>
        <w:t xml:space="preserve"> "sleeping place"), unless the wording of the image here is very elliptical.</w:t>
      </w:r>
    </w:p>
  </w:footnote>
  <w:footnote w:id="630">
    <w:p w14:paraId="35E7F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kaṭṭil</w:t>
      </w:r>
      <w:r w:rsidRPr="004D5A2F">
        <w:rPr>
          <w:rFonts w:ascii="Gandhari Unicode" w:hAnsi="Gandhari Unicode"/>
          <w:noProof/>
          <w:lang w:val="en-GB"/>
        </w:rPr>
        <w:t xml:space="preserve"> certainly has to be the cot of the son, not HIS bed.</w:t>
      </w:r>
    </w:p>
  </w:footnote>
  <w:footnote w:id="631">
    <w:p w14:paraId="1E6209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kavai-ttal</w:t>
      </w:r>
      <w:r w:rsidRPr="004D5A2F">
        <w:rPr>
          <w:rFonts w:ascii="Gandhari Unicode" w:hAnsi="Gandhari Unicode"/>
          <w:noProof/>
          <w:lang w:val="en-GB"/>
        </w:rPr>
        <w:t xml:space="preserve"> is 11</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w:t>
      </w:r>
      <w:r w:rsidRPr="004D5A2F">
        <w:rPr>
          <w:rFonts w:ascii="Gandhari Unicode" w:hAnsi="Gandhari Unicode"/>
          <w:i/>
          <w:noProof/>
          <w:lang w:val="en-GB"/>
        </w:rPr>
        <w:t>kavaiyiṉaḷ</w:t>
      </w:r>
      <w:r w:rsidRPr="004D5A2F">
        <w:rPr>
          <w:rFonts w:ascii="Gandhari Unicode" w:hAnsi="Gandhari Unicode"/>
          <w:noProof/>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sidRPr="004D5A2F">
        <w:rPr>
          <w:rFonts w:ascii="Gandhari Unicode" w:hAnsi="Gandhari Unicode"/>
          <w:i/>
          <w:noProof/>
          <w:lang w:val="en-GB"/>
        </w:rPr>
        <w:t>amma</w:t>
      </w:r>
      <w:r w:rsidRPr="004D5A2F">
        <w:rPr>
          <w:rFonts w:ascii="Gandhari Unicode" w:hAnsi="Gandhari Unicode"/>
          <w:noProof/>
          <w:lang w:val="en-GB"/>
        </w:rPr>
        <w:t>!).</w:t>
      </w:r>
    </w:p>
  </w:footnote>
  <w:footnote w:id="632">
    <w:p w14:paraId="3225F1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with </w:t>
      </w:r>
      <w:r w:rsidRPr="004D5A2F">
        <w:rPr>
          <w:rFonts w:ascii="Gandhari Unicode" w:hAnsi="Gandhari Unicode"/>
          <w:i/>
          <w:noProof/>
          <w:lang w:val="en-GB"/>
        </w:rPr>
        <w:t>ākutal</w:t>
      </w:r>
      <w:r w:rsidRPr="004D5A2F">
        <w:rPr>
          <w:rFonts w:ascii="Gandhari Unicode" w:hAnsi="Gandhari Unicode"/>
          <w:noProof/>
          <w:lang w:val="en-GB"/>
        </w:rPr>
        <w:t xml:space="preserve"> cf. KT 4.4, 386.2.</w:t>
      </w:r>
    </w:p>
  </w:footnote>
  <w:footnote w:id="633">
    <w:p w14:paraId="74A3E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kuḷirē</w:t>
      </w:r>
      <w:r w:rsidRPr="004D5A2F">
        <w:rPr>
          <w:rFonts w:ascii="Gandhari Unicode" w:hAnsi="Gandhari Unicode"/>
          <w:noProof/>
          <w:lang w:val="en-GB"/>
        </w:rPr>
        <w:t>: taking the particle marking seriously, this either has to be read as an inserted exclamation with a subordination, or as an antepositioned subject (in which case the particle is limitative) with an unusually long string of attributes.</w:t>
      </w:r>
    </w:p>
  </w:footnote>
  <w:footnote w:id="634">
    <w:p w14:paraId="4F0949F4"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w:t>
      </w:r>
      <w:r w:rsidRPr="004D5A2F">
        <w:rPr>
          <w:rFonts w:ascii="Gandhari Unicode" w:hAnsi="Gandhari Unicode"/>
          <w:i/>
          <w:noProof/>
          <w:lang w:val="en-GB"/>
        </w:rPr>
        <w:t>ē</w:t>
      </w:r>
      <w:r w:rsidRPr="004D5A2F">
        <w:rPr>
          <w:rFonts w:ascii="Gandhari Unicode" w:hAnsi="Gandhari Unicode"/>
          <w:noProof/>
          <w:lang w:val="en-GB"/>
        </w:rPr>
        <w:t xml:space="preserve"> here follows upon the -</w:t>
      </w:r>
      <w:r w:rsidRPr="004D5A2F">
        <w:rPr>
          <w:rFonts w:ascii="Gandhari Unicode" w:hAnsi="Gandhari Unicode"/>
          <w:i/>
          <w:noProof/>
          <w:lang w:val="en-GB"/>
        </w:rPr>
        <w:t>āl</w:t>
      </w:r>
      <w:r w:rsidRPr="004D5A2F">
        <w:rPr>
          <w:rFonts w:ascii="Gandhari Unicode" w:hAnsi="Gandhari Unicode"/>
          <w:noProof/>
          <w:lang w:val="en-GB"/>
        </w:rPr>
        <w:t xml:space="preserve"> in a long postposition (to be connected with the beginning of the poem).</w:t>
      </w:r>
    </w:p>
  </w:footnote>
  <w:footnote w:id="635">
    <w:p w14:paraId="326707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uyarnilai ulakam</w:t>
      </w:r>
      <w:r w:rsidRPr="004D5A2F">
        <w:rPr>
          <w:rFonts w:ascii="Gandhari Unicode" w:hAnsi="Gandhari Unicode"/>
          <w:noProof/>
          <w:lang w:val="en-GB"/>
        </w:rPr>
        <w:t xml:space="preserve"> refer to the world of the gods (cf. </w:t>
      </w:r>
      <w:r w:rsidRPr="004D5A2F">
        <w:rPr>
          <w:rFonts w:ascii="Gandhari Unicode" w:hAnsi="Gandhari Unicode"/>
          <w:i/>
          <w:noProof/>
          <w:lang w:val="en-GB"/>
        </w:rPr>
        <w:t>puttēḷ nāṭu</w:t>
      </w:r>
      <w:r w:rsidRPr="004D5A2F">
        <w:rPr>
          <w:rFonts w:ascii="Gandhari Unicode" w:hAnsi="Gandhari Unicode"/>
          <w:noProof/>
          <w:lang w:val="en-GB"/>
        </w:rPr>
        <w:t xml:space="preserve"> in KT 101.2)?</w:t>
      </w:r>
    </w:p>
  </w:footnote>
  <w:footnote w:id="636">
    <w:p w14:paraId="35A169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naṭutal</w:t>
      </w:r>
      <w:r w:rsidRPr="004D5A2F">
        <w:rPr>
          <w:rFonts w:ascii="Gandhari Unicode" w:hAnsi="Gandhari Unicode"/>
          <w:noProof/>
          <w:lang w:val="en-GB"/>
        </w:rPr>
        <w:t>: what is this supposed to mean? To plant? Or to put into a vase?</w:t>
      </w:r>
    </w:p>
  </w:footnote>
  <w:footnote w:id="637">
    <w:p w14:paraId="0C576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kuḻaiya</w:t>
      </w:r>
      <w:r w:rsidRPr="004D5A2F">
        <w:rPr>
          <w:rFonts w:ascii="Gandhari Unicode" w:hAnsi="Gandhari Unicode"/>
          <w:noProof/>
          <w:lang w:val="en-GB"/>
        </w:rPr>
        <w:t xml:space="preserve"> presumably is to be understood as an adverbial infinitive. T.V.G. reads "so that it (i.e. the plant) becomes soft (i.e. looses shape)", but this does not fit the context so well.</w:t>
      </w:r>
    </w:p>
  </w:footnote>
  <w:footnote w:id="638">
    <w:p w14:paraId="103E82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of </w:t>
      </w:r>
      <w:r w:rsidRPr="004D5A2F">
        <w:rPr>
          <w:rFonts w:ascii="Gandhari Unicode" w:hAnsi="Gandhari Unicode"/>
          <w:i/>
          <w:noProof/>
          <w:lang w:val="en-GB"/>
        </w:rPr>
        <w:t>maṇam</w:t>
      </w:r>
      <w:r w:rsidRPr="004D5A2F">
        <w:rPr>
          <w:rFonts w:ascii="Gandhari Unicode" w:hAnsi="Gandhari Unicode"/>
          <w:noProof/>
          <w:lang w:val="en-GB"/>
        </w:rPr>
        <w:t>, which does not only mean "fragrance" but also "union" (and is mostly used in the latter sense), is certainly not by chance.</w:t>
      </w:r>
    </w:p>
  </w:footnote>
  <w:footnote w:id="639">
    <w:p w14:paraId="4928E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the context requires a vocative </w:t>
      </w:r>
      <w:r w:rsidRPr="004D5A2F">
        <w:rPr>
          <w:rFonts w:ascii="Gandhari Unicode" w:hAnsi="Gandhari Unicode"/>
          <w:i/>
          <w:iCs/>
          <w:noProof/>
          <w:lang w:val="en-GB"/>
        </w:rPr>
        <w:t>vēla</w:t>
      </w:r>
      <w:r w:rsidRPr="004D5A2F">
        <w:rPr>
          <w:rFonts w:ascii="Gandhari Unicode" w:hAnsi="Gandhari Unicode"/>
          <w:noProof/>
          <w:lang w:val="en-GB"/>
        </w:rPr>
        <w:t xml:space="preserve"> instead of a nominative, even if the transmission is almost unequivocally in favour of the latter.</w:t>
      </w:r>
    </w:p>
  </w:footnote>
  <w:footnote w:id="640">
    <w:p w14:paraId="408CA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Along with the variant </w:t>
      </w:r>
      <w:r w:rsidRPr="004D5A2F">
        <w:rPr>
          <w:rFonts w:ascii="Gandhari Unicode" w:hAnsi="Gandhari Unicode"/>
          <w:i/>
          <w:iCs/>
          <w:noProof/>
          <w:lang w:val="en-GB"/>
        </w:rPr>
        <w:t>aṭaiyoṭu</w:t>
      </w:r>
      <w:r w:rsidRPr="004D5A2F">
        <w:rPr>
          <w:rFonts w:ascii="Gandhari Unicode" w:hAnsi="Gandhari Unicode"/>
          <w:noProof/>
          <w:lang w:val="en-GB"/>
        </w:rPr>
        <w:t xml:space="preserve">, </w:t>
      </w:r>
      <w:r w:rsidRPr="004D5A2F">
        <w:rPr>
          <w:rFonts w:ascii="Gandhari Unicode" w:hAnsi="Gandhari Unicode"/>
          <w:i/>
          <w:iCs/>
          <w:noProof/>
          <w:lang w:val="en-GB"/>
        </w:rPr>
        <w:t>aviḻ</w:t>
      </w:r>
      <w:r w:rsidRPr="004D5A2F">
        <w:rPr>
          <w:rFonts w:ascii="Gandhari Unicode" w:hAnsi="Gandhari Unicode"/>
          <w:noProof/>
          <w:lang w:val="en-GB"/>
        </w:rPr>
        <w:t xml:space="preserve"> does not have to be taken as a noun ("rice"), but as the verbal root </w:t>
      </w:r>
      <w:r w:rsidRPr="004D5A2F">
        <w:rPr>
          <w:rFonts w:ascii="Gandhari Unicode" w:hAnsi="Gandhari Unicode"/>
          <w:i/>
          <w:iCs/>
          <w:noProof/>
          <w:lang w:val="en-GB"/>
        </w:rPr>
        <w:t>aviḻ</w:t>
      </w:r>
      <w:r w:rsidRPr="004D5A2F">
        <w:rPr>
          <w:rFonts w:ascii="Gandhari Unicode" w:hAnsi="Gandhari Unicode"/>
          <w:noProof/>
          <w:lang w:val="en-GB"/>
        </w:rPr>
        <w:t>, "to open": "together with unfolding leaves."</w:t>
      </w:r>
    </w:p>
  </w:footnote>
  <w:footnote w:id="641">
    <w:p w14:paraId="6F9E8D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find a row of consecutive actions (embedded in a conditional clause), namely </w:t>
      </w:r>
      <w:r w:rsidRPr="004D5A2F">
        <w:rPr>
          <w:rFonts w:ascii="Gandhari Unicode" w:hAnsi="Gandhari Unicode"/>
          <w:i/>
          <w:noProof/>
          <w:lang w:val="en-GB"/>
        </w:rPr>
        <w:t>koṉṟu − nīvi − vaṇaṅkiṉai − koṭutti</w:t>
      </w:r>
      <w:r w:rsidRPr="004D5A2F">
        <w:rPr>
          <w:rFonts w:ascii="Gandhari Unicode" w:hAnsi="Gandhari Unicode"/>
          <w:noProof/>
          <w:lang w:val="en-GB"/>
        </w:rPr>
        <w:t xml:space="preserve">, that is, two absolutives followed by two finite verbs, in other words, a kind of </w:t>
      </w:r>
      <w:r w:rsidRPr="004D5A2F">
        <w:rPr>
          <w:rFonts w:ascii="Gandhari Unicode" w:hAnsi="Gandhari Unicode"/>
          <w:i/>
          <w:noProof/>
          <w:lang w:val="en-GB"/>
        </w:rPr>
        <w:t>muṟṟeccam</w:t>
      </w:r>
      <w:r w:rsidRPr="004D5A2F">
        <w:rPr>
          <w:rFonts w:ascii="Gandhari Unicode" w:hAnsi="Gandhari Unicode"/>
          <w:noProof/>
          <w:lang w:val="en-GB"/>
        </w:rPr>
        <w:t xml:space="preserve"> construction. What is the difference in valence between </w:t>
      </w:r>
      <w:r w:rsidRPr="004D5A2F">
        <w:rPr>
          <w:rFonts w:ascii="Gandhari Unicode" w:hAnsi="Gandhari Unicode"/>
          <w:i/>
          <w:noProof/>
          <w:lang w:val="en-GB"/>
        </w:rPr>
        <w:t>vaṇakiṉai</w:t>
      </w:r>
      <w:r w:rsidRPr="004D5A2F">
        <w:rPr>
          <w:rFonts w:ascii="Gandhari Unicode" w:hAnsi="Gandhari Unicode"/>
          <w:noProof/>
          <w:lang w:val="en-GB"/>
        </w:rPr>
        <w:t xml:space="preserve"> and </w:t>
      </w:r>
      <w:r w:rsidRPr="004D5A2F">
        <w:rPr>
          <w:rFonts w:ascii="Gandhari Unicode" w:hAnsi="Gandhari Unicode"/>
          <w:i/>
          <w:noProof/>
          <w:lang w:val="en-GB"/>
        </w:rPr>
        <w:t>vaṇaṅki</w:t>
      </w:r>
      <w:r w:rsidRPr="004D5A2F">
        <w:rPr>
          <w:rFonts w:ascii="Gandhari Unicode" w:hAnsi="Gandhari Unicode"/>
          <w:noProof/>
          <w:lang w:val="en-GB"/>
        </w:rPr>
        <w:t>, another absolutive, which would have been sufficient syntactically as well as metrically?</w:t>
      </w:r>
    </w:p>
  </w:footnote>
  <w:footnote w:id="642">
    <w:p w14:paraId="309FA2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more Cām.'s reading is not attested at all except for AT. We can only surmise that what brought about this evident emendation was the attribute </w:t>
      </w:r>
      <w:r w:rsidRPr="004D5A2F">
        <w:rPr>
          <w:rFonts w:ascii="Gandhari Unicode" w:hAnsi="Gandhari Unicode"/>
          <w:i/>
          <w:iCs/>
          <w:noProof/>
          <w:lang w:val="en-GB"/>
        </w:rPr>
        <w:t>cem kōl</w:t>
      </w:r>
      <w:r w:rsidRPr="004D5A2F">
        <w:rPr>
          <w:rFonts w:ascii="Gandhari Unicode" w:hAnsi="Gandhari Unicode"/>
          <w:noProof/>
          <w:lang w:val="en-GB"/>
        </w:rPr>
        <w:t xml:space="preserve">. However, I do not see why </w:t>
      </w:r>
      <w:r w:rsidRPr="004D5A2F">
        <w:rPr>
          <w:rFonts w:ascii="Gandhari Unicode" w:hAnsi="Gandhari Unicode"/>
          <w:i/>
          <w:iCs/>
          <w:noProof/>
          <w:lang w:val="en-GB"/>
        </w:rPr>
        <w:t>cem kōl putavu</w:t>
      </w:r>
      <w:r w:rsidRPr="004D5A2F">
        <w:rPr>
          <w:rFonts w:ascii="Gandhari Unicode" w:hAnsi="Gandhari Unicode"/>
          <w:noProof/>
          <w:lang w:val="en-GB"/>
        </w:rPr>
        <w:t xml:space="preserve">, "an entrance  with red/straight stems", should be excluded, whereas the other alternative reading of AT, </w:t>
      </w:r>
      <w:r w:rsidRPr="004D5A2F">
        <w:rPr>
          <w:rFonts w:ascii="Gandhari Unicode" w:hAnsi="Gandhari Unicode"/>
          <w:i/>
          <w:iCs/>
          <w:noProof/>
          <w:lang w:val="en-GB"/>
        </w:rPr>
        <w:t>pulliṉ</w:t>
      </w:r>
      <w:r w:rsidRPr="004D5A2F">
        <w:rPr>
          <w:rFonts w:ascii="Gandhari Unicode" w:hAnsi="Gandhari Unicode"/>
          <w:noProof/>
          <w:lang w:val="en-GB"/>
        </w:rPr>
        <w:t>, rather looks like a gloss.</w:t>
      </w:r>
    </w:p>
  </w:footnote>
  <w:footnote w:id="643">
    <w:p w14:paraId="772CFF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kaṇṇi maruppu</w:t>
      </w:r>
      <w:r w:rsidRPr="004D5A2F">
        <w:rPr>
          <w:rFonts w:ascii="Gandhari Unicode" w:hAnsi="Gandhari Unicode"/>
          <w:noProof/>
          <w:lang w:val="en-GB"/>
        </w:rPr>
        <w:t xml:space="preserve"> means either actually horns, which lie around the head like a chaplet (which is not inconceivable with water buffaloes), or horns which are garlanded with flowers (here less probable, since it seems to be a wild animal).</w:t>
      </w:r>
    </w:p>
  </w:footnote>
  <w:footnote w:id="644">
    <w:p w14:paraId="144A1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dissolves the </w:t>
      </w:r>
      <w:r w:rsidRPr="004D5A2F">
        <w:rPr>
          <w:rFonts w:ascii="Gandhari Unicode" w:hAnsi="Gandhari Unicode"/>
          <w:i/>
          <w:noProof/>
          <w:lang w:val="en-GB"/>
        </w:rPr>
        <w:t>sandhi</w:t>
      </w:r>
      <w:r w:rsidRPr="004D5A2F">
        <w:rPr>
          <w:rFonts w:ascii="Gandhari Unicode" w:hAnsi="Gandhari Unicode"/>
          <w:noProof/>
          <w:lang w:val="en-GB"/>
        </w:rPr>
        <w:t xml:space="preserve"> in a different way, namely </w:t>
      </w:r>
      <w:r w:rsidRPr="004D5A2F">
        <w:rPr>
          <w:rFonts w:ascii="Gandhari Unicode" w:hAnsi="Gandhari Unicode"/>
          <w:i/>
          <w:noProof/>
          <w:lang w:val="en-GB"/>
        </w:rPr>
        <w:t>varai ā</w:t>
      </w:r>
      <w:r w:rsidRPr="004D5A2F">
        <w:rPr>
          <w:rFonts w:ascii="Gandhari Unicode" w:hAnsi="Gandhari Unicode"/>
          <w:noProof/>
          <w:lang w:val="en-GB"/>
        </w:rPr>
        <w:t xml:space="preserve"> "mountain cow". However, if </w:t>
      </w:r>
      <w:r w:rsidRPr="004D5A2F">
        <w:rPr>
          <w:rFonts w:ascii="Gandhari Unicode" w:hAnsi="Gandhari Unicode"/>
          <w:i/>
          <w:noProof/>
          <w:lang w:val="en-GB"/>
        </w:rPr>
        <w:t>varaiyā</w:t>
      </w:r>
      <w:r w:rsidRPr="004D5A2F">
        <w:rPr>
          <w:rFonts w:ascii="Gandhari Unicode" w:hAnsi="Gandhari Unicode"/>
          <w:noProof/>
          <w:lang w:val="en-GB"/>
        </w:rPr>
        <w:t xml:space="preserve"> is taken as an adverb, </w:t>
      </w:r>
      <w:r w:rsidRPr="004D5A2F">
        <w:rPr>
          <w:rFonts w:ascii="Gandhari Unicode" w:hAnsi="Gandhari Unicode"/>
          <w:i/>
          <w:noProof/>
          <w:lang w:val="en-GB"/>
        </w:rPr>
        <w:t>maṭakkaṇ</w:t>
      </w:r>
      <w:r w:rsidRPr="004D5A2F">
        <w:rPr>
          <w:rFonts w:ascii="Gandhari Unicode" w:hAnsi="Gandhari Unicode"/>
          <w:noProof/>
          <w:lang w:val="en-GB"/>
        </w:rPr>
        <w:t xml:space="preserve"> has to be understood as a metonymy, because </w:t>
      </w:r>
      <w:r w:rsidRPr="004D5A2F">
        <w:rPr>
          <w:rFonts w:ascii="Gandhari Unicode" w:hAnsi="Gandhari Unicode"/>
          <w:i/>
          <w:noProof/>
          <w:lang w:val="en-GB"/>
        </w:rPr>
        <w:t>kaṟikkum</w:t>
      </w:r>
      <w:r w:rsidRPr="004D5A2F">
        <w:rPr>
          <w:rFonts w:ascii="Gandhari Unicode" w:hAnsi="Gandhari Unicode"/>
          <w:noProof/>
          <w:lang w:val="en-GB"/>
        </w:rPr>
        <w:t xml:space="preserve"> is in need of a subject. And the image implies, of course, the happiness of an animal pair which is not separate.</w:t>
      </w:r>
    </w:p>
  </w:footnote>
  <w:footnote w:id="645">
    <w:p w14:paraId="7931EB6C" w14:textId="77777777" w:rsidR="004A50F8" w:rsidRPr="004D5A2F" w:rsidRDefault="004A50F8">
      <w:pPr>
        <w:pStyle w:val="Footnote"/>
        <w:jc w:val="both"/>
        <w:rPr>
          <w:rFonts w:ascii="Gandhari Unicode" w:hAnsi="Gandhari Unicode"/>
          <w:noProof/>
          <w:color w:val="000000"/>
          <w:lang w:val="en-GB"/>
        </w:rPr>
      </w:pPr>
      <w:r w:rsidRPr="004D5A2F">
        <w:rPr>
          <w:rStyle w:val="FootnoteReference"/>
          <w:rFonts w:ascii="Gandhari Unicode" w:hAnsi="Gandhari Unicode"/>
          <w:noProof/>
          <w:lang w:val="en-GB"/>
        </w:rPr>
        <w:footnoteRef/>
      </w:r>
      <w:r w:rsidRPr="004D5A2F">
        <w:rPr>
          <w:rFonts w:ascii="Gandhari Unicode" w:hAnsi="Gandhari Unicode"/>
          <w:noProof/>
          <w:color w:val="000000"/>
          <w:lang w:val="en-GB"/>
        </w:rPr>
        <w:t xml:space="preserve">In the last two line there are three readings where Cām. goes almost against the entire tradition without, however, arriving at a satisfactory text. I propose to follow the majority, here </w:t>
      </w:r>
      <w:r w:rsidRPr="004D5A2F">
        <w:rPr>
          <w:rFonts w:ascii="Gandhari Unicode" w:hAnsi="Gandhari Unicode"/>
          <w:i/>
          <w:iCs/>
          <w:noProof/>
          <w:color w:val="000000"/>
          <w:lang w:val="en-GB"/>
        </w:rPr>
        <w:t>kaḷvar</w:t>
      </w:r>
      <w:r w:rsidRPr="004D5A2F">
        <w:rPr>
          <w:rFonts w:ascii="Gandhari Unicode" w:hAnsi="Gandhari Unicode"/>
          <w:noProof/>
          <w:color w:val="000000"/>
          <w:lang w:val="en-GB"/>
        </w:rPr>
        <w:t xml:space="preserve">, which can be understood, just as </w:t>
      </w:r>
      <w:r w:rsidRPr="004D5A2F">
        <w:rPr>
          <w:rFonts w:ascii="Gandhari Unicode" w:hAnsi="Gandhari Unicode"/>
          <w:i/>
          <w:iCs/>
          <w:noProof/>
          <w:color w:val="000000"/>
          <w:lang w:val="en-GB"/>
        </w:rPr>
        <w:t>maṉṉar</w:t>
      </w:r>
      <w:r w:rsidRPr="004D5A2F">
        <w:rPr>
          <w:rFonts w:ascii="Gandhari Unicode" w:hAnsi="Gandhari Unicode"/>
          <w:noProof/>
          <w:color w:val="000000"/>
          <w:lang w:val="en-GB"/>
        </w:rPr>
        <w:t xml:space="preserve"> in the next line, as an implicit comparison for the behaviour of the men on the dance floor.</w:t>
      </w:r>
    </w:p>
  </w:footnote>
  <w:footnote w:id="646">
    <w:p w14:paraId="0B218B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Whether we read </w:t>
      </w:r>
      <w:r w:rsidRPr="004D5A2F">
        <w:rPr>
          <w:rFonts w:ascii="Gandhari Unicode" w:hAnsi="Gandhari Unicode"/>
          <w:i/>
          <w:iCs/>
          <w:noProof/>
          <w:lang w:val="en-GB"/>
        </w:rPr>
        <w:t>maṉṉar</w:t>
      </w:r>
      <w:r w:rsidRPr="004D5A2F">
        <w:rPr>
          <w:rFonts w:ascii="Gandhari Unicode" w:hAnsi="Gandhari Unicode"/>
          <w:noProof/>
          <w:lang w:val="en-GB"/>
        </w:rPr>
        <w:t xml:space="preserve"> or </w:t>
      </w:r>
      <w:r w:rsidRPr="004D5A2F">
        <w:rPr>
          <w:rFonts w:ascii="Gandhari Unicode" w:hAnsi="Gandhari Unicode"/>
          <w:i/>
          <w:iCs/>
          <w:noProof/>
          <w:lang w:val="en-GB"/>
        </w:rPr>
        <w:t>maḷḷar</w:t>
      </w:r>
      <w:r w:rsidRPr="004D5A2F">
        <w:rPr>
          <w:rFonts w:ascii="Gandhari Unicode" w:hAnsi="Gandhari Unicode"/>
          <w:noProof/>
          <w:lang w:val="en-GB"/>
        </w:rPr>
        <w:t xml:space="preserve">, we can understand the well-attested </w:t>
      </w:r>
      <w:r w:rsidRPr="004D5A2F">
        <w:rPr>
          <w:rFonts w:ascii="Gandhari Unicode" w:hAnsi="Gandhari Unicode"/>
          <w:i/>
          <w:iCs/>
          <w:noProof/>
          <w:lang w:val="en-GB"/>
        </w:rPr>
        <w:t>maṇkoḷaṟku</w:t>
      </w:r>
      <w:r w:rsidRPr="004D5A2F">
        <w:rPr>
          <w:rFonts w:ascii="Gandhari Unicode" w:hAnsi="Gandhari Unicode"/>
          <w:noProof/>
          <w:lang w:val="en-GB"/>
        </w:rPr>
        <w:t xml:space="preserve"> within the simile as "conquering", which is the usual occupation of either warriors or kings.</w:t>
      </w:r>
    </w:p>
  </w:footnote>
  <w:footnote w:id="647">
    <w:p w14:paraId="20F7D5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Cām.'s reading is only supported by the correction in C2, while the widely transmitted reading </w:t>
      </w:r>
      <w:r w:rsidRPr="004D5A2F">
        <w:rPr>
          <w:rFonts w:ascii="Gandhari Unicode" w:hAnsi="Gandhari Unicode"/>
          <w:i/>
          <w:iCs/>
          <w:noProof/>
          <w:lang w:val="en-GB"/>
        </w:rPr>
        <w:t>maṉṉar</w:t>
      </w:r>
      <w:r w:rsidRPr="004D5A2F">
        <w:rPr>
          <w:rFonts w:ascii="Gandhari Unicode" w:hAnsi="Gandhari Unicode"/>
          <w:noProof/>
          <w:lang w:val="en-GB"/>
        </w:rPr>
        <w:t xml:space="preserve"> is perfectly comprehensible as the same type of metaphor as Cām.'s </w:t>
      </w:r>
      <w:r w:rsidRPr="004D5A2F">
        <w:rPr>
          <w:rFonts w:ascii="Gandhari Unicode" w:hAnsi="Gandhari Unicode"/>
          <w:i/>
          <w:iCs/>
          <w:noProof/>
          <w:lang w:val="en-GB"/>
        </w:rPr>
        <w:t>maḷḷar</w:t>
      </w:r>
      <w:r w:rsidRPr="004D5A2F">
        <w:rPr>
          <w:rFonts w:ascii="Gandhari Unicode" w:hAnsi="Gandhari Unicode"/>
          <w:noProof/>
          <w:lang w:val="en-GB"/>
        </w:rPr>
        <w:t>: "a battle for kings", that is, strong-willed men.</w:t>
      </w:r>
    </w:p>
  </w:footnote>
  <w:footnote w:id="648">
    <w:p w14:paraId="5EBE84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vantaṉa</w:t>
      </w:r>
      <w:r w:rsidRPr="004D5A2F">
        <w:rPr>
          <w:rFonts w:ascii="Gandhari Unicode" w:hAnsi="Gandhari Unicode"/>
          <w:noProof/>
          <w:lang w:val="en-GB"/>
        </w:rPr>
        <w:t xml:space="preserve">: is this the (not particle-marked) end of a sentence or do we have to take </w:t>
      </w:r>
      <w:r w:rsidRPr="004D5A2F">
        <w:rPr>
          <w:rFonts w:ascii="Gandhari Unicode" w:hAnsi="Gandhari Unicode"/>
          <w:i/>
          <w:noProof/>
          <w:lang w:val="en-GB"/>
        </w:rPr>
        <w:t>maḷḷar pōr</w:t>
      </w:r>
      <w:r w:rsidRPr="004D5A2F">
        <w:rPr>
          <w:rFonts w:ascii="Gandhari Unicode" w:hAnsi="Gandhari Unicode"/>
          <w:noProof/>
          <w:lang w:val="en-GB"/>
        </w:rPr>
        <w:t xml:space="preserve"> at the end as an object apposition?</w:t>
      </w:r>
    </w:p>
  </w:footnote>
  <w:footnote w:id="649">
    <w:p w14:paraId="4DF1C0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lines 7+8 is sparsely marked with </w:t>
      </w:r>
      <w:r w:rsidRPr="004D5A2F">
        <w:rPr>
          <w:rFonts w:ascii="Gandhari Unicode" w:hAnsi="Gandhari Unicode"/>
          <w:i/>
          <w:noProof/>
          <w:lang w:val="en-GB"/>
        </w:rPr>
        <w:t xml:space="preserve">maṟṟu, </w:t>
      </w:r>
      <w:r w:rsidRPr="004D5A2F">
        <w:rPr>
          <w:rFonts w:ascii="Gandhari Unicode" w:hAnsi="Gandhari Unicode"/>
          <w:noProof/>
          <w:lang w:val="en-GB"/>
        </w:rPr>
        <w:t>of unclear impact. The point is obviously that the dance is an occasion for rivalry among the men, just as otherwise is the battlefield. Here, however, the only weapons to be used are the eyes.</w:t>
      </w:r>
    </w:p>
  </w:footnote>
  <w:footnote w:id="650">
    <w:p w14:paraId="4E6227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variant ending on </w:t>
      </w:r>
      <w:r w:rsidRPr="004D5A2F">
        <w:rPr>
          <w:rFonts w:ascii="Gandhari Unicode" w:hAnsi="Gandhari Unicode"/>
          <w:i/>
          <w:noProof/>
          <w:lang w:val="en-GB"/>
        </w:rPr>
        <w:t>nāṭoṟum</w:t>
      </w:r>
      <w:r w:rsidRPr="004D5A2F">
        <w:rPr>
          <w:rFonts w:ascii="Gandhari Unicode" w:hAnsi="Gandhari Unicode"/>
          <w:noProof/>
          <w:lang w:val="en-GB"/>
        </w:rPr>
        <w:t xml:space="preserve"> exactly corresponds to KT 11.1 (where the variant is </w:t>
      </w:r>
      <w:r w:rsidRPr="004D5A2F">
        <w:rPr>
          <w:rFonts w:ascii="Gandhari Unicode" w:hAnsi="Gandhari Unicode"/>
          <w:i/>
          <w:noProof/>
          <w:lang w:val="en-GB"/>
        </w:rPr>
        <w:t>nāḷum</w:t>
      </w:r>
      <w:r w:rsidRPr="004D5A2F">
        <w:rPr>
          <w:rFonts w:ascii="Gandhari Unicode" w:hAnsi="Gandhari Unicode"/>
          <w:noProof/>
          <w:lang w:val="en-GB"/>
        </w:rPr>
        <w:t>, which is put in the text here).</w:t>
      </w:r>
    </w:p>
  </w:footnote>
  <w:footnote w:id="651">
    <w:p w14:paraId="26A115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maruṅkiṉ koṇṭa</w:t>
      </w:r>
      <w:r w:rsidRPr="004D5A2F">
        <w:rPr>
          <w:rFonts w:ascii="Gandhari Unicode" w:hAnsi="Gandhari Unicode"/>
          <w:noProof/>
          <w:lang w:val="en-GB"/>
        </w:rPr>
        <w:t>: can this simply refer to the trees’ way of growing on the slope, as rendered above?</w:t>
      </w:r>
    </w:p>
  </w:footnote>
  <w:footnote w:id="652">
    <w:p w14:paraId="0CD1B1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taṇṇeṉ</w:t>
      </w:r>
      <w:r w:rsidRPr="004D5A2F">
        <w:rPr>
          <w:rFonts w:ascii="Gandhari Unicode" w:hAnsi="Gandhari Unicode"/>
          <w:noProof/>
          <w:lang w:val="en-GB"/>
        </w:rPr>
        <w:t xml:space="preserve"> is taken here by Cām./T.V.G., differently from the other four passages (see above), as an actual onomatopoeic: "the drum that goes '</w:t>
      </w:r>
      <w:r w:rsidRPr="004D5A2F">
        <w:rPr>
          <w:rFonts w:ascii="Gandhari Unicode" w:hAnsi="Gandhari Unicode"/>
          <w:i/>
          <w:noProof/>
          <w:lang w:val="en-GB"/>
        </w:rPr>
        <w:t>taṇ</w:t>
      </w:r>
      <w:r w:rsidRPr="004D5A2F">
        <w:rPr>
          <w:rFonts w:ascii="Gandhari Unicode" w:hAnsi="Gandhari Unicode"/>
          <w:noProof/>
          <w:lang w:val="en-GB"/>
        </w:rPr>
        <w:t>'".</w:t>
      </w:r>
    </w:p>
  </w:footnote>
  <w:footnote w:id="653">
    <w:p w14:paraId="638AEEB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iCs/>
          <w:noProof/>
          <w:lang w:val="en-GB"/>
        </w:rPr>
        <w:t>varaintu</w:t>
      </w:r>
      <w:r w:rsidRPr="004D5A2F">
        <w:rPr>
          <w:rFonts w:ascii="Gandhari Unicode" w:hAnsi="Gandhari Unicode"/>
          <w:noProof/>
          <w:lang w:val="en-GB"/>
        </w:rPr>
        <w:t xml:space="preserve"> evidently is an emendation of Cām., induced by his wish to read an absolutive, and </w:t>
      </w:r>
      <w:r w:rsidRPr="004D5A2F">
        <w:rPr>
          <w:rFonts w:ascii="Gandhari Unicode" w:hAnsi="Gandhari Unicode"/>
          <w:i/>
          <w:iCs/>
          <w:noProof/>
          <w:lang w:val="en-GB"/>
        </w:rPr>
        <w:t>varai-tal</w:t>
      </w:r>
      <w:r w:rsidRPr="004D5A2F">
        <w:rPr>
          <w:rFonts w:ascii="Gandhari Unicode" w:hAnsi="Gandhari Unicode"/>
          <w:noProof/>
          <w:lang w:val="en-GB"/>
        </w:rPr>
        <w:t xml:space="preserve"> is not attested as a strong verb. The transmitted </w:t>
      </w:r>
      <w:r w:rsidRPr="004D5A2F">
        <w:rPr>
          <w:rFonts w:ascii="Gandhari Unicode" w:hAnsi="Gandhari Unicode"/>
          <w:i/>
          <w:iCs/>
          <w:noProof/>
          <w:lang w:val="en-GB"/>
        </w:rPr>
        <w:t>varaittu,</w:t>
      </w:r>
      <w:r w:rsidRPr="004D5A2F">
        <w:rPr>
          <w:rFonts w:ascii="Gandhari Unicode" w:hAnsi="Gandhari Unicode"/>
          <w:noProof/>
          <w:lang w:val="en-GB"/>
        </w:rPr>
        <w:t xml:space="preserve"> however, becomes perfectly intelligible if we read it as a pronominal noun n.sg. of </w:t>
      </w:r>
      <w:r w:rsidRPr="004D5A2F">
        <w:rPr>
          <w:rFonts w:ascii="Gandhari Unicode" w:hAnsi="Gandhari Unicode"/>
          <w:i/>
          <w:iCs/>
          <w:noProof/>
          <w:lang w:val="en-GB"/>
        </w:rPr>
        <w:t>varai</w:t>
      </w:r>
      <w:r w:rsidRPr="004D5A2F">
        <w:rPr>
          <w:rFonts w:ascii="Gandhari Unicode" w:hAnsi="Gandhari Unicode"/>
          <w:noProof/>
          <w:lang w:val="en-GB"/>
        </w:rPr>
        <w:t xml:space="preserve">, a thing also attested in NA 12.10. In this case </w:t>
      </w:r>
      <w:r w:rsidRPr="004D5A2F">
        <w:rPr>
          <w:rFonts w:ascii="Gandhari Unicode" w:hAnsi="Gandhari Unicode"/>
          <w:i/>
          <w:iCs/>
          <w:noProof/>
          <w:lang w:val="en-GB"/>
        </w:rPr>
        <w:t>pāl varaittu</w:t>
      </w:r>
      <w:r w:rsidRPr="004D5A2F">
        <w:rPr>
          <w:rFonts w:ascii="Gandhari Unicode" w:hAnsi="Gandhari Unicode"/>
          <w:noProof/>
          <w:lang w:val="en-GB"/>
        </w:rPr>
        <w:t xml:space="preserve"> has to be read as a separate nominal sentence (see translation).</w:t>
      </w:r>
    </w:p>
  </w:footnote>
  <w:footnote w:id="654">
    <w:p w14:paraId="63F5FC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aviḻnta</w:t>
      </w:r>
      <w:r w:rsidRPr="004D5A2F">
        <w:rPr>
          <w:rFonts w:ascii="Gandhari Unicode" w:hAnsi="Gandhari Unicode"/>
          <w:noProof/>
          <w:lang w:val="en-GB"/>
        </w:rPr>
        <w:t xml:space="preserve"> means the opening of the buds enveloped in green.</w:t>
      </w:r>
    </w:p>
  </w:footnote>
  <w:footnote w:id="655">
    <w:p w14:paraId="6ED89F5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paiṅkaṇ</w:t>
      </w:r>
      <w:r w:rsidRPr="004D5A2F">
        <w:rPr>
          <w:rFonts w:ascii="Gandhari Unicode" w:hAnsi="Gandhari Unicode"/>
          <w:noProof/>
          <w:lang w:val="en-GB"/>
        </w:rPr>
        <w:t xml:space="preserve">: is this to be read as a metaphor, i.e., the mountain pool being like an eye (the reversal of the eye-water metaphor)? Or is this simply </w:t>
      </w:r>
      <w:r w:rsidRPr="004D5A2F">
        <w:rPr>
          <w:rFonts w:ascii="Gandhari Unicode" w:hAnsi="Gandhari Unicode"/>
          <w:i/>
          <w:noProof/>
          <w:lang w:val="en-GB"/>
        </w:rPr>
        <w:t>kaṇ</w:t>
      </w:r>
      <w:r w:rsidRPr="004D5A2F">
        <w:rPr>
          <w:rFonts w:ascii="Gandhari Unicode" w:hAnsi="Gandhari Unicode"/>
          <w:noProof/>
          <w:lang w:val="en-GB"/>
        </w:rPr>
        <w:t xml:space="preserve"> in its extended meaning as "area", as T.V.G. understands it: the green area around the pool.</w:t>
      </w:r>
    </w:p>
  </w:footnote>
  <w:footnote w:id="656">
    <w:p w14:paraId="0766C2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the pronoun </w:t>
      </w:r>
      <w:r w:rsidRPr="004D5A2F">
        <w:rPr>
          <w:rFonts w:ascii="Gandhari Unicode" w:hAnsi="Gandhari Unicode"/>
          <w:i/>
          <w:noProof/>
          <w:lang w:val="en-GB"/>
        </w:rPr>
        <w:t>i</w:t>
      </w:r>
      <w:r w:rsidRPr="004D5A2F">
        <w:rPr>
          <w:rFonts w:ascii="Gandhari Unicode" w:hAnsi="Gandhari Unicode"/>
          <w:noProof/>
          <w:lang w:val="en-GB"/>
        </w:rPr>
        <w:t xml:space="preserve">-? Can this be a short form of </w:t>
      </w:r>
      <w:r w:rsidRPr="004D5A2F">
        <w:rPr>
          <w:rFonts w:ascii="Gandhari Unicode" w:hAnsi="Gandhari Unicode"/>
          <w:i/>
          <w:noProof/>
          <w:lang w:val="en-GB"/>
        </w:rPr>
        <w:t>ivaḷ</w:t>
      </w:r>
      <w:r w:rsidRPr="004D5A2F">
        <w:rPr>
          <w:rFonts w:ascii="Gandhari Unicode" w:hAnsi="Gandhari Unicode"/>
          <w:noProof/>
          <w:lang w:val="en-GB"/>
        </w:rPr>
        <w:t>?</w:t>
      </w:r>
    </w:p>
  </w:footnote>
  <w:footnote w:id="657">
    <w:p w14:paraId="0C406A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presumably means, she sticks to him, although the time for the exorcism is already set.</w:t>
      </w:r>
    </w:p>
  </w:footnote>
  <w:footnote w:id="658">
    <w:p w14:paraId="1E543D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veṟiyāḷ</w:t>
      </w:r>
      <w:r w:rsidRPr="004D5A2F">
        <w:rPr>
          <w:rFonts w:ascii="Gandhari Unicode" w:hAnsi="Gandhari Unicode"/>
          <w:noProof/>
          <w:lang w:val="en-GB"/>
        </w:rPr>
        <w:t xml:space="preserve"> seems to be attested just this one time, and as a pronominal noun to </w:t>
      </w:r>
      <w:r w:rsidRPr="004D5A2F">
        <w:rPr>
          <w:rFonts w:ascii="Gandhari Unicode" w:hAnsi="Gandhari Unicode"/>
          <w:i/>
          <w:noProof/>
          <w:lang w:val="en-GB"/>
        </w:rPr>
        <w:t>veṟi</w:t>
      </w:r>
      <w:r w:rsidRPr="004D5A2F">
        <w:rPr>
          <w:rFonts w:ascii="Gandhari Unicode" w:hAnsi="Gandhari Unicode"/>
          <w:noProof/>
          <w:lang w:val="en-GB"/>
        </w:rPr>
        <w:t>, it might refer either to her who is the object of the Veṟi dance, or to the priestess who is actually performing it.</w:t>
      </w:r>
    </w:p>
  </w:footnote>
  <w:footnote w:id="659">
    <w:p w14:paraId="20CD10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yāḻa</w:t>
      </w:r>
      <w:r w:rsidRPr="004D5A2F">
        <w:rPr>
          <w:rFonts w:ascii="Gandhari Unicode" w:hAnsi="Gandhari Unicode"/>
          <w:noProof/>
          <w:lang w:val="en-GB"/>
        </w:rPr>
        <w:t xml:space="preserve"> is supposed to be an expletive particle, only to be used in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addresses. This is the only case attested in the KT.</w:t>
      </w:r>
    </w:p>
  </w:footnote>
  <w:footnote w:id="660">
    <w:p w14:paraId="75F70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nalkār</w:t>
      </w:r>
      <w:r w:rsidRPr="004D5A2F">
        <w:rPr>
          <w:rFonts w:ascii="Gandhari Unicode" w:hAnsi="Gandhari Unicode"/>
          <w:noProof/>
          <w:lang w:val="en-GB"/>
        </w:rPr>
        <w:t xml:space="preserve"> cf. KT 60.5: if HE is not generous with his presence.</w:t>
      </w:r>
    </w:p>
  </w:footnote>
  <w:footnote w:id="661">
    <w:p w14:paraId="1FC93D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is impossible to understand </w:t>
      </w:r>
      <w:r w:rsidRPr="004D5A2F">
        <w:rPr>
          <w:rFonts w:ascii="Gandhari Unicode" w:hAnsi="Gandhari Unicode"/>
          <w:i/>
          <w:noProof/>
          <w:lang w:val="en-GB"/>
        </w:rPr>
        <w:t>a</w:t>
      </w:r>
      <w:r w:rsidRPr="004D5A2F">
        <w:rPr>
          <w:rFonts w:ascii="Gandhari Unicode" w:hAnsi="Gandhari Unicode"/>
          <w:noProof/>
          <w:lang w:val="en-GB"/>
        </w:rPr>
        <w:t xml:space="preserve">- but as </w:t>
      </w:r>
      <w:r w:rsidRPr="004D5A2F">
        <w:rPr>
          <w:rFonts w:ascii="Gandhari Unicode" w:hAnsi="Gandhari Unicode"/>
          <w:i/>
          <w:noProof/>
          <w:lang w:val="en-GB"/>
        </w:rPr>
        <w:t>aṅkē</w:t>
      </w:r>
      <w:r w:rsidRPr="004D5A2F">
        <w:rPr>
          <w:rFonts w:ascii="Gandhari Unicode" w:hAnsi="Gandhari Unicode"/>
          <w:noProof/>
          <w:lang w:val="en-GB"/>
        </w:rPr>
        <w:t xml:space="preserve"> (as is also done by Cām.).</w:t>
      </w:r>
    </w:p>
  </w:footnote>
  <w:footnote w:id="662">
    <w:p w14:paraId="064CF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ōṅkiya malai</w:t>
      </w:r>
      <w:r w:rsidRPr="004D5A2F">
        <w:rPr>
          <w:rFonts w:ascii="Gandhari Unicode" w:hAnsi="Gandhari Unicode"/>
          <w:noProof/>
          <w:lang w:val="en-GB"/>
        </w:rPr>
        <w:t xml:space="preserve"> in contradistinction to the formulaic </w:t>
      </w:r>
      <w:r w:rsidRPr="004D5A2F">
        <w:rPr>
          <w:rFonts w:ascii="Gandhari Unicode" w:hAnsi="Gandhari Unicode"/>
          <w:i/>
          <w:noProof/>
          <w:lang w:val="en-GB"/>
        </w:rPr>
        <w:t>ōṅku malai</w:t>
      </w:r>
      <w:r w:rsidRPr="004D5A2F">
        <w:rPr>
          <w:rFonts w:ascii="Gandhari Unicode" w:hAnsi="Gandhari Unicode"/>
          <w:noProof/>
          <w:lang w:val="en-GB"/>
        </w:rPr>
        <w:t>? Is the above emphatic rendering probable?</w:t>
      </w:r>
    </w:p>
  </w:footnote>
  <w:footnote w:id="663">
    <w:p w14:paraId="51F222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pukaṉṟu</w:t>
      </w:r>
      <w:r w:rsidRPr="004D5A2F">
        <w:rPr>
          <w:rFonts w:ascii="Gandhari Unicode" w:hAnsi="Gandhari Unicode"/>
          <w:noProof/>
          <w:lang w:val="en-GB"/>
        </w:rPr>
        <w:t xml:space="preserve"> is syntactically difficult to connect, if not as an adverb to </w:t>
      </w:r>
      <w:r w:rsidRPr="004D5A2F">
        <w:rPr>
          <w:rFonts w:ascii="Gandhari Unicode" w:hAnsi="Gandhari Unicode"/>
          <w:i/>
          <w:noProof/>
          <w:lang w:val="en-GB"/>
        </w:rPr>
        <w:t>iḻi</w:t>
      </w:r>
      <w:r w:rsidRPr="004D5A2F">
        <w:rPr>
          <w:rFonts w:ascii="Gandhari Unicode" w:hAnsi="Gandhari Unicode"/>
          <w:noProof/>
          <w:lang w:val="en-GB"/>
        </w:rPr>
        <w:t xml:space="preserve">, or </w:t>
      </w:r>
      <w:r w:rsidRPr="004D5A2F">
        <w:rPr>
          <w:rFonts w:ascii="Gandhari Unicode" w:hAnsi="Gandhari Unicode"/>
          <w:i/>
          <w:noProof/>
          <w:lang w:val="en-GB"/>
        </w:rPr>
        <w:t>maṇṇuṟu</w:t>
      </w:r>
      <w:r w:rsidRPr="004D5A2F">
        <w:rPr>
          <w:rFonts w:ascii="Gandhari Unicode" w:hAnsi="Gandhari Unicode"/>
          <w:noProof/>
          <w:lang w:val="en-GB"/>
        </w:rPr>
        <w:t xml:space="preserve"> has to be taken not in a passive sense, but as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with </w:t>
      </w:r>
      <w:r w:rsidRPr="004D5A2F">
        <w:rPr>
          <w:rFonts w:ascii="Gandhari Unicode" w:hAnsi="Gandhari Unicode"/>
          <w:i/>
          <w:noProof/>
          <w:lang w:val="en-GB"/>
        </w:rPr>
        <w:t>āyam</w:t>
      </w:r>
      <w:r w:rsidRPr="004D5A2F">
        <w:rPr>
          <w:rFonts w:ascii="Gandhari Unicode" w:hAnsi="Gandhari Unicode"/>
          <w:noProof/>
          <w:lang w:val="en-GB"/>
        </w:rPr>
        <w:t xml:space="preserve"> as subject: "where the girl companions appear like jewels that delight [and] ... take a bath ".</w:t>
      </w:r>
    </w:p>
  </w:footnote>
  <w:footnote w:id="664">
    <w:p w14:paraId="511F61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maṇṇ'uṟu</w:t>
      </w:r>
      <w:r w:rsidRPr="004D5A2F">
        <w:rPr>
          <w:rFonts w:ascii="Gandhari Unicode" w:hAnsi="Gandhari Unicode"/>
          <w:noProof/>
          <w:lang w:val="en-GB"/>
        </w:rPr>
        <w:t xml:space="preserve">? Can </w:t>
      </w:r>
      <w:r w:rsidRPr="004D5A2F">
        <w:rPr>
          <w:rFonts w:ascii="Gandhari Unicode" w:hAnsi="Gandhari Unicode"/>
          <w:i/>
          <w:noProof/>
          <w:lang w:val="en-GB"/>
        </w:rPr>
        <w:t>uṟu-tal</w:t>
      </w:r>
      <w:r w:rsidRPr="004D5A2F">
        <w:rPr>
          <w:rFonts w:ascii="Gandhari Unicode" w:hAnsi="Gandhari Unicode"/>
          <w:noProof/>
          <w:lang w:val="en-GB"/>
        </w:rPr>
        <w:t xml:space="preserve"> be an auxiliary? Cf. KT 167.2 with </w:t>
      </w:r>
      <w:r w:rsidRPr="004D5A2F">
        <w:rPr>
          <w:rFonts w:ascii="Gandhari Unicode" w:hAnsi="Gandhari Unicode"/>
          <w:i/>
          <w:noProof/>
          <w:lang w:val="en-GB"/>
        </w:rPr>
        <w:t>kaḻuvu uṟu</w:t>
      </w:r>
      <w:r w:rsidRPr="004D5A2F">
        <w:rPr>
          <w:rFonts w:ascii="Gandhari Unicode" w:hAnsi="Gandhari Unicode"/>
          <w:noProof/>
          <w:lang w:val="en-GB"/>
        </w:rPr>
        <w:t>.</w:t>
      </w:r>
    </w:p>
  </w:footnote>
  <w:footnote w:id="665">
    <w:p w14:paraId="3BE964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toyyal</w:t>
      </w:r>
      <w:r w:rsidRPr="004D5A2F">
        <w:rPr>
          <w:rFonts w:ascii="Gandhari Unicode" w:hAnsi="Gandhari Unicode"/>
          <w:noProof/>
          <w:lang w:val="en-GB"/>
        </w:rPr>
        <w:t xml:space="preserve">? T.V.G. understands a rain making the ground wet – according to DEDR 3555 there is a root </w:t>
      </w:r>
      <w:r w:rsidRPr="004D5A2F">
        <w:rPr>
          <w:rFonts w:ascii="Gandhari Unicode" w:hAnsi="Gandhari Unicode"/>
          <w:i/>
          <w:noProof/>
          <w:lang w:val="en-GB"/>
        </w:rPr>
        <w:t>tōy-tal</w:t>
      </w:r>
      <w:r w:rsidRPr="004D5A2F">
        <w:rPr>
          <w:rFonts w:ascii="Gandhari Unicode" w:hAnsi="Gandhari Unicode"/>
          <w:noProof/>
          <w:lang w:val="en-GB"/>
        </w:rPr>
        <w:t xml:space="preserve"> with that meaning, but </w:t>
      </w:r>
      <w:r w:rsidRPr="004D5A2F">
        <w:rPr>
          <w:rFonts w:ascii="Gandhari Unicode" w:hAnsi="Gandhari Unicode"/>
          <w:i/>
          <w:noProof/>
          <w:lang w:val="en-GB"/>
        </w:rPr>
        <w:t>toyyal</w:t>
      </w:r>
      <w:r w:rsidRPr="004D5A2F">
        <w:rPr>
          <w:rFonts w:ascii="Gandhari Unicode" w:hAnsi="Gandhari Unicode"/>
          <w:noProof/>
          <w:lang w:val="en-GB"/>
        </w:rPr>
        <w:t>, a noun derivation is given as "mud".</w:t>
      </w:r>
    </w:p>
  </w:footnote>
  <w:footnote w:id="666">
    <w:p w14:paraId="03BE44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paḻi tīr</w:t>
      </w:r>
      <w:r w:rsidRPr="004D5A2F">
        <w:rPr>
          <w:rFonts w:ascii="Gandhari Unicode" w:hAnsi="Gandhari Unicode"/>
          <w:noProof/>
          <w:lang w:val="en-GB"/>
        </w:rPr>
        <w:t xml:space="preserve"> is probably just one of the numerous formulaic attributes (such as </w:t>
      </w:r>
      <w:r w:rsidRPr="004D5A2F">
        <w:rPr>
          <w:rFonts w:ascii="Gandhari Unicode" w:hAnsi="Gandhari Unicode"/>
          <w:i/>
          <w:noProof/>
          <w:lang w:val="en-GB"/>
        </w:rPr>
        <w:t>tītil</w:t>
      </w:r>
      <w:r w:rsidRPr="004D5A2F">
        <w:rPr>
          <w:rFonts w:ascii="Gandhari Unicode" w:hAnsi="Gandhari Unicode"/>
          <w:noProof/>
          <w:lang w:val="en-GB"/>
        </w:rPr>
        <w:t xml:space="preserve"> in the last line), which mean something like "spotless", so a moral implication might not be intended.</w:t>
      </w:r>
    </w:p>
  </w:footnote>
  <w:footnote w:id="667">
    <w:p w14:paraId="354B1E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māmai</w:t>
      </w:r>
      <w:r w:rsidRPr="004D5A2F">
        <w:rPr>
          <w:rFonts w:ascii="Gandhari Unicode" w:hAnsi="Gandhari Unicode"/>
          <w:noProof/>
          <w:lang w:val="en-GB"/>
        </w:rPr>
        <w:t xml:space="preserve"> refers to her physical beauty, her dark colour before misery begins.</w:t>
      </w:r>
    </w:p>
  </w:footnote>
  <w:footnote w:id="668">
    <w:p w14:paraId="1DDE54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Where is the connection for the dative </w:t>
      </w:r>
      <w:r w:rsidRPr="004D5A2F">
        <w:rPr>
          <w:rFonts w:ascii="Gandhari Unicode" w:hAnsi="Gandhari Unicode"/>
          <w:i/>
          <w:noProof/>
          <w:lang w:val="en-GB"/>
        </w:rPr>
        <w:t>ūrkkē</w:t>
      </w:r>
      <w:r w:rsidRPr="004D5A2F">
        <w:rPr>
          <w:rFonts w:ascii="Gandhari Unicode" w:hAnsi="Gandhari Unicode"/>
          <w:noProof/>
          <w:lang w:val="en-GB"/>
        </w:rPr>
        <w:t xml:space="preserve">? Is this a postpositioned indirect object to </w:t>
      </w:r>
      <w:r w:rsidRPr="004D5A2F">
        <w:rPr>
          <w:rFonts w:ascii="Gandhari Unicode" w:hAnsi="Gandhari Unicode"/>
          <w:i/>
          <w:noProof/>
          <w:lang w:val="en-GB"/>
        </w:rPr>
        <w:t>colla</w:t>
      </w:r>
      <w:r w:rsidRPr="004D5A2F">
        <w:rPr>
          <w:rFonts w:ascii="Gandhari Unicode" w:hAnsi="Gandhari Unicode"/>
          <w:noProof/>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sidRPr="004D5A2F">
        <w:rPr>
          <w:rFonts w:ascii="Gandhari Unicode" w:hAnsi="Gandhari Unicode"/>
          <w:i/>
          <w:noProof/>
          <w:lang w:val="en-GB"/>
        </w:rPr>
        <w:t>vāḻum</w:t>
      </w:r>
      <w:r w:rsidRPr="004D5A2F">
        <w:rPr>
          <w:rFonts w:ascii="Gandhari Unicode" w:hAnsi="Gandhari Unicode"/>
          <w:noProof/>
          <w:lang w:val="en-GB"/>
        </w:rPr>
        <w:t xml:space="preserve"> as main verb and takes the dative as locative: "in the village small and great people are living".</w:t>
      </w:r>
    </w:p>
  </w:footnote>
  <w:footnote w:id="669">
    <w:p w14:paraId="754CE1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an elliptical metaphor: the direct object, the man, is missing on the emotive level.</w:t>
      </w:r>
    </w:p>
  </w:footnote>
  <w:footnote w:id="670">
    <w:p w14:paraId="2179A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iṭaipaṭāa</w:t>
      </w:r>
      <w:r w:rsidRPr="004D5A2F">
        <w:rPr>
          <w:rFonts w:ascii="Gandhari Unicode" w:hAnsi="Gandhari Unicode"/>
          <w:noProof/>
          <w:lang w:val="en-GB"/>
        </w:rPr>
        <w:t xml:space="preserve">: literally "without a day appearing in between"; cf. </w:t>
      </w:r>
      <w:r w:rsidRPr="004D5A2F">
        <w:rPr>
          <w:rFonts w:ascii="Gandhari Unicode" w:hAnsi="Gandhari Unicode"/>
          <w:i/>
          <w:noProof/>
          <w:lang w:val="en-GB"/>
        </w:rPr>
        <w:t>pū iṭaipaṭiṉum</w:t>
      </w:r>
      <w:r w:rsidRPr="004D5A2F">
        <w:rPr>
          <w:rFonts w:ascii="Gandhari Unicode" w:hAnsi="Gandhari Unicode"/>
          <w:noProof/>
          <w:lang w:val="en-GB"/>
        </w:rPr>
        <w:t xml:space="preserve"> in KT 57.1.</w:t>
      </w:r>
    </w:p>
  </w:footnote>
  <w:footnote w:id="671">
    <w:p w14:paraId="523D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once the marriage has taken place, so here for once the </w:t>
      </w:r>
      <w:r w:rsidRPr="004D5A2F">
        <w:rPr>
          <w:rFonts w:ascii="Gandhari Unicode" w:hAnsi="Gandhari Unicode"/>
          <w:i/>
          <w:noProof/>
          <w:lang w:val="en-GB"/>
        </w:rPr>
        <w:t>kiḷavi</w:t>
      </w:r>
      <w:r w:rsidRPr="004D5A2F">
        <w:rPr>
          <w:rFonts w:ascii="Gandhari Unicode" w:hAnsi="Gandhari Unicode"/>
          <w:noProof/>
          <w:lang w:val="en-GB"/>
        </w:rPr>
        <w:t xml:space="preserve"> seems helpful, because without it the subjunctive </w:t>
      </w:r>
      <w:r w:rsidRPr="004D5A2F">
        <w:rPr>
          <w:rFonts w:ascii="Gandhari Unicode" w:hAnsi="Gandhari Unicode"/>
          <w:i/>
          <w:noProof/>
          <w:lang w:val="en-GB"/>
        </w:rPr>
        <w:t>muyaṅkukam</w:t>
      </w:r>
      <w:r w:rsidRPr="004D5A2F">
        <w:rPr>
          <w:rFonts w:ascii="Gandhari Unicode" w:hAnsi="Gandhari Unicode"/>
          <w:noProof/>
          <w:lang w:val="en-GB"/>
        </w:rPr>
        <w:t xml:space="preserve"> would remain incomprehensible.</w:t>
      </w:r>
    </w:p>
  </w:footnote>
  <w:footnote w:id="672">
    <w:p w14:paraId="15023B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 ambiguity of the wording creates a play on two different sub-themes of the Caṅkam universe, one −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3">
    <w:p w14:paraId="11B8D4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more overtly erotic version. T.V.G. proposes here to understand </w:t>
      </w:r>
      <w:r w:rsidRPr="004D5A2F">
        <w:rPr>
          <w:rFonts w:ascii="Gandhari Unicode" w:hAnsi="Gandhari Unicode"/>
          <w:i/>
          <w:noProof/>
          <w:lang w:val="en-GB"/>
        </w:rPr>
        <w:t>akam</w:t>
      </w:r>
      <w:r w:rsidRPr="004D5A2F">
        <w:rPr>
          <w:rFonts w:ascii="Gandhari Unicode" w:hAnsi="Gandhari Unicode"/>
          <w:noProof/>
          <w:lang w:val="en-GB"/>
        </w:rPr>
        <w:t xml:space="preserve"> as a reference to HIS chest ("when joining with his chest"), another meaning apparently attested.</w:t>
      </w:r>
    </w:p>
  </w:footnote>
  <w:footnote w:id="674">
    <w:p w14:paraId="7AB8A0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 aka viraliṉ</w:t>
      </w:r>
      <w:r w:rsidRPr="004D5A2F">
        <w:rPr>
          <w:rFonts w:ascii="Gandhari Unicode" w:hAnsi="Gandhari Unicode"/>
          <w:noProof/>
          <w:lang w:val="en-GB"/>
        </w:rPr>
        <w:t>: that is, presumably the place in the curve of the bow where the hand grips and the arrow rests in aiming.</w:t>
      </w:r>
    </w:p>
  </w:footnote>
  <w:footnote w:id="675">
    <w:p w14:paraId="17F9B8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might be read as an independent sentence, although the verbal nouns in -</w:t>
      </w:r>
      <w:r w:rsidRPr="004D5A2F">
        <w:rPr>
          <w:rFonts w:ascii="Gandhari Unicode" w:hAnsi="Gandhari Unicode"/>
          <w:i/>
          <w:noProof/>
          <w:lang w:val="en-GB"/>
        </w:rPr>
        <w:t>al</w:t>
      </w:r>
      <w:r w:rsidRPr="004D5A2F">
        <w:rPr>
          <w:rFonts w:ascii="Gandhari Unicode" w:hAnsi="Gandhari Unicode"/>
          <w:noProof/>
          <w:lang w:val="en-GB"/>
        </w:rPr>
        <w:t xml:space="preserve"> seem to ask for some sort of finite complement. Cām. gives a different interpretation, taking </w:t>
      </w:r>
      <w:r w:rsidRPr="004D5A2F">
        <w:rPr>
          <w:rFonts w:ascii="Gandhari Unicode" w:hAnsi="Gandhari Unicode"/>
          <w:i/>
          <w:noProof/>
          <w:lang w:val="en-GB"/>
        </w:rPr>
        <w:t>nekiḻtal</w:t>
      </w:r>
      <w:r w:rsidRPr="004D5A2F">
        <w:rPr>
          <w:rFonts w:ascii="Gandhari Unicode" w:hAnsi="Gandhari Unicode"/>
          <w:noProof/>
          <w:lang w:val="en-GB"/>
        </w:rPr>
        <w:t xml:space="preserve"> and </w:t>
      </w:r>
      <w:r w:rsidRPr="004D5A2F">
        <w:rPr>
          <w:rFonts w:ascii="Gandhari Unicode" w:hAnsi="Gandhari Unicode"/>
          <w:i/>
          <w:noProof/>
          <w:lang w:val="en-GB"/>
        </w:rPr>
        <w:t>ūrtal</w:t>
      </w:r>
      <w:r w:rsidRPr="004D5A2F">
        <w:rPr>
          <w:rFonts w:ascii="Gandhari Unicode" w:hAnsi="Gandhari Unicode"/>
          <w:noProof/>
          <w:lang w:val="en-GB"/>
        </w:rPr>
        <w:t xml:space="preserve"> as direct objects to </w:t>
      </w:r>
      <w:r w:rsidRPr="004D5A2F">
        <w:rPr>
          <w:rFonts w:ascii="Gandhari Unicode" w:hAnsi="Gandhari Unicode"/>
          <w:i/>
          <w:noProof/>
          <w:lang w:val="en-GB"/>
        </w:rPr>
        <w:t>maruvēṉ</w:t>
      </w:r>
      <w:r w:rsidRPr="004D5A2F">
        <w:rPr>
          <w:rFonts w:ascii="Gandhari Unicode" w:hAnsi="Gandhari Unicode"/>
          <w:noProof/>
          <w:lang w:val="en-GB"/>
        </w:rPr>
        <w:t xml:space="preserve">. Problematic about this latter solution is that it requires taking the sociative </w:t>
      </w:r>
      <w:r w:rsidRPr="004D5A2F">
        <w:rPr>
          <w:rFonts w:ascii="Gandhari Unicode" w:hAnsi="Gandhari Unicode"/>
          <w:i/>
          <w:noProof/>
          <w:lang w:val="en-GB"/>
        </w:rPr>
        <w:t>nāṭaṉoṭu</w:t>
      </w:r>
      <w:r w:rsidRPr="004D5A2F">
        <w:rPr>
          <w:rFonts w:ascii="Gandhari Unicode" w:hAnsi="Gandhari Unicode"/>
          <w:noProof/>
          <w:lang w:val="en-GB"/>
        </w:rPr>
        <w:t xml:space="preserve"> as a causal instrumental, which is at least unusual. This choice between two not so happy constructions considerably changes the message. In one case SHE does not want to get involved with </w:t>
      </w:r>
      <w:r w:rsidRPr="004D5A2F">
        <w:rPr>
          <w:rFonts w:ascii="Gandhari Unicode" w:hAnsi="Gandhari Unicode"/>
          <w:i/>
          <w:noProof/>
          <w:lang w:val="en-GB"/>
        </w:rPr>
        <w:t>kāmam</w:t>
      </w:r>
      <w:r w:rsidRPr="004D5A2F">
        <w:rPr>
          <w:rFonts w:ascii="Gandhari Unicode" w:hAnsi="Gandhari Unicode"/>
          <w:noProof/>
          <w:lang w:val="en-GB"/>
        </w:rPr>
        <w:t xml:space="preserve">, since she knows about the consequences, in the other </w:t>
      </w:r>
      <w:r w:rsidRPr="004D5A2F">
        <w:rPr>
          <w:rFonts w:ascii="Gandhari Unicode" w:hAnsi="Gandhari Unicode"/>
          <w:i/>
          <w:noProof/>
          <w:lang w:val="en-GB"/>
        </w:rPr>
        <w:t>kāmam</w:t>
      </w:r>
      <w:r w:rsidRPr="004D5A2F">
        <w:rPr>
          <w:rFonts w:ascii="Gandhari Unicode" w:hAnsi="Gandhari Unicode"/>
          <w:noProof/>
          <w:lang w:val="en-GB"/>
        </w:rPr>
        <w:t xml:space="preserve"> helps her bear the time of waiting.</w:t>
      </w:r>
    </w:p>
  </w:footnote>
  <w:footnote w:id="676">
    <w:p w14:paraId="6227559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mai</w:t>
      </w:r>
      <w:r w:rsidRPr="004D5A2F">
        <w:rPr>
          <w:rFonts w:ascii="Gandhari Unicode" w:hAnsi="Gandhari Unicode"/>
          <w:noProof/>
          <w:lang w:val="en-GB"/>
        </w:rPr>
        <w:t xml:space="preserve"> "collyrium" still a metaphor or already a word for "cloud"? (Cf. KT 319.4, 339.2).</w:t>
      </w:r>
    </w:p>
  </w:footnote>
  <w:footnote w:id="677">
    <w:p w14:paraId="1A0AAA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is hypermetrical.</w:t>
      </w:r>
    </w:p>
  </w:footnote>
  <w:footnote w:id="678">
    <w:p w14:paraId="2646DE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sense here is fairly dubious. Cām. takes </w:t>
      </w:r>
      <w:r w:rsidRPr="004D5A2F">
        <w:rPr>
          <w:rFonts w:ascii="Gandhari Unicode" w:hAnsi="Gandhari Unicode"/>
          <w:i/>
          <w:noProof/>
          <w:lang w:val="en-GB"/>
        </w:rPr>
        <w:t>kūḻai</w:t>
      </w:r>
      <w:r w:rsidRPr="004D5A2F">
        <w:rPr>
          <w:rFonts w:ascii="Gandhari Unicode" w:hAnsi="Gandhari Unicode"/>
          <w:noProof/>
          <w:lang w:val="en-GB"/>
        </w:rPr>
        <w:t xml:space="preserve"> as "woman's hair" (for which there are clear parallels such as NA 23.2, 368.5) and </w:t>
      </w:r>
      <w:r w:rsidRPr="004D5A2F">
        <w:rPr>
          <w:rFonts w:ascii="Gandhari Unicode" w:hAnsi="Gandhari Unicode"/>
          <w:i/>
          <w:noProof/>
          <w:lang w:val="en-GB"/>
        </w:rPr>
        <w:t>patukkai</w:t>
      </w:r>
      <w:r w:rsidRPr="004D5A2F">
        <w:rPr>
          <w:rFonts w:ascii="Gandhari Unicode" w:hAnsi="Gandhari Unicode"/>
          <w:noProof/>
          <w:lang w:val="en-GB"/>
        </w:rPr>
        <w:t xml:space="preserve"> as "mud" to be applied to that hair, similar to the passage in KT 113. But if something like this is meant, it is expressed in a fairly elliptical way.</w:t>
      </w:r>
    </w:p>
  </w:footnote>
  <w:footnote w:id="679">
    <w:p w14:paraId="07D95D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aruvi</w:t>
      </w:r>
      <w:r w:rsidRPr="004D5A2F">
        <w:rPr>
          <w:rFonts w:ascii="Gandhari Unicode" w:hAnsi="Gandhari Unicode"/>
          <w:noProof/>
          <w:lang w:val="en-GB"/>
        </w:rPr>
        <w:t xml:space="preserve"> supposed to be here? There is an extra entry in the DEDR 225 giving "river mouth" as a meaning of </w:t>
      </w:r>
      <w:r w:rsidRPr="004D5A2F">
        <w:rPr>
          <w:rFonts w:ascii="Gandhari Unicode" w:hAnsi="Gandhari Unicode"/>
          <w:i/>
          <w:noProof/>
          <w:lang w:val="en-GB"/>
        </w:rPr>
        <w:t>aruvi</w:t>
      </w:r>
      <w:r w:rsidRPr="004D5A2F">
        <w:rPr>
          <w:rFonts w:ascii="Gandhari Unicode" w:hAnsi="Gandhari Unicode"/>
          <w:noProof/>
          <w:lang w:val="en-GB"/>
        </w:rPr>
        <w:t>. Can this be the point – a mixture of the different kinds of soil coming together where the river mounds into the sea?</w:t>
      </w:r>
    </w:p>
  </w:footnote>
  <w:footnote w:id="680">
    <w:p w14:paraId="38EF67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āḻi-talai,</w:t>
      </w:r>
      <w:r w:rsidRPr="004D5A2F">
        <w:rPr>
          <w:rFonts w:ascii="Gandhari Unicode" w:hAnsi="Gandhari Unicode"/>
          <w:noProof/>
          <w:lang w:val="en-GB"/>
        </w:rPr>
        <w:t xml:space="preserve"> "sea heads" might be seen as a metaphor for "wave", instead of taking </w:t>
      </w:r>
      <w:r w:rsidRPr="004D5A2F">
        <w:rPr>
          <w:rFonts w:ascii="Gandhari Unicode" w:hAnsi="Gandhari Unicode"/>
          <w:i/>
          <w:noProof/>
          <w:lang w:val="en-GB"/>
        </w:rPr>
        <w:t>talai</w:t>
      </w:r>
      <w:r w:rsidRPr="004D5A2F">
        <w:rPr>
          <w:rFonts w:ascii="Gandhari Unicode" w:hAnsi="Gandhari Unicode"/>
          <w:noProof/>
          <w:lang w:val="en-GB"/>
        </w:rPr>
        <w:t xml:space="preserve"> as an expletive.</w:t>
      </w:r>
    </w:p>
  </w:footnote>
  <w:footnote w:id="681">
    <w:p w14:paraId="535C82D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supposed to mean that the heaps of sand already there (= </w:t>
      </w:r>
      <w:r w:rsidRPr="004D5A2F">
        <w:rPr>
          <w:rFonts w:ascii="Gandhari Unicode" w:hAnsi="Gandhari Unicode"/>
          <w:i/>
          <w:noProof/>
          <w:lang w:val="en-GB"/>
        </w:rPr>
        <w:t>cimaiyam</w:t>
      </w:r>
      <w:r w:rsidRPr="004D5A2F">
        <w:rPr>
          <w:rFonts w:ascii="Gandhari Unicode" w:hAnsi="Gandhari Unicode"/>
          <w:noProof/>
          <w:lang w:val="en-GB"/>
        </w:rPr>
        <w:t xml:space="preserve">) are oppressed by the newly accumulating sands (= </w:t>
      </w:r>
      <w:r w:rsidRPr="004D5A2F">
        <w:rPr>
          <w:rFonts w:ascii="Gandhari Unicode" w:hAnsi="Gandhari Unicode"/>
          <w:i/>
          <w:noProof/>
          <w:lang w:val="en-GB"/>
        </w:rPr>
        <w:t>kuppai</w:t>
      </w:r>
      <w:r w:rsidRPr="004D5A2F">
        <w:rPr>
          <w:rFonts w:ascii="Gandhari Unicode" w:hAnsi="Gandhari Unicode"/>
          <w:noProof/>
          <w:lang w:val="en-GB"/>
        </w:rPr>
        <w:t xml:space="preserve">)? Cām. even reads </w:t>
      </w:r>
      <w:r w:rsidRPr="004D5A2F">
        <w:rPr>
          <w:rFonts w:ascii="Gandhari Unicode" w:hAnsi="Gandhari Unicode"/>
          <w:i/>
          <w:noProof/>
          <w:lang w:val="en-GB"/>
        </w:rPr>
        <w:t>aṇaṅku</w:t>
      </w:r>
      <w:r w:rsidRPr="004D5A2F">
        <w:rPr>
          <w:rFonts w:ascii="Gandhari Unicode" w:hAnsi="Gandhari Unicode"/>
          <w:noProof/>
          <w:lang w:val="en-GB"/>
        </w:rPr>
        <w:t xml:space="preserve">, "to torment", here, while the </w:t>
      </w:r>
      <w:r w:rsidRPr="004D5A2F">
        <w:rPr>
          <w:rFonts w:ascii="Gandhari Unicode" w:hAnsi="Gandhari Unicode"/>
          <w:i/>
          <w:noProof/>
          <w:lang w:val="en-GB"/>
        </w:rPr>
        <w:t>sandhi</w:t>
      </w:r>
      <w:r w:rsidRPr="004D5A2F">
        <w:rPr>
          <w:rFonts w:ascii="Gandhari Unicode" w:hAnsi="Gandhari Unicode"/>
          <w:noProof/>
          <w:lang w:val="en-GB"/>
        </w:rPr>
        <w:t xml:space="preserve"> allows also for a more neutral </w:t>
      </w:r>
      <w:r w:rsidRPr="004D5A2F">
        <w:rPr>
          <w:rFonts w:ascii="Gandhari Unicode" w:hAnsi="Gandhari Unicode"/>
          <w:i/>
          <w:noProof/>
          <w:lang w:val="en-GB"/>
        </w:rPr>
        <w:t>vaṇaṅku</w:t>
      </w:r>
      <w:r w:rsidRPr="004D5A2F">
        <w:rPr>
          <w:rFonts w:ascii="Gandhari Unicode" w:hAnsi="Gandhari Unicode"/>
          <w:noProof/>
          <w:lang w:val="en-GB"/>
        </w:rPr>
        <w:t>, "to bow".</w:t>
      </w:r>
    </w:p>
  </w:footnote>
  <w:footnote w:id="682">
    <w:p w14:paraId="1F1382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and impact of lines 1-6 are insufficiently marked and quite unclear, apart from the topos of the Palmyras being buried by sand (cf. KT 248).</w:t>
      </w:r>
    </w:p>
  </w:footnote>
  <w:footnote w:id="683">
    <w:p w14:paraId="4A896F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dative </w:t>
      </w:r>
      <w:r w:rsidRPr="004D5A2F">
        <w:rPr>
          <w:rFonts w:ascii="Gandhari Unicode" w:hAnsi="Gandhari Unicode"/>
          <w:i/>
          <w:noProof/>
          <w:lang w:val="en-GB"/>
        </w:rPr>
        <w:t>kaṭaṟku</w:t>
      </w:r>
      <w:r w:rsidRPr="004D5A2F">
        <w:rPr>
          <w:rFonts w:ascii="Gandhari Unicode" w:hAnsi="Gandhari Unicode"/>
          <w:noProof/>
          <w:lang w:val="en-GB"/>
        </w:rPr>
        <w:t>? The point of the image is obviously that the sea is supposed to be endless: no other side.</w:t>
      </w:r>
    </w:p>
  </w:footnote>
  <w:footnote w:id="684">
    <w:p w14:paraId="1598D1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vevvāy</w:t>
      </w:r>
      <w:r w:rsidRPr="004D5A2F">
        <w:rPr>
          <w:rFonts w:ascii="Gandhari Unicode" w:hAnsi="Gandhari Unicode"/>
          <w:noProof/>
          <w:lang w:val="en-GB"/>
        </w:rPr>
        <w:t xml:space="preserve"> = "talkative" or "foul-mouthed"?</w:t>
      </w:r>
    </w:p>
  </w:footnote>
  <w:footnote w:id="685">
    <w:p w14:paraId="22AC46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toṭupu</w:t>
      </w:r>
      <w:r w:rsidRPr="004D5A2F">
        <w:rPr>
          <w:rFonts w:ascii="Gandhari Unicode" w:hAnsi="Gandhari Unicode"/>
          <w:noProof/>
          <w:lang w:val="en-GB"/>
        </w:rPr>
        <w:t xml:space="preserve">: Cām. glosses </w:t>
      </w:r>
      <w:r w:rsidRPr="004D5A2F">
        <w:rPr>
          <w:rFonts w:ascii="Gandhari Unicode" w:hAnsi="Gandhari Unicode"/>
          <w:i/>
          <w:noProof/>
          <w:lang w:val="en-GB"/>
        </w:rPr>
        <w:t>toṇṭiyataṉāl</w:t>
      </w:r>
      <w:r w:rsidRPr="004D5A2F">
        <w:rPr>
          <w:rFonts w:ascii="Gandhari Unicode" w:hAnsi="Gandhari Unicode"/>
          <w:noProof/>
          <w:lang w:val="en-GB"/>
        </w:rPr>
        <w:t xml:space="preserve"> "hollow, pierced".</w:t>
      </w:r>
    </w:p>
  </w:footnote>
  <w:footnote w:id="686">
    <w:p w14:paraId="4620FC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uṭaii</w:t>
      </w:r>
      <w:r w:rsidRPr="004D5A2F">
        <w:rPr>
          <w:rFonts w:ascii="Gandhari Unicode" w:hAnsi="Gandhari Unicode"/>
          <w:noProof/>
          <w:lang w:val="en-GB"/>
        </w:rPr>
        <w:t>: here we find the type of absolutive connected with subject change, which signifies causality: the monkey’s action is the cause for the spreading scent of jackfruit.</w:t>
      </w:r>
    </w:p>
  </w:footnote>
  <w:footnote w:id="687">
    <w:p w14:paraId="7A75FD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conveyed by the image here? A trace of fear, contrary to the superlatives? She is no longer in safety, like the fruit taken from the tree by the inconstant monkey, and the consequences of her actions betray her, as the smell betrays the fruit?</w:t>
      </w:r>
    </w:p>
  </w:footnote>
  <w:footnote w:id="688">
    <w:p w14:paraId="1B84F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Difficult: </w:t>
      </w:r>
      <w:r w:rsidRPr="004D5A2F">
        <w:rPr>
          <w:rFonts w:ascii="Gandhari Unicode" w:hAnsi="Gandhari Unicode"/>
          <w:i/>
          <w:noProof/>
          <w:lang w:val="en-GB"/>
        </w:rPr>
        <w:t>veṟpaṉ talai vantu</w:t>
      </w:r>
      <w:r w:rsidRPr="004D5A2F">
        <w:rPr>
          <w:rFonts w:ascii="Gandhari Unicode" w:hAnsi="Gandhari Unicode"/>
          <w:noProof/>
          <w:lang w:val="en-GB"/>
        </w:rPr>
        <w:t>. Another possibility is: "after they (the parents) had come to the place of the man from the mountains". (See Wilden 1999: 233f. + n. 31).</w:t>
      </w:r>
    </w:p>
  </w:footnote>
  <w:footnote w:id="689">
    <w:p w14:paraId="5691BE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the lines 1-3 there are several alternatives. For an extensive discussion see Wilden 1999: 219, 232f. (versus Tieken 1997: 295f.). Here just the different possible renderings are listed.</w:t>
      </w:r>
    </w:p>
  </w:footnote>
  <w:footnote w:id="690">
    <w:p w14:paraId="30548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about the identity of the bird see Tieken 1997: 297f., contra Wilden 1999: 234, n. 32.</w:t>
      </w:r>
    </w:p>
  </w:footnote>
  <w:footnote w:id="691">
    <w:p w14:paraId="35201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third possibility is to take </w:t>
      </w:r>
      <w:r w:rsidRPr="004D5A2F">
        <w:rPr>
          <w:rFonts w:ascii="Gandhari Unicode" w:hAnsi="Gandhari Unicode"/>
          <w:i/>
          <w:noProof/>
          <w:lang w:val="en-GB"/>
        </w:rPr>
        <w:t>veṟpaṉ</w:t>
      </w:r>
      <w:r w:rsidRPr="004D5A2F">
        <w:rPr>
          <w:rFonts w:ascii="Gandhari Unicode" w:hAnsi="Gandhari Unicode"/>
          <w:noProof/>
          <w:lang w:val="en-GB"/>
        </w:rPr>
        <w:t xml:space="preserve"> as the subject of the first three lines. The advantage would be that the subject would actually be there and would not have to be taken as implied. But from the point of view of contents this seems less probable and in any case it has no explicit parallels elsewhere. Further disadvantages would be the redundancy of the statements in lines 1+2, and the missing representation of </w:t>
      </w:r>
      <w:r w:rsidRPr="004D5A2F">
        <w:rPr>
          <w:rFonts w:ascii="Gandhari Unicode" w:hAnsi="Gandhari Unicode"/>
          <w:i/>
          <w:noProof/>
          <w:lang w:val="en-GB"/>
        </w:rPr>
        <w:t>talai</w:t>
      </w:r>
      <w:r w:rsidRPr="004D5A2F">
        <w:rPr>
          <w:rFonts w:ascii="Gandhari Unicode" w:hAnsi="Gandhari Unicode"/>
          <w:noProof/>
          <w:lang w:val="en-GB"/>
        </w:rPr>
        <w:t xml:space="preserve"> in line 3.</w:t>
      </w:r>
    </w:p>
  </w:footnote>
  <w:footnote w:id="692">
    <w:p w14:paraId="2C499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glosses </w:t>
      </w:r>
      <w:r w:rsidRPr="004D5A2F">
        <w:rPr>
          <w:rFonts w:ascii="Gandhari Unicode" w:hAnsi="Gandhari Unicode"/>
          <w:i/>
          <w:noProof/>
          <w:lang w:val="en-GB"/>
        </w:rPr>
        <w:t>tūṅkāmaiyiṉāl</w:t>
      </w:r>
      <w:r w:rsidRPr="004D5A2F">
        <w:rPr>
          <w:rFonts w:ascii="Gandhari Unicode" w:hAnsi="Gandhari Unicode"/>
          <w:noProof/>
          <w:lang w:val="en-GB"/>
        </w:rPr>
        <w:t>, "because the watchmen don’t sleep", which is probably situationally, though not semantically correct.</w:t>
      </w:r>
    </w:p>
  </w:footnote>
  <w:footnote w:id="693">
    <w:p w14:paraId="1E77C8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pāṉāḷ yāmattum</w:t>
      </w:r>
      <w:r w:rsidRPr="004D5A2F">
        <w:rPr>
          <w:rFonts w:ascii="Gandhari Unicode" w:hAnsi="Gandhari Unicode"/>
          <w:noProof/>
          <w:lang w:val="en-GB"/>
        </w:rPr>
        <w:t xml:space="preserve"> a synonym compound of emphasis: "even at midnight itself"?</w:t>
      </w:r>
    </w:p>
  </w:footnote>
  <w:footnote w:id="694">
    <w:p w14:paraId="7454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kaṇ</w:t>
      </w:r>
      <w:r w:rsidRPr="004D5A2F">
        <w:rPr>
          <w:rFonts w:ascii="Gandhari Unicode" w:hAnsi="Gandhari Unicode"/>
          <w:noProof/>
          <w:lang w:val="en-GB"/>
        </w:rPr>
        <w:t xml:space="preserve"> as an extension of </w:t>
      </w:r>
      <w:r w:rsidRPr="004D5A2F">
        <w:rPr>
          <w:rFonts w:ascii="Gandhari Unicode" w:hAnsi="Gandhari Unicode"/>
          <w:i/>
          <w:noProof/>
          <w:lang w:val="en-GB"/>
        </w:rPr>
        <w:t>viyal</w:t>
      </w:r>
      <w:r w:rsidRPr="004D5A2F">
        <w:rPr>
          <w:rFonts w:ascii="Gandhari Unicode" w:hAnsi="Gandhari Unicode"/>
          <w:noProof/>
          <w:lang w:val="en-GB"/>
        </w:rPr>
        <w:t xml:space="preserve">? Simply an expansive field? Or does </w:t>
      </w:r>
      <w:r w:rsidRPr="004D5A2F">
        <w:rPr>
          <w:rFonts w:ascii="Gandhari Unicode" w:hAnsi="Gandhari Unicode"/>
          <w:i/>
          <w:noProof/>
          <w:lang w:val="en-GB"/>
        </w:rPr>
        <w:t>kaṇ</w:t>
      </w:r>
      <w:r w:rsidRPr="004D5A2F">
        <w:rPr>
          <w:rFonts w:ascii="Gandhari Unicode" w:hAnsi="Gandhari Unicode"/>
          <w:noProof/>
          <w:lang w:val="en-GB"/>
        </w:rPr>
        <w:t xml:space="preserve"> refer here to the sections of a field (cf. NA 400.2 </w:t>
      </w:r>
      <w:r w:rsidRPr="004D5A2F">
        <w:rPr>
          <w:rFonts w:ascii="Gandhari Unicode" w:hAnsi="Gandhari Unicode"/>
          <w:i/>
          <w:noProof/>
          <w:lang w:val="en-GB"/>
        </w:rPr>
        <w:t>nēr kaṇ ceṟuviṉ</w:t>
      </w:r>
      <w:r w:rsidRPr="004D5A2F">
        <w:rPr>
          <w:rFonts w:ascii="Gandhari Unicode" w:hAnsi="Gandhari Unicode"/>
          <w:noProof/>
          <w:lang w:val="en-GB"/>
        </w:rPr>
        <w:t>)?</w:t>
      </w:r>
    </w:p>
  </w:footnote>
  <w:footnote w:id="695">
    <w:p w14:paraId="5D5588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syntactically </w:t>
      </w:r>
      <w:r w:rsidRPr="004D5A2F">
        <w:rPr>
          <w:rFonts w:ascii="Gandhari Unicode" w:hAnsi="Gandhari Unicode"/>
          <w:i/>
          <w:noProof/>
          <w:lang w:val="en-GB"/>
        </w:rPr>
        <w:t>maṉṉuyir aṟiyā</w:t>
      </w:r>
      <w:r w:rsidRPr="004D5A2F">
        <w:rPr>
          <w:rFonts w:ascii="Gandhari Unicode" w:hAnsi="Gandhari Unicode"/>
          <w:noProof/>
          <w:lang w:val="en-GB"/>
        </w:rPr>
        <w:t xml:space="preserve">? T.V.G. explains that nobody comes near the mountain where the </w:t>
      </w:r>
      <w:r w:rsidRPr="004D5A2F">
        <w:rPr>
          <w:rFonts w:ascii="Gandhari Unicode" w:hAnsi="Gandhari Unicode"/>
          <w:i/>
          <w:noProof/>
          <w:lang w:val="en-GB"/>
        </w:rPr>
        <w:t>cūr</w:t>
      </w:r>
      <w:r w:rsidRPr="004D5A2F">
        <w:rPr>
          <w:rFonts w:ascii="Gandhari Unicode" w:hAnsi="Gandhari Unicode"/>
          <w:noProof/>
          <w:lang w:val="en-GB"/>
        </w:rPr>
        <w:t xml:space="preserve"> are residing, and consequently nobody knows what is on the top. In this case </w:t>
      </w:r>
      <w:r w:rsidRPr="004D5A2F">
        <w:rPr>
          <w:rFonts w:ascii="Gandhari Unicode" w:hAnsi="Gandhari Unicode"/>
          <w:i/>
          <w:noProof/>
          <w:lang w:val="en-GB"/>
        </w:rPr>
        <w:t>maṉṉuyir</w:t>
      </w:r>
      <w:r w:rsidRPr="004D5A2F">
        <w:rPr>
          <w:rFonts w:ascii="Gandhari Unicode" w:hAnsi="Gandhari Unicode"/>
          <w:noProof/>
          <w:lang w:val="en-GB"/>
        </w:rPr>
        <w:t xml:space="preserve"> would have to be understood as an actual </w:t>
      </w:r>
      <w:r w:rsidRPr="004D5A2F">
        <w:rPr>
          <w:rFonts w:ascii="Gandhari Unicode" w:hAnsi="Gandhari Unicode"/>
          <w:i/>
          <w:noProof/>
          <w:lang w:val="en-GB"/>
        </w:rPr>
        <w:t xml:space="preserve">bahūvrīhi </w:t>
      </w:r>
      <w:r w:rsidRPr="004D5A2F">
        <w:rPr>
          <w:rFonts w:ascii="Gandhari Unicode" w:hAnsi="Gandhari Unicode"/>
          <w:noProof/>
          <w:lang w:val="en-GB"/>
        </w:rPr>
        <w:t>("those of stable life/breath" meaning something like "sentient beings"), which seems quite untypical for this stage of the language.</w:t>
      </w:r>
    </w:p>
  </w:footnote>
  <w:footnote w:id="696">
    <w:p w14:paraId="355B2A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taṇṇiyaḷ</w:t>
      </w:r>
      <w:r w:rsidRPr="004D5A2F">
        <w:rPr>
          <w:rFonts w:ascii="Gandhari Unicode" w:hAnsi="Gandhari Unicode"/>
          <w:noProof/>
          <w:lang w:val="en-GB"/>
        </w:rPr>
        <w:t xml:space="preserve"> put between </w:t>
      </w:r>
      <w:r w:rsidRPr="004D5A2F">
        <w:rPr>
          <w:rFonts w:ascii="Gandhari Unicode" w:hAnsi="Gandhari Unicode"/>
          <w:i/>
          <w:noProof/>
          <w:lang w:val="en-GB"/>
        </w:rPr>
        <w:t>vēṉilāṉē</w:t>
      </w:r>
      <w:r w:rsidRPr="004D5A2F">
        <w:rPr>
          <w:rFonts w:ascii="Gandhari Unicode" w:hAnsi="Gandhari Unicode"/>
          <w:noProof/>
          <w:lang w:val="en-GB"/>
        </w:rPr>
        <w:t xml:space="preserve"> and </w:t>
      </w:r>
      <w:r w:rsidRPr="004D5A2F">
        <w:rPr>
          <w:rFonts w:ascii="Gandhari Unicode" w:hAnsi="Gandhari Unicode"/>
          <w:i/>
          <w:noProof/>
          <w:lang w:val="en-GB"/>
        </w:rPr>
        <w:t>paṉiyē</w:t>
      </w:r>
      <w:r w:rsidRPr="004D5A2F">
        <w:rPr>
          <w:rFonts w:ascii="Gandhari Unicode" w:hAnsi="Gandhari Unicode"/>
          <w:noProof/>
          <w:lang w:val="en-GB"/>
        </w:rPr>
        <w:t xml:space="preserve"> for stylistic reasons, although it syntactically belongs to the former – and because the termination of the natural affinity of </w:t>
      </w:r>
      <w:r w:rsidRPr="004D5A2F">
        <w:rPr>
          <w:rFonts w:ascii="Gandhari Unicode" w:hAnsi="Gandhari Unicode"/>
          <w:i/>
          <w:noProof/>
          <w:lang w:val="en-GB"/>
        </w:rPr>
        <w:t>taṇ</w:t>
      </w:r>
      <w:r w:rsidRPr="004D5A2F">
        <w:rPr>
          <w:rFonts w:ascii="Gandhari Unicode" w:hAnsi="Gandhari Unicode"/>
          <w:noProof/>
          <w:lang w:val="en-GB"/>
        </w:rPr>
        <w:t xml:space="preserve"> and </w:t>
      </w:r>
      <w:r w:rsidRPr="004D5A2F">
        <w:rPr>
          <w:rFonts w:ascii="Gandhari Unicode" w:hAnsi="Gandhari Unicode"/>
          <w:i/>
          <w:noProof/>
          <w:lang w:val="en-GB"/>
        </w:rPr>
        <w:t>paṉi</w:t>
      </w:r>
      <w:r w:rsidRPr="004D5A2F">
        <w:rPr>
          <w:rFonts w:ascii="Gandhari Unicode" w:hAnsi="Gandhari Unicode"/>
          <w:noProof/>
          <w:lang w:val="en-GB"/>
        </w:rPr>
        <w:t xml:space="preserve"> is the topic of this poem?</w:t>
      </w:r>
    </w:p>
  </w:footnote>
  <w:footnote w:id="697">
    <w:p w14:paraId="057559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poṭinta</w:t>
      </w:r>
      <w:r w:rsidRPr="004D5A2F">
        <w:rPr>
          <w:rFonts w:ascii="Gandhari Unicode" w:hAnsi="Gandhari Unicode"/>
          <w:noProof/>
          <w:lang w:val="en-GB"/>
        </w:rPr>
        <w:t>, perfective aspect, express that the lotus is not by itself warm, but after it has bundled the sunlight?</w:t>
      </w:r>
    </w:p>
  </w:footnote>
  <w:footnote w:id="698">
    <w:p w14:paraId="01E525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wonder the connotation of </w:t>
      </w:r>
      <w:r w:rsidRPr="004D5A2F">
        <w:rPr>
          <w:rFonts w:ascii="Gandhari Unicode" w:hAnsi="Gandhari Unicode"/>
          <w:i/>
          <w:noProof/>
          <w:lang w:val="en-GB"/>
        </w:rPr>
        <w:t>ai</w:t>
      </w:r>
      <w:r w:rsidRPr="004D5A2F">
        <w:rPr>
          <w:rFonts w:ascii="Gandhari Unicode" w:hAnsi="Gandhari Unicode"/>
          <w:noProof/>
          <w:lang w:val="en-GB"/>
        </w:rPr>
        <w:t xml:space="preserve"> here?</w:t>
      </w:r>
    </w:p>
  </w:footnote>
  <w:footnote w:id="699">
    <w:p w14:paraId="4ED11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 katir tokuppa</w:t>
      </w:r>
      <w:r w:rsidRPr="004D5A2F">
        <w:rPr>
          <w:rFonts w:ascii="Gandhari Unicode" w:hAnsi="Gandhari Unicode"/>
          <w:noProof/>
          <w:lang w:val="en-GB"/>
        </w:rPr>
        <w:t xml:space="preserve"> probably refers to the last beams of the sinking sun which are encapsulated in the closing flower.</w:t>
      </w:r>
    </w:p>
  </w:footnote>
  <w:footnote w:id="700">
    <w:p w14:paraId="465B17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vaḷai ēr</w:t>
      </w:r>
      <w:r w:rsidRPr="004D5A2F">
        <w:rPr>
          <w:rFonts w:ascii="Gandhari Unicode" w:hAnsi="Gandhari Unicode"/>
          <w:noProof/>
          <w:lang w:val="en-GB"/>
        </w:rPr>
        <w:t xml:space="preserve"> is slightly puzzling; the usual comparison particle, as seen in line 1, cannot be meant, and Cām. glosses with </w:t>
      </w:r>
      <w:r w:rsidRPr="004D5A2F">
        <w:rPr>
          <w:rFonts w:ascii="Gandhari Unicode" w:hAnsi="Gandhari Unicode"/>
          <w:i/>
          <w:noProof/>
          <w:lang w:val="en-GB"/>
        </w:rPr>
        <w:t>vaḷaiyaiyuṭaiya aḻakiya</w:t>
      </w:r>
      <w:r w:rsidRPr="004D5A2F">
        <w:rPr>
          <w:rFonts w:ascii="Gandhari Unicode" w:hAnsi="Gandhari Unicode"/>
          <w:noProof/>
          <w:lang w:val="en-GB"/>
        </w:rPr>
        <w:t xml:space="preserve">, without apparent semantic basis (though even the comparison particle is missing in the DEDR). T.V.G. explains it as worthy to wear, which probably reveals that the strategy of both of them simply was to make sense in the context. There is a number of possible parallels in the NA, the most convincing of which is NA 258.11: </w:t>
      </w:r>
      <w:r w:rsidRPr="004D5A2F">
        <w:rPr>
          <w:rFonts w:ascii="Gandhari Unicode" w:hAnsi="Gandhari Unicode"/>
          <w:i/>
          <w:noProof/>
          <w:lang w:val="en-GB"/>
        </w:rPr>
        <w:t>neruṅku ēr el vaḷai</w:t>
      </w:r>
      <w:r w:rsidRPr="004D5A2F">
        <w:rPr>
          <w:rFonts w:ascii="Gandhari Unicode" w:hAnsi="Gandhari Unicode"/>
          <w:noProof/>
          <w:lang w:val="en-GB"/>
        </w:rPr>
        <w:t xml:space="preserve"> "tight, beautiful, bright bangles".</w:t>
      </w:r>
    </w:p>
  </w:footnote>
  <w:footnote w:id="701">
    <w:p w14:paraId="2F954F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ceytu koṇṭatu:</w:t>
      </w:r>
      <w:r w:rsidRPr="004D5A2F">
        <w:rPr>
          <w:rFonts w:ascii="Gandhari Unicode" w:hAnsi="Gandhari Unicode"/>
          <w:noProof/>
          <w:lang w:val="en-GB"/>
        </w:rPr>
        <w:t xml:space="preserve"> is </w:t>
      </w:r>
      <w:r w:rsidRPr="004D5A2F">
        <w:rPr>
          <w:rFonts w:ascii="Gandhari Unicode" w:hAnsi="Gandhari Unicode"/>
          <w:i/>
          <w:noProof/>
          <w:lang w:val="en-GB"/>
        </w:rPr>
        <w:t xml:space="preserve">koḷ-tal </w:t>
      </w:r>
      <w:r w:rsidRPr="004D5A2F">
        <w:rPr>
          <w:rFonts w:ascii="Gandhari Unicode" w:hAnsi="Gandhari Unicode"/>
          <w:noProof/>
          <w:lang w:val="en-GB"/>
        </w:rPr>
        <w:t>used as an auxiliary here? Is it already reflexive: "friendship, which has made itself = has arisen"?</w:t>
      </w:r>
    </w:p>
  </w:footnote>
  <w:footnote w:id="702">
    <w:p w14:paraId="0E17AA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the first rendering explains the situation by referring to the secret state of the affair (SHE has become emaciated, because they still have to conceal their connection from the public), the second amounts to HER realising that he is not a gentleman, a topos likewise not unknown (cf. KT 102).</w:t>
      </w:r>
    </w:p>
  </w:footnote>
  <w:footnote w:id="703">
    <w:p w14:paraId="3CFF86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absolutives </w:t>
      </w:r>
      <w:r w:rsidRPr="004D5A2F">
        <w:rPr>
          <w:rFonts w:ascii="Gandhari Unicode" w:hAnsi="Gandhari Unicode"/>
          <w:i/>
          <w:noProof/>
          <w:lang w:val="en-GB"/>
        </w:rPr>
        <w:t>paṭṭu</w:t>
      </w:r>
      <w:r w:rsidRPr="004D5A2F">
        <w:rPr>
          <w:rFonts w:ascii="Gandhari Unicode" w:hAnsi="Gandhari Unicode"/>
          <w:noProof/>
          <w:lang w:val="en-GB"/>
        </w:rPr>
        <w:t xml:space="preserve"> and </w:t>
      </w:r>
      <w:r w:rsidRPr="004D5A2F">
        <w:rPr>
          <w:rFonts w:ascii="Gandhari Unicode" w:hAnsi="Gandhari Unicode"/>
          <w:i/>
          <w:noProof/>
          <w:lang w:val="en-GB"/>
        </w:rPr>
        <w:t>tāay</w:t>
      </w:r>
      <w:r w:rsidRPr="004D5A2F">
        <w:rPr>
          <w:rFonts w:ascii="Gandhari Unicode" w:hAnsi="Gandhari Unicode"/>
          <w:noProof/>
          <w:lang w:val="en-GB"/>
        </w:rPr>
        <w:t xml:space="preserve"> have to be read coordinate to </w:t>
      </w:r>
      <w:r w:rsidRPr="004D5A2F">
        <w:rPr>
          <w:rFonts w:ascii="Gandhari Unicode" w:hAnsi="Gandhari Unicode"/>
          <w:i/>
          <w:noProof/>
          <w:lang w:val="en-GB"/>
        </w:rPr>
        <w:t>āka</w:t>
      </w:r>
      <w:r w:rsidRPr="004D5A2F">
        <w:rPr>
          <w:rFonts w:ascii="Gandhari Unicode" w:hAnsi="Gandhari Unicode"/>
          <w:noProof/>
          <w:lang w:val="en-GB"/>
        </w:rPr>
        <w:t>, whether this be infinitive or optative.</w:t>
      </w:r>
    </w:p>
  </w:footnote>
  <w:footnote w:id="704">
    <w:p w14:paraId="31E575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cuṭar vāy</w:t>
      </w:r>
      <w:r w:rsidRPr="004D5A2F">
        <w:rPr>
          <w:rFonts w:ascii="Gandhari Unicode" w:hAnsi="Gandhari Unicode"/>
          <w:noProof/>
          <w:lang w:val="en-GB"/>
        </w:rPr>
        <w:t xml:space="preserve"> can be connected either with the tip of HIS spear or with his expression of, say, determination.</w:t>
      </w:r>
    </w:p>
  </w:footnote>
  <w:footnote w:id="705">
    <w:p w14:paraId="4AD39F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other words when the secret relation is no longer secret. Differently Cām.: when HER knowledge has come to maturity, that is, the message is a consolation directed to a girl not yet of age.</w:t>
      </w:r>
    </w:p>
  </w:footnote>
  <w:footnote w:id="706">
    <w:p w14:paraId="339A55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paḻam</w:t>
      </w:r>
      <w:r w:rsidRPr="004D5A2F">
        <w:rPr>
          <w:rFonts w:ascii="Gandhari Unicode" w:hAnsi="Gandhari Unicode"/>
          <w:noProof/>
          <w:lang w:val="en-GB"/>
        </w:rPr>
        <w:t xml:space="preserve"> = </w:t>
      </w:r>
      <w:r w:rsidRPr="004D5A2F">
        <w:rPr>
          <w:rFonts w:ascii="Gandhari Unicode" w:hAnsi="Gandhari Unicode"/>
          <w:i/>
          <w:noProof/>
          <w:lang w:val="en-GB"/>
        </w:rPr>
        <w:t>paḻaiya</w:t>
      </w:r>
      <w:r w:rsidRPr="004D5A2F">
        <w:rPr>
          <w:rFonts w:ascii="Gandhari Unicode" w:hAnsi="Gandhari Unicode"/>
          <w:noProof/>
          <w:lang w:val="en-GB"/>
        </w:rPr>
        <w:t xml:space="preserve"> "old", as read by Cām., does not make sense. It rather might be read either as an adverb to </w:t>
      </w:r>
      <w:r w:rsidRPr="004D5A2F">
        <w:rPr>
          <w:rFonts w:ascii="Gandhari Unicode" w:hAnsi="Gandhari Unicode"/>
          <w:i/>
          <w:noProof/>
          <w:lang w:val="en-GB"/>
        </w:rPr>
        <w:t>akaḻnta</w:t>
      </w:r>
      <w:r w:rsidRPr="004D5A2F">
        <w:rPr>
          <w:rFonts w:ascii="Gandhari Unicode" w:hAnsi="Gandhari Unicode"/>
          <w:noProof/>
          <w:lang w:val="en-GB"/>
        </w:rPr>
        <w:t xml:space="preserve"> (a pit dug successfully) or attributive to </w:t>
      </w:r>
      <w:r w:rsidRPr="004D5A2F">
        <w:rPr>
          <w:rFonts w:ascii="Gandhari Unicode" w:hAnsi="Gandhari Unicode"/>
          <w:i/>
          <w:noProof/>
          <w:lang w:val="en-GB"/>
        </w:rPr>
        <w:t>kuḻi</w:t>
      </w:r>
      <w:r w:rsidRPr="004D5A2F">
        <w:rPr>
          <w:rFonts w:ascii="Gandhari Unicode" w:hAnsi="Gandhari Unicode"/>
          <w:noProof/>
          <w:lang w:val="en-GB"/>
        </w:rPr>
        <w:t>: a "fruit pit", that is, a pit which actually does contain something.</w:t>
      </w:r>
    </w:p>
  </w:footnote>
  <w:footnote w:id="707">
    <w:p w14:paraId="42C28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 akal</w:t>
      </w:r>
      <w:r w:rsidRPr="004D5A2F">
        <w:rPr>
          <w:rFonts w:ascii="Gandhari Unicode" w:hAnsi="Gandhari Unicode"/>
          <w:noProof/>
          <w:lang w:val="en-GB"/>
        </w:rPr>
        <w:t>: T.V.G. explains this as a jewel of broad area, i.e. a big jewel.</w:t>
      </w:r>
    </w:p>
  </w:footnote>
  <w:footnote w:id="708">
    <w:p w14:paraId="3BA421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w:t>
      </w:r>
      <w:r w:rsidRPr="004D5A2F">
        <w:rPr>
          <w:rFonts w:ascii="Gandhari Unicode" w:hAnsi="Gandhari Unicode"/>
          <w:i/>
          <w:noProof/>
          <w:lang w:val="en-GB"/>
        </w:rPr>
        <w:t>vāṉam</w:t>
      </w:r>
      <w:r w:rsidRPr="004D5A2F">
        <w:rPr>
          <w:rFonts w:ascii="Gandhari Unicode" w:hAnsi="Gandhari Unicode"/>
          <w:noProof/>
          <w:lang w:val="en-GB"/>
        </w:rPr>
        <w:t xml:space="preserve">? T.V.G. takes it as the subject of the preceding sentence (see 3b). In this case it would be an open-ended postposition without apparent function. And what is the difference between </w:t>
      </w:r>
      <w:r w:rsidRPr="004D5A2F">
        <w:rPr>
          <w:rFonts w:ascii="Gandhari Unicode" w:hAnsi="Gandhari Unicode"/>
          <w:i/>
          <w:noProof/>
          <w:lang w:val="en-GB"/>
        </w:rPr>
        <w:t>vicumpu</w:t>
      </w:r>
      <w:r w:rsidRPr="004D5A2F">
        <w:rPr>
          <w:rFonts w:ascii="Gandhari Unicode" w:hAnsi="Gandhari Unicode"/>
          <w:noProof/>
          <w:lang w:val="en-GB"/>
        </w:rPr>
        <w:t xml:space="preserve"> and </w:t>
      </w:r>
      <w:r w:rsidRPr="004D5A2F">
        <w:rPr>
          <w:rFonts w:ascii="Gandhari Unicode" w:hAnsi="Gandhari Unicode"/>
          <w:i/>
          <w:noProof/>
          <w:lang w:val="en-GB"/>
        </w:rPr>
        <w:t>vāṉam</w:t>
      </w:r>
      <w:r w:rsidRPr="004D5A2F">
        <w:rPr>
          <w:rFonts w:ascii="Gandhari Unicode" w:hAnsi="Gandhari Unicode"/>
          <w:noProof/>
          <w:lang w:val="en-GB"/>
        </w:rPr>
        <w:t>?</w:t>
      </w:r>
    </w:p>
  </w:footnote>
  <w:footnote w:id="709">
    <w:p w14:paraId="22AA1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xml:space="preserve"> might also have a temporal sense, then having the implication of the dew going to fall before HE has come back.</w:t>
      </w:r>
    </w:p>
  </w:footnote>
  <w:footnote w:id="710">
    <w:p w14:paraId="73159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kaṇṭiciṉ tōḻi</w:t>
      </w:r>
      <w:r w:rsidRPr="004D5A2F">
        <w:rPr>
          <w:rFonts w:ascii="Gandhari Unicode" w:hAnsi="Gandhari Unicode"/>
          <w:noProof/>
          <w:lang w:val="en-GB"/>
        </w:rPr>
        <w:t>: this is one of the rarer cases of a totally unrelated variant. What to do with such cases?</w:t>
      </w:r>
    </w:p>
  </w:footnote>
  <w:footnote w:id="711">
    <w:p w14:paraId="1F2DF1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vampu</w:t>
      </w:r>
      <w:r w:rsidRPr="004D5A2F">
        <w:rPr>
          <w:rFonts w:ascii="Gandhari Unicode" w:hAnsi="Gandhari Unicode"/>
          <w:noProof/>
          <w:lang w:val="en-GB"/>
        </w:rPr>
        <w:t xml:space="preserve"> (DEDR 5252 "instability") is attested only here in the KT (as well as once in AN, thrice in NA, and occasionally in the </w:t>
      </w:r>
      <w:r w:rsidRPr="004D5A2F">
        <w:rPr>
          <w:rFonts w:ascii="Gandhari Unicode" w:hAnsi="Gandhari Unicode"/>
          <w:i/>
          <w:noProof/>
          <w:lang w:val="en-GB"/>
        </w:rPr>
        <w:t>kiḷavi-s</w:t>
      </w:r>
      <w:r w:rsidRPr="004D5A2F">
        <w:rPr>
          <w:rFonts w:ascii="Gandhari Unicode" w:hAnsi="Gandhari Unicode"/>
          <w:noProof/>
          <w:lang w:val="en-GB"/>
        </w:rPr>
        <w:t>). Cām. glosses "raining at a time out of time" (</w:t>
      </w:r>
      <w:r w:rsidRPr="004D5A2F">
        <w:rPr>
          <w:rFonts w:ascii="Gandhari Unicode" w:hAnsi="Gandhari Unicode"/>
          <w:i/>
          <w:noProof/>
          <w:lang w:val="en-GB"/>
        </w:rPr>
        <w:t>kālam allāta kālattu peyyum</w:t>
      </w:r>
      <w:r w:rsidRPr="004D5A2F">
        <w:rPr>
          <w:rFonts w:ascii="Gandhari Unicode" w:hAnsi="Gandhari Unicode"/>
          <w:noProof/>
          <w:lang w:val="en-GB"/>
        </w:rPr>
        <w:t>), and this certainly makes sense, even if it stretches semantics.</w:t>
      </w:r>
    </w:p>
  </w:footnote>
  <w:footnote w:id="712">
    <w:p w14:paraId="4086E03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ceṉṟaikka</w:t>
      </w:r>
      <w:r w:rsidRPr="004D5A2F">
        <w:rPr>
          <w:rFonts w:ascii="Gandhari Unicode" w:hAnsi="Gandhari Unicode"/>
          <w:noProof/>
          <w:lang w:val="en-GB"/>
        </w:rPr>
        <w:t xml:space="preserve"> (attested only here in Caṅkam according to L./M.) is glossed as </w:t>
      </w:r>
      <w:r w:rsidRPr="004D5A2F">
        <w:rPr>
          <w:rFonts w:ascii="Gandhari Unicode" w:hAnsi="Gandhari Unicode"/>
          <w:i/>
          <w:noProof/>
          <w:lang w:val="en-GB"/>
        </w:rPr>
        <w:t>kaḻika</w:t>
      </w:r>
      <w:r w:rsidRPr="004D5A2F">
        <w:rPr>
          <w:rFonts w:ascii="Gandhari Unicode" w:hAnsi="Gandhari Unicode"/>
          <w:noProof/>
          <w:lang w:val="en-GB"/>
        </w:rPr>
        <w:t xml:space="preserve"> by Cām., which means it should be an optative to </w:t>
      </w:r>
      <w:r w:rsidRPr="004D5A2F">
        <w:rPr>
          <w:rFonts w:ascii="Gandhari Unicode" w:hAnsi="Gandhari Unicode"/>
          <w:i/>
          <w:noProof/>
          <w:lang w:val="en-GB"/>
        </w:rPr>
        <w:t>cel-tal</w:t>
      </w:r>
      <w:r w:rsidRPr="004D5A2F">
        <w:rPr>
          <w:rFonts w:ascii="Gandhari Unicode" w:hAnsi="Gandhari Unicode"/>
          <w:noProof/>
          <w:lang w:val="en-GB"/>
        </w:rPr>
        <w:t xml:space="preserve">. Such a thing is not registered by Agesthialingom, and we have to assume again the special </w:t>
      </w:r>
      <w:r w:rsidRPr="004D5A2F">
        <w:rPr>
          <w:rFonts w:ascii="Gandhari Unicode" w:hAnsi="Gandhari Unicode"/>
          <w:i/>
          <w:noProof/>
          <w:lang w:val="en-GB"/>
        </w:rPr>
        <w:t>sandhi</w:t>
      </w:r>
      <w:r w:rsidRPr="004D5A2F">
        <w:rPr>
          <w:rFonts w:ascii="Gandhari Unicode" w:hAnsi="Gandhari Unicode"/>
          <w:noProof/>
          <w:lang w:val="en-GB"/>
        </w:rPr>
        <w:t xml:space="preserve"> for -</w:t>
      </w:r>
      <w:r w:rsidRPr="004D5A2F">
        <w:rPr>
          <w:rFonts w:ascii="Gandhari Unicode" w:hAnsi="Gandhari Unicode"/>
          <w:i/>
          <w:noProof/>
          <w:lang w:val="en-GB"/>
        </w:rPr>
        <w:t>a</w:t>
      </w:r>
      <w:r w:rsidRPr="004D5A2F">
        <w:rPr>
          <w:rFonts w:ascii="Gandhari Unicode" w:hAnsi="Gandhari Unicode"/>
          <w:noProof/>
          <w:lang w:val="en-GB"/>
        </w:rPr>
        <w:t xml:space="preserve"> before </w:t>
      </w:r>
      <w:r w:rsidRPr="004D5A2F">
        <w:rPr>
          <w:rFonts w:ascii="Gandhari Unicode" w:hAnsi="Gandhari Unicode"/>
          <w:i/>
          <w:noProof/>
          <w:lang w:val="en-GB"/>
        </w:rPr>
        <w:t>eṉ</w:t>
      </w:r>
      <w:r w:rsidRPr="004D5A2F">
        <w:rPr>
          <w:rFonts w:ascii="Gandhari Unicode" w:hAnsi="Gandhari Unicode"/>
          <w:noProof/>
          <w:lang w:val="en-GB"/>
        </w:rPr>
        <w:t xml:space="preserve"> (cf. KT 141.2, 217.1, 219.4, 325.3).</w:t>
      </w:r>
    </w:p>
  </w:footnote>
  <w:footnote w:id="713">
    <w:p w14:paraId="115558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aḻuṅka</w:t>
      </w:r>
      <w:r w:rsidRPr="004D5A2F">
        <w:rPr>
          <w:rFonts w:ascii="Gandhari Unicode" w:hAnsi="Gandhari Unicode"/>
          <w:noProof/>
          <w:lang w:val="en-GB"/>
        </w:rPr>
        <w:t xml:space="preserve"> can be analysed either as DEDR 276 "to suffer" or 284 "to be spoiled, injured, disfigured". Cām. glosses </w:t>
      </w:r>
      <w:r w:rsidRPr="004D5A2F">
        <w:rPr>
          <w:rFonts w:ascii="Gandhari Unicode" w:hAnsi="Gandhari Unicode"/>
          <w:i/>
          <w:noProof/>
          <w:lang w:val="en-GB"/>
        </w:rPr>
        <w:t>varunta</w:t>
      </w:r>
      <w:r w:rsidRPr="004D5A2F">
        <w:rPr>
          <w:rFonts w:ascii="Gandhari Unicode" w:hAnsi="Gandhari Unicode"/>
          <w:noProof/>
          <w:lang w:val="en-GB"/>
        </w:rPr>
        <w:t>, but the latter makes more sense in the context.</w:t>
      </w:r>
    </w:p>
  </w:footnote>
  <w:footnote w:id="714">
    <w:p w14:paraId="1237E0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is without any particle marking, but it has to be read as an independent sentence.</w:t>
      </w:r>
    </w:p>
  </w:footnote>
  <w:footnote w:id="715">
    <w:p w14:paraId="04B9F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Line 4 is difficult to construe. </w:t>
      </w:r>
      <w:r w:rsidRPr="004D5A2F">
        <w:rPr>
          <w:rFonts w:ascii="Gandhari Unicode" w:hAnsi="Gandhari Unicode"/>
          <w:i/>
          <w:noProof/>
          <w:lang w:val="en-GB"/>
        </w:rPr>
        <w:t>mōyvaṉa</w:t>
      </w:r>
      <w:r w:rsidRPr="004D5A2F">
        <w:rPr>
          <w:rFonts w:ascii="Gandhari Unicode" w:hAnsi="Gandhari Unicode"/>
          <w:noProof/>
          <w:lang w:val="en-GB"/>
        </w:rPr>
        <w:t xml:space="preserve"> does not have an -</w:t>
      </w:r>
      <w:r w:rsidRPr="004D5A2F">
        <w:rPr>
          <w:rFonts w:ascii="Gandhari Unicode" w:hAnsi="Gandhari Unicode"/>
          <w:i/>
          <w:noProof/>
          <w:lang w:val="en-GB"/>
        </w:rPr>
        <w:t>ē</w:t>
      </w:r>
      <w:r w:rsidRPr="004D5A2F">
        <w:rPr>
          <w:rFonts w:ascii="Gandhari Unicode" w:hAnsi="Gandhari Unicode"/>
          <w:noProof/>
          <w:lang w:val="en-GB"/>
        </w:rPr>
        <w:t>, but an -</w:t>
      </w:r>
      <w:r w:rsidRPr="004D5A2F">
        <w:rPr>
          <w:rFonts w:ascii="Gandhari Unicode" w:hAnsi="Gandhari Unicode"/>
          <w:i/>
          <w:noProof/>
          <w:lang w:val="en-GB"/>
        </w:rPr>
        <w:t>aṉ</w:t>
      </w:r>
      <w:r w:rsidRPr="004D5A2F">
        <w:rPr>
          <w:rFonts w:ascii="Gandhari Unicode" w:hAnsi="Gandhari Unicode"/>
          <w:noProof/>
          <w:lang w:val="en-GB"/>
        </w:rPr>
        <w:t xml:space="preserve">-infix, and thus should be finite. It would be possible to read an independent sentence ("hands and feet become tired.") and take the infinitive </w:t>
      </w:r>
      <w:r w:rsidRPr="004D5A2F">
        <w:rPr>
          <w:rFonts w:ascii="Gandhari Unicode" w:hAnsi="Gandhari Unicode"/>
          <w:i/>
          <w:noProof/>
          <w:lang w:val="en-GB"/>
        </w:rPr>
        <w:t>aḻuṅka</w:t>
      </w:r>
      <w:r w:rsidRPr="004D5A2F">
        <w:rPr>
          <w:rFonts w:ascii="Gandhari Unicode" w:hAnsi="Gandhari Unicode"/>
          <w:noProof/>
          <w:lang w:val="en-GB"/>
        </w:rPr>
        <w:t xml:space="preserve"> alone together with what follows (the sprout is spoiled). More interesting from a poetic point of view, however, would be the integration: the sprout lets sink its leaves as SHE does with her hands and feet.</w:t>
      </w:r>
    </w:p>
  </w:footnote>
  <w:footnote w:id="716">
    <w:p w14:paraId="6E1DD3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interesting places where none of the transmitted variants are really convincing. Cām.'s solution, i.e. reading </w:t>
      </w:r>
      <w:r w:rsidRPr="004D5A2F">
        <w:rPr>
          <w:rFonts w:ascii="Gandhari Unicode" w:hAnsi="Gandhari Unicode"/>
          <w:i/>
          <w:iCs/>
          <w:noProof/>
          <w:lang w:val="en-GB"/>
        </w:rPr>
        <w:t>kaḻuntiṉ,</w:t>
      </w:r>
      <w:r w:rsidRPr="004D5A2F">
        <w:rPr>
          <w:rFonts w:ascii="Gandhari Unicode" w:hAnsi="Gandhari Unicode"/>
          <w:noProof/>
          <w:lang w:val="en-GB"/>
        </w:rPr>
        <w:t xml:space="preserve"> "rounded end", as a comparison for the bamboo shoulders lacks parallels, for the semantic as well as the motific level. It might as well be to stick with the better attested variant </w:t>
      </w:r>
      <w:r w:rsidRPr="004D5A2F">
        <w:rPr>
          <w:rFonts w:ascii="Gandhari Unicode" w:hAnsi="Gandhari Unicode"/>
          <w:i/>
          <w:iCs/>
          <w:noProof/>
          <w:lang w:val="en-GB"/>
        </w:rPr>
        <w:t>kaḻutiṉ</w:t>
      </w:r>
      <w:r w:rsidRPr="004D5A2F">
        <w:rPr>
          <w:rFonts w:ascii="Gandhari Unicode" w:hAnsi="Gandhari Unicode"/>
          <w:noProof/>
          <w:lang w:val="en-GB"/>
        </w:rPr>
        <w:t xml:space="preserve">, which can be the raised platform for guarding the fields. Then the women HE is after would be on that platform over the black gram field, presumably guarding 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position notoriously dangerous to female virtue.</w:t>
      </w:r>
    </w:p>
  </w:footnote>
  <w:footnote w:id="717">
    <w:p w14:paraId="093C51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Cām.'s gloss, backed up by a parallel in NA 39.11 as well as several passages in the Kalittokai (Kali 63.7f., 64.19, 76.15, 112.6, 143.31f.). Most explicit is perhaps Cilap. 2.29: </w:t>
      </w:r>
      <w:r w:rsidRPr="004D5A2F">
        <w:rPr>
          <w:rFonts w:ascii="Gandhari Unicode" w:hAnsi="Gandhari Unicode"/>
          <w:i/>
          <w:noProof/>
          <w:lang w:val="en-GB"/>
        </w:rPr>
        <w:t>karumpum valliyum peruntōḷ eḻuti</w:t>
      </w:r>
      <w:r w:rsidRPr="004D5A2F">
        <w:rPr>
          <w:rFonts w:ascii="Gandhari Unicode" w:hAnsi="Gandhari Unicode"/>
          <w:noProof/>
          <w:lang w:val="en-GB"/>
        </w:rPr>
        <w:t xml:space="preserve"> "drawing a sugarcane and a creeper on [her] big shoulder".</w:t>
      </w:r>
    </w:p>
  </w:footnote>
  <w:footnote w:id="718">
    <w:p w14:paraId="6A0F6C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cilai</w:t>
      </w:r>
      <w:r w:rsidRPr="004D5A2F">
        <w:rPr>
          <w:rFonts w:ascii="Gandhari Unicode" w:hAnsi="Gandhari Unicode"/>
          <w:noProof/>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sidRPr="004D5A2F">
        <w:rPr>
          <w:rFonts w:ascii="Gandhari Unicode" w:hAnsi="Gandhari Unicode"/>
          <w:i/>
          <w:noProof/>
          <w:lang w:val="en-GB"/>
        </w:rPr>
        <w:t>añcilai valvil: aḻakiṉaiyuṭaiya cilaimarattāl ceyta valiya vil)</w:t>
      </w:r>
      <w:r w:rsidRPr="004D5A2F">
        <w:rPr>
          <w:rFonts w:ascii="Gandhari Unicode" w:hAnsi="Gandhari Unicode"/>
          <w:noProof/>
          <w:lang w:val="en-GB"/>
        </w:rPr>
        <w:t>.</w:t>
      </w:r>
    </w:p>
  </w:footnote>
  <w:footnote w:id="719">
    <w:p w14:paraId="6CC7EB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straight arrow".</w:t>
      </w:r>
    </w:p>
  </w:footnote>
  <w:footnote w:id="720">
    <w:p w14:paraId="4C99ED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As so often the relations are unmarked. I understand </w:t>
      </w:r>
      <w:r w:rsidRPr="004D5A2F">
        <w:rPr>
          <w:rFonts w:ascii="Gandhari Unicode" w:hAnsi="Gandhari Unicode"/>
          <w:i/>
          <w:noProof/>
          <w:lang w:val="en-GB"/>
        </w:rPr>
        <w:t>kalai</w:t>
      </w:r>
      <w:r w:rsidRPr="004D5A2F">
        <w:rPr>
          <w:rFonts w:ascii="Gandhari Unicode" w:hAnsi="Gandhari Unicode"/>
          <w:noProof/>
          <w:lang w:val="en-GB"/>
        </w:rPr>
        <w:t xml:space="preserve"> as the subject to </w:t>
      </w:r>
      <w:r w:rsidRPr="004D5A2F">
        <w:rPr>
          <w:rFonts w:ascii="Gandhari Unicode" w:hAnsi="Gandhari Unicode"/>
          <w:i/>
          <w:noProof/>
          <w:lang w:val="en-GB"/>
        </w:rPr>
        <w:t>verīi</w:t>
      </w:r>
      <w:r w:rsidRPr="004D5A2F">
        <w:rPr>
          <w:rFonts w:ascii="Gandhari Unicode" w:hAnsi="Gandhari Unicode"/>
          <w:noProof/>
          <w:lang w:val="en-GB"/>
        </w:rPr>
        <w:t xml:space="preserve"> and </w:t>
      </w:r>
      <w:r w:rsidRPr="004D5A2F">
        <w:rPr>
          <w:rFonts w:ascii="Gandhari Unicode" w:hAnsi="Gandhari Unicode"/>
          <w:i/>
          <w:noProof/>
          <w:lang w:val="en-GB"/>
        </w:rPr>
        <w:t>pāyum</w:t>
      </w:r>
      <w:r w:rsidRPr="004D5A2F">
        <w:rPr>
          <w:rFonts w:ascii="Gandhari Unicode" w:hAnsi="Gandhari Unicode"/>
          <w:noProof/>
          <w:lang w:val="en-GB"/>
        </w:rPr>
        <w:t xml:space="preserve">, but </w:t>
      </w:r>
      <w:r w:rsidRPr="004D5A2F">
        <w:rPr>
          <w:rFonts w:ascii="Gandhari Unicode" w:hAnsi="Gandhari Unicode"/>
          <w:i/>
          <w:noProof/>
          <w:lang w:val="en-GB"/>
        </w:rPr>
        <w:t>amai</w:t>
      </w:r>
      <w:r w:rsidRPr="004D5A2F">
        <w:rPr>
          <w:rFonts w:ascii="Gandhari Unicode" w:hAnsi="Gandhari Unicode"/>
          <w:noProof/>
          <w:lang w:val="en-GB"/>
        </w:rPr>
        <w:t xml:space="preserve"> as subject to </w:t>
      </w:r>
      <w:r w:rsidRPr="004D5A2F">
        <w:rPr>
          <w:rFonts w:ascii="Gandhari Unicode" w:hAnsi="Gandhari Unicode"/>
          <w:i/>
          <w:noProof/>
          <w:lang w:val="en-GB"/>
        </w:rPr>
        <w:t>poṅki</w:t>
      </w:r>
      <w:r w:rsidRPr="004D5A2F">
        <w:rPr>
          <w:rFonts w:ascii="Gandhari Unicode" w:hAnsi="Gandhari Unicode"/>
          <w:noProof/>
          <w:lang w:val="en-GB"/>
        </w:rPr>
        <w:t xml:space="preserve"> and </w:t>
      </w:r>
      <w:r w:rsidRPr="004D5A2F">
        <w:rPr>
          <w:rFonts w:ascii="Gandhari Unicode" w:hAnsi="Gandhari Unicode"/>
          <w:i/>
          <w:noProof/>
          <w:lang w:val="en-GB"/>
        </w:rPr>
        <w:t>tayaṅka</w:t>
      </w:r>
      <w:r w:rsidRPr="004D5A2F">
        <w:rPr>
          <w:rFonts w:ascii="Gandhari Unicode" w:hAnsi="Gandhari Unicode"/>
          <w:noProof/>
          <w:lang w:val="en-GB"/>
        </w:rPr>
        <w:t>.</w:t>
      </w:r>
    </w:p>
  </w:footnote>
  <w:footnote w:id="721">
    <w:p w14:paraId="484726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One possibility to come to terms with two words for bamboo here is to take </w:t>
      </w:r>
      <w:r w:rsidRPr="004D5A2F">
        <w:rPr>
          <w:rFonts w:ascii="Gandhari Unicode" w:hAnsi="Gandhari Unicode"/>
          <w:i/>
          <w:noProof/>
          <w:lang w:val="en-GB"/>
        </w:rPr>
        <w:t>amai</w:t>
      </w:r>
      <w:r w:rsidRPr="004D5A2F">
        <w:rPr>
          <w:rFonts w:ascii="Gandhari Unicode" w:hAnsi="Gandhari Unicode"/>
          <w:noProof/>
          <w:lang w:val="en-GB"/>
        </w:rPr>
        <w:t xml:space="preserve"> as a part of the </w:t>
      </w:r>
      <w:r w:rsidRPr="004D5A2F">
        <w:rPr>
          <w:rFonts w:ascii="Gandhari Unicode" w:hAnsi="Gandhari Unicode"/>
          <w:i/>
          <w:noProof/>
          <w:lang w:val="en-GB"/>
        </w:rPr>
        <w:t>vetir</w:t>
      </w:r>
      <w:r w:rsidRPr="004D5A2F">
        <w:rPr>
          <w:rFonts w:ascii="Gandhari Unicode" w:hAnsi="Gandhari Unicode"/>
          <w:noProof/>
          <w:lang w:val="en-GB"/>
        </w:rPr>
        <w:t xml:space="preserve"> plant, as is done by T.V.G.</w:t>
      </w:r>
    </w:p>
  </w:footnote>
  <w:footnote w:id="722">
    <w:p w14:paraId="6CAA64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naṭpiṉaṉ</w:t>
      </w:r>
      <w:r w:rsidRPr="004D5A2F">
        <w:rPr>
          <w:rFonts w:ascii="Gandhari Unicode" w:hAnsi="Gandhari Unicode"/>
          <w:noProof/>
          <w:lang w:val="en-GB"/>
        </w:rPr>
        <w:t xml:space="preserve"> is denominative and end of the sentence, unmarked because the next sentence starts with the predicate.</w:t>
      </w:r>
    </w:p>
  </w:footnote>
  <w:footnote w:id="723">
    <w:p w14:paraId="5FE993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AT and/or Cām. seem to have emended the text in order, probably, to avoid double marking with -</w:t>
      </w:r>
      <w:r w:rsidRPr="004D5A2F">
        <w:rPr>
          <w:rFonts w:ascii="Gandhari Unicode" w:hAnsi="Gandhari Unicode"/>
          <w:i/>
          <w:iCs/>
          <w:noProof/>
          <w:lang w:val="en-GB"/>
        </w:rPr>
        <w:t>oṭu</w:t>
      </w:r>
      <w:r w:rsidRPr="004D5A2F">
        <w:rPr>
          <w:rFonts w:ascii="Gandhari Unicode" w:hAnsi="Gandhari Unicode"/>
          <w:noProof/>
          <w:lang w:val="en-GB"/>
        </w:rPr>
        <w:t xml:space="preserve"> and -</w:t>
      </w:r>
      <w:r w:rsidRPr="004D5A2F">
        <w:rPr>
          <w:rFonts w:ascii="Gandhari Unicode" w:hAnsi="Gandhari Unicode"/>
          <w:i/>
          <w:iCs/>
          <w:noProof/>
          <w:lang w:val="en-GB"/>
        </w:rPr>
        <w:t>um</w:t>
      </w:r>
      <w:r w:rsidRPr="004D5A2F">
        <w:rPr>
          <w:rFonts w:ascii="Gandhari Unicode" w:hAnsi="Gandhari Unicode"/>
          <w:noProof/>
          <w:lang w:val="en-GB"/>
        </w:rPr>
        <w:t>, which is attested, however, none too rarely.</w:t>
      </w:r>
    </w:p>
  </w:footnote>
  <w:footnote w:id="724">
    <w:p w14:paraId="1EC46C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ūṅkē</w:t>
      </w:r>
      <w:r w:rsidRPr="004D5A2F">
        <w:rPr>
          <w:rFonts w:ascii="Gandhari Unicode" w:hAnsi="Gandhari Unicode"/>
          <w:noProof/>
          <w:lang w:val="en-GB"/>
        </w:rPr>
        <w:t xml:space="preserve"> here is one of the rare cases of subordination marked with -</w:t>
      </w:r>
      <w:r w:rsidRPr="004D5A2F">
        <w:rPr>
          <w:rFonts w:ascii="Gandhari Unicode" w:hAnsi="Gandhari Unicode"/>
          <w:i/>
          <w:noProof/>
          <w:lang w:val="en-GB"/>
        </w:rPr>
        <w:t>ē</w:t>
      </w:r>
      <w:r w:rsidRPr="004D5A2F">
        <w:rPr>
          <w:rFonts w:ascii="Gandhari Unicode" w:hAnsi="Gandhari Unicode"/>
          <w:noProof/>
          <w:lang w:val="en-GB"/>
        </w:rPr>
        <w:t xml:space="preserve">, though here one can ask whether this is not due to a kind of formulaic compulsion (negative absolutive + </w:t>
      </w:r>
      <w:r w:rsidRPr="004D5A2F">
        <w:rPr>
          <w:rFonts w:ascii="Gandhari Unicode" w:hAnsi="Gandhari Unicode"/>
          <w:i/>
          <w:noProof/>
          <w:lang w:val="en-GB"/>
        </w:rPr>
        <w:t>ūṅkē</w:t>
      </w:r>
      <w:r w:rsidRPr="004D5A2F">
        <w:rPr>
          <w:rFonts w:ascii="Gandhari Unicode" w:hAnsi="Gandhari Unicode"/>
          <w:noProof/>
          <w:lang w:val="en-GB"/>
        </w:rPr>
        <w:t xml:space="preserve"> is found in four further cases in the KT at the end of the poem).</w:t>
      </w:r>
    </w:p>
  </w:footnote>
  <w:footnote w:id="725">
    <w:p w14:paraId="707402B3"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mālai-y-ō</w:t>
      </w:r>
      <w:r w:rsidRPr="004D5A2F">
        <w:rPr>
          <w:rFonts w:ascii="Gandhari Unicode" w:hAnsi="Gandhari Unicode"/>
          <w:noProof/>
          <w:lang w:val="en-GB"/>
        </w:rPr>
        <w:t xml:space="preserve"> is difficult, though it might be explained as a case of demarcation of topic: "as for evenings ...".</w:t>
      </w:r>
    </w:p>
  </w:footnote>
  <w:footnote w:id="726">
    <w:p w14:paraId="2D9884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aṟivēṉ</w:t>
      </w:r>
      <w:r w:rsidRPr="004D5A2F">
        <w:rPr>
          <w:rFonts w:ascii="Gandhari Unicode" w:hAnsi="Gandhari Unicode"/>
          <w:noProof/>
          <w:lang w:val="en-GB"/>
        </w:rPr>
        <w:t>: the future has to be read as a kind of habitual past here.</w:t>
      </w:r>
    </w:p>
  </w:footnote>
  <w:footnote w:id="727">
    <w:p w14:paraId="4F1BB1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function of </w:t>
      </w:r>
      <w:r w:rsidRPr="004D5A2F">
        <w:rPr>
          <w:rFonts w:ascii="Gandhari Unicode" w:hAnsi="Gandhari Unicode"/>
          <w:i/>
          <w:noProof/>
          <w:lang w:val="en-GB"/>
        </w:rPr>
        <w:t>ākutal</w:t>
      </w:r>
      <w:r w:rsidRPr="004D5A2F">
        <w:rPr>
          <w:rFonts w:ascii="Gandhari Unicode" w:hAnsi="Gandhari Unicode"/>
          <w:noProof/>
          <w:lang w:val="en-GB"/>
        </w:rPr>
        <w:t xml:space="preserve"> as a pointed "that" cf. KT 4.4, 360.2.</w:t>
      </w:r>
    </w:p>
  </w:footnote>
  <w:footnote w:id="728">
    <w:p w14:paraId="74730F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nīntiṉam</w:t>
      </w:r>
      <w:r w:rsidRPr="004D5A2F">
        <w:rPr>
          <w:rFonts w:ascii="Gandhari Unicode" w:hAnsi="Gandhari Unicode"/>
          <w:noProof/>
          <w:lang w:val="en-GB"/>
        </w:rPr>
        <w:t>: the perfective aspect does not mark a past tense, but the irreal character of the conditional.</w:t>
      </w:r>
    </w:p>
  </w:footnote>
  <w:footnote w:id="729">
    <w:p w14:paraId="7D3887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w:t>
      </w:r>
      <w:r w:rsidRPr="004D5A2F">
        <w:rPr>
          <w:rFonts w:ascii="Gandhari Unicode" w:hAnsi="Gandhari Unicode"/>
          <w:noProof/>
          <w:lang w:val="en-GB"/>
        </w:rPr>
        <w:t xml:space="preserve"> marks </w:t>
      </w:r>
      <w:r w:rsidRPr="004D5A2F">
        <w:rPr>
          <w:rFonts w:ascii="Gandhari Unicode" w:hAnsi="Gandhari Unicode"/>
          <w:i/>
          <w:noProof/>
          <w:lang w:val="en-GB"/>
        </w:rPr>
        <w:t>ira varampu</w:t>
      </w:r>
      <w:r w:rsidRPr="004D5A2F">
        <w:rPr>
          <w:rFonts w:ascii="Gandhari Unicode" w:hAnsi="Gandhari Unicode"/>
          <w:noProof/>
          <w:lang w:val="en-GB"/>
        </w:rPr>
        <w:t xml:space="preserve"> as an apposition to </w:t>
      </w:r>
      <w:r w:rsidRPr="004D5A2F">
        <w:rPr>
          <w:rFonts w:ascii="Gandhari Unicode" w:hAnsi="Gandhari Unicode"/>
          <w:i/>
          <w:noProof/>
          <w:lang w:val="en-GB"/>
        </w:rPr>
        <w:t>mālai</w:t>
      </w:r>
      <w:r w:rsidRPr="004D5A2F">
        <w:rPr>
          <w:rFonts w:ascii="Gandhari Unicode" w:hAnsi="Gandhari Unicode"/>
          <w:noProof/>
          <w:lang w:val="en-GB"/>
        </w:rPr>
        <w:t xml:space="preserve">, the direct object of </w:t>
      </w:r>
      <w:r w:rsidRPr="004D5A2F">
        <w:rPr>
          <w:rFonts w:ascii="Gandhari Unicode" w:hAnsi="Gandhari Unicode"/>
          <w:i/>
          <w:noProof/>
          <w:lang w:val="en-GB"/>
        </w:rPr>
        <w:t>nīntiṉam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added to </w:t>
      </w:r>
      <w:r w:rsidRPr="004D5A2F">
        <w:rPr>
          <w:rFonts w:ascii="Gandhari Unicode" w:hAnsi="Gandhari Unicode"/>
          <w:i/>
          <w:noProof/>
          <w:lang w:val="en-GB"/>
        </w:rPr>
        <w:t>mālai</w:t>
      </w:r>
      <w:r w:rsidRPr="004D5A2F">
        <w:rPr>
          <w:rFonts w:ascii="Gandhari Unicode" w:hAnsi="Gandhari Unicode"/>
          <w:noProof/>
          <w:lang w:val="en-GB"/>
        </w:rPr>
        <w:t xml:space="preserve"> probably hints at the fact that SHE has already suffered all through the day: evening too has to be survived.</w:t>
      </w:r>
    </w:p>
  </w:footnote>
  <w:footnote w:id="730">
    <w:p w14:paraId="7CBB63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ākum</w:t>
      </w:r>
      <w:r w:rsidRPr="004D5A2F">
        <w:rPr>
          <w:rFonts w:ascii="Gandhari Unicode" w:hAnsi="Gandhari Unicode"/>
          <w:noProof/>
          <w:lang w:val="en-GB"/>
        </w:rPr>
        <w:t xml:space="preserve"> (line 2) and </w:t>
      </w:r>
      <w:r w:rsidRPr="004D5A2F">
        <w:rPr>
          <w:rFonts w:ascii="Gandhari Unicode" w:hAnsi="Gandhari Unicode"/>
          <w:i/>
          <w:noProof/>
          <w:lang w:val="en-GB"/>
        </w:rPr>
        <w:t>ām</w:t>
      </w:r>
      <w:r w:rsidRPr="004D5A2F">
        <w:rPr>
          <w:rFonts w:ascii="Gandhari Unicode" w:hAnsi="Gandhari Unicode"/>
          <w:noProof/>
          <w:lang w:val="en-GB"/>
        </w:rPr>
        <w:t xml:space="preserve"> (line 7) are used in embedding function, the former for embedding an aphorism, the latter for the main sentence statement. Have both to be coordinated by "and"?</w:t>
      </w:r>
    </w:p>
  </w:footnote>
  <w:footnote w:id="731">
    <w:p w14:paraId="3BE8E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ām</w:t>
      </w:r>
      <w:r w:rsidRPr="004D5A2F">
        <w:rPr>
          <w:rFonts w:ascii="Gandhari Unicode" w:hAnsi="Gandhari Unicode"/>
          <w:noProof/>
          <w:lang w:val="en-GB"/>
        </w:rPr>
        <w:t xml:space="preserve"> can either be dynamic ("will become") or predicative, that is, the ascertainment of a fact.</w:t>
      </w:r>
    </w:p>
  </w:footnote>
  <w:footnote w:id="732">
    <w:p w14:paraId="713EBD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put in row can either be the exhausted animals, or, as T.V.G. asserts, the trees which with their raised dried branches remind of the open wood carts. In both cases the image is optical: they evoke the sight of a caravan.</w:t>
      </w:r>
    </w:p>
  </w:footnote>
  <w:footnote w:id="733">
    <w:p w14:paraId="0EF99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porutu</w:t>
      </w:r>
      <w:r w:rsidRPr="004D5A2F">
        <w:rPr>
          <w:rFonts w:ascii="Gandhari Unicode" w:hAnsi="Gandhari Unicode"/>
          <w:noProof/>
          <w:lang w:val="en-GB"/>
        </w:rPr>
        <w:t xml:space="preserve"> is actually absolutive, that is, we have an anacolouth, since with </w:t>
      </w:r>
      <w:r w:rsidRPr="004D5A2F">
        <w:rPr>
          <w:rFonts w:ascii="Gandhari Unicode" w:hAnsi="Gandhari Unicode"/>
          <w:i/>
          <w:noProof/>
          <w:lang w:val="en-GB"/>
        </w:rPr>
        <w:t>acāa</w:t>
      </w:r>
      <w:r w:rsidRPr="004D5A2F">
        <w:rPr>
          <w:rFonts w:ascii="Gandhari Unicode" w:hAnsi="Gandhari Unicode"/>
          <w:noProof/>
          <w:lang w:val="en-GB"/>
        </w:rPr>
        <w:t xml:space="preserve"> as the subject of </w:t>
      </w:r>
      <w:r w:rsidRPr="004D5A2F">
        <w:rPr>
          <w:rFonts w:ascii="Gandhari Unicode" w:hAnsi="Gandhari Unicode"/>
          <w:i/>
          <w:noProof/>
          <w:lang w:val="en-GB"/>
        </w:rPr>
        <w:t>porutu</w:t>
      </w:r>
      <w:r w:rsidRPr="004D5A2F">
        <w:rPr>
          <w:rFonts w:ascii="Gandhari Unicode" w:hAnsi="Gandhari Unicode"/>
          <w:noProof/>
          <w:lang w:val="en-GB"/>
        </w:rPr>
        <w:t xml:space="preserve"> and </w:t>
      </w:r>
      <w:r w:rsidRPr="004D5A2F">
        <w:rPr>
          <w:rFonts w:ascii="Gandhari Unicode" w:hAnsi="Gandhari Unicode"/>
          <w:i/>
          <w:noProof/>
          <w:lang w:val="en-GB"/>
        </w:rPr>
        <w:t>pūṭṭu</w:t>
      </w:r>
      <w:r w:rsidRPr="004D5A2F">
        <w:rPr>
          <w:rFonts w:ascii="Gandhari Unicode" w:hAnsi="Gandhari Unicode"/>
          <w:noProof/>
          <w:lang w:val="en-GB"/>
        </w:rPr>
        <w:t xml:space="preserve"> we would expect </w:t>
      </w:r>
      <w:r w:rsidRPr="004D5A2F">
        <w:rPr>
          <w:rFonts w:ascii="Gandhari Unicode" w:hAnsi="Gandhari Unicode"/>
          <w:i/>
          <w:noProof/>
          <w:lang w:val="en-GB"/>
        </w:rPr>
        <w:t>acāa poruta</w:t>
      </w:r>
      <w:r w:rsidRPr="004D5A2F">
        <w:rPr>
          <w:rFonts w:ascii="Gandhari Unicode" w:hAnsi="Gandhari Unicode"/>
          <w:noProof/>
          <w:lang w:val="en-GB"/>
        </w:rPr>
        <w:t>.</w:t>
      </w:r>
    </w:p>
  </w:footnote>
  <w:footnote w:id="734">
    <w:p w14:paraId="1919B0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kavaṇai aṉṉa pūṭṭu</w:t>
      </w:r>
      <w:r w:rsidRPr="004D5A2F">
        <w:rPr>
          <w:rFonts w:ascii="Gandhari Unicode" w:hAnsi="Gandhari Unicode"/>
          <w:noProof/>
          <w:lang w:val="en-GB"/>
        </w:rPr>
        <w:t xml:space="preserve"> is taken by T.V.G. as referring only to the oxen and rendered as "yoked as if with a stone", of which meaning for </w:t>
      </w:r>
      <w:r w:rsidRPr="004D5A2F">
        <w:rPr>
          <w:rFonts w:ascii="Gandhari Unicode" w:hAnsi="Gandhari Unicode"/>
          <w:i/>
          <w:noProof/>
          <w:lang w:val="en-GB"/>
        </w:rPr>
        <w:t>kavaṇai</w:t>
      </w:r>
      <w:r w:rsidRPr="004D5A2F">
        <w:rPr>
          <w:rFonts w:ascii="Gandhari Unicode" w:hAnsi="Gandhari Unicode"/>
          <w:noProof/>
          <w:lang w:val="en-GB"/>
        </w:rPr>
        <w:t xml:space="preserve"> there is no trace in the dictionaries.</w:t>
      </w:r>
    </w:p>
  </w:footnote>
  <w:footnote w:id="735">
    <w:p w14:paraId="09A522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can either be connected with the ox-cart comparison or directly with the elephants.</w:t>
      </w:r>
    </w:p>
  </w:footnote>
  <w:footnote w:id="736">
    <w:p w14:paraId="1F25AD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kuṟumpūḻ</w:t>
      </w:r>
      <w:r w:rsidRPr="004D5A2F">
        <w:rPr>
          <w:rFonts w:ascii="Gandhari Unicode" w:hAnsi="Gandhari Unicode"/>
          <w:noProof/>
          <w:lang w:val="en-GB"/>
        </w:rPr>
        <w:t xml:space="preserve"> as the name of the bird (T.V.G. adduces a corresponding gloss given by Nacc. on Kali 95.8), but see KT 68.1 </w:t>
      </w:r>
      <w:r w:rsidRPr="004D5A2F">
        <w:rPr>
          <w:rFonts w:ascii="Gandhari Unicode" w:hAnsi="Gandhari Unicode"/>
          <w:i/>
          <w:noProof/>
          <w:lang w:val="en-GB"/>
        </w:rPr>
        <w:t>pūḻ</w:t>
      </w:r>
      <w:r w:rsidRPr="004D5A2F">
        <w:rPr>
          <w:rFonts w:ascii="Gandhari Unicode" w:hAnsi="Gandhari Unicode"/>
          <w:noProof/>
          <w:lang w:val="en-GB"/>
        </w:rPr>
        <w:t>. And an attribute "short" = "small=young=tender" is perfectly adequate in this context of festival food.</w:t>
      </w:r>
    </w:p>
  </w:footnote>
  <w:footnote w:id="737">
    <w:p w14:paraId="036A9B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as in KT 129.2 </w:t>
      </w:r>
      <w:r w:rsidRPr="004D5A2F">
        <w:rPr>
          <w:rFonts w:ascii="Gandhari Unicode" w:hAnsi="Gandhari Unicode"/>
          <w:i/>
          <w:noProof/>
          <w:lang w:val="en-GB"/>
        </w:rPr>
        <w:t>attai</w:t>
      </w:r>
      <w:r w:rsidRPr="004D5A2F">
        <w:rPr>
          <w:rFonts w:ascii="Gandhari Unicode" w:hAnsi="Gandhari Unicode"/>
          <w:noProof/>
          <w:lang w:val="en-GB"/>
        </w:rPr>
        <w:t xml:space="preserve"> is supposed to be expletive.</w:t>
      </w:r>
    </w:p>
  </w:footnote>
  <w:footnote w:id="738">
    <w:p w14:paraId="2BE93B7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āka</w:t>
      </w:r>
      <w:r w:rsidRPr="004D5A2F">
        <w:rPr>
          <w:rFonts w:ascii="Gandhari Unicode" w:hAnsi="Gandhari Unicode"/>
          <w:noProof/>
          <w:lang w:val="en-GB"/>
        </w:rPr>
        <w:t xml:space="preserve"> here? Something like "consisting of"?</w:t>
      </w:r>
    </w:p>
  </w:footnote>
  <w:footnote w:id="739">
    <w:p w14:paraId="2D9BB6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varainteṉa</w:t>
      </w:r>
      <w:r w:rsidRPr="004D5A2F">
        <w:rPr>
          <w:rFonts w:ascii="Gandhari Unicode" w:hAnsi="Gandhari Unicode"/>
          <w:noProof/>
          <w:lang w:val="en-GB"/>
        </w:rPr>
        <w:t xml:space="preserve">: the context of settling a marriage is certainly clear, but we might ask whether the verb </w:t>
      </w:r>
      <w:r w:rsidRPr="004D5A2F">
        <w:rPr>
          <w:rFonts w:ascii="Gandhari Unicode" w:hAnsi="Gandhari Unicode"/>
          <w:i/>
          <w:noProof/>
          <w:lang w:val="en-GB"/>
        </w:rPr>
        <w:t>varai</w:t>
      </w:r>
      <w:r w:rsidRPr="004D5A2F">
        <w:rPr>
          <w:rFonts w:ascii="Gandhari Unicode" w:hAnsi="Gandhari Unicode"/>
          <w:noProof/>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0">
    <w:p w14:paraId="49AB83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avaṉ etir</w:t>
      </w:r>
      <w:r w:rsidRPr="004D5A2F">
        <w:rPr>
          <w:rFonts w:ascii="Gandhari Unicode" w:hAnsi="Gandhari Unicode"/>
          <w:noProof/>
          <w:lang w:val="en-GB"/>
        </w:rPr>
        <w:t xml:space="preserve"> is literally "in front of him" or "confronting him", and the nuance of this strongly marked direct object might be the expectation of an answer, which lays weight on his judgement.</w:t>
      </w:r>
    </w:p>
  </w:footnote>
  <w:footnote w:id="741">
    <w:p w14:paraId="53E28A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subject to </w:t>
      </w:r>
      <w:r w:rsidRPr="004D5A2F">
        <w:rPr>
          <w:rFonts w:ascii="Gandhari Unicode" w:hAnsi="Gandhari Unicode"/>
          <w:i/>
          <w:noProof/>
          <w:lang w:val="en-GB"/>
        </w:rPr>
        <w:t>peṟuka</w:t>
      </w:r>
      <w:r w:rsidRPr="004D5A2F">
        <w:rPr>
          <w:rFonts w:ascii="Gandhari Unicode" w:hAnsi="Gandhari Unicode"/>
          <w:noProof/>
          <w:lang w:val="en-GB"/>
        </w:rPr>
        <w:t xml:space="preserve"> is postponed to the end: </w:t>
      </w:r>
      <w:r w:rsidRPr="004D5A2F">
        <w:rPr>
          <w:rFonts w:ascii="Gandhari Unicode" w:hAnsi="Gandhari Unicode"/>
          <w:i/>
          <w:noProof/>
          <w:lang w:val="en-GB"/>
        </w:rPr>
        <w:t>uraittōṉ</w:t>
      </w:r>
      <w:r w:rsidRPr="004D5A2F">
        <w:rPr>
          <w:rFonts w:ascii="Gandhari Unicode" w:hAnsi="Gandhari Unicode"/>
          <w:noProof/>
          <w:lang w:val="en-GB"/>
        </w:rPr>
        <w:t>. The circular structure of the Tamil is here, because of the inserted main sentence, not even representable.</w:t>
      </w:r>
    </w:p>
  </w:footnote>
  <w:footnote w:id="742">
    <w:p w14:paraId="34F92D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looks like a hybrid structure, a coordination of an indicative and an imperative by -</w:t>
      </w:r>
      <w:r w:rsidRPr="004D5A2F">
        <w:rPr>
          <w:rFonts w:ascii="Gandhari Unicode" w:hAnsi="Gandhari Unicode"/>
          <w:i/>
          <w:noProof/>
          <w:lang w:val="en-GB"/>
        </w:rPr>
        <w:t>um</w:t>
      </w:r>
      <w:r w:rsidRPr="004D5A2F">
        <w:rPr>
          <w:rFonts w:ascii="Gandhari Unicode" w:hAnsi="Gandhari Unicode"/>
          <w:noProof/>
          <w:lang w:val="en-GB"/>
        </w:rPr>
        <w:t xml:space="preserve"> + -</w:t>
      </w:r>
      <w:r w:rsidRPr="004D5A2F">
        <w:rPr>
          <w:rFonts w:ascii="Gandhari Unicode" w:hAnsi="Gandhari Unicode"/>
          <w:i/>
          <w:noProof/>
          <w:lang w:val="en-GB"/>
        </w:rPr>
        <w:t>um</w:t>
      </w:r>
      <w:r w:rsidRPr="004D5A2F">
        <w:rPr>
          <w:rFonts w:ascii="Gandhari Unicode" w:hAnsi="Gandhari Unicode"/>
          <w:noProof/>
          <w:lang w:val="en-GB"/>
        </w:rPr>
        <w:t xml:space="preserve"> in line 1: ind. + ipt. [ipt + voc.-</w:t>
      </w:r>
      <w:r w:rsidRPr="004D5A2F">
        <w:rPr>
          <w:rFonts w:ascii="Gandhari Unicode" w:hAnsi="Gandhari Unicode"/>
          <w:i/>
          <w:noProof/>
          <w:lang w:val="en-GB"/>
        </w:rPr>
        <w:t>ē</w:t>
      </w:r>
      <w:r w:rsidRPr="004D5A2F">
        <w:rPr>
          <w:rFonts w:ascii="Gandhari Unicode" w:hAnsi="Gandhari Unicode"/>
          <w:noProof/>
          <w:lang w:val="en-GB"/>
        </w:rPr>
        <w:t xml:space="preserve"> inserted] ... dir. object-</w:t>
      </w:r>
      <w:r w:rsidRPr="004D5A2F">
        <w:rPr>
          <w:rFonts w:ascii="Gandhari Unicode" w:hAnsi="Gandhari Unicode"/>
          <w:i/>
          <w:noProof/>
          <w:lang w:val="en-GB"/>
        </w:rPr>
        <w:t>ē</w:t>
      </w:r>
      <w:r w:rsidRPr="004D5A2F">
        <w:rPr>
          <w:rFonts w:ascii="Gandhari Unicode" w:hAnsi="Gandhari Unicode"/>
          <w:noProof/>
          <w:lang w:val="en-GB"/>
        </w:rPr>
        <w:t>(?).</w:t>
      </w:r>
    </w:p>
  </w:footnote>
  <w:footnote w:id="743">
    <w:p w14:paraId="565DBF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ēnti</w:t>
      </w:r>
      <w:r w:rsidRPr="004D5A2F">
        <w:rPr>
          <w:rFonts w:ascii="Gandhari Unicode" w:hAnsi="Gandhari Unicode"/>
          <w:noProof/>
          <w:lang w:val="en-GB"/>
        </w:rPr>
        <w:t xml:space="preserve"> has to be taken as an anacolouth, because there is no subject, unless we are willing to read a metonymy for those who are adorned with bangles in </w:t>
      </w:r>
      <w:r w:rsidRPr="004D5A2F">
        <w:rPr>
          <w:rFonts w:ascii="Gandhari Unicode" w:hAnsi="Gandhari Unicode"/>
          <w:i/>
          <w:noProof/>
          <w:lang w:val="en-GB"/>
        </w:rPr>
        <w:t>vaḷai aṇi</w:t>
      </w:r>
      <w:r w:rsidRPr="004D5A2F">
        <w:rPr>
          <w:rFonts w:ascii="Gandhari Unicode" w:hAnsi="Gandhari Unicode"/>
          <w:noProof/>
          <w:lang w:val="en-GB"/>
        </w:rPr>
        <w:t xml:space="preserve">. This is perhaps the best thing to do with this phrase hard to reconcile with the context: spears can hardly be adorned with bangles. T.V.G. produces two possible solutions, one being that </w:t>
      </w:r>
      <w:r w:rsidRPr="004D5A2F">
        <w:rPr>
          <w:rFonts w:ascii="Gandhari Unicode" w:hAnsi="Gandhari Unicode"/>
          <w:i/>
          <w:noProof/>
          <w:lang w:val="en-GB"/>
        </w:rPr>
        <w:t>vaḷai</w:t>
      </w:r>
      <w:r w:rsidRPr="004D5A2F">
        <w:rPr>
          <w:rFonts w:ascii="Gandhari Unicode" w:hAnsi="Gandhari Unicode"/>
          <w:noProof/>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sidRPr="004D5A2F">
        <w:rPr>
          <w:rFonts w:ascii="Gandhari Unicode" w:hAnsi="Gandhari Unicode"/>
          <w:i/>
          <w:iCs/>
          <w:noProof/>
          <w:lang w:val="en-GB"/>
        </w:rPr>
        <w:t>vaḷai'</w:t>
      </w:r>
      <w:r w:rsidRPr="004D5A2F">
        <w:rPr>
          <w:rFonts w:ascii="Gandhari Unicode" w:hAnsi="Gandhari Unicode"/>
          <w:noProof/>
          <w:lang w:val="en-GB"/>
        </w:rPr>
        <w:t xml:space="preserve"> (cf., for example, Śivakāsi 47 </w:t>
      </w:r>
      <w:r w:rsidRPr="004D5A2F">
        <w:rPr>
          <w:rFonts w:ascii="Gandhari Unicode" w:hAnsi="Gandhari Unicode"/>
          <w:i/>
          <w:iCs/>
          <w:noProof/>
          <w:lang w:val="en-GB"/>
        </w:rPr>
        <w:t>indiraṉ muṭi vaḷai uṭaittum</w:t>
      </w:r>
      <w:r w:rsidRPr="004D5A2F">
        <w:rPr>
          <w:rFonts w:ascii="Gandhari Unicode" w:hAnsi="Gandhari Unicode"/>
          <w:noProof/>
          <w:lang w:val="en-GB"/>
        </w:rPr>
        <w:t>).</w:t>
      </w:r>
    </w:p>
  </w:footnote>
  <w:footnote w:id="744">
    <w:p w14:paraId="6594D2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the </w:t>
      </w:r>
      <w:r w:rsidRPr="004D5A2F">
        <w:rPr>
          <w:rFonts w:ascii="Gandhari Unicode" w:hAnsi="Gandhari Unicode"/>
          <w:i/>
          <w:noProof/>
          <w:lang w:val="en-GB"/>
        </w:rPr>
        <w:t>ciṟu piṭi</w:t>
      </w:r>
      <w:r w:rsidRPr="004D5A2F">
        <w:rPr>
          <w:rFonts w:ascii="Gandhari Unicode" w:hAnsi="Gandhari Unicode"/>
          <w:noProof/>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5">
    <w:p w14:paraId="19621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With this one </w:t>
      </w:r>
      <w:r w:rsidRPr="004D5A2F">
        <w:rPr>
          <w:rFonts w:ascii="Gandhari Unicode" w:hAnsi="Gandhari Unicode"/>
          <w:i/>
          <w:iCs/>
          <w:noProof/>
          <w:lang w:val="en-GB"/>
        </w:rPr>
        <w:t>cīr</w:t>
      </w:r>
      <w:r w:rsidRPr="004D5A2F">
        <w:rPr>
          <w:rFonts w:ascii="Gandhari Unicode" w:hAnsi="Gandhari Unicode"/>
          <w:noProof/>
          <w:lang w:val="en-GB"/>
        </w:rPr>
        <w:t xml:space="preserve"> less EA produces an eight-line poem (with several hypermetrical feet and a four-</w:t>
      </w:r>
      <w:r w:rsidRPr="004D5A2F">
        <w:rPr>
          <w:rFonts w:ascii="Gandhari Unicode" w:hAnsi="Gandhari Unicode"/>
          <w:i/>
          <w:iCs/>
          <w:noProof/>
          <w:lang w:val="en-GB"/>
        </w:rPr>
        <w:t xml:space="preserve">cīr </w:t>
      </w:r>
      <w:r w:rsidRPr="004D5A2F">
        <w:rPr>
          <w:rFonts w:ascii="Gandhari Unicode" w:hAnsi="Gandhari Unicode"/>
          <w:noProof/>
          <w:lang w:val="en-GB"/>
        </w:rPr>
        <w:t xml:space="preserve"> penultimate), whereas Cām.'s edition gives nine metrically normal lines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means this poem should actually have been included in the NA.</w:t>
      </w:r>
    </w:p>
  </w:footnote>
  <w:footnote w:id="746">
    <w:p w14:paraId="624E19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pukari</w:t>
      </w:r>
      <w:r w:rsidRPr="004D5A2F">
        <w:rPr>
          <w:rFonts w:ascii="Gandhari Unicode" w:hAnsi="Gandhari Unicode"/>
          <w:noProof/>
          <w:lang w:val="en-GB"/>
        </w:rPr>
        <w:t xml:space="preserve"> is to be found neither in the TL nor in DEDR, and according to L./M.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According to the DEDR 4232 </w:t>
      </w:r>
      <w:r w:rsidRPr="004D5A2F">
        <w:rPr>
          <w:rFonts w:ascii="Gandhari Unicode" w:hAnsi="Gandhari Unicode"/>
          <w:i/>
          <w:noProof/>
          <w:lang w:val="en-GB"/>
        </w:rPr>
        <w:t>pukar</w:t>
      </w:r>
      <w:r w:rsidRPr="004D5A2F">
        <w:rPr>
          <w:rFonts w:ascii="Gandhari Unicode" w:hAnsi="Gandhari Unicode"/>
          <w:noProof/>
          <w:lang w:val="en-GB"/>
        </w:rPr>
        <w:t xml:space="preserve"> is "tawny colour", so the word </w:t>
      </w:r>
      <w:r w:rsidRPr="004D5A2F">
        <w:rPr>
          <w:rFonts w:ascii="Gandhari Unicode" w:hAnsi="Gandhari Unicode"/>
          <w:i/>
          <w:noProof/>
          <w:lang w:val="en-GB"/>
        </w:rPr>
        <w:t>pukari</w:t>
      </w:r>
      <w:r w:rsidRPr="004D5A2F">
        <w:rPr>
          <w:rFonts w:ascii="Gandhari Unicode" w:hAnsi="Gandhari Unicode"/>
          <w:noProof/>
          <w:lang w:val="en-GB"/>
        </w:rPr>
        <w:t xml:space="preserve"> might mean "the tawny ones" – T.V.G. explains it as "spotted ones".</w:t>
      </w:r>
    </w:p>
  </w:footnote>
  <w:footnote w:id="747">
    <w:p w14:paraId="693CFD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prefer the majority reading </w:t>
      </w:r>
      <w:r w:rsidRPr="004D5A2F">
        <w:rPr>
          <w:rFonts w:ascii="Gandhari Unicode" w:hAnsi="Gandhari Unicode"/>
          <w:i/>
          <w:iCs/>
          <w:noProof/>
          <w:lang w:val="en-GB"/>
        </w:rPr>
        <w:t>kaṭavai</w:t>
      </w:r>
      <w:r w:rsidRPr="004D5A2F">
        <w:rPr>
          <w:rFonts w:ascii="Gandhari Unicode" w:hAnsi="Gandhari Unicode"/>
          <w:noProof/>
          <w:lang w:val="en-GB"/>
        </w:rPr>
        <w:t xml:space="preserve">, since </w:t>
      </w:r>
      <w:r w:rsidRPr="004D5A2F">
        <w:rPr>
          <w:rFonts w:ascii="Gandhari Unicode" w:hAnsi="Gandhari Unicode"/>
          <w:i/>
          <w:iCs/>
          <w:noProof/>
          <w:lang w:val="en-GB"/>
        </w:rPr>
        <w:t>kaṭamai</w:t>
      </w:r>
      <w:r w:rsidRPr="004D5A2F">
        <w:rPr>
          <w:rFonts w:ascii="Gandhari Unicode" w:hAnsi="Gandhari Unicode"/>
          <w:noProof/>
          <w:lang w:val="en-GB"/>
        </w:rPr>
        <w:t xml:space="preserve"> is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It might well be a variant of </w:t>
      </w:r>
      <w:r w:rsidRPr="004D5A2F">
        <w:rPr>
          <w:rFonts w:ascii="Gandhari Unicode" w:hAnsi="Gandhari Unicode"/>
          <w:i/>
          <w:iCs/>
          <w:noProof/>
          <w:lang w:val="en-GB"/>
        </w:rPr>
        <w:t>kaṭamā</w:t>
      </w:r>
      <w:r w:rsidRPr="004D5A2F">
        <w:rPr>
          <w:rFonts w:ascii="Gandhari Unicode" w:hAnsi="Gandhari Unicode"/>
          <w:noProof/>
          <w:lang w:val="en-GB"/>
        </w:rPr>
        <w:t xml:space="preserve">, "wild cow", which excellently fits the context, but we can understand </w:t>
      </w:r>
      <w:r w:rsidRPr="004D5A2F">
        <w:rPr>
          <w:rFonts w:ascii="Gandhari Unicode" w:hAnsi="Gandhari Unicode"/>
          <w:i/>
          <w:iCs/>
          <w:noProof/>
          <w:lang w:val="en-GB"/>
        </w:rPr>
        <w:t>kaṭavai</w:t>
      </w:r>
      <w:r w:rsidRPr="004D5A2F">
        <w:rPr>
          <w:rFonts w:ascii="Gandhari Unicode" w:hAnsi="Gandhari Unicode"/>
          <w:noProof/>
          <w:lang w:val="en-GB"/>
        </w:rPr>
        <w:t xml:space="preserve"> as participial noun of </w:t>
      </w:r>
      <w:r w:rsidRPr="004D5A2F">
        <w:rPr>
          <w:rFonts w:ascii="Gandhari Unicode" w:hAnsi="Gandhari Unicode"/>
          <w:i/>
          <w:iCs/>
          <w:noProof/>
          <w:lang w:val="en-GB"/>
        </w:rPr>
        <w:t>kaṭa</w:t>
      </w:r>
      <w:r w:rsidRPr="004D5A2F">
        <w:rPr>
          <w:rFonts w:ascii="Gandhari Unicode" w:hAnsi="Gandhari Unicode"/>
          <w:noProof/>
          <w:lang w:val="en-GB"/>
        </w:rPr>
        <w:t xml:space="preserve"> (4</w:t>
      </w:r>
      <w:r w:rsidRPr="004D5A2F">
        <w:rPr>
          <w:rFonts w:ascii="Gandhari Unicode" w:hAnsi="Gandhari Unicode"/>
          <w:noProof/>
          <w:vertAlign w:val="superscript"/>
          <w:lang w:val="en-GB"/>
        </w:rPr>
        <w:t>th</w:t>
      </w:r>
      <w:r w:rsidRPr="004D5A2F">
        <w:rPr>
          <w:rFonts w:ascii="Gandhari Unicode" w:hAnsi="Gandhari Unicode"/>
          <w:noProof/>
          <w:lang w:val="en-GB"/>
        </w:rPr>
        <w:t xml:space="preserve"> or 12</w:t>
      </w:r>
      <w:bookmarkStart w:id="51" w:name="DDE_LINK90"/>
      <w:r w:rsidRPr="004D5A2F">
        <w:rPr>
          <w:rFonts w:ascii="Gandhari Unicode" w:hAnsi="Gandhari Unicode"/>
          <w:noProof/>
          <w:vertAlign w:val="superscript"/>
          <w:lang w:val="en-GB"/>
        </w:rPr>
        <w:t>th</w:t>
      </w:r>
      <w:bookmarkEnd w:id="51"/>
      <w:r w:rsidRPr="004D5A2F">
        <w:rPr>
          <w:rFonts w:ascii="Gandhari Unicode" w:hAnsi="Gandhari Unicode"/>
          <w:noProof/>
          <w:lang w:val="en-GB"/>
        </w:rPr>
        <w:t xml:space="preserve"> class), which would be "those who trespass", i.e. again wild animals grazing on millet not sown for them.</w:t>
      </w:r>
    </w:p>
  </w:footnote>
  <w:footnote w:id="748">
    <w:p w14:paraId="63C7ED0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kaḷaiñar</w:t>
      </w:r>
      <w:r w:rsidRPr="004D5A2F">
        <w:rPr>
          <w:rFonts w:ascii="Gandhari Unicode" w:hAnsi="Gandhari Unicode"/>
          <w:noProof/>
          <w:lang w:val="en-GB"/>
        </w:rPr>
        <w:t xml:space="preserve"> is a participial noun, where the -</w:t>
      </w:r>
      <w:r w:rsidRPr="004D5A2F">
        <w:rPr>
          <w:rFonts w:ascii="Gandhari Unicode" w:hAnsi="Gandhari Unicode"/>
          <w:i/>
          <w:noProof/>
          <w:lang w:val="en-GB"/>
        </w:rPr>
        <w:t>n</w:t>
      </w:r>
      <w:r w:rsidRPr="004D5A2F">
        <w:rPr>
          <w:rFonts w:ascii="Gandhari Unicode" w:hAnsi="Gandhari Unicode"/>
          <w:noProof/>
          <w:lang w:val="en-GB"/>
        </w:rPr>
        <w:t>- is palatalised because of the stem in -</w:t>
      </w:r>
      <w:r w:rsidRPr="004D5A2F">
        <w:rPr>
          <w:rFonts w:ascii="Gandhari Unicode" w:hAnsi="Gandhari Unicode"/>
          <w:i/>
          <w:noProof/>
          <w:lang w:val="en-GB"/>
        </w:rPr>
        <w:t>ai</w:t>
      </w:r>
      <w:r w:rsidRPr="004D5A2F">
        <w:rPr>
          <w:rFonts w:ascii="Gandhari Unicode" w:hAnsi="Gandhari Unicode"/>
          <w:noProof/>
          <w:lang w:val="en-GB"/>
        </w:rPr>
        <w:t xml:space="preserve"> (see Beythan par. 84 end).</w:t>
      </w:r>
    </w:p>
  </w:footnote>
  <w:footnote w:id="749">
    <w:p w14:paraId="07DCD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the </w:t>
      </w:r>
      <w:r w:rsidRPr="004D5A2F">
        <w:rPr>
          <w:rFonts w:ascii="Gandhari Unicode" w:hAnsi="Gandhari Unicode"/>
          <w:i/>
          <w:noProof/>
          <w:lang w:val="en-GB"/>
        </w:rPr>
        <w:t>illai</w:t>
      </w:r>
      <w:r w:rsidRPr="004D5A2F">
        <w:rPr>
          <w:rFonts w:ascii="Gandhari Unicode" w:hAnsi="Gandhari Unicode"/>
          <w:noProof/>
          <w:lang w:val="en-GB"/>
        </w:rPr>
        <w:t xml:space="preserve"> sentence is not marked in any way. An alternative way of construing would be to take </w:t>
      </w:r>
      <w:r w:rsidRPr="004D5A2F">
        <w:rPr>
          <w:rFonts w:ascii="Gandhari Unicode" w:hAnsi="Gandhari Unicode"/>
          <w:i/>
          <w:noProof/>
          <w:lang w:val="en-GB"/>
        </w:rPr>
        <w:t>illai</w:t>
      </w:r>
      <w:r w:rsidRPr="004D5A2F">
        <w:rPr>
          <w:rFonts w:ascii="Gandhari Unicode" w:hAnsi="Gandhari Unicode"/>
          <w:noProof/>
          <w:lang w:val="en-GB"/>
        </w:rPr>
        <w:t xml:space="preserve"> as a 2</w:t>
      </w:r>
      <w:r w:rsidRPr="004D5A2F">
        <w:rPr>
          <w:rFonts w:ascii="Gandhari Unicode" w:hAnsi="Gandhari Unicode"/>
          <w:noProof/>
          <w:position w:val="6"/>
          <w:lang w:val="en-GB"/>
        </w:rPr>
        <w:t>nd</w:t>
      </w:r>
      <w:r w:rsidRPr="004D5A2F">
        <w:rPr>
          <w:rFonts w:ascii="Gandhari Unicode" w:hAnsi="Gandhari Unicode"/>
          <w:noProof/>
          <w:lang w:val="en-GB"/>
        </w:rPr>
        <w:t xml:space="preserve"> sg. and an address: "you who have no fear of good words".</w:t>
      </w:r>
    </w:p>
  </w:footnote>
  <w:footnote w:id="750">
    <w:p w14:paraId="3E9845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subtle syntax and meaning of line 5? According to T.V.G. the people have little pickaxes to remove the weed from the millet fields, and these tools are named </w:t>
      </w:r>
      <w:r w:rsidRPr="004D5A2F">
        <w:rPr>
          <w:rFonts w:ascii="Gandhari Unicode" w:hAnsi="Gandhari Unicode"/>
          <w:i/>
          <w:noProof/>
          <w:lang w:val="en-GB"/>
        </w:rPr>
        <w:t>tuḷar</w:t>
      </w:r>
      <w:r w:rsidRPr="004D5A2F">
        <w:rPr>
          <w:rFonts w:ascii="Gandhari Unicode" w:hAnsi="Gandhari Unicode"/>
          <w:noProof/>
          <w:lang w:val="en-GB"/>
        </w:rPr>
        <w:t>. This is not attested by the DEDR (the word is simply missing); the TL knows only the meaning "weed", but several parallels seem to refer to the same situation (AN 184.13; see Nacc. on Malaipaṭuk. 123, Nacc. on Perumpāṇ. 201).</w:t>
      </w:r>
    </w:p>
  </w:footnote>
  <w:footnote w:id="751">
    <w:p w14:paraId="72A85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of </w:t>
      </w:r>
      <w:r w:rsidRPr="004D5A2F">
        <w:rPr>
          <w:rFonts w:ascii="Gandhari Unicode" w:hAnsi="Gandhari Unicode"/>
          <w:i/>
          <w:noProof/>
          <w:lang w:val="en-GB"/>
        </w:rPr>
        <w:t>tuṭavai-y-am</w:t>
      </w:r>
      <w:r w:rsidRPr="004D5A2F">
        <w:rPr>
          <w:rFonts w:ascii="Gandhari Unicode" w:hAnsi="Gandhari Unicode"/>
          <w:noProof/>
          <w:lang w:val="en-GB"/>
        </w:rPr>
        <w:t>? Is the millet meant to be planted close to the wood and thus quasi belongs to it?</w:t>
      </w:r>
    </w:p>
  </w:footnote>
  <w:footnote w:id="752">
    <w:p w14:paraId="3FD73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the first rendering would contain a reassurance (SHE will not stay with her family forever, i.e. you have a chance of getting her), the second seems to be a complaint, which is in accordance with the </w:t>
      </w:r>
      <w:r w:rsidRPr="004D5A2F">
        <w:rPr>
          <w:rFonts w:ascii="Gandhari Unicode" w:hAnsi="Gandhari Unicode"/>
          <w:i/>
          <w:noProof/>
          <w:lang w:val="en-GB"/>
        </w:rPr>
        <w:t>kiḷavi</w:t>
      </w:r>
      <w:r w:rsidRPr="004D5A2F">
        <w:rPr>
          <w:rFonts w:ascii="Gandhari Unicode" w:hAnsi="Gandhari Unicode"/>
          <w:noProof/>
          <w:lang w:val="en-GB"/>
        </w:rPr>
        <w:t>: you still have not married her.</w:t>
      </w:r>
    </w:p>
  </w:footnote>
  <w:footnote w:id="753">
    <w:p w14:paraId="3DBA11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vākai</w:t>
      </w:r>
      <w:r w:rsidRPr="004D5A2F">
        <w:rPr>
          <w:rFonts w:ascii="Gandhari Unicode" w:hAnsi="Gandhari Unicode"/>
          <w:noProof/>
          <w:lang w:val="en-GB"/>
        </w:rPr>
        <w:t xml:space="preserve"> is understood here by Cām. as the name of a place. This is not known to the TL.</w:t>
      </w:r>
    </w:p>
  </w:footnote>
  <w:footnote w:id="754">
    <w:p w14:paraId="2631C4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paṟantalai</w:t>
      </w:r>
      <w:r w:rsidRPr="004D5A2F">
        <w:rPr>
          <w:rFonts w:ascii="Gandhari Unicode" w:hAnsi="Gandhari Unicode"/>
          <w:noProof/>
          <w:lang w:val="en-GB"/>
        </w:rPr>
        <w:t xml:space="preserve"> is given in DEDR 4026 as "desert village" (there is a number of occurrences in AN and PN, and apparently a direct parallel in AN 125.19). What is here the etymology? T.V.G. explains it simply as "vast area", but there is no trace of </w:t>
      </w:r>
      <w:r w:rsidRPr="004D5A2F">
        <w:rPr>
          <w:rFonts w:ascii="Gandhari Unicode" w:hAnsi="Gandhari Unicode"/>
          <w:i/>
          <w:noProof/>
          <w:lang w:val="en-GB"/>
        </w:rPr>
        <w:t>paṟam/paṟamai</w:t>
      </w:r>
      <w:r w:rsidRPr="004D5A2F">
        <w:rPr>
          <w:rFonts w:ascii="Gandhari Unicode" w:hAnsi="Gandhari Unicode"/>
          <w:noProof/>
          <w:lang w:val="en-GB"/>
        </w:rPr>
        <w:t xml:space="preserve"> in such a sense.</w:t>
      </w:r>
    </w:p>
  </w:footnote>
  <w:footnote w:id="755">
    <w:p w14:paraId="5E5275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pacum pūṇ</w:t>
      </w:r>
      <w:r w:rsidRPr="004D5A2F">
        <w:rPr>
          <w:rFonts w:ascii="Gandhari Unicode" w:hAnsi="Gandhari Unicode"/>
          <w:noProof/>
          <w:lang w:val="en-GB"/>
        </w:rPr>
        <w:t xml:space="preserve"> is explained by T.V.G. as referring to a special kind of gold, called "green gold".</w:t>
      </w:r>
    </w:p>
  </w:footnote>
  <w:footnote w:id="756">
    <w:p w14:paraId="1C5FEA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 </w:t>
      </w:r>
      <w:r w:rsidRPr="004D5A2F">
        <w:rPr>
          <w:rFonts w:ascii="Gandhari Unicode" w:hAnsi="Gandhari Unicode"/>
          <w:i/>
          <w:noProof/>
          <w:lang w:val="en-GB"/>
        </w:rPr>
        <w:t>kūkai kōḻi</w:t>
      </w:r>
      <w:r w:rsidRPr="004D5A2F">
        <w:rPr>
          <w:rFonts w:ascii="Gandhari Unicode" w:hAnsi="Gandhari Unicode"/>
          <w:noProof/>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7">
    <w:p w14:paraId="26AD64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is given by EA and AT, but not found in subsequent editions (including Vaiyāpurip Piḷḷai 1940), except for Caṇmukam Piḷḷai 1985. It is, however, confirmed by the palm-leaf as well as by L1, C2+3, G1.</w:t>
      </w:r>
    </w:p>
  </w:footnote>
  <w:footnote w:id="758">
    <w:p w14:paraId="64E6B7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for once we have the editing process documented: the manuscripts obviously read only </w:t>
      </w:r>
      <w:r w:rsidRPr="004D5A2F">
        <w:rPr>
          <w:rFonts w:ascii="Gandhari Unicode" w:hAnsi="Gandhari Unicode"/>
          <w:i/>
          <w:iCs/>
          <w:noProof/>
          <w:lang w:val="en-GB"/>
        </w:rPr>
        <w:t>mēyntāṅku</w:t>
      </w:r>
      <w:r w:rsidRPr="004D5A2F">
        <w:rPr>
          <w:rFonts w:ascii="Gandhari Unicode" w:hAnsi="Gandhari Unicode"/>
          <w:noProof/>
          <w:lang w:val="en-GB"/>
        </w:rPr>
        <w:t xml:space="preserve">, which was emended, for metrical reasons, into </w:t>
      </w:r>
      <w:r w:rsidRPr="004D5A2F">
        <w:rPr>
          <w:rFonts w:ascii="Gandhari Unicode" w:hAnsi="Gandhari Unicode"/>
          <w:i/>
          <w:iCs/>
          <w:noProof/>
          <w:lang w:val="en-GB"/>
        </w:rPr>
        <w:t xml:space="preserve">mēyntan tāṅku </w:t>
      </w:r>
      <w:r w:rsidRPr="004D5A2F">
        <w:rPr>
          <w:rFonts w:ascii="Gandhari Unicode" w:hAnsi="Gandhari Unicode"/>
          <w:noProof/>
          <w:lang w:val="en-GB"/>
        </w:rPr>
        <w:t>by EA, but still marked by braces. In Cām.'s edition this is taken over into the text without comment.</w:t>
      </w:r>
    </w:p>
  </w:footnote>
  <w:footnote w:id="759">
    <w:p w14:paraId="0212EE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muḻam tāḷ</w:t>
      </w:r>
      <w:r w:rsidRPr="004D5A2F">
        <w:rPr>
          <w:rFonts w:ascii="Gandhari Unicode" w:hAnsi="Gandhari Unicode"/>
          <w:noProof/>
          <w:lang w:val="en-GB"/>
        </w:rPr>
        <w:t>: "yard foot" here already lexicalised as "lower leg"? But that would be difficult to understand in the context. (It is attested only here and in later Caṅkam texts.)</w:t>
      </w:r>
    </w:p>
  </w:footnote>
  <w:footnote w:id="760">
    <w:p w14:paraId="2B4508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kuṟiyiṟai</w:t>
      </w:r>
      <w:r w:rsidRPr="004D5A2F">
        <w:rPr>
          <w:rFonts w:ascii="Gandhari Unicode" w:hAnsi="Gandhari Unicode"/>
          <w:noProof/>
          <w:lang w:val="en-GB"/>
        </w:rPr>
        <w:t xml:space="preserve"> = </w:t>
      </w:r>
      <w:r w:rsidRPr="004D5A2F">
        <w:rPr>
          <w:rFonts w:ascii="Gandhari Unicode" w:hAnsi="Gandhari Unicode"/>
          <w:i/>
          <w:noProof/>
          <w:lang w:val="en-GB"/>
        </w:rPr>
        <w:t>kuṟiy(a) irai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202.2 </w:t>
      </w:r>
      <w:r w:rsidRPr="004D5A2F">
        <w:rPr>
          <w:rFonts w:ascii="Gandhari Unicode" w:hAnsi="Gandhari Unicode"/>
          <w:i/>
          <w:noProof/>
          <w:lang w:val="en-GB"/>
        </w:rPr>
        <w:t>ciṟiyilai</w:t>
      </w:r>
      <w:r w:rsidRPr="004D5A2F">
        <w:rPr>
          <w:rFonts w:ascii="Gandhari Unicode" w:hAnsi="Gandhari Unicode"/>
          <w:noProof/>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1">
    <w:p w14:paraId="12716F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nakai viḷaiyāṭṭu</w:t>
      </w:r>
      <w:r w:rsidRPr="004D5A2F">
        <w:rPr>
          <w:rFonts w:ascii="Gandhari Unicode" w:hAnsi="Gandhari Unicode"/>
          <w:noProof/>
          <w:lang w:val="en-GB"/>
        </w:rPr>
        <w:t xml:space="preserve"> can be seen in an attribute relation or coordinate: "laughing/jesting play" or "laughing/jest [and] play".</w:t>
      </w:r>
    </w:p>
  </w:footnote>
  <w:footnote w:id="762">
    <w:p w14:paraId="24DE16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Among the row of variants available for the beginning of this line the basic difference seems to lie in there being a word for the snake (</w:t>
      </w:r>
      <w:r w:rsidRPr="004D5A2F">
        <w:rPr>
          <w:rFonts w:ascii="Gandhari Unicode" w:hAnsi="Gandhari Unicode"/>
          <w:i/>
          <w:iCs/>
          <w:noProof/>
          <w:lang w:val="en-GB"/>
        </w:rPr>
        <w:t>aravu</w:t>
      </w:r>
      <w:r w:rsidRPr="004D5A2F">
        <w:rPr>
          <w:rFonts w:ascii="Gandhari Unicode" w:hAnsi="Gandhari Unicode"/>
          <w:noProof/>
          <w:lang w:val="en-GB"/>
        </w:rPr>
        <w:t xml:space="preserve">) or not. The </w:t>
      </w:r>
      <w:r w:rsidRPr="004D5A2F">
        <w:rPr>
          <w:rFonts w:ascii="Gandhari Unicode" w:hAnsi="Gandhari Unicode"/>
          <w:i/>
          <w:iCs/>
          <w:noProof/>
          <w:lang w:val="en-GB"/>
        </w:rPr>
        <w:t>aravu</w:t>
      </w:r>
      <w:r w:rsidRPr="004D5A2F">
        <w:rPr>
          <w:rFonts w:ascii="Gandhari Unicode" w:hAnsi="Gandhari Unicode"/>
          <w:noProof/>
          <w:lang w:val="en-GB"/>
        </w:rPr>
        <w:t xml:space="preserve"> version best attested and most in accordance with the Caṅkam idiom is the simple </w:t>
      </w:r>
      <w:r w:rsidRPr="004D5A2F">
        <w:rPr>
          <w:rFonts w:ascii="Gandhari Unicode" w:hAnsi="Gandhari Unicode"/>
          <w:i/>
          <w:iCs/>
          <w:noProof/>
          <w:lang w:val="en-GB"/>
        </w:rPr>
        <w:t>aravu-uṟu</w:t>
      </w:r>
      <w:r w:rsidRPr="004D5A2F">
        <w:rPr>
          <w:rFonts w:ascii="Gandhari Unicode" w:hAnsi="Gandhari Unicode"/>
          <w:noProof/>
          <w:lang w:val="en-GB"/>
        </w:rPr>
        <w:t xml:space="preserve">, so literally the moon has suffered the snake. Cām., now, wants to make this explicit, but his version with </w:t>
      </w:r>
      <w:r w:rsidRPr="004D5A2F">
        <w:rPr>
          <w:rFonts w:ascii="Gandhari Unicode" w:hAnsi="Gandhari Unicode"/>
          <w:i/>
          <w:iCs/>
          <w:noProof/>
          <w:lang w:val="en-GB"/>
        </w:rPr>
        <w:t>nuṅku</w:t>
      </w:r>
      <w:r w:rsidRPr="004D5A2F">
        <w:rPr>
          <w:rFonts w:ascii="Gandhari Unicode" w:hAnsi="Gandhari Unicode"/>
          <w:noProof/>
          <w:lang w:val="en-GB"/>
        </w:rPr>
        <w:t xml:space="preserve">, "to swallow", does not seem to be attested anywhere. Moreover he changes the transmitted dative </w:t>
      </w:r>
      <w:r w:rsidRPr="004D5A2F">
        <w:rPr>
          <w:rFonts w:ascii="Gandhari Unicode" w:hAnsi="Gandhari Unicode"/>
          <w:i/>
          <w:iCs/>
          <w:noProof/>
          <w:lang w:val="en-GB"/>
        </w:rPr>
        <w:t>matiyiṟku</w:t>
      </w:r>
      <w:r w:rsidRPr="004D5A2F">
        <w:rPr>
          <w:rFonts w:ascii="Gandhari Unicode" w:hAnsi="Gandhari Unicode"/>
          <w:noProof/>
          <w:lang w:val="en-GB"/>
        </w:rPr>
        <w:t xml:space="preserve"> for </w:t>
      </w:r>
      <w:r w:rsidRPr="004D5A2F">
        <w:rPr>
          <w:rFonts w:ascii="Gandhari Unicode" w:hAnsi="Gandhari Unicode"/>
          <w:i/>
          <w:iCs/>
          <w:noProof/>
          <w:lang w:val="en-GB"/>
        </w:rPr>
        <w:t>matiyiṉukku</w:t>
      </w:r>
      <w:r w:rsidRPr="004D5A2F">
        <w:rPr>
          <w:rFonts w:ascii="Gandhari Unicode" w:hAnsi="Gandhari Unicode"/>
          <w:noProof/>
          <w:lang w:val="en-GB"/>
        </w:rPr>
        <w:t>.</w:t>
      </w:r>
    </w:p>
  </w:footnote>
  <w:footnote w:id="763">
    <w:p w14:paraId="76FFF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eṉmar</w:t>
      </w:r>
      <w:r w:rsidRPr="004D5A2F">
        <w:rPr>
          <w:rFonts w:ascii="Gandhari Unicode" w:hAnsi="Gandhari Unicode"/>
          <w:noProof/>
          <w:lang w:val="en-GB"/>
        </w:rPr>
        <w:t xml:space="preserve"> as a special form of the participial noun see Agesthialingom par. 14.7.1:5d.</w:t>
      </w:r>
    </w:p>
  </w:footnote>
  <w:footnote w:id="764">
    <w:p w14:paraId="55C348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HE has the strength to go and he forces HER to consent, without being restrained at least by consideration, if not by love.</w:t>
      </w:r>
    </w:p>
  </w:footnote>
  <w:footnote w:id="765">
    <w:p w14:paraId="3FD11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object to </w:t>
      </w:r>
      <w:r w:rsidRPr="004D5A2F">
        <w:rPr>
          <w:rFonts w:ascii="Gandhari Unicode" w:hAnsi="Gandhari Unicode"/>
          <w:i/>
          <w:noProof/>
          <w:lang w:val="en-GB"/>
        </w:rPr>
        <w:t>kaḷaiyār</w:t>
      </w:r>
      <w:r w:rsidRPr="004D5A2F">
        <w:rPr>
          <w:rFonts w:ascii="Gandhari Unicode" w:hAnsi="Gandhari Unicode"/>
          <w:noProof/>
          <w:lang w:val="en-GB"/>
        </w:rPr>
        <w:t xml:space="preserve"> is to be found only on image level: people cannot hinder the snake from swallowing the moon, but their compassion is consoling.</w:t>
      </w:r>
    </w:p>
  </w:footnote>
  <w:footnote w:id="766">
    <w:p w14:paraId="53A196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seems to be an allusion to the Rāhu myth. For parallels see NA 128.2, 377.7f., Kali 140.14.</w:t>
      </w:r>
    </w:p>
  </w:footnote>
  <w:footnote w:id="767">
    <w:p w14:paraId="79282A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pantu uṭaṉ mēvāḷ</w:t>
      </w:r>
      <w:r w:rsidRPr="004D5A2F">
        <w:rPr>
          <w:rFonts w:ascii="Gandhari Unicode" w:hAnsi="Gandhari Unicode"/>
          <w:noProof/>
          <w:lang w:val="en-GB"/>
        </w:rPr>
        <w:t>? It might either be wishing nothing in addition to a ball (as above), or, thus T.V.G., "she wouldn't wish even for the ball [by herself]".</w:t>
      </w:r>
    </w:p>
  </w:footnote>
  <w:footnote w:id="768">
    <w:p w14:paraId="14E650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From the motif of the pierced tree it is possible to conclude that the animal is an elephant, and accordingly </w:t>
      </w:r>
      <w:r w:rsidRPr="004D5A2F">
        <w:rPr>
          <w:rFonts w:ascii="Gandhari Unicode" w:hAnsi="Gandhari Unicode"/>
          <w:i/>
          <w:noProof/>
          <w:lang w:val="en-GB"/>
        </w:rPr>
        <w:t>kōṭu</w:t>
      </w:r>
      <w:r w:rsidRPr="004D5A2F">
        <w:rPr>
          <w:rFonts w:ascii="Gandhari Unicode" w:hAnsi="Gandhari Unicode"/>
          <w:noProof/>
          <w:lang w:val="en-GB"/>
        </w:rPr>
        <w:t xml:space="preserve"> refers to its tusks.</w:t>
      </w:r>
    </w:p>
  </w:footnote>
  <w:footnote w:id="769">
    <w:p w14:paraId="62B842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the accumulation of </w:t>
      </w:r>
      <w:r w:rsidRPr="004D5A2F">
        <w:rPr>
          <w:rFonts w:ascii="Gandhari Unicode" w:hAnsi="Gandhari Unicode"/>
          <w:i/>
          <w:noProof/>
          <w:lang w:val="en-GB"/>
        </w:rPr>
        <w:t>kuṉṟam, varai</w:t>
      </w:r>
      <w:r w:rsidRPr="004D5A2F">
        <w:rPr>
          <w:rFonts w:ascii="Gandhari Unicode" w:hAnsi="Gandhari Unicode"/>
          <w:noProof/>
          <w:lang w:val="en-GB"/>
        </w:rPr>
        <w:t xml:space="preserve"> and </w:t>
      </w:r>
      <w:r w:rsidRPr="004D5A2F">
        <w:rPr>
          <w:rFonts w:ascii="Gandhari Unicode" w:hAnsi="Gandhari Unicode"/>
          <w:i/>
          <w:noProof/>
          <w:lang w:val="en-GB"/>
        </w:rPr>
        <w:t>kavāaṉ</w:t>
      </w:r>
      <w:r w:rsidRPr="004D5A2F">
        <w:rPr>
          <w:rFonts w:ascii="Gandhari Unicode" w:hAnsi="Gandhari Unicode"/>
          <w:noProof/>
          <w:lang w:val="en-GB"/>
        </w:rPr>
        <w:t>, three words for something like "mountain"?</w:t>
      </w:r>
    </w:p>
  </w:footnote>
  <w:footnote w:id="770">
    <w:p w14:paraId="51D4DA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ciṉai maruḷ</w:t>
      </w:r>
      <w:r w:rsidRPr="004D5A2F">
        <w:rPr>
          <w:rFonts w:ascii="Gandhari Unicode" w:hAnsi="Gandhari Unicode"/>
          <w:noProof/>
          <w:lang w:val="en-GB"/>
        </w:rPr>
        <w:t xml:space="preserve">: besides "twig", "egg" is a further meaning of </w:t>
      </w:r>
      <w:r w:rsidRPr="004D5A2F">
        <w:rPr>
          <w:rFonts w:ascii="Gandhari Unicode" w:hAnsi="Gandhari Unicode"/>
          <w:i/>
          <w:noProof/>
          <w:lang w:val="en-GB"/>
        </w:rPr>
        <w:t>ciṉai</w:t>
      </w:r>
      <w:r w:rsidRPr="004D5A2F">
        <w:rPr>
          <w:rFonts w:ascii="Gandhari Unicode" w:hAnsi="Gandhari Unicode"/>
          <w:noProof/>
          <w:lang w:val="en-GB"/>
        </w:rPr>
        <w:t xml:space="preserve">; and Cām. glosses </w:t>
      </w:r>
      <w:r w:rsidRPr="004D5A2F">
        <w:rPr>
          <w:rFonts w:ascii="Gandhari Unicode" w:hAnsi="Gandhari Unicode"/>
          <w:i/>
          <w:noProof/>
          <w:lang w:val="en-GB"/>
        </w:rPr>
        <w:t>muṭṭaiyai</w:t>
      </w:r>
      <w:r w:rsidRPr="004D5A2F">
        <w:rPr>
          <w:rFonts w:ascii="Gandhari Unicode" w:hAnsi="Gandhari Unicode"/>
          <w:noProof/>
          <w:lang w:val="en-GB"/>
        </w:rPr>
        <w:t xml:space="preserve"> </w:t>
      </w:r>
      <w:r w:rsidRPr="004D5A2F">
        <w:rPr>
          <w:rFonts w:ascii="Gandhari Unicode" w:hAnsi="Gandhari Unicode"/>
          <w:i/>
          <w:noProof/>
          <w:lang w:val="en-GB"/>
        </w:rPr>
        <w:t>pōṉṟa</w:t>
      </w:r>
      <w:r w:rsidRPr="004D5A2F">
        <w:rPr>
          <w:rFonts w:ascii="Gandhari Unicode" w:hAnsi="Gandhari Unicode"/>
          <w:noProof/>
          <w:lang w:val="en-GB"/>
        </w:rPr>
        <w:t>. "Twig-like" does not seem to make sense here.</w:t>
      </w:r>
    </w:p>
  </w:footnote>
  <w:footnote w:id="771">
    <w:p w14:paraId="6DD78E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 sentence-final particle is missing. It might be possible to read </w:t>
      </w:r>
      <w:r w:rsidRPr="004D5A2F">
        <w:rPr>
          <w:rFonts w:ascii="Gandhari Unicode" w:hAnsi="Gandhari Unicode"/>
          <w:i/>
          <w:noProof/>
          <w:lang w:val="en-GB"/>
        </w:rPr>
        <w:t>varaippiṉaḷ</w:t>
      </w:r>
      <w:r w:rsidRPr="004D5A2F">
        <w:rPr>
          <w:rFonts w:ascii="Gandhari Unicode" w:hAnsi="Gandhari Unicode"/>
          <w:noProof/>
          <w:lang w:val="en-GB"/>
        </w:rPr>
        <w:t xml:space="preserve"> as a subject apposition to </w:t>
      </w:r>
      <w:r w:rsidRPr="004D5A2F">
        <w:rPr>
          <w:rFonts w:ascii="Gandhari Unicode" w:hAnsi="Gandhari Unicode"/>
          <w:i/>
          <w:noProof/>
          <w:lang w:val="en-GB"/>
        </w:rPr>
        <w:t>tōḻi</w:t>
      </w:r>
      <w:r w:rsidRPr="004D5A2F">
        <w:rPr>
          <w:rFonts w:ascii="Gandhari Unicode" w:hAnsi="Gandhari Unicode"/>
          <w:noProof/>
          <w:lang w:val="en-GB"/>
        </w:rPr>
        <w:t xml:space="preserve">, and </w:t>
      </w:r>
      <w:r w:rsidRPr="004D5A2F">
        <w:rPr>
          <w:rFonts w:ascii="Gandhari Unicode" w:hAnsi="Gandhari Unicode"/>
          <w:i/>
          <w:noProof/>
          <w:lang w:val="en-GB"/>
        </w:rPr>
        <w:t>tōḻi</w:t>
      </w:r>
      <w:r w:rsidRPr="004D5A2F">
        <w:rPr>
          <w:rFonts w:ascii="Gandhari Unicode" w:hAnsi="Gandhari Unicode"/>
          <w:noProof/>
          <w:lang w:val="en-GB"/>
        </w:rPr>
        <w:t xml:space="preserve"> as a subject to </w:t>
      </w:r>
      <w:r w:rsidRPr="004D5A2F">
        <w:rPr>
          <w:rFonts w:ascii="Gandhari Unicode" w:hAnsi="Gandhari Unicode"/>
          <w:i/>
          <w:noProof/>
          <w:lang w:val="en-GB"/>
        </w:rPr>
        <w:t>ilaḷē</w:t>
      </w:r>
      <w:r w:rsidRPr="004D5A2F">
        <w:rPr>
          <w:rFonts w:ascii="Gandhari Unicode" w:hAnsi="Gandhari Unicode"/>
          <w:noProof/>
          <w:lang w:val="en-GB"/>
        </w:rPr>
        <w:t>.</w:t>
      </w:r>
    </w:p>
  </w:footnote>
  <w:footnote w:id="772">
    <w:p w14:paraId="01884C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do we have to understand the -</w:t>
      </w:r>
      <w:r w:rsidRPr="004D5A2F">
        <w:rPr>
          <w:rFonts w:ascii="Gandhari Unicode" w:hAnsi="Gandhari Unicode"/>
          <w:i/>
          <w:iCs/>
          <w:noProof/>
          <w:lang w:val="en-GB"/>
        </w:rPr>
        <w:t>ō</w:t>
      </w:r>
      <w:r w:rsidRPr="004D5A2F">
        <w:rPr>
          <w:rFonts w:ascii="Gandhari Unicode" w:hAnsi="Gandhari Unicode"/>
          <w:noProof/>
          <w:lang w:val="en-GB"/>
        </w:rPr>
        <w:t xml:space="preserve"> on </w:t>
      </w:r>
      <w:r w:rsidRPr="004D5A2F">
        <w:rPr>
          <w:rFonts w:ascii="Gandhari Unicode" w:hAnsi="Gandhari Unicode"/>
          <w:i/>
          <w:noProof/>
          <w:lang w:val="en-GB"/>
        </w:rPr>
        <w:t>kaḷaiñar-ō</w:t>
      </w:r>
      <w:r w:rsidRPr="004D5A2F">
        <w:rPr>
          <w:rFonts w:ascii="Gandhari Unicode" w:hAnsi="Gandhari Unicode"/>
          <w:noProof/>
          <w:lang w:val="en-GB"/>
        </w:rPr>
        <w:t>? Question and answer would be possible: "one, who removes ...? She doesn't have [one]."</w:t>
      </w:r>
    </w:p>
  </w:footnote>
  <w:footnote w:id="773">
    <w:p w14:paraId="64FBD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aṉṟē</w:t>
      </w:r>
      <w:r w:rsidRPr="004D5A2F">
        <w:rPr>
          <w:rFonts w:ascii="Gandhari Unicode" w:hAnsi="Gandhari Unicode"/>
          <w:noProof/>
          <w:lang w:val="en-GB"/>
        </w:rPr>
        <w:t xml:space="preserve"> is understood as an expletive by Cām., which means he sees the mood as purely negative, while the rendering given above only contains the implication that the one who will wipe away the tears is not (yet?) there. T.V.G. explains that </w:t>
      </w:r>
      <w:r w:rsidRPr="004D5A2F">
        <w:rPr>
          <w:rFonts w:ascii="Gandhari Unicode" w:hAnsi="Gandhari Unicode"/>
          <w:i/>
          <w:noProof/>
          <w:lang w:val="en-GB"/>
        </w:rPr>
        <w:t>aṉṟu</w:t>
      </w:r>
      <w:r w:rsidRPr="004D5A2F">
        <w:rPr>
          <w:rFonts w:ascii="Gandhari Unicode" w:hAnsi="Gandhari Unicode"/>
          <w:noProof/>
          <w:lang w:val="en-GB"/>
        </w:rPr>
        <w:t xml:space="preserve"> can have a function similar to that of </w:t>
      </w:r>
      <w:r w:rsidRPr="004D5A2F">
        <w:rPr>
          <w:rFonts w:ascii="Gandhari Unicode" w:hAnsi="Gandhari Unicode"/>
          <w:i/>
          <w:noProof/>
          <w:lang w:val="en-GB"/>
        </w:rPr>
        <w:t>maṉṟa</w:t>
      </w:r>
      <w:r w:rsidRPr="004D5A2F">
        <w:rPr>
          <w:rFonts w:ascii="Gandhari Unicode" w:hAnsi="Gandhari Unicode"/>
          <w:noProof/>
          <w:lang w:val="en-GB"/>
        </w:rPr>
        <w:t>: "we definitely don't know anyone ...".</w:t>
      </w:r>
    </w:p>
  </w:footnote>
  <w:footnote w:id="774">
    <w:p w14:paraId="2BCE01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means tears of joy; </w:t>
      </w:r>
      <w:r w:rsidRPr="004D5A2F">
        <w:rPr>
          <w:rFonts w:ascii="Gandhari Unicode" w:hAnsi="Gandhari Unicode"/>
          <w:i/>
          <w:noProof/>
          <w:lang w:val="en-GB"/>
        </w:rPr>
        <w:t>uvakaiyiṉ</w:t>
      </w:r>
      <w:r w:rsidRPr="004D5A2F">
        <w:rPr>
          <w:rFonts w:ascii="Gandhari Unicode" w:hAnsi="Gandhari Unicode"/>
          <w:noProof/>
          <w:lang w:val="en-GB"/>
        </w:rPr>
        <w:t xml:space="preserve"> is marked as an oblique and thus cannot be subject to </w:t>
      </w:r>
      <w:r w:rsidRPr="004D5A2F">
        <w:rPr>
          <w:rFonts w:ascii="Gandhari Unicode" w:hAnsi="Gandhari Unicode"/>
          <w:i/>
          <w:noProof/>
          <w:lang w:val="en-GB"/>
        </w:rPr>
        <w:t>eḻu tarum</w:t>
      </w:r>
      <w:r w:rsidRPr="004D5A2F">
        <w:rPr>
          <w:rFonts w:ascii="Gandhari Unicode" w:hAnsi="Gandhari Unicode"/>
          <w:noProof/>
          <w:lang w:val="en-GB"/>
        </w:rPr>
        <w:t>.</w:t>
      </w:r>
    </w:p>
  </w:footnote>
  <w:footnote w:id="775">
    <w:p w14:paraId="1921471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puṇai āka</w:t>
      </w:r>
      <w:r w:rsidRPr="004D5A2F">
        <w:rPr>
          <w:rFonts w:ascii="Gandhari Unicode" w:hAnsi="Gandhari Unicode"/>
          <w:noProof/>
          <w:lang w:val="en-GB"/>
        </w:rPr>
        <w:t xml:space="preserve">: Cām. glosses here </w:t>
      </w:r>
      <w:r w:rsidRPr="004D5A2F">
        <w:rPr>
          <w:rFonts w:ascii="Gandhari Unicode" w:hAnsi="Gandhari Unicode"/>
          <w:i/>
          <w:noProof/>
          <w:lang w:val="en-GB"/>
        </w:rPr>
        <w:t>karuvi</w:t>
      </w:r>
      <w:r w:rsidRPr="004D5A2F">
        <w:rPr>
          <w:rFonts w:ascii="Gandhari Unicode" w:hAnsi="Gandhari Unicode"/>
          <w:noProof/>
          <w:lang w:val="en-GB"/>
        </w:rPr>
        <w:t xml:space="preserve"> "tool", which presumably means (as also T.V.G. renders it) "with the help of the hands". But that would be an odd statement – how else is one supposed to kindle a lamp if not with the hands? Moreover this would not account for </w:t>
      </w:r>
      <w:r w:rsidRPr="004D5A2F">
        <w:rPr>
          <w:rFonts w:ascii="Gandhari Unicode" w:hAnsi="Gandhari Unicode"/>
          <w:i/>
          <w:noProof/>
          <w:lang w:val="en-GB"/>
        </w:rPr>
        <w:t>āka</w:t>
      </w:r>
      <w:r w:rsidRPr="004D5A2F">
        <w:rPr>
          <w:rFonts w:ascii="Gandhari Unicode" w:hAnsi="Gandhari Unicode"/>
          <w:noProof/>
          <w:lang w:val="en-GB"/>
        </w:rPr>
        <w:t>. Might it not rather mean a support in the sense of an occupation for the hand made devoid of action by misery, that is, SHE clings to the daily tasks like the kindling of the fire?</w:t>
      </w:r>
    </w:p>
  </w:footnote>
  <w:footnote w:id="776">
    <w:p w14:paraId="2CB03F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uṇ </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can be an allusion to the dark colour of the water and a reference to its quality as drinking water. One can only guess. The rationale of the composition, however, is clear:</w:t>
      </w:r>
    </w:p>
    <w:p w14:paraId="00775F8F"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1. </w:t>
      </w:r>
      <w:r w:rsidRPr="004D5A2F">
        <w:rPr>
          <w:rFonts w:ascii="Gandhari Unicode" w:hAnsi="Gandhari Unicode"/>
          <w:i/>
          <w:iCs/>
          <w:noProof/>
          <w:lang w:val="en-GB"/>
        </w:rPr>
        <w:t xml:space="preserve">uṇ- </w:t>
      </w:r>
      <w:r w:rsidRPr="004D5A2F">
        <w:rPr>
          <w:rFonts w:ascii="Gandhari Unicode" w:hAnsi="Gandhari Unicode"/>
          <w:i/>
          <w:iCs/>
          <w:noProof/>
          <w:lang w:val="en-GB"/>
        </w:rPr>
        <w:tab/>
      </w:r>
      <w:r w:rsidRPr="004D5A2F">
        <w:rPr>
          <w:rFonts w:ascii="Gandhari Unicode" w:hAnsi="Gandhari Unicode"/>
          <w:i/>
          <w:iCs/>
          <w:noProof/>
          <w:lang w:val="en-GB"/>
        </w:rPr>
        <w:tab/>
        <w:t>uṇ-</w:t>
      </w:r>
    </w:p>
    <w:p w14:paraId="7E99943D"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2. </w:t>
      </w:r>
      <w:r w:rsidRPr="004D5A2F">
        <w:rPr>
          <w:rFonts w:ascii="Gandhari Unicode" w:hAnsi="Gandhari Unicode"/>
          <w:i/>
          <w:iCs/>
          <w:noProof/>
          <w:lang w:val="en-GB"/>
        </w:rPr>
        <w:t xml:space="preserve">pāci- </w:t>
      </w:r>
      <w:r w:rsidRPr="004D5A2F">
        <w:rPr>
          <w:rFonts w:ascii="Gandhari Unicode" w:hAnsi="Gandhari Unicode"/>
          <w:i/>
          <w:iCs/>
          <w:noProof/>
          <w:lang w:val="en-GB"/>
        </w:rPr>
        <w:tab/>
      </w:r>
      <w:r w:rsidRPr="004D5A2F">
        <w:rPr>
          <w:rFonts w:ascii="Gandhari Unicode" w:hAnsi="Gandhari Unicode"/>
          <w:i/>
          <w:iCs/>
          <w:noProof/>
          <w:lang w:val="en-GB"/>
        </w:rPr>
        <w:tab/>
        <w:t>paca-</w:t>
      </w:r>
    </w:p>
    <w:p w14:paraId="64D8D734"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3. </w:t>
      </w:r>
      <w:r w:rsidRPr="004D5A2F">
        <w:rPr>
          <w:rFonts w:ascii="Gandhari Unicode" w:hAnsi="Gandhari Unicode"/>
          <w:i/>
          <w:iCs/>
          <w:noProof/>
          <w:lang w:val="en-GB"/>
        </w:rPr>
        <w:t xml:space="preserve">toṭu- </w:t>
      </w:r>
      <w:r w:rsidRPr="004D5A2F">
        <w:rPr>
          <w:rFonts w:ascii="Gandhari Unicode" w:hAnsi="Gandhari Unicode"/>
          <w:i/>
          <w:iCs/>
          <w:noProof/>
          <w:lang w:val="en-GB"/>
        </w:rPr>
        <w:tab/>
      </w:r>
      <w:r w:rsidRPr="004D5A2F">
        <w:rPr>
          <w:rFonts w:ascii="Gandhari Unicode" w:hAnsi="Gandhari Unicode"/>
          <w:i/>
          <w:iCs/>
          <w:noProof/>
          <w:lang w:val="en-GB"/>
        </w:rPr>
        <w:tab/>
        <w:t>toṭu-</w:t>
      </w:r>
    </w:p>
    <w:p w14:paraId="6DC4D29C"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i/>
          <w:noProof/>
          <w:lang w:val="en-GB"/>
        </w:rPr>
        <w:tab/>
        <w:t xml:space="preserve">4. viṭu- </w:t>
      </w:r>
      <w:r w:rsidRPr="004D5A2F">
        <w:rPr>
          <w:rFonts w:ascii="Gandhari Unicode" w:hAnsi="Gandhari Unicode"/>
          <w:i/>
          <w:noProof/>
          <w:lang w:val="en-GB"/>
        </w:rPr>
        <w:tab/>
      </w:r>
      <w:r w:rsidRPr="004D5A2F">
        <w:rPr>
          <w:rFonts w:ascii="Gandhari Unicode" w:hAnsi="Gandhari Unicode"/>
          <w:i/>
          <w:noProof/>
          <w:lang w:val="en-GB"/>
        </w:rPr>
        <w:tab/>
        <w:t>viṭu-</w:t>
      </w:r>
      <w:r w:rsidRPr="004D5A2F">
        <w:rPr>
          <w:rFonts w:ascii="Gandhari Unicode" w:hAnsi="Gandhari Unicode"/>
          <w:noProof/>
          <w:lang w:val="en-GB"/>
        </w:rPr>
        <w:t>.</w:t>
      </w:r>
    </w:p>
  </w:footnote>
  <w:footnote w:id="777">
    <w:p w14:paraId="32D09A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is: "pallor is like ... by the spreading [and] leaving", that is, -</w:t>
      </w:r>
      <w:r w:rsidRPr="004D5A2F">
        <w:rPr>
          <w:rFonts w:ascii="Gandhari Unicode" w:hAnsi="Gandhari Unicode"/>
          <w:i/>
          <w:noProof/>
          <w:lang w:val="en-GB"/>
        </w:rPr>
        <w:t>āṉ</w:t>
      </w:r>
      <w:r w:rsidRPr="004D5A2F">
        <w:rPr>
          <w:rFonts w:ascii="Gandhari Unicode" w:hAnsi="Gandhari Unicode"/>
          <w:noProof/>
          <w:lang w:val="en-GB"/>
        </w:rPr>
        <w:t xml:space="preserve"> is a causal instrumental with a coordinate absolutive </w:t>
      </w:r>
      <w:r w:rsidRPr="004D5A2F">
        <w:rPr>
          <w:rFonts w:ascii="Gandhari Unicode" w:hAnsi="Gandhari Unicode"/>
          <w:i/>
          <w:noProof/>
          <w:lang w:val="en-GB"/>
        </w:rPr>
        <w:t>nīṅki</w:t>
      </w:r>
      <w:r w:rsidRPr="004D5A2F">
        <w:rPr>
          <w:rFonts w:ascii="Gandhari Unicode" w:hAnsi="Gandhari Unicode"/>
          <w:noProof/>
          <w:lang w:val="en-GB"/>
        </w:rPr>
        <w:t>.</w:t>
      </w:r>
    </w:p>
  </w:footnote>
  <w:footnote w:id="778">
    <w:p w14:paraId="07B16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significance of </w:t>
      </w:r>
      <w:r w:rsidRPr="004D5A2F">
        <w:rPr>
          <w:rFonts w:ascii="Gandhari Unicode" w:hAnsi="Gandhari Unicode"/>
          <w:i/>
          <w:noProof/>
          <w:lang w:val="en-GB"/>
        </w:rPr>
        <w:t>maṉam</w:t>
      </w:r>
      <w:r w:rsidRPr="004D5A2F">
        <w:rPr>
          <w:rFonts w:ascii="Gandhari Unicode" w:hAnsi="Gandhari Unicode"/>
          <w:noProof/>
          <w:lang w:val="en-GB"/>
        </w:rPr>
        <w:t xml:space="preserve"> and </w:t>
      </w:r>
      <w:r w:rsidRPr="004D5A2F">
        <w:rPr>
          <w:rFonts w:ascii="Gandhari Unicode" w:hAnsi="Gandhari Unicode"/>
          <w:i/>
          <w:noProof/>
          <w:lang w:val="en-GB"/>
        </w:rPr>
        <w:t>mati</w:t>
      </w:r>
      <w:r w:rsidRPr="004D5A2F">
        <w:rPr>
          <w:rFonts w:ascii="Gandhari Unicode" w:hAnsi="Gandhari Unicode"/>
          <w:noProof/>
          <w:lang w:val="en-GB"/>
        </w:rPr>
        <w:t xml:space="preserve"> (line 5) here, both of them certainly Sanskritisms?</w:t>
      </w:r>
    </w:p>
  </w:footnote>
  <w:footnote w:id="779">
    <w:p w14:paraId="3B14C5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perum tōḷ</w:t>
      </w:r>
      <w:r w:rsidRPr="004D5A2F">
        <w:rPr>
          <w:rFonts w:ascii="Gandhari Unicode" w:hAnsi="Gandhari Unicode"/>
          <w:noProof/>
          <w:lang w:val="en-GB"/>
        </w:rPr>
        <w:t xml:space="preserve"> can be seen either as a metonymy for HER or for HIM, who is desirous of reaching home.</w:t>
      </w:r>
    </w:p>
  </w:footnote>
  <w:footnote w:id="780">
    <w:p w14:paraId="26D9E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murampu kaṇ</w:t>
      </w:r>
      <w:r w:rsidRPr="004D5A2F">
        <w:rPr>
          <w:rFonts w:ascii="Gandhari Unicode" w:hAnsi="Gandhari Unicode"/>
          <w:noProof/>
          <w:lang w:val="en-GB"/>
        </w:rPr>
        <w:t xml:space="preserve">: it seems best here to understand </w:t>
      </w:r>
      <w:r w:rsidRPr="004D5A2F">
        <w:rPr>
          <w:rFonts w:ascii="Gandhari Unicode" w:hAnsi="Gandhari Unicode"/>
          <w:i/>
          <w:noProof/>
          <w:lang w:val="en-GB"/>
        </w:rPr>
        <w:t>kaṇ</w:t>
      </w:r>
      <w:r w:rsidRPr="004D5A2F">
        <w:rPr>
          <w:rFonts w:ascii="Gandhari Unicode" w:hAnsi="Gandhari Unicode"/>
          <w:noProof/>
          <w:lang w:val="en-GB"/>
        </w:rPr>
        <w:t xml:space="preserve"> as a locative suffix.</w:t>
      </w:r>
    </w:p>
  </w:footnote>
  <w:footnote w:id="781">
    <w:p w14:paraId="10AB45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Literally </w:t>
      </w:r>
      <w:r w:rsidRPr="004D5A2F">
        <w:rPr>
          <w:rFonts w:ascii="Gandhari Unicode" w:hAnsi="Gandhari Unicode"/>
          <w:i/>
          <w:noProof/>
          <w:lang w:val="en-GB"/>
        </w:rPr>
        <w:t>nalkalāṉ</w:t>
      </w:r>
      <w:r w:rsidRPr="004D5A2F">
        <w:rPr>
          <w:rFonts w:ascii="Gandhari Unicode" w:hAnsi="Gandhari Unicode"/>
          <w:noProof/>
          <w:lang w:val="en-GB"/>
        </w:rPr>
        <w:t xml:space="preserve"> is a verbal noun in the instrumental, which probably is to be understood as a sociative (together with).</w:t>
      </w:r>
    </w:p>
  </w:footnote>
  <w:footnote w:id="782">
    <w:p w14:paraId="15A787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uḻantu uṟaivi</w:t>
      </w:r>
      <w:r w:rsidRPr="004D5A2F">
        <w:rPr>
          <w:rFonts w:ascii="Gandhari Unicode" w:hAnsi="Gandhari Unicode"/>
          <w:noProof/>
          <w:lang w:val="en-GB"/>
        </w:rPr>
        <w:t xml:space="preserve">: either </w:t>
      </w:r>
      <w:r w:rsidRPr="004D5A2F">
        <w:rPr>
          <w:rFonts w:ascii="Gandhari Unicode" w:hAnsi="Gandhari Unicode"/>
          <w:i/>
          <w:noProof/>
          <w:lang w:val="en-GB"/>
        </w:rPr>
        <w:t>uṟai-tal</w:t>
      </w:r>
      <w:r w:rsidRPr="004D5A2F">
        <w:rPr>
          <w:rFonts w:ascii="Gandhari Unicode" w:hAnsi="Gandhari Unicode"/>
          <w:noProof/>
          <w:lang w:val="en-GB"/>
        </w:rPr>
        <w:t xml:space="preserve"> has auxiliary function (see above) or it has to be coordinated "she, who has stayed [behind and] endures pain". Against this can be said that </w:t>
      </w:r>
      <w:r w:rsidRPr="004D5A2F">
        <w:rPr>
          <w:rFonts w:ascii="Gandhari Unicode" w:hAnsi="Gandhari Unicode"/>
          <w:i/>
          <w:noProof/>
          <w:lang w:val="en-GB"/>
        </w:rPr>
        <w:t>uṟaivi</w:t>
      </w:r>
      <w:r w:rsidRPr="004D5A2F">
        <w:rPr>
          <w:rFonts w:ascii="Gandhari Unicode" w:hAnsi="Gandhari Unicode"/>
          <w:noProof/>
          <w:lang w:val="en-GB"/>
        </w:rPr>
        <w:t xml:space="preserve"> is not perfective aspect (and "she, who stays" does not seem to make sense in this context).</w:t>
      </w:r>
    </w:p>
  </w:footnote>
  <w:footnote w:id="783">
    <w:p w14:paraId="56F95B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formulaic variant is </w:t>
      </w:r>
      <w:r w:rsidRPr="004D5A2F">
        <w:rPr>
          <w:rFonts w:ascii="Gandhari Unicode" w:hAnsi="Gandhari Unicode"/>
          <w:i/>
          <w:noProof/>
          <w:lang w:val="en-GB"/>
        </w:rPr>
        <w:t>ait'ē kāmam</w:t>
      </w:r>
      <w:r w:rsidRPr="004D5A2F">
        <w:rPr>
          <w:rFonts w:ascii="Gandhari Unicode" w:hAnsi="Gandhari Unicode"/>
          <w:noProof/>
          <w:lang w:val="en-GB"/>
        </w:rPr>
        <w:t xml:space="preserve"> (cf. KT 217.6). This seems also possible, but it would make </w:t>
      </w:r>
      <w:r w:rsidRPr="004D5A2F">
        <w:rPr>
          <w:rFonts w:ascii="Gandhari Unicode" w:hAnsi="Gandhari Unicode"/>
          <w:i/>
          <w:noProof/>
          <w:lang w:val="en-GB"/>
        </w:rPr>
        <w:t>naṭpu</w:t>
      </w:r>
      <w:r w:rsidRPr="004D5A2F">
        <w:rPr>
          <w:rFonts w:ascii="Gandhari Unicode" w:hAnsi="Gandhari Unicode"/>
          <w:noProof/>
          <w:lang w:val="en-GB"/>
        </w:rPr>
        <w:t xml:space="preserve"> a specification of </w:t>
      </w:r>
      <w:r w:rsidRPr="004D5A2F">
        <w:rPr>
          <w:rFonts w:ascii="Gandhari Unicode" w:hAnsi="Gandhari Unicode"/>
          <w:i/>
          <w:noProof/>
          <w:lang w:val="en-GB"/>
        </w:rPr>
        <w:t>kāmam</w:t>
      </w:r>
      <w:r w:rsidRPr="004D5A2F">
        <w:rPr>
          <w:rFonts w:ascii="Gandhari Unicode" w:hAnsi="Gandhari Unicode"/>
          <w:noProof/>
          <w:lang w:val="en-GB"/>
        </w:rPr>
        <w:t>: "wonderful [is] desire, the intimacy in which [he] touches [my] body". Or we read a circular construction with an inserted exclamation: "One day of intimacy ... has chased away laughing and playing. Wonderful is desire."</w:t>
      </w:r>
    </w:p>
  </w:footnote>
  <w:footnote w:id="784">
    <w:p w14:paraId="372BD6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Namely the play with the companions. (</w:t>
      </w:r>
      <w:r w:rsidRPr="004D5A2F">
        <w:rPr>
          <w:rFonts w:ascii="Gandhari Unicode" w:hAnsi="Gandhari Unicode"/>
          <w:i/>
          <w:noProof/>
          <w:lang w:val="en-GB"/>
        </w:rPr>
        <w:t>kaṭintaṉṟu</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 xml:space="preserve">, because the following sentence starts with the predicate.) Or the construction is different: "Laughing [and] playing with the man from the ghat has...", but then we would need an intransitive meaning for </w:t>
      </w:r>
      <w:r w:rsidRPr="004D5A2F">
        <w:rPr>
          <w:rFonts w:ascii="Gandhari Unicode" w:hAnsi="Gandhari Unicode"/>
          <w:i/>
          <w:noProof/>
          <w:lang w:val="en-GB"/>
        </w:rPr>
        <w:t>kaṭintaṉṟu</w:t>
      </w:r>
      <w:r w:rsidRPr="004D5A2F">
        <w:rPr>
          <w:rFonts w:ascii="Gandhari Unicode" w:hAnsi="Gandhari Unicode"/>
          <w:noProof/>
          <w:lang w:val="en-GB"/>
        </w:rPr>
        <w:t>.</w:t>
      </w:r>
    </w:p>
  </w:footnote>
  <w:footnote w:id="785">
    <w:p w14:paraId="27CC9C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variant the </w:t>
      </w:r>
      <w:r w:rsidRPr="004D5A2F">
        <w:rPr>
          <w:rFonts w:ascii="Gandhari Unicode" w:hAnsi="Gandhari Unicode"/>
          <w:i/>
          <w:noProof/>
          <w:lang w:val="en-GB"/>
        </w:rPr>
        <w:t>ēku</w:t>
      </w:r>
      <w:r w:rsidRPr="004D5A2F">
        <w:rPr>
          <w:rFonts w:ascii="Gandhari Unicode" w:hAnsi="Gandhari Unicode"/>
          <w:noProof/>
          <w:lang w:val="en-GB"/>
        </w:rPr>
        <w:t xml:space="preserve"> remains an unexplained (single) expletive, unless one would opt for interpreting it as a root imperative </w:t>
      </w:r>
      <w:r w:rsidRPr="004D5A2F">
        <w:rPr>
          <w:rFonts w:ascii="Gandhari Unicode" w:hAnsi="Gandhari Unicode"/>
          <w:i/>
          <w:noProof/>
          <w:lang w:val="en-GB"/>
        </w:rPr>
        <w:t>ēku</w:t>
      </w:r>
      <w:r w:rsidRPr="004D5A2F">
        <w:rPr>
          <w:rFonts w:ascii="Gandhari Unicode" w:hAnsi="Gandhari Unicode"/>
          <w:noProof/>
          <w:lang w:val="en-GB"/>
        </w:rPr>
        <w:t xml:space="preserve"> "go!" (thus T.V.G on NA 52.11). Ideal is the variant </w:t>
      </w:r>
      <w:r w:rsidRPr="004D5A2F">
        <w:rPr>
          <w:rFonts w:ascii="Gandhari Unicode" w:hAnsi="Gandhari Unicode"/>
          <w:i/>
          <w:noProof/>
          <w:lang w:val="en-GB"/>
        </w:rPr>
        <w:t>ait'ē y-amma</w:t>
      </w:r>
      <w:r w:rsidRPr="004D5A2F">
        <w:rPr>
          <w:rFonts w:ascii="Gandhari Unicode" w:hAnsi="Gandhari Unicode"/>
          <w:noProof/>
          <w:lang w:val="en-GB"/>
        </w:rPr>
        <w:t>, in which the -</w:t>
      </w:r>
      <w:r w:rsidRPr="004D5A2F">
        <w:rPr>
          <w:rFonts w:ascii="Gandhari Unicode" w:hAnsi="Gandhari Unicode"/>
          <w:i/>
          <w:noProof/>
          <w:lang w:val="en-GB"/>
        </w:rPr>
        <w:t>ē</w:t>
      </w:r>
      <w:r w:rsidRPr="004D5A2F">
        <w:rPr>
          <w:rFonts w:ascii="Gandhari Unicode" w:hAnsi="Gandhari Unicode"/>
          <w:noProof/>
          <w:lang w:val="en-GB"/>
        </w:rPr>
        <w:t xml:space="preserve"> can be explained as the mark of an emphatic anteposition of predicate.</w:t>
      </w:r>
    </w:p>
  </w:footnote>
  <w:footnote w:id="786">
    <w:p w14:paraId="6FA1D8AD" w14:textId="77777777" w:rsidR="004A50F8" w:rsidRPr="006617AC" w:rsidRDefault="004A50F8">
      <w:pPr>
        <w:pStyle w:val="Footnote"/>
        <w:jc w:val="both"/>
        <w:rPr>
          <w:rFonts w:ascii="Gandhari Unicode" w:hAnsi="Gandhari Unicode"/>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A8D7"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788</w:t>
    </w:r>
    <w:r w:rsidRPr="004D5A2F">
      <w:rPr>
        <w:rFonts w:ascii="URW Palladio UNI" w:hAnsi="URW Palladio UNI"/>
        <w:noProof/>
        <w:sz w:val="18"/>
        <w:szCs w:val="18"/>
        <w:lang w:val="en-GB"/>
      </w:rPr>
      <w:fldChar w:fldCharType="end"/>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D69E"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t>Translation</w:t>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787</w:t>
    </w:r>
    <w:r w:rsidRPr="004D5A2F">
      <w:rPr>
        <w:rFonts w:ascii="URW Palladio UNI" w:hAnsi="URW Palladio UNI"/>
        <w:noProof/>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4055C"/>
    <w:rsid w:val="0000518C"/>
    <w:rsid w:val="00037B79"/>
    <w:rsid w:val="00042C32"/>
    <w:rsid w:val="000430BC"/>
    <w:rsid w:val="0004634D"/>
    <w:rsid w:val="000463EE"/>
    <w:rsid w:val="00060FF6"/>
    <w:rsid w:val="00061757"/>
    <w:rsid w:val="000C2C68"/>
    <w:rsid w:val="000C2D40"/>
    <w:rsid w:val="000C6BD1"/>
    <w:rsid w:val="000D731B"/>
    <w:rsid w:val="000E212B"/>
    <w:rsid w:val="000F44C0"/>
    <w:rsid w:val="00107C9C"/>
    <w:rsid w:val="00121508"/>
    <w:rsid w:val="00125F1F"/>
    <w:rsid w:val="001562F8"/>
    <w:rsid w:val="00157EB7"/>
    <w:rsid w:val="00166E7B"/>
    <w:rsid w:val="001A02A0"/>
    <w:rsid w:val="001A0D38"/>
    <w:rsid w:val="001B35ED"/>
    <w:rsid w:val="001C4AE0"/>
    <w:rsid w:val="001D07DE"/>
    <w:rsid w:val="001E5B81"/>
    <w:rsid w:val="001E7269"/>
    <w:rsid w:val="001F5EAD"/>
    <w:rsid w:val="0020158B"/>
    <w:rsid w:val="002115B6"/>
    <w:rsid w:val="00211644"/>
    <w:rsid w:val="00220809"/>
    <w:rsid w:val="0022436E"/>
    <w:rsid w:val="002308A6"/>
    <w:rsid w:val="00231280"/>
    <w:rsid w:val="00257FDE"/>
    <w:rsid w:val="00267BCF"/>
    <w:rsid w:val="00270A67"/>
    <w:rsid w:val="00270A6C"/>
    <w:rsid w:val="00271C0C"/>
    <w:rsid w:val="002963B5"/>
    <w:rsid w:val="002B4783"/>
    <w:rsid w:val="002D4222"/>
    <w:rsid w:val="002E2FA6"/>
    <w:rsid w:val="0031773E"/>
    <w:rsid w:val="00325607"/>
    <w:rsid w:val="00330658"/>
    <w:rsid w:val="0033104A"/>
    <w:rsid w:val="003359D7"/>
    <w:rsid w:val="0033716D"/>
    <w:rsid w:val="00347F39"/>
    <w:rsid w:val="00356F3C"/>
    <w:rsid w:val="00362961"/>
    <w:rsid w:val="00365051"/>
    <w:rsid w:val="00381B7F"/>
    <w:rsid w:val="00381EEE"/>
    <w:rsid w:val="00385961"/>
    <w:rsid w:val="003A37C9"/>
    <w:rsid w:val="003C3A70"/>
    <w:rsid w:val="003C48E0"/>
    <w:rsid w:val="003E6A96"/>
    <w:rsid w:val="003F3AEF"/>
    <w:rsid w:val="00405344"/>
    <w:rsid w:val="00412FC9"/>
    <w:rsid w:val="00421480"/>
    <w:rsid w:val="00426C86"/>
    <w:rsid w:val="00427200"/>
    <w:rsid w:val="00430C61"/>
    <w:rsid w:val="0045552A"/>
    <w:rsid w:val="00464491"/>
    <w:rsid w:val="0048295F"/>
    <w:rsid w:val="00490549"/>
    <w:rsid w:val="004950A3"/>
    <w:rsid w:val="004A0305"/>
    <w:rsid w:val="004A50F8"/>
    <w:rsid w:val="004B765B"/>
    <w:rsid w:val="004D2FCB"/>
    <w:rsid w:val="004D5A2F"/>
    <w:rsid w:val="00516638"/>
    <w:rsid w:val="00523482"/>
    <w:rsid w:val="00527011"/>
    <w:rsid w:val="005311D6"/>
    <w:rsid w:val="00550058"/>
    <w:rsid w:val="00562F0B"/>
    <w:rsid w:val="0056561D"/>
    <w:rsid w:val="0058401F"/>
    <w:rsid w:val="0058573A"/>
    <w:rsid w:val="00586348"/>
    <w:rsid w:val="00595CEE"/>
    <w:rsid w:val="00595D69"/>
    <w:rsid w:val="005966F6"/>
    <w:rsid w:val="00597E66"/>
    <w:rsid w:val="005A4309"/>
    <w:rsid w:val="005A4EDF"/>
    <w:rsid w:val="00606AE1"/>
    <w:rsid w:val="00625E09"/>
    <w:rsid w:val="00635ED2"/>
    <w:rsid w:val="006617AC"/>
    <w:rsid w:val="00681207"/>
    <w:rsid w:val="00695A38"/>
    <w:rsid w:val="00696424"/>
    <w:rsid w:val="006A0398"/>
    <w:rsid w:val="006A46DE"/>
    <w:rsid w:val="006B73A7"/>
    <w:rsid w:val="006C1DA5"/>
    <w:rsid w:val="006D3692"/>
    <w:rsid w:val="006D5500"/>
    <w:rsid w:val="006E0ECC"/>
    <w:rsid w:val="006E6AEF"/>
    <w:rsid w:val="007065F9"/>
    <w:rsid w:val="00710CE3"/>
    <w:rsid w:val="0074055C"/>
    <w:rsid w:val="00742E46"/>
    <w:rsid w:val="007549F9"/>
    <w:rsid w:val="0077213F"/>
    <w:rsid w:val="00782367"/>
    <w:rsid w:val="00785561"/>
    <w:rsid w:val="007A174A"/>
    <w:rsid w:val="007B037A"/>
    <w:rsid w:val="007B199B"/>
    <w:rsid w:val="007B23EC"/>
    <w:rsid w:val="007B63BD"/>
    <w:rsid w:val="007C3436"/>
    <w:rsid w:val="007C3669"/>
    <w:rsid w:val="007D7379"/>
    <w:rsid w:val="007E7CC0"/>
    <w:rsid w:val="007F39AE"/>
    <w:rsid w:val="007F7828"/>
    <w:rsid w:val="008013B9"/>
    <w:rsid w:val="0080405C"/>
    <w:rsid w:val="008070FF"/>
    <w:rsid w:val="00810F83"/>
    <w:rsid w:val="00811F6C"/>
    <w:rsid w:val="00841876"/>
    <w:rsid w:val="008567B5"/>
    <w:rsid w:val="00865943"/>
    <w:rsid w:val="008745B5"/>
    <w:rsid w:val="0087489D"/>
    <w:rsid w:val="008A2112"/>
    <w:rsid w:val="008A555E"/>
    <w:rsid w:val="008E1D67"/>
    <w:rsid w:val="008F0197"/>
    <w:rsid w:val="008F174A"/>
    <w:rsid w:val="008F512A"/>
    <w:rsid w:val="009052A2"/>
    <w:rsid w:val="009249A2"/>
    <w:rsid w:val="00955F74"/>
    <w:rsid w:val="00957EDF"/>
    <w:rsid w:val="0096300F"/>
    <w:rsid w:val="00965A6D"/>
    <w:rsid w:val="00967235"/>
    <w:rsid w:val="00982577"/>
    <w:rsid w:val="00993443"/>
    <w:rsid w:val="00996EA5"/>
    <w:rsid w:val="009A7970"/>
    <w:rsid w:val="009D3E9E"/>
    <w:rsid w:val="009D4487"/>
    <w:rsid w:val="009D470B"/>
    <w:rsid w:val="009E0587"/>
    <w:rsid w:val="009F7538"/>
    <w:rsid w:val="00A15F35"/>
    <w:rsid w:val="00A26AF3"/>
    <w:rsid w:val="00A4278C"/>
    <w:rsid w:val="00A43426"/>
    <w:rsid w:val="00A55214"/>
    <w:rsid w:val="00A61169"/>
    <w:rsid w:val="00A64107"/>
    <w:rsid w:val="00A95AEF"/>
    <w:rsid w:val="00AA2866"/>
    <w:rsid w:val="00AB1240"/>
    <w:rsid w:val="00AC3C42"/>
    <w:rsid w:val="00AD0022"/>
    <w:rsid w:val="00AD0D76"/>
    <w:rsid w:val="00AF17C8"/>
    <w:rsid w:val="00AF1872"/>
    <w:rsid w:val="00B05B10"/>
    <w:rsid w:val="00B20875"/>
    <w:rsid w:val="00B266E8"/>
    <w:rsid w:val="00B26D9D"/>
    <w:rsid w:val="00B56FAE"/>
    <w:rsid w:val="00B662EA"/>
    <w:rsid w:val="00B72CF1"/>
    <w:rsid w:val="00B778E4"/>
    <w:rsid w:val="00B8699E"/>
    <w:rsid w:val="00B92243"/>
    <w:rsid w:val="00B94BF8"/>
    <w:rsid w:val="00B95315"/>
    <w:rsid w:val="00B97912"/>
    <w:rsid w:val="00BA0DD9"/>
    <w:rsid w:val="00BA444B"/>
    <w:rsid w:val="00BB73D4"/>
    <w:rsid w:val="00BB762F"/>
    <w:rsid w:val="00BC52AF"/>
    <w:rsid w:val="00BC6BB1"/>
    <w:rsid w:val="00BC7611"/>
    <w:rsid w:val="00C057E8"/>
    <w:rsid w:val="00C05B89"/>
    <w:rsid w:val="00C06785"/>
    <w:rsid w:val="00C15016"/>
    <w:rsid w:val="00C17412"/>
    <w:rsid w:val="00C362C8"/>
    <w:rsid w:val="00C36882"/>
    <w:rsid w:val="00C371EE"/>
    <w:rsid w:val="00C45F66"/>
    <w:rsid w:val="00C844B1"/>
    <w:rsid w:val="00C952C3"/>
    <w:rsid w:val="00CA37FD"/>
    <w:rsid w:val="00CB0655"/>
    <w:rsid w:val="00CB52A7"/>
    <w:rsid w:val="00CD4562"/>
    <w:rsid w:val="00CD5747"/>
    <w:rsid w:val="00CE35FD"/>
    <w:rsid w:val="00CF70BD"/>
    <w:rsid w:val="00D07F47"/>
    <w:rsid w:val="00D17E15"/>
    <w:rsid w:val="00D26420"/>
    <w:rsid w:val="00D32837"/>
    <w:rsid w:val="00D42916"/>
    <w:rsid w:val="00D65BFF"/>
    <w:rsid w:val="00D7616E"/>
    <w:rsid w:val="00D977D3"/>
    <w:rsid w:val="00DA66A0"/>
    <w:rsid w:val="00DB21A1"/>
    <w:rsid w:val="00DE7A68"/>
    <w:rsid w:val="00DF4872"/>
    <w:rsid w:val="00E06785"/>
    <w:rsid w:val="00E164C9"/>
    <w:rsid w:val="00E21A21"/>
    <w:rsid w:val="00E437A0"/>
    <w:rsid w:val="00E52434"/>
    <w:rsid w:val="00E61830"/>
    <w:rsid w:val="00E63EF8"/>
    <w:rsid w:val="00E82A8A"/>
    <w:rsid w:val="00E82BC3"/>
    <w:rsid w:val="00E84DBC"/>
    <w:rsid w:val="00E87340"/>
    <w:rsid w:val="00EC178C"/>
    <w:rsid w:val="00ED7C12"/>
    <w:rsid w:val="00EF1B87"/>
    <w:rsid w:val="00F0681D"/>
    <w:rsid w:val="00F073AB"/>
    <w:rsid w:val="00F248A4"/>
    <w:rsid w:val="00F31B2F"/>
    <w:rsid w:val="00F5424A"/>
    <w:rsid w:val="00F64D94"/>
    <w:rsid w:val="00F6559E"/>
    <w:rsid w:val="00F707C7"/>
    <w:rsid w:val="00F805CF"/>
    <w:rsid w:val="00F91EAB"/>
    <w:rsid w:val="00FB2D62"/>
    <w:rsid w:val="00FB663E"/>
    <w:rsid w:val="00FB692B"/>
    <w:rsid w:val="00FC469F"/>
    <w:rsid w:val="00FC46B1"/>
    <w:rsid w:val="00FD01E9"/>
    <w:rsid w:val="00FD3E0A"/>
    <w:rsid w:val="00FD7F60"/>
    <w:rsid w:val="00FF53A7"/>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B633D"/>
  <w15:docId w15:val="{0A587C34-8B2C-448B-B427-31CFE38F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n-US" w:eastAsia="de-DE" w:bidi="ta-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Firstlineindent">
    <w:name w:val="First line indent"/>
    <w:basedOn w:val="Textbody"/>
    <w:pPr>
      <w:spacing w:after="0"/>
      <w:ind w:firstLine="283"/>
    </w:pPr>
  </w:style>
  <w:style w:type="paragraph" w:customStyle="1" w:styleId="Hangingindent">
    <w:name w:val="Hanging indent"/>
    <w:basedOn w:val="Textbody"/>
    <w:pPr>
      <w:tabs>
        <w:tab w:val="left" w:pos="567"/>
      </w:tabs>
      <w:spacing w:after="0"/>
      <w:ind w:left="567" w:hanging="283"/>
    </w:pPr>
  </w:style>
  <w:style w:type="paragraph" w:customStyle="1" w:styleId="Textbodyindent">
    <w:name w:val="Text body indent"/>
    <w:basedOn w:val="Textbody"/>
    <w:pPr>
      <w:spacing w:after="0"/>
      <w:ind w:left="283"/>
    </w:pPr>
  </w:style>
  <w:style w:type="paragraph" w:styleId="List">
    <w:name w:val="List"/>
    <w:basedOn w:val="Textbody"/>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styleId="Caption">
    <w:name w:val="caption"/>
    <w:basedOn w:val="Standard"/>
    <w:pPr>
      <w:suppressLineNumbers/>
      <w:spacing w:before="120" w:after="120"/>
    </w:pPr>
    <w:rPr>
      <w:i/>
      <w:iCs/>
      <w:sz w:val="20"/>
      <w:szCs w:val="20"/>
    </w:rPr>
  </w:style>
  <w:style w:type="paragraph" w:customStyle="1" w:styleId="Footnote">
    <w:name w:val="Footnote"/>
    <w:basedOn w:val="Standard"/>
    <w:pPr>
      <w:suppressLineNumbers/>
      <w:ind w:left="283" w:hanging="283"/>
    </w:pPr>
    <w:rPr>
      <w:sz w:val="20"/>
      <w:szCs w:val="20"/>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paragraph" w:styleId="FootnoteText">
    <w:name w:val="footnote text"/>
  </w:style>
  <w:style w:type="character" w:customStyle="1" w:styleId="FootnoteSymbol">
    <w:name w:val="Footnote Symbol"/>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785561"/>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4D5A2F"/>
    <w:pPr>
      <w:widowControl/>
      <w:suppressAutoHyphens w:val="0"/>
      <w:autoSpaceDN/>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403</Pages>
  <Words>58672</Words>
  <Characters>321528</Characters>
  <Application>Microsoft Office Word</Application>
  <DocSecurity>0</DocSecurity>
  <Lines>10717</Lines>
  <Paragraphs>8089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wilden</dc:creator>
  <cp:lastModifiedBy>Narmada Hansani Polgampalage</cp:lastModifiedBy>
  <cp:revision>187</cp:revision>
  <cp:lastPrinted>2010-02-25T13:38:00Z</cp:lastPrinted>
  <dcterms:created xsi:type="dcterms:W3CDTF">2017-07-27T10:05:00Z</dcterms:created>
  <dcterms:modified xsi:type="dcterms:W3CDTF">2023-09-26T19:24:00Z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GrammarlyDocumentId">
    <vt:lpwstr>3fd39c3a5c56a69d0a1f38599d21a7d5373276bbed892f99b8937aa1024add4c</vt:lpwstr>
  </property>
</Properties>
</file>